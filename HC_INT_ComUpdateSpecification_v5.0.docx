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969D2" w14:textId="77777777" w:rsidR="00E120FD" w:rsidRPr="003F4B1F" w:rsidRDefault="00E120FD" w:rsidP="00E120FD"/>
    <w:p w14:paraId="152D752F" w14:textId="77777777" w:rsidR="006D20F8" w:rsidRPr="003F4B1F" w:rsidRDefault="006D20F8" w:rsidP="006D20F8"/>
    <w:p w14:paraId="0BF54207" w14:textId="77777777" w:rsidR="006D20F8" w:rsidRPr="003F4B1F" w:rsidRDefault="006D20F8" w:rsidP="006D20F8"/>
    <w:p w14:paraId="5AF2B1A0" w14:textId="77777777" w:rsidR="006D20F8" w:rsidRPr="003F4B1F" w:rsidRDefault="006D20F8" w:rsidP="006D20F8"/>
    <w:p w14:paraId="2B9531F9" w14:textId="77777777" w:rsidR="006D20F8" w:rsidRPr="003F4B1F" w:rsidRDefault="006D20F8" w:rsidP="006D20F8"/>
    <w:p w14:paraId="15AAF80C" w14:textId="77777777" w:rsidR="006D20F8" w:rsidRPr="003F4B1F" w:rsidRDefault="006D20F8" w:rsidP="006D20F8"/>
    <w:p w14:paraId="5AFAAEFD" w14:textId="77777777" w:rsidR="006D20F8" w:rsidRPr="003F4B1F" w:rsidRDefault="006D20F8" w:rsidP="006D20F8"/>
    <w:p w14:paraId="5E17F673" w14:textId="77777777" w:rsidR="006D20F8" w:rsidRPr="003F4B1F" w:rsidRDefault="006D20F8" w:rsidP="006D20F8"/>
    <w:p w14:paraId="5856921C" w14:textId="77777777" w:rsidR="006D20F8" w:rsidRPr="003F4B1F" w:rsidRDefault="006D20F8" w:rsidP="006D20F8"/>
    <w:p w14:paraId="0C303170" w14:textId="77777777" w:rsidR="00011992" w:rsidRPr="003F4B1F" w:rsidRDefault="00011992" w:rsidP="006D20F8">
      <w:pPr>
        <w:jc w:val="right"/>
        <w:rPr>
          <w:b/>
          <w:bCs/>
          <w:sz w:val="44"/>
          <w:szCs w:val="44"/>
        </w:rPr>
      </w:pPr>
      <w:r w:rsidRPr="003F4B1F">
        <w:rPr>
          <w:b/>
          <w:bCs/>
          <w:sz w:val="44"/>
          <w:szCs w:val="44"/>
        </w:rPr>
        <w:t>HomeConnect</w:t>
      </w:r>
    </w:p>
    <w:p w14:paraId="2FE5536E" w14:textId="77777777" w:rsidR="00011992" w:rsidRPr="003F4B1F" w:rsidRDefault="00011992" w:rsidP="006D20F8">
      <w:pPr>
        <w:jc w:val="right"/>
        <w:rPr>
          <w:b/>
          <w:bCs/>
          <w:sz w:val="44"/>
          <w:szCs w:val="44"/>
        </w:rPr>
      </w:pPr>
      <w:r w:rsidRPr="003F4B1F">
        <w:rPr>
          <w:b/>
          <w:bCs/>
          <w:sz w:val="44"/>
          <w:szCs w:val="44"/>
        </w:rPr>
        <w:t>Interface Specification</w:t>
      </w:r>
    </w:p>
    <w:p w14:paraId="0BBE7037" w14:textId="77777777" w:rsidR="007D1AD8" w:rsidRPr="003F4B1F" w:rsidRDefault="00582158" w:rsidP="006D20F8">
      <w:pPr>
        <w:jc w:val="right"/>
        <w:rPr>
          <w:b/>
          <w:bCs/>
          <w:sz w:val="44"/>
          <w:szCs w:val="44"/>
        </w:rPr>
      </w:pPr>
      <w:r w:rsidRPr="003F4B1F">
        <w:rPr>
          <w:b/>
          <w:bCs/>
          <w:sz w:val="44"/>
          <w:szCs w:val="44"/>
        </w:rPr>
        <w:t>For</w:t>
      </w:r>
    </w:p>
    <w:p w14:paraId="23E3ABE0" w14:textId="77777777" w:rsidR="00B61358" w:rsidRPr="003F4B1F" w:rsidRDefault="00582158" w:rsidP="009071DC">
      <w:pPr>
        <w:jc w:val="right"/>
        <w:rPr>
          <w:b/>
          <w:bCs/>
          <w:sz w:val="44"/>
          <w:szCs w:val="44"/>
        </w:rPr>
      </w:pPr>
      <w:r w:rsidRPr="003F4B1F">
        <w:rPr>
          <w:b/>
          <w:bCs/>
          <w:sz w:val="44"/>
          <w:szCs w:val="44"/>
        </w:rPr>
        <w:t>Firmware Update</w:t>
      </w:r>
      <w:r w:rsidR="005E06B4" w:rsidRPr="003F4B1F">
        <w:rPr>
          <w:b/>
          <w:bCs/>
          <w:sz w:val="44"/>
          <w:szCs w:val="44"/>
        </w:rPr>
        <w:t xml:space="preserve"> Service</w:t>
      </w:r>
    </w:p>
    <w:p w14:paraId="70456532" w14:textId="77777777" w:rsidR="006D20F8" w:rsidRPr="003F4B1F" w:rsidRDefault="006D20F8" w:rsidP="006D20F8"/>
    <w:p w14:paraId="3148318A" w14:textId="77777777" w:rsidR="006D20F8" w:rsidRPr="003F4B1F" w:rsidRDefault="006D20F8" w:rsidP="006D20F8"/>
    <w:p w14:paraId="39A15712" w14:textId="77777777" w:rsidR="006D20F8" w:rsidRPr="003F4B1F" w:rsidRDefault="006D20F8" w:rsidP="006D20F8"/>
    <w:p w14:paraId="7D962281" w14:textId="77777777" w:rsidR="006D20F8" w:rsidRPr="003F4B1F" w:rsidRDefault="006D20F8" w:rsidP="006D20F8"/>
    <w:p w14:paraId="03B6AE52" w14:textId="77777777" w:rsidR="006D20F8" w:rsidRPr="003F4B1F" w:rsidRDefault="006D20F8" w:rsidP="006D20F8"/>
    <w:p w14:paraId="124A3238" w14:textId="77777777" w:rsidR="006D20F8" w:rsidRPr="003F4B1F" w:rsidRDefault="006D20F8" w:rsidP="006D20F8"/>
    <w:p w14:paraId="43754B30" w14:textId="77777777" w:rsidR="006D20F8" w:rsidRPr="003F4B1F" w:rsidRDefault="006D20F8" w:rsidP="006D20F8"/>
    <w:p w14:paraId="05D236CD" w14:textId="77777777" w:rsidR="006D20F8" w:rsidRPr="003F4B1F" w:rsidRDefault="006D20F8" w:rsidP="006D20F8"/>
    <w:p w14:paraId="6C8CF916" w14:textId="77777777" w:rsidR="001E30BC" w:rsidRPr="003F4B1F" w:rsidRDefault="001E30BC" w:rsidP="006D20F8"/>
    <w:p w14:paraId="773CBE0B" w14:textId="77777777" w:rsidR="006D20F8" w:rsidRPr="003F4B1F" w:rsidRDefault="006D20F8" w:rsidP="006D20F8"/>
    <w:p w14:paraId="7053B257" w14:textId="77777777" w:rsidR="001718A7" w:rsidRPr="003F4B1F" w:rsidRDefault="001718A7" w:rsidP="006D20F8"/>
    <w:p w14:paraId="55EDA7AB" w14:textId="77777777" w:rsidR="001718A7" w:rsidRPr="003F4B1F" w:rsidRDefault="001718A7" w:rsidP="006D20F8"/>
    <w:p w14:paraId="194632E6" w14:textId="77777777" w:rsidR="001718A7" w:rsidRPr="003F4B1F" w:rsidRDefault="001718A7" w:rsidP="006D20F8"/>
    <w:p w14:paraId="351B6AFC" w14:textId="77777777" w:rsidR="001718A7" w:rsidRPr="003F4B1F" w:rsidRDefault="001718A7" w:rsidP="006D20F8"/>
    <w:p w14:paraId="77E41FAF" w14:textId="77777777" w:rsidR="001718A7" w:rsidRPr="003F4B1F" w:rsidRDefault="001718A7" w:rsidP="006D20F8"/>
    <w:p w14:paraId="05A06A20" w14:textId="77777777" w:rsidR="001718A7" w:rsidRPr="003F4B1F" w:rsidRDefault="001718A7" w:rsidP="006D20F8"/>
    <w:p w14:paraId="7613F050" w14:textId="77777777" w:rsidR="001718A7" w:rsidRPr="003F4B1F" w:rsidRDefault="001718A7" w:rsidP="006D20F8"/>
    <w:p w14:paraId="75F73115" w14:textId="77777777" w:rsidR="001718A7" w:rsidRPr="003F4B1F" w:rsidRDefault="001718A7" w:rsidP="006D20F8"/>
    <w:p w14:paraId="2722F4EE" w14:textId="77777777" w:rsidR="001718A7" w:rsidRPr="003F4B1F" w:rsidRDefault="001718A7" w:rsidP="006D20F8"/>
    <w:p w14:paraId="031B2382" w14:textId="77777777" w:rsidR="001718A7" w:rsidRPr="003F4B1F" w:rsidRDefault="001718A7" w:rsidP="006D20F8"/>
    <w:p w14:paraId="432DEBEC" w14:textId="77777777" w:rsidR="001718A7" w:rsidRPr="003F4B1F" w:rsidRDefault="001718A7" w:rsidP="006D20F8"/>
    <w:p w14:paraId="53C09154" w14:textId="77777777" w:rsidR="001718A7" w:rsidRPr="003F4B1F" w:rsidRDefault="001718A7" w:rsidP="006D20F8"/>
    <w:p w14:paraId="1D943722" w14:textId="77777777" w:rsidR="006D20F8" w:rsidRPr="003F4B1F" w:rsidRDefault="006D20F8" w:rsidP="006D20F8"/>
    <w:p w14:paraId="5A13D13E" w14:textId="7189F94B" w:rsidR="006D20F8" w:rsidRPr="003F4B1F" w:rsidRDefault="006D20F8" w:rsidP="001718A7">
      <w:pPr>
        <w:tabs>
          <w:tab w:val="left" w:pos="2352"/>
        </w:tabs>
      </w:pPr>
      <w:r w:rsidRPr="003F4B1F">
        <w:rPr>
          <w:b/>
          <w:bCs/>
        </w:rPr>
        <w:t>Aut</w:t>
      </w:r>
      <w:r w:rsidR="00B61358" w:rsidRPr="003F4B1F">
        <w:rPr>
          <w:b/>
          <w:bCs/>
        </w:rPr>
        <w:t>h</w:t>
      </w:r>
      <w:r w:rsidRPr="003F4B1F">
        <w:rPr>
          <w:b/>
          <w:bCs/>
        </w:rPr>
        <w:t>or</w:t>
      </w:r>
      <w:r w:rsidR="00B61358" w:rsidRPr="003F4B1F">
        <w:rPr>
          <w:b/>
          <w:bCs/>
        </w:rPr>
        <w:t>:</w:t>
      </w:r>
      <w:r w:rsidRPr="003F4B1F">
        <w:tab/>
      </w:r>
      <w:del w:id="0" w:author="Clauss, Jens (GDE-EDS9)" w:date="2021-11-22T19:31:00Z">
        <w:r w:rsidR="00E17BC2" w:rsidRPr="003F4B1F" w:rsidDel="00A2191F">
          <w:delText>GED-SDD2</w:delText>
        </w:r>
      </w:del>
      <w:ins w:id="1" w:author="Clauss, Jens (GDE-EDS9)" w:date="2021-11-22T19:31:00Z">
        <w:r w:rsidR="00A2191F">
          <w:t>GDE-EDS9</w:t>
        </w:r>
      </w:ins>
    </w:p>
    <w:p w14:paraId="454F12B6" w14:textId="699F2A2E" w:rsidR="006D20F8" w:rsidRPr="003F4B1F" w:rsidRDefault="00B61358" w:rsidP="001718A7">
      <w:pPr>
        <w:tabs>
          <w:tab w:val="left" w:pos="2352"/>
        </w:tabs>
      </w:pPr>
      <w:r w:rsidRPr="003F4B1F">
        <w:rPr>
          <w:b/>
          <w:bCs/>
        </w:rPr>
        <w:t>Last Change:</w:t>
      </w:r>
      <w:r w:rsidR="006D20F8" w:rsidRPr="003F4B1F">
        <w:tab/>
      </w:r>
      <w:del w:id="2" w:author="Clauss, Jens (GDE-EDS9)" w:date="2021-11-22T19:30:00Z">
        <w:r w:rsidR="004F0397" w:rsidDel="00A2191F">
          <w:delText xml:space="preserve"> </w:delText>
        </w:r>
      </w:del>
      <w:del w:id="3" w:author="Clauss, Jens (GDE-EDS9)" w:date="2021-11-22T19:31:00Z">
        <w:r w:rsidR="004F0397" w:rsidDel="00A2191F">
          <w:delText>07.07.2021</w:delText>
        </w:r>
      </w:del>
      <w:ins w:id="4" w:author="Clauss, Jens (GDE-EDS9)" w:date="2021-11-22T19:31:00Z">
        <w:r w:rsidR="00A2191F">
          <w:t>22.11.2021</w:t>
        </w:r>
      </w:ins>
    </w:p>
    <w:p w14:paraId="058DAC22" w14:textId="5E841D38" w:rsidR="006D20F8" w:rsidRPr="003F4B1F" w:rsidRDefault="006D20F8" w:rsidP="001718A7">
      <w:pPr>
        <w:tabs>
          <w:tab w:val="left" w:pos="2352"/>
        </w:tabs>
      </w:pPr>
      <w:r w:rsidRPr="003F4B1F">
        <w:rPr>
          <w:b/>
          <w:bCs/>
        </w:rPr>
        <w:t>Version</w:t>
      </w:r>
      <w:r w:rsidR="00B61358" w:rsidRPr="003F4B1F">
        <w:rPr>
          <w:b/>
          <w:bCs/>
        </w:rPr>
        <w:t>:</w:t>
      </w:r>
      <w:r w:rsidRPr="003F4B1F">
        <w:tab/>
      </w:r>
      <w:del w:id="5" w:author="Clauss, Jens (GDE-EDS9)" w:date="2021-11-22T19:30:00Z">
        <w:r w:rsidR="004F0397" w:rsidDel="00A2191F">
          <w:delText xml:space="preserve"> </w:delText>
        </w:r>
      </w:del>
      <w:del w:id="6" w:author="Clauss, Jens (GDE-EDS9)" w:date="2021-11-22T19:31:00Z">
        <w:r w:rsidR="004F0397" w:rsidDel="00A2191F">
          <w:delText>4.2</w:delText>
        </w:r>
      </w:del>
      <w:ins w:id="7" w:author="Clauss, Jens (GDE-EDS9)" w:date="2021-11-22T19:31:00Z">
        <w:r w:rsidR="00A2191F">
          <w:t>5.0</w:t>
        </w:r>
      </w:ins>
    </w:p>
    <w:p w14:paraId="271149ED" w14:textId="77777777" w:rsidR="001718A7" w:rsidRPr="003F4B1F" w:rsidRDefault="001718A7" w:rsidP="001718A7">
      <w:pPr>
        <w:tabs>
          <w:tab w:val="left" w:pos="2352"/>
        </w:tabs>
      </w:pPr>
    </w:p>
    <w:p w14:paraId="5D4DDE11" w14:textId="77777777" w:rsidR="001718A7" w:rsidRPr="003F4B1F" w:rsidRDefault="00AC268B" w:rsidP="001718A7">
      <w:pPr>
        <w:tabs>
          <w:tab w:val="left" w:pos="2352"/>
        </w:tabs>
      </w:pPr>
      <w:r w:rsidRPr="003F4B1F">
        <w:rPr>
          <w:b/>
          <w:bCs/>
        </w:rPr>
        <w:t>Eco:</w:t>
      </w:r>
      <w:r w:rsidRPr="003F4B1F">
        <w:tab/>
      </w:r>
      <w:r w:rsidR="008E7375" w:rsidRPr="003F4B1F">
        <w:fldChar w:fldCharType="begin" w:fldLock="1"/>
      </w:r>
      <w:r w:rsidRPr="003F4B1F">
        <w:instrText xml:space="preserve"> METAPHASE b01AenderungsNr </w:instrText>
      </w:r>
      <w:r w:rsidR="008E7375" w:rsidRPr="003F4B1F">
        <w:fldChar w:fldCharType="separate"/>
      </w:r>
      <w:r w:rsidRPr="003F4B1F">
        <w:rPr>
          <w:bCs/>
        </w:rPr>
        <w:t>2A02GP</w:t>
      </w:r>
      <w:r w:rsidR="008E7375" w:rsidRPr="003F4B1F">
        <w:fldChar w:fldCharType="end"/>
      </w:r>
      <w:r w:rsidR="008E7375" w:rsidRPr="003F4B1F">
        <w:fldChar w:fldCharType="begin" w:fldLock="1"/>
      </w:r>
      <w:r w:rsidRPr="003F4B1F">
        <w:instrText xml:space="preserve"> METAPHASE b01AenderungsNr </w:instrText>
      </w:r>
      <w:r w:rsidR="008E7375" w:rsidRPr="003F4B1F">
        <w:fldChar w:fldCharType="end"/>
      </w:r>
      <w:r w:rsidRPr="003F4B1F">
        <w:t>2A02GP</w:t>
      </w:r>
    </w:p>
    <w:p w14:paraId="0F4D0B45" w14:textId="77777777" w:rsidR="001718A7" w:rsidRPr="003F4B1F" w:rsidRDefault="00AC268B" w:rsidP="001718A7">
      <w:pPr>
        <w:tabs>
          <w:tab w:val="left" w:pos="2352"/>
        </w:tabs>
      </w:pPr>
      <w:r w:rsidRPr="003F4B1F">
        <w:rPr>
          <w:b/>
          <w:bCs/>
        </w:rPr>
        <w:t>Index:</w:t>
      </w:r>
      <w:r w:rsidRPr="003F4B1F">
        <w:tab/>
      </w:r>
      <w:r w:rsidR="008E7375" w:rsidRPr="003F4B1F">
        <w:fldChar w:fldCharType="begin" w:fldLock="1"/>
      </w:r>
      <w:r w:rsidRPr="003F4B1F">
        <w:instrText xml:space="preserve"> METAPHASE Revision </w:instrText>
      </w:r>
      <w:r w:rsidR="008E7375" w:rsidRPr="003F4B1F">
        <w:fldChar w:fldCharType="separate"/>
      </w:r>
      <w:r w:rsidRPr="003F4B1F">
        <w:rPr>
          <w:bCs/>
        </w:rPr>
        <w:t>D</w:t>
      </w:r>
      <w:r w:rsidR="008E7375" w:rsidRPr="003F4B1F">
        <w:fldChar w:fldCharType="end"/>
      </w:r>
      <w:r w:rsidRPr="003F4B1F">
        <w:t>,</w:t>
      </w:r>
      <w:r w:rsidR="008E7375" w:rsidRPr="003F4B1F">
        <w:fldChar w:fldCharType="begin" w:fldLock="1"/>
      </w:r>
      <w:r w:rsidRPr="003F4B1F">
        <w:instrText xml:space="preserve"> METAPHASE Sequence </w:instrText>
      </w:r>
      <w:r w:rsidR="008E7375" w:rsidRPr="003F4B1F">
        <w:fldChar w:fldCharType="separate"/>
      </w:r>
      <w:r w:rsidRPr="003F4B1F">
        <w:rPr>
          <w:bCs/>
        </w:rPr>
        <w:t>2</w:t>
      </w:r>
      <w:r w:rsidR="008E7375" w:rsidRPr="003F4B1F">
        <w:fldChar w:fldCharType="end"/>
      </w:r>
    </w:p>
    <w:p w14:paraId="19B6086C" w14:textId="77777777" w:rsidR="001718A7" w:rsidRPr="003F4B1F" w:rsidRDefault="00AC268B" w:rsidP="001718A7">
      <w:pPr>
        <w:tabs>
          <w:tab w:val="left" w:pos="2352"/>
        </w:tabs>
      </w:pPr>
      <w:r w:rsidRPr="003F4B1F">
        <w:rPr>
          <w:b/>
          <w:bCs/>
        </w:rPr>
        <w:t>Document Number:</w:t>
      </w:r>
      <w:r w:rsidRPr="003F4B1F">
        <w:tab/>
      </w:r>
      <w:r w:rsidR="008E7375" w:rsidRPr="003F4B1F">
        <w:fldChar w:fldCharType="begin" w:fldLock="1"/>
      </w:r>
      <w:r w:rsidRPr="003F4B1F">
        <w:instrText xml:space="preserve"> METAPHASE b01SiteIdentifier </w:instrText>
      </w:r>
      <w:r w:rsidR="008E7375" w:rsidRPr="003F4B1F">
        <w:fldChar w:fldCharType="separate"/>
      </w:r>
      <w:r w:rsidRPr="003F4B1F">
        <w:rPr>
          <w:bCs/>
        </w:rPr>
        <w:t>5560</w:t>
      </w:r>
      <w:r w:rsidR="008E7375" w:rsidRPr="003F4B1F">
        <w:fldChar w:fldCharType="end"/>
      </w:r>
      <w:r w:rsidRPr="003F4B1F">
        <w:t xml:space="preserve"> </w:t>
      </w:r>
      <w:r w:rsidR="008E7375" w:rsidRPr="003F4B1F">
        <w:fldChar w:fldCharType="begin" w:fldLock="1"/>
      </w:r>
      <w:r w:rsidRPr="003F4B1F">
        <w:instrText xml:space="preserve"> METAPHASE DocumentName </w:instrText>
      </w:r>
      <w:r w:rsidR="008E7375" w:rsidRPr="003F4B1F">
        <w:fldChar w:fldCharType="separate"/>
      </w:r>
      <w:r w:rsidRPr="003F4B1F">
        <w:rPr>
          <w:bCs/>
        </w:rPr>
        <w:t>0000010585</w:t>
      </w:r>
      <w:r w:rsidR="008E7375" w:rsidRPr="003F4B1F">
        <w:fldChar w:fldCharType="end"/>
      </w:r>
    </w:p>
    <w:p w14:paraId="776DCD1B" w14:textId="77777777" w:rsidR="001718A7" w:rsidRPr="003F4B1F" w:rsidRDefault="00AC268B" w:rsidP="001718A7">
      <w:pPr>
        <w:tabs>
          <w:tab w:val="left" w:pos="2352"/>
        </w:tabs>
      </w:pPr>
      <w:r w:rsidRPr="003F4B1F">
        <w:rPr>
          <w:b/>
          <w:bCs/>
        </w:rPr>
        <w:t>Document Type:</w:t>
      </w:r>
      <w:r w:rsidRPr="003F4B1F">
        <w:tab/>
      </w:r>
      <w:r w:rsidR="008E7375" w:rsidRPr="003F4B1F">
        <w:fldChar w:fldCharType="begin" w:fldLock="1"/>
      </w:r>
      <w:r w:rsidRPr="003F4B1F">
        <w:instrText xml:space="preserve"> METAPHASE b01DokumentenTyp </w:instrText>
      </w:r>
      <w:r w:rsidR="008E7375" w:rsidRPr="003F4B1F">
        <w:fldChar w:fldCharType="separate"/>
      </w:r>
      <w:r w:rsidRPr="003F4B1F">
        <w:rPr>
          <w:bCs/>
        </w:rPr>
        <w:t>Requirement Specification</w:t>
      </w:r>
      <w:r w:rsidR="008E7375" w:rsidRPr="003F4B1F">
        <w:fldChar w:fldCharType="end"/>
      </w:r>
    </w:p>
    <w:p w14:paraId="4A6275A6" w14:textId="77777777" w:rsidR="001718A7" w:rsidRPr="003F4B1F" w:rsidRDefault="00AC268B" w:rsidP="001718A7">
      <w:pPr>
        <w:tabs>
          <w:tab w:val="left" w:pos="2352"/>
        </w:tabs>
      </w:pPr>
      <w:r w:rsidRPr="003F4B1F">
        <w:rPr>
          <w:b/>
          <w:bCs/>
        </w:rPr>
        <w:t>Document Name:</w:t>
      </w:r>
      <w:r w:rsidRPr="003F4B1F">
        <w:tab/>
      </w:r>
      <w:r w:rsidR="008E7375" w:rsidRPr="003F4B1F">
        <w:fldChar w:fldCharType="begin" w:fldLock="1"/>
      </w:r>
      <w:r w:rsidRPr="003F4B1F">
        <w:instrText xml:space="preserve"> METAPHASE b01BenennungEn </w:instrText>
      </w:r>
      <w:r w:rsidR="008E7375" w:rsidRPr="003F4B1F">
        <w:fldChar w:fldCharType="separate"/>
      </w:r>
      <w:r w:rsidRPr="003F4B1F">
        <w:rPr>
          <w:bCs/>
        </w:rPr>
        <w:t>Interface Specification for FW Updates</w:t>
      </w:r>
      <w:r w:rsidR="008E7375" w:rsidRPr="003F4B1F">
        <w:fldChar w:fldCharType="end"/>
      </w:r>
    </w:p>
    <w:p w14:paraId="3E48506C" w14:textId="77777777" w:rsidR="001718A7" w:rsidRPr="003F4B1F" w:rsidRDefault="00AC268B" w:rsidP="001718A7">
      <w:pPr>
        <w:tabs>
          <w:tab w:val="left" w:pos="2352"/>
        </w:tabs>
      </w:pPr>
      <w:r w:rsidRPr="003F4B1F">
        <w:rPr>
          <w:b/>
          <w:bCs/>
        </w:rPr>
        <w:t>Status</w:t>
      </w:r>
      <w:r w:rsidRPr="003F4B1F">
        <w:t>:</w:t>
      </w:r>
      <w:r w:rsidRPr="003F4B1F">
        <w:tab/>
        <w:t>Working (</w:t>
      </w:r>
      <w:r w:rsidR="008E7375" w:rsidRPr="003F4B1F">
        <w:rPr>
          <w:strike/>
        </w:rPr>
        <w:fldChar w:fldCharType="begin" w:fldLock="1"/>
      </w:r>
      <w:r w:rsidRPr="003F4B1F">
        <w:rPr>
          <w:strike/>
        </w:rPr>
        <w:instrText xml:space="preserve"> METAPHASE LifeCycleState </w:instrText>
      </w:r>
      <w:r w:rsidR="008E7375" w:rsidRPr="003F4B1F">
        <w:rPr>
          <w:strike/>
        </w:rPr>
        <w:fldChar w:fldCharType="separate"/>
      </w:r>
      <w:r w:rsidRPr="003F4B1F">
        <w:rPr>
          <w:strike/>
        </w:rPr>
        <w:t>Released</w:t>
      </w:r>
      <w:r w:rsidR="008E7375" w:rsidRPr="003F4B1F">
        <w:rPr>
          <w:strike/>
        </w:rPr>
        <w:fldChar w:fldCharType="end"/>
      </w:r>
      <w:r w:rsidRPr="003F4B1F">
        <w:t>)</w:t>
      </w:r>
    </w:p>
    <w:p w14:paraId="77422762" w14:textId="77777777" w:rsidR="001718A7" w:rsidRPr="003F4B1F" w:rsidRDefault="001718A7" w:rsidP="001718A7">
      <w:pPr>
        <w:tabs>
          <w:tab w:val="left" w:pos="2352"/>
        </w:tabs>
      </w:pPr>
    </w:p>
    <w:p w14:paraId="3FEDC6E0" w14:textId="77777777" w:rsidR="00083739" w:rsidRPr="003F4B1F" w:rsidRDefault="00AC268B">
      <w:r w:rsidRPr="003F4B1F">
        <w:br w:type="page"/>
      </w:r>
    </w:p>
    <w:p w14:paraId="1FF344FC" w14:textId="77777777" w:rsidR="00BF267D" w:rsidRPr="003F4B1F" w:rsidRDefault="00AC268B" w:rsidP="00AA1EDC">
      <w:pPr>
        <w:pStyle w:val="Heading1"/>
        <w:numPr>
          <w:ilvl w:val="0"/>
          <w:numId w:val="0"/>
        </w:numPr>
        <w:tabs>
          <w:tab w:val="left" w:pos="426"/>
        </w:tabs>
      </w:pPr>
      <w:bookmarkStart w:id="8" w:name="_Toc88504072"/>
      <w:r w:rsidRPr="003F4B1F">
        <w:lastRenderedPageBreak/>
        <w:t>I</w:t>
      </w:r>
      <w:r w:rsidRPr="003F4B1F">
        <w:tab/>
        <w:t>Table of Contents</w:t>
      </w:r>
      <w:bookmarkEnd w:id="8"/>
    </w:p>
    <w:p w14:paraId="52AA4792" w14:textId="77777777" w:rsidR="00623117" w:rsidRPr="003F4B1F" w:rsidRDefault="00623117" w:rsidP="00BF267D"/>
    <w:p w14:paraId="17C5F3DE" w14:textId="36636860" w:rsidR="009E6233" w:rsidRDefault="008E7375">
      <w:pPr>
        <w:pStyle w:val="TOC1"/>
        <w:rPr>
          <w:ins w:id="9" w:author="Clauss, Jens (GDE-EDS9)" w:date="2021-11-22T20:07:00Z"/>
          <w:rFonts w:asciiTheme="minorHAnsi" w:eastAsiaTheme="minorEastAsia" w:hAnsiTheme="minorHAnsi" w:cstheme="minorBidi"/>
          <w:b w:val="0"/>
          <w:bCs w:val="0"/>
          <w:szCs w:val="22"/>
        </w:rPr>
      </w:pPr>
      <w:r w:rsidRPr="003F4B1F">
        <w:fldChar w:fldCharType="begin"/>
      </w:r>
      <w:r w:rsidR="00AC268B" w:rsidRPr="003F4B1F">
        <w:instrText xml:space="preserve"> TOC \o "1-3" \h \z \u </w:instrText>
      </w:r>
      <w:r w:rsidRPr="003F4B1F">
        <w:fldChar w:fldCharType="separate"/>
      </w:r>
      <w:ins w:id="10" w:author="Clauss, Jens (GDE-EDS9)" w:date="2021-11-22T20:07:00Z">
        <w:r w:rsidR="009E6233" w:rsidRPr="00261300">
          <w:rPr>
            <w:rStyle w:val="Hyperlink"/>
          </w:rPr>
          <w:fldChar w:fldCharType="begin"/>
        </w:r>
        <w:r w:rsidR="009E6233" w:rsidRPr="00261300">
          <w:rPr>
            <w:rStyle w:val="Hyperlink"/>
          </w:rPr>
          <w:instrText xml:space="preserve"> </w:instrText>
        </w:r>
        <w:r w:rsidR="009E6233">
          <w:instrText>HYPERLINK \l "_Toc88504072"</w:instrText>
        </w:r>
        <w:r w:rsidR="009E6233" w:rsidRPr="00261300">
          <w:rPr>
            <w:rStyle w:val="Hyperlink"/>
          </w:rPr>
          <w:instrText xml:space="preserve"> </w:instrText>
        </w:r>
        <w:r w:rsidR="009E6233" w:rsidRPr="00261300">
          <w:rPr>
            <w:rStyle w:val="Hyperlink"/>
          </w:rPr>
        </w:r>
        <w:r w:rsidR="009E6233" w:rsidRPr="00261300">
          <w:rPr>
            <w:rStyle w:val="Hyperlink"/>
          </w:rPr>
          <w:fldChar w:fldCharType="separate"/>
        </w:r>
        <w:r w:rsidR="009E6233" w:rsidRPr="00261300">
          <w:rPr>
            <w:rStyle w:val="Hyperlink"/>
          </w:rPr>
          <w:t>I</w:t>
        </w:r>
        <w:r w:rsidR="009E6233">
          <w:rPr>
            <w:rFonts w:asciiTheme="minorHAnsi" w:eastAsiaTheme="minorEastAsia" w:hAnsiTheme="minorHAnsi" w:cstheme="minorBidi"/>
            <w:b w:val="0"/>
            <w:bCs w:val="0"/>
            <w:szCs w:val="22"/>
          </w:rPr>
          <w:tab/>
        </w:r>
        <w:r w:rsidR="009E6233" w:rsidRPr="00261300">
          <w:rPr>
            <w:rStyle w:val="Hyperlink"/>
          </w:rPr>
          <w:t>Table of Contents</w:t>
        </w:r>
        <w:r w:rsidR="009E6233">
          <w:rPr>
            <w:webHidden/>
          </w:rPr>
          <w:tab/>
        </w:r>
        <w:r w:rsidR="009E6233">
          <w:rPr>
            <w:webHidden/>
          </w:rPr>
          <w:fldChar w:fldCharType="begin"/>
        </w:r>
        <w:r w:rsidR="009E6233">
          <w:rPr>
            <w:webHidden/>
          </w:rPr>
          <w:instrText xml:space="preserve"> PAGEREF _Toc88504072 \h </w:instrText>
        </w:r>
        <w:r w:rsidR="009E6233">
          <w:rPr>
            <w:webHidden/>
          </w:rPr>
        </w:r>
      </w:ins>
      <w:r w:rsidR="009E6233">
        <w:rPr>
          <w:webHidden/>
        </w:rPr>
        <w:fldChar w:fldCharType="separate"/>
      </w:r>
      <w:ins w:id="11" w:author="Clauss, Jens (GDE-EDS9)" w:date="2021-11-22T20:07:00Z">
        <w:r w:rsidR="009E6233">
          <w:rPr>
            <w:webHidden/>
          </w:rPr>
          <w:t>2</w:t>
        </w:r>
        <w:r w:rsidR="009E6233">
          <w:rPr>
            <w:webHidden/>
          </w:rPr>
          <w:fldChar w:fldCharType="end"/>
        </w:r>
        <w:r w:rsidR="009E6233" w:rsidRPr="00261300">
          <w:rPr>
            <w:rStyle w:val="Hyperlink"/>
          </w:rPr>
          <w:fldChar w:fldCharType="end"/>
        </w:r>
      </w:ins>
    </w:p>
    <w:p w14:paraId="202946FE" w14:textId="43526F9D" w:rsidR="009E6233" w:rsidRDefault="009E6233">
      <w:pPr>
        <w:pStyle w:val="TOC1"/>
        <w:rPr>
          <w:ins w:id="12" w:author="Clauss, Jens (GDE-EDS9)" w:date="2021-11-22T20:07:00Z"/>
          <w:rFonts w:asciiTheme="minorHAnsi" w:eastAsiaTheme="minorEastAsia" w:hAnsiTheme="minorHAnsi" w:cstheme="minorBidi"/>
          <w:b w:val="0"/>
          <w:bCs w:val="0"/>
          <w:szCs w:val="22"/>
        </w:rPr>
      </w:pPr>
      <w:ins w:id="13" w:author="Clauss, Jens (GDE-EDS9)" w:date="2021-11-22T20:07:00Z">
        <w:r w:rsidRPr="00261300">
          <w:rPr>
            <w:rStyle w:val="Hyperlink"/>
          </w:rPr>
          <w:fldChar w:fldCharType="begin"/>
        </w:r>
        <w:r w:rsidRPr="00261300">
          <w:rPr>
            <w:rStyle w:val="Hyperlink"/>
          </w:rPr>
          <w:instrText xml:space="preserve"> </w:instrText>
        </w:r>
        <w:r>
          <w:instrText>HYPERLINK \l "_Toc88504073"</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II</w:t>
        </w:r>
        <w:r>
          <w:rPr>
            <w:rFonts w:asciiTheme="minorHAnsi" w:eastAsiaTheme="minorEastAsia" w:hAnsiTheme="minorHAnsi" w:cstheme="minorBidi"/>
            <w:b w:val="0"/>
            <w:bCs w:val="0"/>
            <w:szCs w:val="22"/>
          </w:rPr>
          <w:tab/>
        </w:r>
        <w:r w:rsidRPr="00261300">
          <w:rPr>
            <w:rStyle w:val="Hyperlink"/>
          </w:rPr>
          <w:t>Table of Figures</w:t>
        </w:r>
        <w:r>
          <w:rPr>
            <w:webHidden/>
          </w:rPr>
          <w:tab/>
        </w:r>
        <w:r>
          <w:rPr>
            <w:webHidden/>
          </w:rPr>
          <w:fldChar w:fldCharType="begin"/>
        </w:r>
        <w:r>
          <w:rPr>
            <w:webHidden/>
          </w:rPr>
          <w:instrText xml:space="preserve"> PAGEREF _Toc88504073 \h </w:instrText>
        </w:r>
        <w:r>
          <w:rPr>
            <w:webHidden/>
          </w:rPr>
        </w:r>
      </w:ins>
      <w:r>
        <w:rPr>
          <w:webHidden/>
        </w:rPr>
        <w:fldChar w:fldCharType="separate"/>
      </w:r>
      <w:ins w:id="14" w:author="Clauss, Jens (GDE-EDS9)" w:date="2021-11-22T20:07:00Z">
        <w:r>
          <w:rPr>
            <w:webHidden/>
          </w:rPr>
          <w:t>4</w:t>
        </w:r>
        <w:r>
          <w:rPr>
            <w:webHidden/>
          </w:rPr>
          <w:fldChar w:fldCharType="end"/>
        </w:r>
        <w:r w:rsidRPr="00261300">
          <w:rPr>
            <w:rStyle w:val="Hyperlink"/>
          </w:rPr>
          <w:fldChar w:fldCharType="end"/>
        </w:r>
      </w:ins>
    </w:p>
    <w:p w14:paraId="6A9552B7" w14:textId="2C52EB19" w:rsidR="009E6233" w:rsidRDefault="009E6233">
      <w:pPr>
        <w:pStyle w:val="TOC1"/>
        <w:rPr>
          <w:ins w:id="15" w:author="Clauss, Jens (GDE-EDS9)" w:date="2021-11-22T20:07:00Z"/>
          <w:rFonts w:asciiTheme="minorHAnsi" w:eastAsiaTheme="minorEastAsia" w:hAnsiTheme="minorHAnsi" w:cstheme="minorBidi"/>
          <w:b w:val="0"/>
          <w:bCs w:val="0"/>
          <w:szCs w:val="22"/>
        </w:rPr>
      </w:pPr>
      <w:ins w:id="16" w:author="Clauss, Jens (GDE-EDS9)" w:date="2021-11-22T20:07:00Z">
        <w:r w:rsidRPr="00261300">
          <w:rPr>
            <w:rStyle w:val="Hyperlink"/>
          </w:rPr>
          <w:fldChar w:fldCharType="begin"/>
        </w:r>
        <w:r w:rsidRPr="00261300">
          <w:rPr>
            <w:rStyle w:val="Hyperlink"/>
          </w:rPr>
          <w:instrText xml:space="preserve"> </w:instrText>
        </w:r>
        <w:r>
          <w:instrText>HYPERLINK \l "_Toc88504074"</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III</w:t>
        </w:r>
        <w:r>
          <w:rPr>
            <w:rFonts w:asciiTheme="minorHAnsi" w:eastAsiaTheme="minorEastAsia" w:hAnsiTheme="minorHAnsi" w:cstheme="minorBidi"/>
            <w:b w:val="0"/>
            <w:bCs w:val="0"/>
            <w:szCs w:val="22"/>
          </w:rPr>
          <w:tab/>
        </w:r>
        <w:r w:rsidRPr="00261300">
          <w:rPr>
            <w:rStyle w:val="Hyperlink"/>
          </w:rPr>
          <w:t>Abbreviations</w:t>
        </w:r>
        <w:r>
          <w:rPr>
            <w:webHidden/>
          </w:rPr>
          <w:tab/>
        </w:r>
        <w:r>
          <w:rPr>
            <w:webHidden/>
          </w:rPr>
          <w:fldChar w:fldCharType="begin"/>
        </w:r>
        <w:r>
          <w:rPr>
            <w:webHidden/>
          </w:rPr>
          <w:instrText xml:space="preserve"> PAGEREF _Toc88504074 \h </w:instrText>
        </w:r>
        <w:r>
          <w:rPr>
            <w:webHidden/>
          </w:rPr>
        </w:r>
      </w:ins>
      <w:r>
        <w:rPr>
          <w:webHidden/>
        </w:rPr>
        <w:fldChar w:fldCharType="separate"/>
      </w:r>
      <w:ins w:id="17" w:author="Clauss, Jens (GDE-EDS9)" w:date="2021-11-22T20:07:00Z">
        <w:r>
          <w:rPr>
            <w:webHidden/>
          </w:rPr>
          <w:t>5</w:t>
        </w:r>
        <w:r>
          <w:rPr>
            <w:webHidden/>
          </w:rPr>
          <w:fldChar w:fldCharType="end"/>
        </w:r>
        <w:r w:rsidRPr="00261300">
          <w:rPr>
            <w:rStyle w:val="Hyperlink"/>
          </w:rPr>
          <w:fldChar w:fldCharType="end"/>
        </w:r>
      </w:ins>
    </w:p>
    <w:p w14:paraId="7D932B84" w14:textId="6EC3F739" w:rsidR="009E6233" w:rsidRDefault="009E6233">
      <w:pPr>
        <w:pStyle w:val="TOC1"/>
        <w:rPr>
          <w:ins w:id="18" w:author="Clauss, Jens (GDE-EDS9)" w:date="2021-11-22T20:07:00Z"/>
          <w:rFonts w:asciiTheme="minorHAnsi" w:eastAsiaTheme="minorEastAsia" w:hAnsiTheme="minorHAnsi" w:cstheme="minorBidi"/>
          <w:b w:val="0"/>
          <w:bCs w:val="0"/>
          <w:szCs w:val="22"/>
        </w:rPr>
      </w:pPr>
      <w:ins w:id="19" w:author="Clauss, Jens (GDE-EDS9)" w:date="2021-11-22T20:07:00Z">
        <w:r w:rsidRPr="00261300">
          <w:rPr>
            <w:rStyle w:val="Hyperlink"/>
          </w:rPr>
          <w:fldChar w:fldCharType="begin"/>
        </w:r>
        <w:r w:rsidRPr="00261300">
          <w:rPr>
            <w:rStyle w:val="Hyperlink"/>
          </w:rPr>
          <w:instrText xml:space="preserve"> </w:instrText>
        </w:r>
        <w:r>
          <w:instrText>HYPERLINK \l "_Toc88504075"</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IV</w:t>
        </w:r>
        <w:r>
          <w:rPr>
            <w:rFonts w:asciiTheme="minorHAnsi" w:eastAsiaTheme="minorEastAsia" w:hAnsiTheme="minorHAnsi" w:cstheme="minorBidi"/>
            <w:b w:val="0"/>
            <w:bCs w:val="0"/>
            <w:szCs w:val="22"/>
          </w:rPr>
          <w:tab/>
        </w:r>
        <w:r w:rsidRPr="00261300">
          <w:rPr>
            <w:rStyle w:val="Hyperlink"/>
          </w:rPr>
          <w:t>Revision History</w:t>
        </w:r>
        <w:r>
          <w:rPr>
            <w:webHidden/>
          </w:rPr>
          <w:tab/>
        </w:r>
        <w:r>
          <w:rPr>
            <w:webHidden/>
          </w:rPr>
          <w:fldChar w:fldCharType="begin"/>
        </w:r>
        <w:r>
          <w:rPr>
            <w:webHidden/>
          </w:rPr>
          <w:instrText xml:space="preserve"> PAGEREF _Toc88504075 \h </w:instrText>
        </w:r>
        <w:r>
          <w:rPr>
            <w:webHidden/>
          </w:rPr>
        </w:r>
      </w:ins>
      <w:r>
        <w:rPr>
          <w:webHidden/>
        </w:rPr>
        <w:fldChar w:fldCharType="separate"/>
      </w:r>
      <w:ins w:id="20" w:author="Clauss, Jens (GDE-EDS9)" w:date="2021-11-22T20:07:00Z">
        <w:r>
          <w:rPr>
            <w:webHidden/>
          </w:rPr>
          <w:t>6</w:t>
        </w:r>
        <w:r>
          <w:rPr>
            <w:webHidden/>
          </w:rPr>
          <w:fldChar w:fldCharType="end"/>
        </w:r>
        <w:r w:rsidRPr="00261300">
          <w:rPr>
            <w:rStyle w:val="Hyperlink"/>
          </w:rPr>
          <w:fldChar w:fldCharType="end"/>
        </w:r>
      </w:ins>
    </w:p>
    <w:p w14:paraId="11F95C85" w14:textId="7640479B" w:rsidR="009E6233" w:rsidRDefault="009E6233">
      <w:pPr>
        <w:pStyle w:val="TOC1"/>
        <w:rPr>
          <w:ins w:id="21" w:author="Clauss, Jens (GDE-EDS9)" w:date="2021-11-22T20:07:00Z"/>
          <w:rFonts w:asciiTheme="minorHAnsi" w:eastAsiaTheme="minorEastAsia" w:hAnsiTheme="minorHAnsi" w:cstheme="minorBidi"/>
          <w:b w:val="0"/>
          <w:bCs w:val="0"/>
          <w:szCs w:val="22"/>
        </w:rPr>
      </w:pPr>
      <w:ins w:id="22" w:author="Clauss, Jens (GDE-EDS9)" w:date="2021-11-22T20:07:00Z">
        <w:r w:rsidRPr="00261300">
          <w:rPr>
            <w:rStyle w:val="Hyperlink"/>
          </w:rPr>
          <w:fldChar w:fldCharType="begin"/>
        </w:r>
        <w:r w:rsidRPr="00261300">
          <w:rPr>
            <w:rStyle w:val="Hyperlink"/>
          </w:rPr>
          <w:instrText xml:space="preserve"> </w:instrText>
        </w:r>
        <w:r>
          <w:instrText>HYPERLINK \l "_Toc88504076"</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1</w:t>
        </w:r>
        <w:r>
          <w:rPr>
            <w:rFonts w:asciiTheme="minorHAnsi" w:eastAsiaTheme="minorEastAsia" w:hAnsiTheme="minorHAnsi" w:cstheme="minorBidi"/>
            <w:b w:val="0"/>
            <w:bCs w:val="0"/>
            <w:szCs w:val="22"/>
          </w:rPr>
          <w:tab/>
        </w:r>
        <w:r w:rsidRPr="00261300">
          <w:rPr>
            <w:rStyle w:val="Hyperlink"/>
          </w:rPr>
          <w:t>Introduction</w:t>
        </w:r>
        <w:r>
          <w:rPr>
            <w:webHidden/>
          </w:rPr>
          <w:tab/>
        </w:r>
        <w:r>
          <w:rPr>
            <w:webHidden/>
          </w:rPr>
          <w:fldChar w:fldCharType="begin"/>
        </w:r>
        <w:r>
          <w:rPr>
            <w:webHidden/>
          </w:rPr>
          <w:instrText xml:space="preserve"> PAGEREF _Toc88504076 \h </w:instrText>
        </w:r>
        <w:r>
          <w:rPr>
            <w:webHidden/>
          </w:rPr>
        </w:r>
      </w:ins>
      <w:r>
        <w:rPr>
          <w:webHidden/>
        </w:rPr>
        <w:fldChar w:fldCharType="separate"/>
      </w:r>
      <w:ins w:id="23" w:author="Clauss, Jens (GDE-EDS9)" w:date="2021-11-22T20:07:00Z">
        <w:r>
          <w:rPr>
            <w:webHidden/>
          </w:rPr>
          <w:t>7</w:t>
        </w:r>
        <w:r>
          <w:rPr>
            <w:webHidden/>
          </w:rPr>
          <w:fldChar w:fldCharType="end"/>
        </w:r>
        <w:r w:rsidRPr="00261300">
          <w:rPr>
            <w:rStyle w:val="Hyperlink"/>
          </w:rPr>
          <w:fldChar w:fldCharType="end"/>
        </w:r>
      </w:ins>
    </w:p>
    <w:p w14:paraId="265F0DA5" w14:textId="6C58BE59" w:rsidR="009E6233" w:rsidRDefault="009E6233">
      <w:pPr>
        <w:pStyle w:val="TOC2"/>
        <w:tabs>
          <w:tab w:val="left" w:pos="880"/>
          <w:tab w:val="right" w:leader="dot" w:pos="9060"/>
        </w:tabs>
        <w:rPr>
          <w:ins w:id="24" w:author="Clauss, Jens (GDE-EDS9)" w:date="2021-11-22T20:07:00Z"/>
          <w:rFonts w:asciiTheme="minorHAnsi" w:eastAsiaTheme="minorEastAsia" w:hAnsiTheme="minorHAnsi" w:cstheme="minorBidi"/>
          <w:noProof/>
          <w:szCs w:val="22"/>
        </w:rPr>
      </w:pPr>
      <w:ins w:id="2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"_Toc88504077"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1.1</w:t>
        </w:r>
        <w:r>
          <w:rPr>
            <w:rFonts w:asciiTheme="minorHAnsi" w:eastAsiaTheme="minorEastAsia" w:hAnsiTheme="minorHAnsi" w:cstheme="minorBidi"/>
            <w:noProof/>
            <w:szCs w:val="22"/>
          </w:rPr>
          <w:tab/>
        </w:r>
        <w:r w:rsidRPr="00261300">
          <w:rPr>
            <w:rStyle w:val="Hyperlink"/>
            <w:noProof/>
          </w:rPr>
          <w:t>Goals of the Specification</w:t>
        </w:r>
        <w:r>
          <w:rPr>
            <w:noProof/>
            <w:webHidden/>
          </w:rPr>
          <w:tab/>
        </w:r>
        <w:r>
          <w:rPr>
            <w:noProof/>
            <w:webHidden/>
          </w:rPr>
          <w:fldChar w:fldCharType="begin"/>
        </w:r>
        <w:r>
          <w:rPr>
            <w:noProof/>
            <w:webHidden/>
          </w:rPr>
          <w:instrText xml:space="preserve"> PAGEREF _Toc88504077 \h </w:instrText>
        </w:r>
        <w:r>
          <w:rPr>
            <w:noProof/>
            <w:webHidden/>
          </w:rPr>
        </w:r>
      </w:ins>
      <w:r>
        <w:rPr>
          <w:noProof/>
          <w:webHidden/>
        </w:rPr>
        <w:fldChar w:fldCharType="separate"/>
      </w:r>
      <w:ins w:id="26" w:author="Clauss, Jens (GDE-EDS9)" w:date="2021-11-22T20:07:00Z">
        <w:r>
          <w:rPr>
            <w:noProof/>
            <w:webHidden/>
          </w:rPr>
          <w:t>7</w:t>
        </w:r>
        <w:r>
          <w:rPr>
            <w:noProof/>
            <w:webHidden/>
          </w:rPr>
          <w:fldChar w:fldCharType="end"/>
        </w:r>
        <w:r w:rsidRPr="00261300">
          <w:rPr>
            <w:rStyle w:val="Hyperlink"/>
            <w:noProof/>
          </w:rPr>
          <w:fldChar w:fldCharType="end"/>
        </w:r>
      </w:ins>
    </w:p>
    <w:p w14:paraId="279B36AE" w14:textId="524FBFA7" w:rsidR="009E6233" w:rsidRDefault="009E6233">
      <w:pPr>
        <w:pStyle w:val="TOC2"/>
        <w:tabs>
          <w:tab w:val="left" w:pos="880"/>
          <w:tab w:val="right" w:leader="dot" w:pos="9060"/>
        </w:tabs>
        <w:rPr>
          <w:ins w:id="27" w:author="Clauss, Jens (GDE-EDS9)" w:date="2021-11-22T20:07:00Z"/>
          <w:rFonts w:asciiTheme="minorHAnsi" w:eastAsiaTheme="minorEastAsia" w:hAnsiTheme="minorHAnsi" w:cstheme="minorBidi"/>
          <w:noProof/>
          <w:szCs w:val="22"/>
        </w:rPr>
      </w:pPr>
      <w:ins w:id="2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"_Toc88504078"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1.2</w:t>
        </w:r>
        <w:r>
          <w:rPr>
            <w:rFonts w:asciiTheme="minorHAnsi" w:eastAsiaTheme="minorEastAsia" w:hAnsiTheme="minorHAnsi" w:cstheme="minorBidi"/>
            <w:noProof/>
            <w:szCs w:val="22"/>
          </w:rPr>
          <w:tab/>
        </w:r>
        <w:r w:rsidRPr="00261300">
          <w:rPr>
            <w:rStyle w:val="Hyperlink"/>
            <w:noProof/>
          </w:rPr>
          <w:t>Validity of the Document</w:t>
        </w:r>
        <w:r>
          <w:rPr>
            <w:noProof/>
            <w:webHidden/>
          </w:rPr>
          <w:tab/>
        </w:r>
        <w:r>
          <w:rPr>
            <w:noProof/>
            <w:webHidden/>
          </w:rPr>
          <w:fldChar w:fldCharType="begin"/>
        </w:r>
        <w:r>
          <w:rPr>
            <w:noProof/>
            <w:webHidden/>
          </w:rPr>
          <w:instrText xml:space="preserve"> PAGEREF _Toc88504078 \h </w:instrText>
        </w:r>
        <w:r>
          <w:rPr>
            <w:noProof/>
            <w:webHidden/>
          </w:rPr>
        </w:r>
      </w:ins>
      <w:r>
        <w:rPr>
          <w:noProof/>
          <w:webHidden/>
        </w:rPr>
        <w:fldChar w:fldCharType="separate"/>
      </w:r>
      <w:ins w:id="29" w:author="Clauss, Jens (GDE-EDS9)" w:date="2021-11-22T20:07:00Z">
        <w:r>
          <w:rPr>
            <w:noProof/>
            <w:webHidden/>
          </w:rPr>
          <w:t>7</w:t>
        </w:r>
        <w:r>
          <w:rPr>
            <w:noProof/>
            <w:webHidden/>
          </w:rPr>
          <w:fldChar w:fldCharType="end"/>
        </w:r>
        <w:r w:rsidRPr="00261300">
          <w:rPr>
            <w:rStyle w:val="Hyperlink"/>
            <w:noProof/>
          </w:rPr>
          <w:fldChar w:fldCharType="end"/>
        </w:r>
      </w:ins>
    </w:p>
    <w:p w14:paraId="088D6C7C" w14:textId="7FD888F9" w:rsidR="009E6233" w:rsidRDefault="009E6233">
      <w:pPr>
        <w:pStyle w:val="TOC2"/>
        <w:tabs>
          <w:tab w:val="left" w:pos="880"/>
          <w:tab w:val="right" w:leader="dot" w:pos="9060"/>
        </w:tabs>
        <w:rPr>
          <w:ins w:id="30" w:author="Clauss, Jens (GDE-EDS9)" w:date="2021-11-22T20:07:00Z"/>
          <w:rFonts w:asciiTheme="minorHAnsi" w:eastAsiaTheme="minorEastAsia" w:hAnsiTheme="minorHAnsi" w:cstheme="minorBidi"/>
          <w:noProof/>
          <w:szCs w:val="22"/>
        </w:rPr>
      </w:pPr>
      <w:ins w:id="3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"_Toc88504079"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1.3</w:t>
        </w:r>
        <w:r>
          <w:rPr>
            <w:rFonts w:asciiTheme="minorHAnsi" w:eastAsiaTheme="minorEastAsia" w:hAnsiTheme="minorHAnsi" w:cstheme="minorBidi"/>
            <w:noProof/>
            <w:szCs w:val="22"/>
          </w:rPr>
          <w:tab/>
        </w:r>
        <w:r w:rsidRPr="00261300">
          <w:rPr>
            <w:rStyle w:val="Hyperlink"/>
            <w:noProof/>
          </w:rPr>
          <w:t>Reference of Related Documents</w:t>
        </w:r>
        <w:r>
          <w:rPr>
            <w:noProof/>
            <w:webHidden/>
          </w:rPr>
          <w:tab/>
        </w:r>
        <w:r>
          <w:rPr>
            <w:noProof/>
            <w:webHidden/>
          </w:rPr>
          <w:fldChar w:fldCharType="begin"/>
        </w:r>
        <w:r>
          <w:rPr>
            <w:noProof/>
            <w:webHidden/>
          </w:rPr>
          <w:instrText xml:space="preserve"> PAGEREF _Toc88504079 \h </w:instrText>
        </w:r>
        <w:r>
          <w:rPr>
            <w:noProof/>
            <w:webHidden/>
          </w:rPr>
        </w:r>
      </w:ins>
      <w:r>
        <w:rPr>
          <w:noProof/>
          <w:webHidden/>
        </w:rPr>
        <w:fldChar w:fldCharType="separate"/>
      </w:r>
      <w:ins w:id="32" w:author="Clauss, Jens (GDE-EDS9)" w:date="2021-11-22T20:07:00Z">
        <w:r>
          <w:rPr>
            <w:noProof/>
            <w:webHidden/>
          </w:rPr>
          <w:t>7</w:t>
        </w:r>
        <w:r>
          <w:rPr>
            <w:noProof/>
            <w:webHidden/>
          </w:rPr>
          <w:fldChar w:fldCharType="end"/>
        </w:r>
        <w:r w:rsidRPr="00261300">
          <w:rPr>
            <w:rStyle w:val="Hyperlink"/>
            <w:noProof/>
          </w:rPr>
          <w:fldChar w:fldCharType="end"/>
        </w:r>
      </w:ins>
    </w:p>
    <w:p w14:paraId="34877829" w14:textId="70547750" w:rsidR="009E6233" w:rsidRDefault="009E6233">
      <w:pPr>
        <w:pStyle w:val="TOC2"/>
        <w:tabs>
          <w:tab w:val="left" w:pos="880"/>
          <w:tab w:val="right" w:leader="dot" w:pos="9060"/>
        </w:tabs>
        <w:rPr>
          <w:ins w:id="33" w:author="Clauss, Jens (GDE-EDS9)" w:date="2021-11-22T20:07:00Z"/>
          <w:rFonts w:asciiTheme="minorHAnsi" w:eastAsiaTheme="minorEastAsia" w:hAnsiTheme="minorHAnsi" w:cstheme="minorBidi"/>
          <w:noProof/>
          <w:szCs w:val="22"/>
        </w:rPr>
      </w:pPr>
      <w:ins w:id="3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1.4</w:t>
        </w:r>
        <w:r>
          <w:rPr>
            <w:rFonts w:asciiTheme="minorHAnsi" w:eastAsiaTheme="minorEastAsia" w:hAnsiTheme="minorHAnsi" w:cstheme="minorBidi"/>
            <w:noProof/>
            <w:szCs w:val="22"/>
          </w:rPr>
          <w:tab/>
        </w:r>
        <w:r w:rsidRPr="00261300">
          <w:rPr>
            <w:rStyle w:val="Hyperlink"/>
            <w:noProof/>
          </w:rPr>
          <w:t>Requirement Levels</w:t>
        </w:r>
        <w:r>
          <w:rPr>
            <w:noProof/>
            <w:webHidden/>
          </w:rPr>
          <w:tab/>
        </w:r>
        <w:r>
          <w:rPr>
            <w:noProof/>
            <w:webHidden/>
          </w:rPr>
          <w:fldChar w:fldCharType="begin"/>
        </w:r>
        <w:r>
          <w:rPr>
            <w:noProof/>
            <w:webHidden/>
          </w:rPr>
          <w:instrText xml:space="preserve"> PAGEREF _Toc88504080 \h </w:instrText>
        </w:r>
        <w:r>
          <w:rPr>
            <w:noProof/>
            <w:webHidden/>
          </w:rPr>
        </w:r>
      </w:ins>
      <w:r>
        <w:rPr>
          <w:noProof/>
          <w:webHidden/>
        </w:rPr>
        <w:fldChar w:fldCharType="separate"/>
      </w:r>
      <w:ins w:id="35" w:author="Clauss, Jens (GDE-EDS9)" w:date="2021-11-22T20:07:00Z">
        <w:r>
          <w:rPr>
            <w:noProof/>
            <w:webHidden/>
          </w:rPr>
          <w:t>7</w:t>
        </w:r>
        <w:r>
          <w:rPr>
            <w:noProof/>
            <w:webHidden/>
          </w:rPr>
          <w:fldChar w:fldCharType="end"/>
        </w:r>
        <w:r w:rsidRPr="00261300">
          <w:rPr>
            <w:rStyle w:val="Hyperlink"/>
            <w:noProof/>
          </w:rPr>
          <w:fldChar w:fldCharType="end"/>
        </w:r>
      </w:ins>
    </w:p>
    <w:p w14:paraId="4C198FB1" w14:textId="1161A4F0" w:rsidR="009E6233" w:rsidRDefault="009E6233">
      <w:pPr>
        <w:pStyle w:val="TOC1"/>
        <w:rPr>
          <w:ins w:id="36" w:author="Clauss, Jens (GDE-EDS9)" w:date="2021-11-22T20:07:00Z"/>
          <w:rFonts w:asciiTheme="minorHAnsi" w:eastAsiaTheme="minorEastAsia" w:hAnsiTheme="minorHAnsi" w:cstheme="minorBidi"/>
          <w:b w:val="0"/>
          <w:bCs w:val="0"/>
          <w:szCs w:val="22"/>
        </w:rPr>
      </w:pPr>
      <w:ins w:id="37" w:author="Clauss, Jens (GDE-EDS9)" w:date="2021-11-22T20:07:00Z">
        <w:r w:rsidRPr="00261300">
          <w:rPr>
            <w:rStyle w:val="Hyperlink"/>
          </w:rPr>
          <w:fldChar w:fldCharType="begin"/>
        </w:r>
        <w:r w:rsidRPr="00261300">
          <w:rPr>
            <w:rStyle w:val="Hyperlink"/>
          </w:rPr>
          <w:instrText xml:space="preserve"> </w:instrText>
        </w:r>
        <w:r>
          <w:instrText>HYPERLINK \l "_Toc88504081"</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2</w:t>
        </w:r>
        <w:r>
          <w:rPr>
            <w:rFonts w:asciiTheme="minorHAnsi" w:eastAsiaTheme="minorEastAsia" w:hAnsiTheme="minorHAnsi" w:cstheme="minorBidi"/>
            <w:b w:val="0"/>
            <w:bCs w:val="0"/>
            <w:szCs w:val="22"/>
          </w:rPr>
          <w:tab/>
        </w:r>
        <w:r w:rsidRPr="00261300">
          <w:rPr>
            <w:rStyle w:val="Hyperlink"/>
          </w:rPr>
          <w:t>Preconditions</w:t>
        </w:r>
        <w:r>
          <w:rPr>
            <w:webHidden/>
          </w:rPr>
          <w:tab/>
        </w:r>
        <w:r>
          <w:rPr>
            <w:webHidden/>
          </w:rPr>
          <w:fldChar w:fldCharType="begin"/>
        </w:r>
        <w:r>
          <w:rPr>
            <w:webHidden/>
          </w:rPr>
          <w:instrText xml:space="preserve"> PAGEREF _Toc88504081 \h </w:instrText>
        </w:r>
        <w:r>
          <w:rPr>
            <w:webHidden/>
          </w:rPr>
        </w:r>
      </w:ins>
      <w:r>
        <w:rPr>
          <w:webHidden/>
        </w:rPr>
        <w:fldChar w:fldCharType="separate"/>
      </w:r>
      <w:ins w:id="38" w:author="Clauss, Jens (GDE-EDS9)" w:date="2021-11-22T20:07:00Z">
        <w:r>
          <w:rPr>
            <w:webHidden/>
          </w:rPr>
          <w:t>8</w:t>
        </w:r>
        <w:r>
          <w:rPr>
            <w:webHidden/>
          </w:rPr>
          <w:fldChar w:fldCharType="end"/>
        </w:r>
        <w:r w:rsidRPr="00261300">
          <w:rPr>
            <w:rStyle w:val="Hyperlink"/>
          </w:rPr>
          <w:fldChar w:fldCharType="end"/>
        </w:r>
      </w:ins>
    </w:p>
    <w:p w14:paraId="0BAA4821" w14:textId="0EB81E8D" w:rsidR="009E6233" w:rsidRDefault="009E6233">
      <w:pPr>
        <w:pStyle w:val="TOC2"/>
        <w:tabs>
          <w:tab w:val="left" w:pos="880"/>
          <w:tab w:val="right" w:leader="dot" w:pos="9060"/>
        </w:tabs>
        <w:rPr>
          <w:ins w:id="39" w:author="Clauss, Jens (GDE-EDS9)" w:date="2021-11-22T20:07:00Z"/>
          <w:rFonts w:asciiTheme="minorHAnsi" w:eastAsiaTheme="minorEastAsia" w:hAnsiTheme="minorHAnsi" w:cstheme="minorBidi"/>
          <w:noProof/>
          <w:szCs w:val="22"/>
        </w:rPr>
      </w:pPr>
      <w:ins w:id="4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2.1</w:t>
        </w:r>
        <w:r>
          <w:rPr>
            <w:rFonts w:asciiTheme="minorHAnsi" w:eastAsiaTheme="minorEastAsia" w:hAnsiTheme="minorHAnsi" w:cstheme="minorBidi"/>
            <w:noProof/>
            <w:szCs w:val="22"/>
          </w:rPr>
          <w:tab/>
        </w:r>
        <w:r w:rsidRPr="00261300">
          <w:rPr>
            <w:rStyle w:val="Hyperlink"/>
            <w:noProof/>
          </w:rPr>
          <w:t>Communication Partners</w:t>
        </w:r>
        <w:r>
          <w:rPr>
            <w:noProof/>
            <w:webHidden/>
          </w:rPr>
          <w:tab/>
        </w:r>
        <w:r>
          <w:rPr>
            <w:noProof/>
            <w:webHidden/>
          </w:rPr>
          <w:fldChar w:fldCharType="begin"/>
        </w:r>
        <w:r>
          <w:rPr>
            <w:noProof/>
            <w:webHidden/>
          </w:rPr>
          <w:instrText xml:space="preserve"> PAGEREF _Toc88504082 \h </w:instrText>
        </w:r>
        <w:r>
          <w:rPr>
            <w:noProof/>
            <w:webHidden/>
          </w:rPr>
        </w:r>
      </w:ins>
      <w:r>
        <w:rPr>
          <w:noProof/>
          <w:webHidden/>
        </w:rPr>
        <w:fldChar w:fldCharType="separate"/>
      </w:r>
      <w:ins w:id="41" w:author="Clauss, Jens (GDE-EDS9)" w:date="2021-11-22T20:07:00Z">
        <w:r>
          <w:rPr>
            <w:noProof/>
            <w:webHidden/>
          </w:rPr>
          <w:t>8</w:t>
        </w:r>
        <w:r>
          <w:rPr>
            <w:noProof/>
            <w:webHidden/>
          </w:rPr>
          <w:fldChar w:fldCharType="end"/>
        </w:r>
        <w:r w:rsidRPr="00261300">
          <w:rPr>
            <w:rStyle w:val="Hyperlink"/>
            <w:noProof/>
          </w:rPr>
          <w:fldChar w:fldCharType="end"/>
        </w:r>
      </w:ins>
    </w:p>
    <w:p w14:paraId="1E9DD0C3" w14:textId="432EA6EA" w:rsidR="009E6233" w:rsidRDefault="009E6233">
      <w:pPr>
        <w:pStyle w:val="TOC2"/>
        <w:tabs>
          <w:tab w:val="left" w:pos="880"/>
          <w:tab w:val="right" w:leader="dot" w:pos="9060"/>
        </w:tabs>
        <w:rPr>
          <w:ins w:id="42" w:author="Clauss, Jens (GDE-EDS9)" w:date="2021-11-22T20:07:00Z"/>
          <w:rFonts w:asciiTheme="minorHAnsi" w:eastAsiaTheme="minorEastAsia" w:hAnsiTheme="minorHAnsi" w:cstheme="minorBidi"/>
          <w:noProof/>
          <w:szCs w:val="22"/>
        </w:rPr>
      </w:pPr>
      <w:ins w:id="4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2.2</w:t>
        </w:r>
        <w:r>
          <w:rPr>
            <w:rFonts w:asciiTheme="minorHAnsi" w:eastAsiaTheme="minorEastAsia" w:hAnsiTheme="minorHAnsi" w:cstheme="minorBidi"/>
            <w:noProof/>
            <w:szCs w:val="22"/>
          </w:rPr>
          <w:tab/>
        </w:r>
        <w:r w:rsidRPr="00261300">
          <w:rPr>
            <w:rStyle w:val="Hyperlink"/>
            <w:noProof/>
          </w:rPr>
          <w:t>Discovery</w:t>
        </w:r>
        <w:r>
          <w:rPr>
            <w:noProof/>
            <w:webHidden/>
          </w:rPr>
          <w:tab/>
        </w:r>
        <w:r>
          <w:rPr>
            <w:noProof/>
            <w:webHidden/>
          </w:rPr>
          <w:fldChar w:fldCharType="begin"/>
        </w:r>
        <w:r>
          <w:rPr>
            <w:noProof/>
            <w:webHidden/>
          </w:rPr>
          <w:instrText xml:space="preserve"> PAGEREF _Toc88504083 \h </w:instrText>
        </w:r>
        <w:r>
          <w:rPr>
            <w:noProof/>
            <w:webHidden/>
          </w:rPr>
        </w:r>
      </w:ins>
      <w:r>
        <w:rPr>
          <w:noProof/>
          <w:webHidden/>
        </w:rPr>
        <w:fldChar w:fldCharType="separate"/>
      </w:r>
      <w:ins w:id="44" w:author="Clauss, Jens (GDE-EDS9)" w:date="2021-11-22T20:07:00Z">
        <w:r>
          <w:rPr>
            <w:noProof/>
            <w:webHidden/>
          </w:rPr>
          <w:t>8</w:t>
        </w:r>
        <w:r>
          <w:rPr>
            <w:noProof/>
            <w:webHidden/>
          </w:rPr>
          <w:fldChar w:fldCharType="end"/>
        </w:r>
        <w:r w:rsidRPr="00261300">
          <w:rPr>
            <w:rStyle w:val="Hyperlink"/>
            <w:noProof/>
          </w:rPr>
          <w:fldChar w:fldCharType="end"/>
        </w:r>
      </w:ins>
    </w:p>
    <w:p w14:paraId="275E9A37" w14:textId="40A6F65D" w:rsidR="009E6233" w:rsidRDefault="009E6233">
      <w:pPr>
        <w:pStyle w:val="TOC2"/>
        <w:tabs>
          <w:tab w:val="left" w:pos="880"/>
          <w:tab w:val="right" w:leader="dot" w:pos="9060"/>
        </w:tabs>
        <w:rPr>
          <w:ins w:id="45" w:author="Clauss, Jens (GDE-EDS9)" w:date="2021-11-22T20:07:00Z"/>
          <w:rFonts w:asciiTheme="minorHAnsi" w:eastAsiaTheme="minorEastAsia" w:hAnsiTheme="minorHAnsi" w:cstheme="minorBidi"/>
          <w:noProof/>
          <w:szCs w:val="22"/>
        </w:rPr>
      </w:pPr>
      <w:ins w:id="4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2.3</w:t>
        </w:r>
        <w:r>
          <w:rPr>
            <w:rFonts w:asciiTheme="minorHAnsi" w:eastAsiaTheme="minorEastAsia" w:hAnsiTheme="minorHAnsi" w:cstheme="minorBidi"/>
            <w:noProof/>
            <w:szCs w:val="22"/>
          </w:rPr>
          <w:tab/>
        </w:r>
        <w:r w:rsidRPr="00261300">
          <w:rPr>
            <w:rStyle w:val="Hyperlink"/>
            <w:noProof/>
          </w:rPr>
          <w:t>Security</w:t>
        </w:r>
        <w:r>
          <w:rPr>
            <w:noProof/>
            <w:webHidden/>
          </w:rPr>
          <w:tab/>
        </w:r>
        <w:r>
          <w:rPr>
            <w:noProof/>
            <w:webHidden/>
          </w:rPr>
          <w:fldChar w:fldCharType="begin"/>
        </w:r>
        <w:r>
          <w:rPr>
            <w:noProof/>
            <w:webHidden/>
          </w:rPr>
          <w:instrText xml:space="preserve"> PAGEREF _Toc88504084 \h </w:instrText>
        </w:r>
        <w:r>
          <w:rPr>
            <w:noProof/>
            <w:webHidden/>
          </w:rPr>
        </w:r>
      </w:ins>
      <w:r>
        <w:rPr>
          <w:noProof/>
          <w:webHidden/>
        </w:rPr>
        <w:fldChar w:fldCharType="separate"/>
      </w:r>
      <w:ins w:id="47" w:author="Clauss, Jens (GDE-EDS9)" w:date="2021-11-22T20:07:00Z">
        <w:r>
          <w:rPr>
            <w:noProof/>
            <w:webHidden/>
          </w:rPr>
          <w:t>8</w:t>
        </w:r>
        <w:r>
          <w:rPr>
            <w:noProof/>
            <w:webHidden/>
          </w:rPr>
          <w:fldChar w:fldCharType="end"/>
        </w:r>
        <w:r w:rsidRPr="00261300">
          <w:rPr>
            <w:rStyle w:val="Hyperlink"/>
            <w:noProof/>
          </w:rPr>
          <w:fldChar w:fldCharType="end"/>
        </w:r>
      </w:ins>
    </w:p>
    <w:p w14:paraId="734EED7E" w14:textId="69361CD2" w:rsidR="009E6233" w:rsidRDefault="009E6233">
      <w:pPr>
        <w:pStyle w:val="TOC2"/>
        <w:tabs>
          <w:tab w:val="left" w:pos="880"/>
          <w:tab w:val="right" w:leader="dot" w:pos="9060"/>
        </w:tabs>
        <w:rPr>
          <w:ins w:id="48" w:author="Clauss, Jens (GDE-EDS9)" w:date="2021-11-22T20:07:00Z"/>
          <w:rFonts w:asciiTheme="minorHAnsi" w:eastAsiaTheme="minorEastAsia" w:hAnsiTheme="minorHAnsi" w:cstheme="minorBidi"/>
          <w:noProof/>
          <w:szCs w:val="22"/>
        </w:rPr>
      </w:pPr>
      <w:ins w:id="4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2.4</w:t>
        </w:r>
        <w:r>
          <w:rPr>
            <w:rFonts w:asciiTheme="minorHAnsi" w:eastAsiaTheme="minorEastAsia" w:hAnsiTheme="minorHAnsi" w:cstheme="minorBidi"/>
            <w:noProof/>
            <w:szCs w:val="22"/>
          </w:rPr>
          <w:tab/>
        </w:r>
        <w:r w:rsidRPr="00261300">
          <w:rPr>
            <w:rStyle w:val="Hyperlink"/>
            <w:noProof/>
          </w:rPr>
          <w:t>Common Data Structures for All Services</w:t>
        </w:r>
        <w:r>
          <w:rPr>
            <w:noProof/>
            <w:webHidden/>
          </w:rPr>
          <w:tab/>
        </w:r>
        <w:r>
          <w:rPr>
            <w:noProof/>
            <w:webHidden/>
          </w:rPr>
          <w:fldChar w:fldCharType="begin"/>
        </w:r>
        <w:r>
          <w:rPr>
            <w:noProof/>
            <w:webHidden/>
          </w:rPr>
          <w:instrText xml:space="preserve"> PAGEREF _Toc88504085 \h </w:instrText>
        </w:r>
        <w:r>
          <w:rPr>
            <w:noProof/>
            <w:webHidden/>
          </w:rPr>
        </w:r>
      </w:ins>
      <w:r>
        <w:rPr>
          <w:noProof/>
          <w:webHidden/>
        </w:rPr>
        <w:fldChar w:fldCharType="separate"/>
      </w:r>
      <w:ins w:id="50" w:author="Clauss, Jens (GDE-EDS9)" w:date="2021-11-22T20:07:00Z">
        <w:r>
          <w:rPr>
            <w:noProof/>
            <w:webHidden/>
          </w:rPr>
          <w:t>8</w:t>
        </w:r>
        <w:r>
          <w:rPr>
            <w:noProof/>
            <w:webHidden/>
          </w:rPr>
          <w:fldChar w:fldCharType="end"/>
        </w:r>
        <w:r w:rsidRPr="00261300">
          <w:rPr>
            <w:rStyle w:val="Hyperlink"/>
            <w:noProof/>
          </w:rPr>
          <w:fldChar w:fldCharType="end"/>
        </w:r>
      </w:ins>
    </w:p>
    <w:p w14:paraId="35F9FFD9" w14:textId="42B9DB3A" w:rsidR="009E6233" w:rsidRDefault="009E6233">
      <w:pPr>
        <w:pStyle w:val="TOC2"/>
        <w:tabs>
          <w:tab w:val="left" w:pos="880"/>
          <w:tab w:val="right" w:leader="dot" w:pos="9060"/>
        </w:tabs>
        <w:rPr>
          <w:ins w:id="51" w:author="Clauss, Jens (GDE-EDS9)" w:date="2021-11-22T20:07:00Z"/>
          <w:rFonts w:asciiTheme="minorHAnsi" w:eastAsiaTheme="minorEastAsia" w:hAnsiTheme="minorHAnsi" w:cstheme="minorBidi"/>
          <w:noProof/>
          <w:szCs w:val="22"/>
        </w:rPr>
      </w:pPr>
      <w:ins w:id="5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2.5</w:t>
        </w:r>
        <w:r>
          <w:rPr>
            <w:rFonts w:asciiTheme="minorHAnsi" w:eastAsiaTheme="minorEastAsia" w:hAnsiTheme="minorHAnsi" w:cstheme="minorBidi"/>
            <w:noProof/>
            <w:szCs w:val="22"/>
          </w:rPr>
          <w:tab/>
        </w:r>
        <w:r w:rsidRPr="00261300">
          <w:rPr>
            <w:rStyle w:val="Hyperlink"/>
            <w:noProof/>
          </w:rPr>
          <w:t>Data Types</w:t>
        </w:r>
        <w:r>
          <w:rPr>
            <w:noProof/>
            <w:webHidden/>
          </w:rPr>
          <w:tab/>
        </w:r>
        <w:r>
          <w:rPr>
            <w:noProof/>
            <w:webHidden/>
          </w:rPr>
          <w:fldChar w:fldCharType="begin"/>
        </w:r>
        <w:r>
          <w:rPr>
            <w:noProof/>
            <w:webHidden/>
          </w:rPr>
          <w:instrText xml:space="preserve"> PAGEREF _Toc88504086 \h </w:instrText>
        </w:r>
        <w:r>
          <w:rPr>
            <w:noProof/>
            <w:webHidden/>
          </w:rPr>
        </w:r>
      </w:ins>
      <w:r>
        <w:rPr>
          <w:noProof/>
          <w:webHidden/>
        </w:rPr>
        <w:fldChar w:fldCharType="separate"/>
      </w:r>
      <w:ins w:id="53" w:author="Clauss, Jens (GDE-EDS9)" w:date="2021-11-22T20:07:00Z">
        <w:r>
          <w:rPr>
            <w:noProof/>
            <w:webHidden/>
          </w:rPr>
          <w:t>8</w:t>
        </w:r>
        <w:r>
          <w:rPr>
            <w:noProof/>
            <w:webHidden/>
          </w:rPr>
          <w:fldChar w:fldCharType="end"/>
        </w:r>
        <w:r w:rsidRPr="00261300">
          <w:rPr>
            <w:rStyle w:val="Hyperlink"/>
            <w:noProof/>
          </w:rPr>
          <w:fldChar w:fldCharType="end"/>
        </w:r>
      </w:ins>
    </w:p>
    <w:p w14:paraId="52D8F216" w14:textId="3C368714" w:rsidR="009E6233" w:rsidRDefault="009E6233">
      <w:pPr>
        <w:pStyle w:val="TOC1"/>
        <w:rPr>
          <w:ins w:id="54" w:author="Clauss, Jens (GDE-EDS9)" w:date="2021-11-22T20:07:00Z"/>
          <w:rFonts w:asciiTheme="minorHAnsi" w:eastAsiaTheme="minorEastAsia" w:hAnsiTheme="minorHAnsi" w:cstheme="minorBidi"/>
          <w:b w:val="0"/>
          <w:bCs w:val="0"/>
          <w:szCs w:val="22"/>
        </w:rPr>
      </w:pPr>
      <w:ins w:id="55" w:author="Clauss, Jens (GDE-EDS9)" w:date="2021-11-22T20:07:00Z">
        <w:r w:rsidRPr="00261300">
          <w:rPr>
            <w:rStyle w:val="Hyperlink"/>
          </w:rPr>
          <w:fldChar w:fldCharType="begin"/>
        </w:r>
        <w:r w:rsidRPr="00261300">
          <w:rPr>
            <w:rStyle w:val="Hyperlink"/>
          </w:rPr>
          <w:instrText xml:space="preserve"> </w:instrText>
        </w:r>
        <w:r>
          <w:instrText>HYPERLINK \l "_Toc88504087"</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3</w:t>
        </w:r>
        <w:r>
          <w:rPr>
            <w:rFonts w:asciiTheme="minorHAnsi" w:eastAsiaTheme="minorEastAsia" w:hAnsiTheme="minorHAnsi" w:cstheme="minorBidi"/>
            <w:b w:val="0"/>
            <w:bCs w:val="0"/>
            <w:szCs w:val="22"/>
          </w:rPr>
          <w:tab/>
        </w:r>
        <w:r w:rsidRPr="00261300">
          <w:rPr>
            <w:rStyle w:val="Hyperlink"/>
          </w:rPr>
          <w:t>Workflow of a Firmware Update</w:t>
        </w:r>
        <w:r>
          <w:rPr>
            <w:webHidden/>
          </w:rPr>
          <w:tab/>
        </w:r>
        <w:r>
          <w:rPr>
            <w:webHidden/>
          </w:rPr>
          <w:fldChar w:fldCharType="begin"/>
        </w:r>
        <w:r>
          <w:rPr>
            <w:webHidden/>
          </w:rPr>
          <w:instrText xml:space="preserve"> PAGEREF _Toc88504087 \h </w:instrText>
        </w:r>
        <w:r>
          <w:rPr>
            <w:webHidden/>
          </w:rPr>
        </w:r>
      </w:ins>
      <w:r>
        <w:rPr>
          <w:webHidden/>
        </w:rPr>
        <w:fldChar w:fldCharType="separate"/>
      </w:r>
      <w:ins w:id="56" w:author="Clauss, Jens (GDE-EDS9)" w:date="2021-11-22T20:07:00Z">
        <w:r>
          <w:rPr>
            <w:webHidden/>
          </w:rPr>
          <w:t>9</w:t>
        </w:r>
        <w:r>
          <w:rPr>
            <w:webHidden/>
          </w:rPr>
          <w:fldChar w:fldCharType="end"/>
        </w:r>
        <w:r w:rsidRPr="00261300">
          <w:rPr>
            <w:rStyle w:val="Hyperlink"/>
          </w:rPr>
          <w:fldChar w:fldCharType="end"/>
        </w:r>
      </w:ins>
    </w:p>
    <w:p w14:paraId="67CC100E" w14:textId="6A31B9C5" w:rsidR="009E6233" w:rsidRDefault="009E6233">
      <w:pPr>
        <w:pStyle w:val="TOC2"/>
        <w:tabs>
          <w:tab w:val="left" w:pos="880"/>
          <w:tab w:val="right" w:leader="dot" w:pos="9060"/>
        </w:tabs>
        <w:rPr>
          <w:ins w:id="57" w:author="Clauss, Jens (GDE-EDS9)" w:date="2021-11-22T20:07:00Z"/>
          <w:rFonts w:asciiTheme="minorHAnsi" w:eastAsiaTheme="minorEastAsia" w:hAnsiTheme="minorHAnsi" w:cstheme="minorBidi"/>
          <w:noProof/>
          <w:szCs w:val="22"/>
        </w:rPr>
      </w:pPr>
      <w:ins w:id="5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3.1</w:t>
        </w:r>
        <w:r>
          <w:rPr>
            <w:rFonts w:asciiTheme="minorHAnsi" w:eastAsiaTheme="minorEastAsia" w:hAnsiTheme="minorHAnsi" w:cstheme="minorBidi"/>
            <w:noProof/>
            <w:szCs w:val="22"/>
          </w:rPr>
          <w:tab/>
        </w:r>
        <w:r w:rsidRPr="00261300">
          <w:rPr>
            <w:rStyle w:val="Hyperlink"/>
            <w:noProof/>
          </w:rPr>
          <w:t>Overview</w:t>
        </w:r>
        <w:r>
          <w:rPr>
            <w:noProof/>
            <w:webHidden/>
          </w:rPr>
          <w:tab/>
        </w:r>
        <w:r>
          <w:rPr>
            <w:noProof/>
            <w:webHidden/>
          </w:rPr>
          <w:fldChar w:fldCharType="begin"/>
        </w:r>
        <w:r>
          <w:rPr>
            <w:noProof/>
            <w:webHidden/>
          </w:rPr>
          <w:instrText xml:space="preserve"> PAGEREF _Toc88504088 \h </w:instrText>
        </w:r>
        <w:r>
          <w:rPr>
            <w:noProof/>
            <w:webHidden/>
          </w:rPr>
        </w:r>
      </w:ins>
      <w:r>
        <w:rPr>
          <w:noProof/>
          <w:webHidden/>
        </w:rPr>
        <w:fldChar w:fldCharType="separate"/>
      </w:r>
      <w:ins w:id="59" w:author="Clauss, Jens (GDE-EDS9)" w:date="2021-11-22T20:07:00Z">
        <w:r>
          <w:rPr>
            <w:noProof/>
            <w:webHidden/>
          </w:rPr>
          <w:t>9</w:t>
        </w:r>
        <w:r>
          <w:rPr>
            <w:noProof/>
            <w:webHidden/>
          </w:rPr>
          <w:fldChar w:fldCharType="end"/>
        </w:r>
        <w:r w:rsidRPr="00261300">
          <w:rPr>
            <w:rStyle w:val="Hyperlink"/>
            <w:noProof/>
          </w:rPr>
          <w:fldChar w:fldCharType="end"/>
        </w:r>
      </w:ins>
    </w:p>
    <w:p w14:paraId="1A90CFAA" w14:textId="5C5C210B" w:rsidR="009E6233" w:rsidRDefault="009E6233">
      <w:pPr>
        <w:pStyle w:val="TOC3"/>
        <w:rPr>
          <w:ins w:id="60" w:author="Clauss, Jens (GDE-EDS9)" w:date="2021-11-22T20:07:00Z"/>
          <w:rFonts w:asciiTheme="minorHAnsi" w:eastAsiaTheme="minorEastAsia" w:hAnsiTheme="minorHAnsi" w:cstheme="minorBidi"/>
          <w:noProof/>
          <w:szCs w:val="22"/>
        </w:rPr>
      </w:pPr>
      <w:ins w:id="6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"_Toc88504089"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3.1.1</w:t>
        </w:r>
        <w:r>
          <w:rPr>
            <w:rFonts w:asciiTheme="minorHAnsi" w:eastAsiaTheme="minorEastAsia" w:hAnsiTheme="minorHAnsi" w:cstheme="minorBidi"/>
            <w:noProof/>
            <w:szCs w:val="22"/>
          </w:rPr>
          <w:tab/>
        </w:r>
        <w:r w:rsidRPr="00261300">
          <w:rPr>
            <w:rStyle w:val="Hyperlink"/>
            <w:noProof/>
          </w:rPr>
          <w:t>Providing a Firmware to the HCA or Local CS</w:t>
        </w:r>
        <w:r>
          <w:rPr>
            <w:noProof/>
            <w:webHidden/>
          </w:rPr>
          <w:tab/>
        </w:r>
        <w:r>
          <w:rPr>
            <w:noProof/>
            <w:webHidden/>
          </w:rPr>
          <w:fldChar w:fldCharType="begin"/>
        </w:r>
        <w:r>
          <w:rPr>
            <w:noProof/>
            <w:webHidden/>
          </w:rPr>
          <w:instrText xml:space="preserve"> PAGEREF _Toc88504089 \h </w:instrText>
        </w:r>
        <w:r>
          <w:rPr>
            <w:noProof/>
            <w:webHidden/>
          </w:rPr>
        </w:r>
      </w:ins>
      <w:r>
        <w:rPr>
          <w:noProof/>
          <w:webHidden/>
        </w:rPr>
        <w:fldChar w:fldCharType="separate"/>
      </w:r>
      <w:ins w:id="62" w:author="Clauss, Jens (GDE-EDS9)" w:date="2021-11-22T20:07:00Z">
        <w:r>
          <w:rPr>
            <w:noProof/>
            <w:webHidden/>
          </w:rPr>
          <w:t>9</w:t>
        </w:r>
        <w:r>
          <w:rPr>
            <w:noProof/>
            <w:webHidden/>
          </w:rPr>
          <w:fldChar w:fldCharType="end"/>
        </w:r>
        <w:r w:rsidRPr="00261300">
          <w:rPr>
            <w:rStyle w:val="Hyperlink"/>
            <w:noProof/>
          </w:rPr>
          <w:fldChar w:fldCharType="end"/>
        </w:r>
      </w:ins>
    </w:p>
    <w:p w14:paraId="407B79C9" w14:textId="5A898483" w:rsidR="009E6233" w:rsidRDefault="009E6233">
      <w:pPr>
        <w:pStyle w:val="TOC2"/>
        <w:tabs>
          <w:tab w:val="left" w:pos="880"/>
          <w:tab w:val="right" w:leader="dot" w:pos="9060"/>
        </w:tabs>
        <w:rPr>
          <w:ins w:id="63" w:author="Clauss, Jens (GDE-EDS9)" w:date="2021-11-22T20:07:00Z"/>
          <w:rFonts w:asciiTheme="minorHAnsi" w:eastAsiaTheme="minorEastAsia" w:hAnsiTheme="minorHAnsi" w:cstheme="minorBidi"/>
          <w:noProof/>
          <w:szCs w:val="22"/>
        </w:rPr>
      </w:pPr>
      <w:ins w:id="6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3.2</w:t>
        </w:r>
        <w:r>
          <w:rPr>
            <w:rFonts w:asciiTheme="minorHAnsi" w:eastAsiaTheme="minorEastAsia" w:hAnsiTheme="minorHAnsi" w:cstheme="minorBidi"/>
            <w:noProof/>
            <w:szCs w:val="22"/>
          </w:rPr>
          <w:tab/>
        </w:r>
        <w:r w:rsidRPr="00261300">
          <w:rPr>
            <w:rStyle w:val="Hyperlink"/>
            <w:noProof/>
          </w:rPr>
          <w:t>Get HA Configuration</w:t>
        </w:r>
        <w:r>
          <w:rPr>
            <w:noProof/>
            <w:webHidden/>
          </w:rPr>
          <w:tab/>
        </w:r>
        <w:r>
          <w:rPr>
            <w:noProof/>
            <w:webHidden/>
          </w:rPr>
          <w:fldChar w:fldCharType="begin"/>
        </w:r>
        <w:r>
          <w:rPr>
            <w:noProof/>
            <w:webHidden/>
          </w:rPr>
          <w:instrText xml:space="preserve"> PAGEREF _Toc88504090 \h </w:instrText>
        </w:r>
        <w:r>
          <w:rPr>
            <w:noProof/>
            <w:webHidden/>
          </w:rPr>
        </w:r>
      </w:ins>
      <w:r>
        <w:rPr>
          <w:noProof/>
          <w:webHidden/>
        </w:rPr>
        <w:fldChar w:fldCharType="separate"/>
      </w:r>
      <w:ins w:id="65" w:author="Clauss, Jens (GDE-EDS9)" w:date="2021-11-22T20:07:00Z">
        <w:r>
          <w:rPr>
            <w:noProof/>
            <w:webHidden/>
          </w:rPr>
          <w:t>10</w:t>
        </w:r>
        <w:r>
          <w:rPr>
            <w:noProof/>
            <w:webHidden/>
          </w:rPr>
          <w:fldChar w:fldCharType="end"/>
        </w:r>
        <w:r w:rsidRPr="00261300">
          <w:rPr>
            <w:rStyle w:val="Hyperlink"/>
            <w:noProof/>
          </w:rPr>
          <w:fldChar w:fldCharType="end"/>
        </w:r>
      </w:ins>
    </w:p>
    <w:p w14:paraId="5BFBE35E" w14:textId="219AD688" w:rsidR="009E6233" w:rsidRDefault="009E6233">
      <w:pPr>
        <w:pStyle w:val="TOC3"/>
        <w:rPr>
          <w:ins w:id="66" w:author="Clauss, Jens (GDE-EDS9)" w:date="2021-11-22T20:07:00Z"/>
          <w:rFonts w:asciiTheme="minorHAnsi" w:eastAsiaTheme="minorEastAsia" w:hAnsiTheme="minorHAnsi" w:cstheme="minorBidi"/>
          <w:noProof/>
          <w:szCs w:val="22"/>
        </w:rPr>
      </w:pPr>
      <w:ins w:id="6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3.2.1</w:t>
        </w:r>
        <w:r>
          <w:rPr>
            <w:rFonts w:asciiTheme="minorHAnsi" w:eastAsiaTheme="minorEastAsia" w:hAnsiTheme="minorHAnsi" w:cstheme="minorBidi"/>
            <w:noProof/>
            <w:szCs w:val="22"/>
          </w:rPr>
          <w:tab/>
        </w:r>
        <w:r w:rsidRPr="00261300">
          <w:rPr>
            <w:rStyle w:val="Hyperlink"/>
            <w:noProof/>
          </w:rPr>
          <w:t>HA Configuration</w:t>
        </w:r>
        <w:r>
          <w:rPr>
            <w:noProof/>
            <w:webHidden/>
          </w:rPr>
          <w:tab/>
        </w:r>
        <w:r>
          <w:rPr>
            <w:noProof/>
            <w:webHidden/>
          </w:rPr>
          <w:fldChar w:fldCharType="begin"/>
        </w:r>
        <w:r>
          <w:rPr>
            <w:noProof/>
            <w:webHidden/>
          </w:rPr>
          <w:instrText xml:space="preserve"> PAGEREF _Toc88504091 \h </w:instrText>
        </w:r>
        <w:r>
          <w:rPr>
            <w:noProof/>
            <w:webHidden/>
          </w:rPr>
        </w:r>
      </w:ins>
      <w:r>
        <w:rPr>
          <w:noProof/>
          <w:webHidden/>
        </w:rPr>
        <w:fldChar w:fldCharType="separate"/>
      </w:r>
      <w:ins w:id="68" w:author="Clauss, Jens (GDE-EDS9)" w:date="2021-11-22T20:07:00Z">
        <w:r>
          <w:rPr>
            <w:noProof/>
            <w:webHidden/>
          </w:rPr>
          <w:t>10</w:t>
        </w:r>
        <w:r>
          <w:rPr>
            <w:noProof/>
            <w:webHidden/>
          </w:rPr>
          <w:fldChar w:fldCharType="end"/>
        </w:r>
        <w:r w:rsidRPr="00261300">
          <w:rPr>
            <w:rStyle w:val="Hyperlink"/>
            <w:noProof/>
          </w:rPr>
          <w:fldChar w:fldCharType="end"/>
        </w:r>
      </w:ins>
    </w:p>
    <w:p w14:paraId="694E74B2" w14:textId="2DB24F85" w:rsidR="009E6233" w:rsidRDefault="009E6233">
      <w:pPr>
        <w:pStyle w:val="TOC2"/>
        <w:tabs>
          <w:tab w:val="left" w:pos="880"/>
          <w:tab w:val="right" w:leader="dot" w:pos="9060"/>
        </w:tabs>
        <w:rPr>
          <w:ins w:id="69" w:author="Clauss, Jens (GDE-EDS9)" w:date="2021-11-22T20:07:00Z"/>
          <w:rFonts w:asciiTheme="minorHAnsi" w:eastAsiaTheme="minorEastAsia" w:hAnsiTheme="minorHAnsi" w:cstheme="minorBidi"/>
          <w:noProof/>
          <w:szCs w:val="22"/>
        </w:rPr>
      </w:pPr>
      <w:ins w:id="7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3.3</w:t>
        </w:r>
        <w:r>
          <w:rPr>
            <w:rFonts w:asciiTheme="minorHAnsi" w:eastAsiaTheme="minorEastAsia" w:hAnsiTheme="minorHAnsi" w:cstheme="minorBidi"/>
            <w:noProof/>
            <w:szCs w:val="22"/>
          </w:rPr>
          <w:tab/>
        </w:r>
        <w:r w:rsidRPr="00261300">
          <w:rPr>
            <w:rStyle w:val="Hyperlink"/>
            <w:noProof/>
          </w:rPr>
          <w:t>New Update Available</w:t>
        </w:r>
        <w:r>
          <w:rPr>
            <w:noProof/>
            <w:webHidden/>
          </w:rPr>
          <w:tab/>
        </w:r>
        <w:r>
          <w:rPr>
            <w:noProof/>
            <w:webHidden/>
          </w:rPr>
          <w:fldChar w:fldCharType="begin"/>
        </w:r>
        <w:r>
          <w:rPr>
            <w:noProof/>
            <w:webHidden/>
          </w:rPr>
          <w:instrText xml:space="preserve"> PAGEREF _Toc88504092 \h </w:instrText>
        </w:r>
        <w:r>
          <w:rPr>
            <w:noProof/>
            <w:webHidden/>
          </w:rPr>
        </w:r>
      </w:ins>
      <w:r>
        <w:rPr>
          <w:noProof/>
          <w:webHidden/>
        </w:rPr>
        <w:fldChar w:fldCharType="separate"/>
      </w:r>
      <w:ins w:id="71" w:author="Clauss, Jens (GDE-EDS9)" w:date="2021-11-22T20:07:00Z">
        <w:r>
          <w:rPr>
            <w:noProof/>
            <w:webHidden/>
          </w:rPr>
          <w:t>11</w:t>
        </w:r>
        <w:r>
          <w:rPr>
            <w:noProof/>
            <w:webHidden/>
          </w:rPr>
          <w:fldChar w:fldCharType="end"/>
        </w:r>
        <w:r w:rsidRPr="00261300">
          <w:rPr>
            <w:rStyle w:val="Hyperlink"/>
            <w:noProof/>
          </w:rPr>
          <w:fldChar w:fldCharType="end"/>
        </w:r>
      </w:ins>
    </w:p>
    <w:p w14:paraId="01DFD1EB" w14:textId="0F7DDD2E" w:rsidR="009E6233" w:rsidRDefault="009E6233">
      <w:pPr>
        <w:pStyle w:val="TOC2"/>
        <w:tabs>
          <w:tab w:val="left" w:pos="880"/>
          <w:tab w:val="right" w:leader="dot" w:pos="9060"/>
        </w:tabs>
        <w:rPr>
          <w:ins w:id="72" w:author="Clauss, Jens (GDE-EDS9)" w:date="2021-11-22T20:07:00Z"/>
          <w:rFonts w:asciiTheme="minorHAnsi" w:eastAsiaTheme="minorEastAsia" w:hAnsiTheme="minorHAnsi" w:cstheme="minorBidi"/>
          <w:noProof/>
          <w:szCs w:val="22"/>
        </w:rPr>
      </w:pPr>
      <w:ins w:id="7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3.4</w:t>
        </w:r>
        <w:r>
          <w:rPr>
            <w:rFonts w:asciiTheme="minorHAnsi" w:eastAsiaTheme="minorEastAsia" w:hAnsiTheme="minorHAnsi" w:cstheme="minorBidi"/>
            <w:noProof/>
            <w:szCs w:val="22"/>
          </w:rPr>
          <w:tab/>
        </w:r>
        <w:r w:rsidRPr="00261300">
          <w:rPr>
            <w:rStyle w:val="Hyperlink"/>
            <w:noProof/>
          </w:rPr>
          <w:t>Download Update</w:t>
        </w:r>
        <w:r>
          <w:rPr>
            <w:noProof/>
            <w:webHidden/>
          </w:rPr>
          <w:tab/>
        </w:r>
        <w:r>
          <w:rPr>
            <w:noProof/>
            <w:webHidden/>
          </w:rPr>
          <w:fldChar w:fldCharType="begin"/>
        </w:r>
        <w:r>
          <w:rPr>
            <w:noProof/>
            <w:webHidden/>
          </w:rPr>
          <w:instrText xml:space="preserve"> PAGEREF _Toc88504093 \h </w:instrText>
        </w:r>
        <w:r>
          <w:rPr>
            <w:noProof/>
            <w:webHidden/>
          </w:rPr>
        </w:r>
      </w:ins>
      <w:r>
        <w:rPr>
          <w:noProof/>
          <w:webHidden/>
        </w:rPr>
        <w:fldChar w:fldCharType="separate"/>
      </w:r>
      <w:ins w:id="74" w:author="Clauss, Jens (GDE-EDS9)" w:date="2021-11-22T20:07:00Z">
        <w:r>
          <w:rPr>
            <w:noProof/>
            <w:webHidden/>
          </w:rPr>
          <w:t>12</w:t>
        </w:r>
        <w:r>
          <w:rPr>
            <w:noProof/>
            <w:webHidden/>
          </w:rPr>
          <w:fldChar w:fldCharType="end"/>
        </w:r>
        <w:r w:rsidRPr="00261300">
          <w:rPr>
            <w:rStyle w:val="Hyperlink"/>
            <w:noProof/>
          </w:rPr>
          <w:fldChar w:fldCharType="end"/>
        </w:r>
      </w:ins>
    </w:p>
    <w:p w14:paraId="0284E484" w14:textId="19EB7E9F" w:rsidR="009E6233" w:rsidRDefault="009E6233">
      <w:pPr>
        <w:pStyle w:val="TOC3"/>
        <w:rPr>
          <w:ins w:id="75" w:author="Clauss, Jens (GDE-EDS9)" w:date="2021-11-22T20:07:00Z"/>
          <w:rFonts w:asciiTheme="minorHAnsi" w:eastAsiaTheme="minorEastAsia" w:hAnsiTheme="minorHAnsi" w:cstheme="minorBidi"/>
          <w:noProof/>
          <w:szCs w:val="22"/>
        </w:rPr>
      </w:pPr>
      <w:ins w:id="7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3.4.1</w:t>
        </w:r>
        <w:r>
          <w:rPr>
            <w:rFonts w:asciiTheme="minorHAnsi" w:eastAsiaTheme="minorEastAsia" w:hAnsiTheme="minorHAnsi" w:cstheme="minorBidi"/>
            <w:noProof/>
            <w:szCs w:val="22"/>
          </w:rPr>
          <w:tab/>
        </w:r>
        <w:r w:rsidRPr="00261300">
          <w:rPr>
            <w:rStyle w:val="Hyperlink"/>
            <w:noProof/>
          </w:rPr>
          <w:t>HTTPS Connection for Download of Update Packages</w:t>
        </w:r>
        <w:r>
          <w:rPr>
            <w:noProof/>
            <w:webHidden/>
          </w:rPr>
          <w:tab/>
        </w:r>
        <w:r>
          <w:rPr>
            <w:noProof/>
            <w:webHidden/>
          </w:rPr>
          <w:fldChar w:fldCharType="begin"/>
        </w:r>
        <w:r>
          <w:rPr>
            <w:noProof/>
            <w:webHidden/>
          </w:rPr>
          <w:instrText xml:space="preserve"> PAGEREF _Toc88504094 \h </w:instrText>
        </w:r>
        <w:r>
          <w:rPr>
            <w:noProof/>
            <w:webHidden/>
          </w:rPr>
        </w:r>
      </w:ins>
      <w:r>
        <w:rPr>
          <w:noProof/>
          <w:webHidden/>
        </w:rPr>
        <w:fldChar w:fldCharType="separate"/>
      </w:r>
      <w:ins w:id="77" w:author="Clauss, Jens (GDE-EDS9)" w:date="2021-11-22T20:07:00Z">
        <w:r>
          <w:rPr>
            <w:noProof/>
            <w:webHidden/>
          </w:rPr>
          <w:t>13</w:t>
        </w:r>
        <w:r>
          <w:rPr>
            <w:noProof/>
            <w:webHidden/>
          </w:rPr>
          <w:fldChar w:fldCharType="end"/>
        </w:r>
        <w:r w:rsidRPr="00261300">
          <w:rPr>
            <w:rStyle w:val="Hyperlink"/>
            <w:noProof/>
          </w:rPr>
          <w:fldChar w:fldCharType="end"/>
        </w:r>
      </w:ins>
    </w:p>
    <w:p w14:paraId="3F3F3BA7" w14:textId="36999FC4" w:rsidR="009E6233" w:rsidRDefault="009E6233">
      <w:pPr>
        <w:pStyle w:val="TOC3"/>
        <w:rPr>
          <w:ins w:id="78" w:author="Clauss, Jens (GDE-EDS9)" w:date="2021-11-22T20:07:00Z"/>
          <w:rFonts w:asciiTheme="minorHAnsi" w:eastAsiaTheme="minorEastAsia" w:hAnsiTheme="minorHAnsi" w:cstheme="minorBidi"/>
          <w:noProof/>
          <w:szCs w:val="22"/>
        </w:rPr>
      </w:pPr>
      <w:ins w:id="7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3.4.2</w:t>
        </w:r>
        <w:r>
          <w:rPr>
            <w:rFonts w:asciiTheme="minorHAnsi" w:eastAsiaTheme="minorEastAsia" w:hAnsiTheme="minorHAnsi" w:cstheme="minorBidi"/>
            <w:noProof/>
            <w:szCs w:val="22"/>
          </w:rPr>
          <w:tab/>
        </w:r>
        <w:r w:rsidRPr="00261300">
          <w:rPr>
            <w:rStyle w:val="Hyperlink"/>
            <w:noProof/>
          </w:rPr>
          <w:t>Detailed Download/Validation/Verification Procedure</w:t>
        </w:r>
        <w:r>
          <w:rPr>
            <w:noProof/>
            <w:webHidden/>
          </w:rPr>
          <w:tab/>
        </w:r>
        <w:r>
          <w:rPr>
            <w:noProof/>
            <w:webHidden/>
          </w:rPr>
          <w:fldChar w:fldCharType="begin"/>
        </w:r>
        <w:r>
          <w:rPr>
            <w:noProof/>
            <w:webHidden/>
          </w:rPr>
          <w:instrText xml:space="preserve"> PAGEREF _Toc88504095 \h </w:instrText>
        </w:r>
        <w:r>
          <w:rPr>
            <w:noProof/>
            <w:webHidden/>
          </w:rPr>
        </w:r>
      </w:ins>
      <w:r>
        <w:rPr>
          <w:noProof/>
          <w:webHidden/>
        </w:rPr>
        <w:fldChar w:fldCharType="separate"/>
      </w:r>
      <w:ins w:id="80" w:author="Clauss, Jens (GDE-EDS9)" w:date="2021-11-22T20:07:00Z">
        <w:r>
          <w:rPr>
            <w:noProof/>
            <w:webHidden/>
          </w:rPr>
          <w:t>14</w:t>
        </w:r>
        <w:r>
          <w:rPr>
            <w:noProof/>
            <w:webHidden/>
          </w:rPr>
          <w:fldChar w:fldCharType="end"/>
        </w:r>
        <w:r w:rsidRPr="00261300">
          <w:rPr>
            <w:rStyle w:val="Hyperlink"/>
            <w:noProof/>
          </w:rPr>
          <w:fldChar w:fldCharType="end"/>
        </w:r>
      </w:ins>
    </w:p>
    <w:p w14:paraId="77E039C5" w14:textId="3AA7687F" w:rsidR="009E6233" w:rsidRDefault="009E6233">
      <w:pPr>
        <w:pStyle w:val="TOC3"/>
        <w:rPr>
          <w:ins w:id="81" w:author="Clauss, Jens (GDE-EDS9)" w:date="2021-11-22T20:07:00Z"/>
          <w:rFonts w:asciiTheme="minorHAnsi" w:eastAsiaTheme="minorEastAsia" w:hAnsiTheme="minorHAnsi" w:cstheme="minorBidi"/>
          <w:noProof/>
          <w:szCs w:val="22"/>
        </w:rPr>
      </w:pPr>
      <w:ins w:id="8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3.4.3</w:t>
        </w:r>
        <w:r>
          <w:rPr>
            <w:rFonts w:asciiTheme="minorHAnsi" w:eastAsiaTheme="minorEastAsia" w:hAnsiTheme="minorHAnsi" w:cstheme="minorBidi"/>
            <w:noProof/>
            <w:szCs w:val="22"/>
          </w:rPr>
          <w:tab/>
        </w:r>
        <w:r w:rsidRPr="00261300">
          <w:rPr>
            <w:rStyle w:val="Hyperlink"/>
            <w:noProof/>
          </w:rPr>
          <w:t>Properties File content</w:t>
        </w:r>
        <w:r>
          <w:rPr>
            <w:noProof/>
            <w:webHidden/>
          </w:rPr>
          <w:tab/>
        </w:r>
        <w:r>
          <w:rPr>
            <w:noProof/>
            <w:webHidden/>
          </w:rPr>
          <w:fldChar w:fldCharType="begin"/>
        </w:r>
        <w:r>
          <w:rPr>
            <w:noProof/>
            <w:webHidden/>
          </w:rPr>
          <w:instrText xml:space="preserve"> PAGEREF _Toc88504096 \h </w:instrText>
        </w:r>
        <w:r>
          <w:rPr>
            <w:noProof/>
            <w:webHidden/>
          </w:rPr>
        </w:r>
      </w:ins>
      <w:r>
        <w:rPr>
          <w:noProof/>
          <w:webHidden/>
        </w:rPr>
        <w:fldChar w:fldCharType="separate"/>
      </w:r>
      <w:ins w:id="83" w:author="Clauss, Jens (GDE-EDS9)" w:date="2021-11-22T20:07:00Z">
        <w:r>
          <w:rPr>
            <w:noProof/>
            <w:webHidden/>
          </w:rPr>
          <w:t>15</w:t>
        </w:r>
        <w:r>
          <w:rPr>
            <w:noProof/>
            <w:webHidden/>
          </w:rPr>
          <w:fldChar w:fldCharType="end"/>
        </w:r>
        <w:r w:rsidRPr="00261300">
          <w:rPr>
            <w:rStyle w:val="Hyperlink"/>
            <w:noProof/>
          </w:rPr>
          <w:fldChar w:fldCharType="end"/>
        </w:r>
      </w:ins>
    </w:p>
    <w:p w14:paraId="70153765" w14:textId="760F8A29" w:rsidR="009E6233" w:rsidRDefault="009E6233">
      <w:pPr>
        <w:pStyle w:val="TOC3"/>
        <w:rPr>
          <w:ins w:id="84" w:author="Clauss, Jens (GDE-EDS9)" w:date="2021-11-22T20:07:00Z"/>
          <w:rFonts w:asciiTheme="minorHAnsi" w:eastAsiaTheme="minorEastAsia" w:hAnsiTheme="minorHAnsi" w:cstheme="minorBidi"/>
          <w:noProof/>
          <w:szCs w:val="22"/>
        </w:rPr>
      </w:pPr>
      <w:ins w:id="8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3.4.4</w:t>
        </w:r>
        <w:r>
          <w:rPr>
            <w:rFonts w:asciiTheme="minorHAnsi" w:eastAsiaTheme="minorEastAsia" w:hAnsiTheme="minorHAnsi" w:cstheme="minorBidi"/>
            <w:noProof/>
            <w:szCs w:val="22"/>
          </w:rPr>
          <w:tab/>
        </w:r>
        <w:r w:rsidRPr="00261300">
          <w:rPr>
            <w:rStyle w:val="Hyperlink"/>
            <w:noProof/>
          </w:rPr>
          <w:t>Properties File structure with validation information (Version 5)</w:t>
        </w:r>
        <w:r>
          <w:rPr>
            <w:noProof/>
            <w:webHidden/>
          </w:rPr>
          <w:tab/>
        </w:r>
        <w:r>
          <w:rPr>
            <w:noProof/>
            <w:webHidden/>
          </w:rPr>
          <w:fldChar w:fldCharType="begin"/>
        </w:r>
        <w:r>
          <w:rPr>
            <w:noProof/>
            <w:webHidden/>
          </w:rPr>
          <w:instrText xml:space="preserve"> PAGEREF _Toc88504097 \h </w:instrText>
        </w:r>
        <w:r>
          <w:rPr>
            <w:noProof/>
            <w:webHidden/>
          </w:rPr>
        </w:r>
      </w:ins>
      <w:r>
        <w:rPr>
          <w:noProof/>
          <w:webHidden/>
        </w:rPr>
        <w:fldChar w:fldCharType="separate"/>
      </w:r>
      <w:ins w:id="86" w:author="Clauss, Jens (GDE-EDS9)" w:date="2021-11-22T20:07:00Z">
        <w:r>
          <w:rPr>
            <w:noProof/>
            <w:webHidden/>
          </w:rPr>
          <w:t>16</w:t>
        </w:r>
        <w:r>
          <w:rPr>
            <w:noProof/>
            <w:webHidden/>
          </w:rPr>
          <w:fldChar w:fldCharType="end"/>
        </w:r>
        <w:r w:rsidRPr="00261300">
          <w:rPr>
            <w:rStyle w:val="Hyperlink"/>
            <w:noProof/>
          </w:rPr>
          <w:fldChar w:fldCharType="end"/>
        </w:r>
      </w:ins>
    </w:p>
    <w:p w14:paraId="78FB0F34" w14:textId="110B7802" w:rsidR="009E6233" w:rsidRDefault="009E6233">
      <w:pPr>
        <w:pStyle w:val="TOC3"/>
        <w:rPr>
          <w:ins w:id="87" w:author="Clauss, Jens (GDE-EDS9)" w:date="2021-11-22T20:07:00Z"/>
          <w:rFonts w:asciiTheme="minorHAnsi" w:eastAsiaTheme="minorEastAsia" w:hAnsiTheme="minorHAnsi" w:cstheme="minorBidi"/>
          <w:noProof/>
          <w:szCs w:val="22"/>
        </w:rPr>
      </w:pPr>
      <w:ins w:id="8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3.4.5</w:t>
        </w:r>
        <w:r>
          <w:rPr>
            <w:rFonts w:asciiTheme="minorHAnsi" w:eastAsiaTheme="minorEastAsia" w:hAnsiTheme="minorHAnsi" w:cstheme="minorBidi"/>
            <w:noProof/>
            <w:szCs w:val="22"/>
          </w:rPr>
          <w:tab/>
        </w:r>
        <w:r w:rsidRPr="00261300">
          <w:rPr>
            <w:rStyle w:val="Hyperlink"/>
            <w:noProof/>
          </w:rPr>
          <w:t>Properties File structure with validation information (Version 6)</w:t>
        </w:r>
        <w:r>
          <w:rPr>
            <w:noProof/>
            <w:webHidden/>
          </w:rPr>
          <w:tab/>
        </w:r>
        <w:r>
          <w:rPr>
            <w:noProof/>
            <w:webHidden/>
          </w:rPr>
          <w:fldChar w:fldCharType="begin"/>
        </w:r>
        <w:r>
          <w:rPr>
            <w:noProof/>
            <w:webHidden/>
          </w:rPr>
          <w:instrText xml:space="preserve"> PAGEREF _Toc88504098 \h </w:instrText>
        </w:r>
        <w:r>
          <w:rPr>
            <w:noProof/>
            <w:webHidden/>
          </w:rPr>
        </w:r>
      </w:ins>
      <w:r>
        <w:rPr>
          <w:noProof/>
          <w:webHidden/>
        </w:rPr>
        <w:fldChar w:fldCharType="separate"/>
      </w:r>
      <w:ins w:id="89" w:author="Clauss, Jens (GDE-EDS9)" w:date="2021-11-22T20:07:00Z">
        <w:r>
          <w:rPr>
            <w:noProof/>
            <w:webHidden/>
          </w:rPr>
          <w:t>18</w:t>
        </w:r>
        <w:r>
          <w:rPr>
            <w:noProof/>
            <w:webHidden/>
          </w:rPr>
          <w:fldChar w:fldCharType="end"/>
        </w:r>
        <w:r w:rsidRPr="00261300">
          <w:rPr>
            <w:rStyle w:val="Hyperlink"/>
            <w:noProof/>
          </w:rPr>
          <w:fldChar w:fldCharType="end"/>
        </w:r>
      </w:ins>
    </w:p>
    <w:p w14:paraId="52834549" w14:textId="26CF85B4" w:rsidR="009E6233" w:rsidRDefault="009E6233">
      <w:pPr>
        <w:pStyle w:val="TOC2"/>
        <w:tabs>
          <w:tab w:val="left" w:pos="880"/>
          <w:tab w:val="right" w:leader="dot" w:pos="9060"/>
        </w:tabs>
        <w:rPr>
          <w:ins w:id="90" w:author="Clauss, Jens (GDE-EDS9)" w:date="2021-11-22T20:07:00Z"/>
          <w:rFonts w:asciiTheme="minorHAnsi" w:eastAsiaTheme="minorEastAsia" w:hAnsiTheme="minorHAnsi" w:cstheme="minorBidi"/>
          <w:noProof/>
          <w:szCs w:val="22"/>
        </w:rPr>
      </w:pPr>
      <w:ins w:id="9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"_Toc88504099"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3.5</w:t>
        </w:r>
        <w:r>
          <w:rPr>
            <w:rFonts w:asciiTheme="minorHAnsi" w:eastAsiaTheme="minorEastAsia" w:hAnsiTheme="minorHAnsi" w:cstheme="minorBidi"/>
            <w:noProof/>
            <w:szCs w:val="22"/>
          </w:rPr>
          <w:tab/>
        </w:r>
        <w:r w:rsidRPr="00261300">
          <w:rPr>
            <w:rStyle w:val="Hyperlink"/>
            <w:noProof/>
          </w:rPr>
          <w:t>Install Update</w:t>
        </w:r>
        <w:r>
          <w:rPr>
            <w:noProof/>
            <w:webHidden/>
          </w:rPr>
          <w:tab/>
        </w:r>
        <w:r>
          <w:rPr>
            <w:noProof/>
            <w:webHidden/>
          </w:rPr>
          <w:fldChar w:fldCharType="begin"/>
        </w:r>
        <w:r>
          <w:rPr>
            <w:noProof/>
            <w:webHidden/>
          </w:rPr>
          <w:instrText xml:space="preserve"> PAGEREF _Toc88504099 \h </w:instrText>
        </w:r>
        <w:r>
          <w:rPr>
            <w:noProof/>
            <w:webHidden/>
          </w:rPr>
        </w:r>
      </w:ins>
      <w:r>
        <w:rPr>
          <w:noProof/>
          <w:webHidden/>
        </w:rPr>
        <w:fldChar w:fldCharType="separate"/>
      </w:r>
      <w:ins w:id="92" w:author="Clauss, Jens (GDE-EDS9)" w:date="2021-11-22T20:07:00Z">
        <w:r>
          <w:rPr>
            <w:noProof/>
            <w:webHidden/>
          </w:rPr>
          <w:t>21</w:t>
        </w:r>
        <w:r>
          <w:rPr>
            <w:noProof/>
            <w:webHidden/>
          </w:rPr>
          <w:fldChar w:fldCharType="end"/>
        </w:r>
        <w:r w:rsidRPr="00261300">
          <w:rPr>
            <w:rStyle w:val="Hyperlink"/>
            <w:noProof/>
          </w:rPr>
          <w:fldChar w:fldCharType="end"/>
        </w:r>
      </w:ins>
    </w:p>
    <w:p w14:paraId="1105E40E" w14:textId="482302BD" w:rsidR="009E6233" w:rsidRDefault="009E6233">
      <w:pPr>
        <w:pStyle w:val="TOC3"/>
        <w:rPr>
          <w:ins w:id="93" w:author="Clauss, Jens (GDE-EDS9)" w:date="2021-11-22T20:07:00Z"/>
          <w:rFonts w:asciiTheme="minorHAnsi" w:eastAsiaTheme="minorEastAsia" w:hAnsiTheme="minorHAnsi" w:cstheme="minorBidi"/>
          <w:noProof/>
          <w:szCs w:val="22"/>
        </w:rPr>
      </w:pPr>
      <w:ins w:id="9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3.5.1</w:t>
        </w:r>
        <w:r>
          <w:rPr>
            <w:rFonts w:asciiTheme="minorHAnsi" w:eastAsiaTheme="minorEastAsia" w:hAnsiTheme="minorHAnsi" w:cstheme="minorBidi"/>
            <w:noProof/>
            <w:szCs w:val="22"/>
          </w:rPr>
          <w:tab/>
        </w:r>
        <w:r w:rsidRPr="00261300">
          <w:rPr>
            <w:rStyle w:val="Hyperlink"/>
            <w:noProof/>
          </w:rPr>
          <w:t>Recovery / Rollback</w:t>
        </w:r>
        <w:r>
          <w:rPr>
            <w:noProof/>
            <w:webHidden/>
          </w:rPr>
          <w:tab/>
        </w:r>
        <w:r>
          <w:rPr>
            <w:noProof/>
            <w:webHidden/>
          </w:rPr>
          <w:fldChar w:fldCharType="begin"/>
        </w:r>
        <w:r>
          <w:rPr>
            <w:noProof/>
            <w:webHidden/>
          </w:rPr>
          <w:instrText xml:space="preserve"> PAGEREF _Toc88504100 \h </w:instrText>
        </w:r>
        <w:r>
          <w:rPr>
            <w:noProof/>
            <w:webHidden/>
          </w:rPr>
        </w:r>
      </w:ins>
      <w:r>
        <w:rPr>
          <w:noProof/>
          <w:webHidden/>
        </w:rPr>
        <w:fldChar w:fldCharType="separate"/>
      </w:r>
      <w:ins w:id="95" w:author="Clauss, Jens (GDE-EDS9)" w:date="2021-11-22T20:07:00Z">
        <w:r>
          <w:rPr>
            <w:noProof/>
            <w:webHidden/>
          </w:rPr>
          <w:t>21</w:t>
        </w:r>
        <w:r>
          <w:rPr>
            <w:noProof/>
            <w:webHidden/>
          </w:rPr>
          <w:fldChar w:fldCharType="end"/>
        </w:r>
        <w:r w:rsidRPr="00261300">
          <w:rPr>
            <w:rStyle w:val="Hyperlink"/>
            <w:noProof/>
          </w:rPr>
          <w:fldChar w:fldCharType="end"/>
        </w:r>
      </w:ins>
    </w:p>
    <w:p w14:paraId="2A0A9B18" w14:textId="0916D9AF" w:rsidR="009E6233" w:rsidRDefault="009E6233">
      <w:pPr>
        <w:pStyle w:val="TOC2"/>
        <w:tabs>
          <w:tab w:val="left" w:pos="880"/>
          <w:tab w:val="right" w:leader="dot" w:pos="9060"/>
        </w:tabs>
        <w:rPr>
          <w:ins w:id="96" w:author="Clauss, Jens (GDE-EDS9)" w:date="2021-11-22T20:07:00Z"/>
          <w:rFonts w:asciiTheme="minorHAnsi" w:eastAsiaTheme="minorEastAsia" w:hAnsiTheme="minorHAnsi" w:cstheme="minorBidi"/>
          <w:noProof/>
          <w:szCs w:val="22"/>
        </w:rPr>
      </w:pPr>
      <w:ins w:id="9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3.6</w:t>
        </w:r>
        <w:r>
          <w:rPr>
            <w:rFonts w:asciiTheme="minorHAnsi" w:eastAsiaTheme="minorEastAsia" w:hAnsiTheme="minorHAnsi" w:cstheme="minorBidi"/>
            <w:noProof/>
            <w:szCs w:val="22"/>
          </w:rPr>
          <w:tab/>
        </w:r>
        <w:r w:rsidRPr="00261300">
          <w:rPr>
            <w:rStyle w:val="Hyperlink"/>
            <w:noProof/>
          </w:rPr>
          <w:t>Finalize Update</w:t>
        </w:r>
        <w:r>
          <w:rPr>
            <w:noProof/>
            <w:webHidden/>
          </w:rPr>
          <w:tab/>
        </w:r>
        <w:r>
          <w:rPr>
            <w:noProof/>
            <w:webHidden/>
          </w:rPr>
          <w:fldChar w:fldCharType="begin"/>
        </w:r>
        <w:r>
          <w:rPr>
            <w:noProof/>
            <w:webHidden/>
          </w:rPr>
          <w:instrText xml:space="preserve"> PAGEREF _Toc88504101 \h </w:instrText>
        </w:r>
        <w:r>
          <w:rPr>
            <w:noProof/>
            <w:webHidden/>
          </w:rPr>
        </w:r>
      </w:ins>
      <w:r>
        <w:rPr>
          <w:noProof/>
          <w:webHidden/>
        </w:rPr>
        <w:fldChar w:fldCharType="separate"/>
      </w:r>
      <w:ins w:id="98" w:author="Clauss, Jens (GDE-EDS9)" w:date="2021-11-22T20:07:00Z">
        <w:r>
          <w:rPr>
            <w:noProof/>
            <w:webHidden/>
          </w:rPr>
          <w:t>22</w:t>
        </w:r>
        <w:r>
          <w:rPr>
            <w:noProof/>
            <w:webHidden/>
          </w:rPr>
          <w:fldChar w:fldCharType="end"/>
        </w:r>
        <w:r w:rsidRPr="00261300">
          <w:rPr>
            <w:rStyle w:val="Hyperlink"/>
            <w:noProof/>
          </w:rPr>
          <w:fldChar w:fldCharType="end"/>
        </w:r>
      </w:ins>
    </w:p>
    <w:p w14:paraId="73ECAF6C" w14:textId="1C457991" w:rsidR="009E6233" w:rsidRDefault="009E6233">
      <w:pPr>
        <w:pStyle w:val="TOC2"/>
        <w:tabs>
          <w:tab w:val="left" w:pos="880"/>
          <w:tab w:val="right" w:leader="dot" w:pos="9060"/>
        </w:tabs>
        <w:rPr>
          <w:ins w:id="99" w:author="Clauss, Jens (GDE-EDS9)" w:date="2021-11-22T20:07:00Z"/>
          <w:rFonts w:asciiTheme="minorHAnsi" w:eastAsiaTheme="minorEastAsia" w:hAnsiTheme="minorHAnsi" w:cstheme="minorBidi"/>
          <w:noProof/>
          <w:szCs w:val="22"/>
        </w:rPr>
      </w:pPr>
      <w:ins w:id="10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3.7</w:t>
        </w:r>
        <w:r>
          <w:rPr>
            <w:rFonts w:asciiTheme="minorHAnsi" w:eastAsiaTheme="minorEastAsia" w:hAnsiTheme="minorHAnsi" w:cstheme="minorBidi"/>
            <w:noProof/>
            <w:szCs w:val="22"/>
          </w:rPr>
          <w:tab/>
        </w:r>
        <w:r w:rsidRPr="00261300">
          <w:rPr>
            <w:rStyle w:val="Hyperlink"/>
            <w:noProof/>
          </w:rPr>
          <w:t>Finish Update</w:t>
        </w:r>
        <w:r>
          <w:rPr>
            <w:noProof/>
            <w:webHidden/>
          </w:rPr>
          <w:tab/>
        </w:r>
        <w:r>
          <w:rPr>
            <w:noProof/>
            <w:webHidden/>
          </w:rPr>
          <w:fldChar w:fldCharType="begin"/>
        </w:r>
        <w:r>
          <w:rPr>
            <w:noProof/>
            <w:webHidden/>
          </w:rPr>
          <w:instrText xml:space="preserve"> PAGEREF _Toc88504102 \h </w:instrText>
        </w:r>
        <w:r>
          <w:rPr>
            <w:noProof/>
            <w:webHidden/>
          </w:rPr>
        </w:r>
      </w:ins>
      <w:r>
        <w:rPr>
          <w:noProof/>
          <w:webHidden/>
        </w:rPr>
        <w:fldChar w:fldCharType="separate"/>
      </w:r>
      <w:ins w:id="101" w:author="Clauss, Jens (GDE-EDS9)" w:date="2021-11-22T20:07:00Z">
        <w:r>
          <w:rPr>
            <w:noProof/>
            <w:webHidden/>
          </w:rPr>
          <w:t>23</w:t>
        </w:r>
        <w:r>
          <w:rPr>
            <w:noProof/>
            <w:webHidden/>
          </w:rPr>
          <w:fldChar w:fldCharType="end"/>
        </w:r>
        <w:r w:rsidRPr="00261300">
          <w:rPr>
            <w:rStyle w:val="Hyperlink"/>
            <w:noProof/>
          </w:rPr>
          <w:fldChar w:fldCharType="end"/>
        </w:r>
      </w:ins>
    </w:p>
    <w:p w14:paraId="5A12BBEB" w14:textId="1F962D2D" w:rsidR="009E6233" w:rsidRDefault="009E6233">
      <w:pPr>
        <w:pStyle w:val="TOC1"/>
        <w:rPr>
          <w:ins w:id="102" w:author="Clauss, Jens (GDE-EDS9)" w:date="2021-11-22T20:07:00Z"/>
          <w:rFonts w:asciiTheme="minorHAnsi" w:eastAsiaTheme="minorEastAsia" w:hAnsiTheme="minorHAnsi" w:cstheme="minorBidi"/>
          <w:b w:val="0"/>
          <w:bCs w:val="0"/>
          <w:szCs w:val="22"/>
        </w:rPr>
      </w:pPr>
      <w:ins w:id="103" w:author="Clauss, Jens (GDE-EDS9)" w:date="2021-11-22T20:07:00Z">
        <w:r w:rsidRPr="00261300">
          <w:rPr>
            <w:rStyle w:val="Hyperlink"/>
          </w:rPr>
          <w:fldChar w:fldCharType="begin"/>
        </w:r>
        <w:r w:rsidRPr="00261300">
          <w:rPr>
            <w:rStyle w:val="Hyperlink"/>
          </w:rPr>
          <w:instrText xml:space="preserve"> </w:instrText>
        </w:r>
        <w:r>
          <w:instrText>HYPERLINK \l "_Toc88504103"</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4</w:t>
        </w:r>
        <w:r>
          <w:rPr>
            <w:rFonts w:asciiTheme="minorHAnsi" w:eastAsiaTheme="minorEastAsia" w:hAnsiTheme="minorHAnsi" w:cstheme="minorBidi"/>
            <w:b w:val="0"/>
            <w:bCs w:val="0"/>
            <w:szCs w:val="22"/>
          </w:rPr>
          <w:tab/>
        </w:r>
        <w:r w:rsidRPr="00261300">
          <w:rPr>
            <w:rStyle w:val="Hyperlink"/>
          </w:rPr>
          <w:t>Service – Firmware Update – v2</w:t>
        </w:r>
        <w:r>
          <w:rPr>
            <w:webHidden/>
          </w:rPr>
          <w:tab/>
        </w:r>
        <w:r>
          <w:rPr>
            <w:webHidden/>
          </w:rPr>
          <w:fldChar w:fldCharType="begin"/>
        </w:r>
        <w:r>
          <w:rPr>
            <w:webHidden/>
          </w:rPr>
          <w:instrText xml:space="preserve"> PAGEREF _Toc88504103 \h </w:instrText>
        </w:r>
        <w:r>
          <w:rPr>
            <w:webHidden/>
          </w:rPr>
        </w:r>
      </w:ins>
      <w:r>
        <w:rPr>
          <w:webHidden/>
        </w:rPr>
        <w:fldChar w:fldCharType="separate"/>
      </w:r>
      <w:ins w:id="104" w:author="Clauss, Jens (GDE-EDS9)" w:date="2021-11-22T20:07:00Z">
        <w:r>
          <w:rPr>
            <w:webHidden/>
          </w:rPr>
          <w:t>24</w:t>
        </w:r>
        <w:r>
          <w:rPr>
            <w:webHidden/>
          </w:rPr>
          <w:fldChar w:fldCharType="end"/>
        </w:r>
        <w:r w:rsidRPr="00261300">
          <w:rPr>
            <w:rStyle w:val="Hyperlink"/>
          </w:rPr>
          <w:fldChar w:fldCharType="end"/>
        </w:r>
      </w:ins>
    </w:p>
    <w:p w14:paraId="1BBFFF9D" w14:textId="61A038A0" w:rsidR="009E6233" w:rsidRDefault="009E6233">
      <w:pPr>
        <w:pStyle w:val="TOC2"/>
        <w:tabs>
          <w:tab w:val="left" w:pos="880"/>
          <w:tab w:val="right" w:leader="dot" w:pos="9060"/>
        </w:tabs>
        <w:rPr>
          <w:ins w:id="105" w:author="Clauss, Jens (GDE-EDS9)" w:date="2021-11-22T20:07:00Z"/>
          <w:rFonts w:asciiTheme="minorHAnsi" w:eastAsiaTheme="minorEastAsia" w:hAnsiTheme="minorHAnsi" w:cstheme="minorBidi"/>
          <w:noProof/>
          <w:szCs w:val="22"/>
        </w:rPr>
      </w:pPr>
      <w:ins w:id="10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4.1</w:t>
        </w:r>
        <w:r>
          <w:rPr>
            <w:rFonts w:asciiTheme="minorHAnsi" w:eastAsiaTheme="minorEastAsia" w:hAnsiTheme="minorHAnsi" w:cstheme="minorBidi"/>
            <w:noProof/>
            <w:szCs w:val="22"/>
          </w:rPr>
          <w:tab/>
        </w:r>
        <w:r w:rsidRPr="00261300">
          <w:rPr>
            <w:rStyle w:val="Hyperlink"/>
            <w:noProof/>
          </w:rPr>
          <w:t>Overview</w:t>
        </w:r>
        <w:r>
          <w:rPr>
            <w:noProof/>
            <w:webHidden/>
          </w:rPr>
          <w:tab/>
        </w:r>
        <w:r>
          <w:rPr>
            <w:noProof/>
            <w:webHidden/>
          </w:rPr>
          <w:fldChar w:fldCharType="begin"/>
        </w:r>
        <w:r>
          <w:rPr>
            <w:noProof/>
            <w:webHidden/>
          </w:rPr>
          <w:instrText xml:space="preserve"> PAGEREF _Toc88504104 \h </w:instrText>
        </w:r>
        <w:r>
          <w:rPr>
            <w:noProof/>
            <w:webHidden/>
          </w:rPr>
        </w:r>
      </w:ins>
      <w:r>
        <w:rPr>
          <w:noProof/>
          <w:webHidden/>
        </w:rPr>
        <w:fldChar w:fldCharType="separate"/>
      </w:r>
      <w:ins w:id="107" w:author="Clauss, Jens (GDE-EDS9)" w:date="2021-11-22T20:07:00Z">
        <w:r>
          <w:rPr>
            <w:noProof/>
            <w:webHidden/>
          </w:rPr>
          <w:t>24</w:t>
        </w:r>
        <w:r>
          <w:rPr>
            <w:noProof/>
            <w:webHidden/>
          </w:rPr>
          <w:fldChar w:fldCharType="end"/>
        </w:r>
        <w:r w:rsidRPr="00261300">
          <w:rPr>
            <w:rStyle w:val="Hyperlink"/>
            <w:noProof/>
          </w:rPr>
          <w:fldChar w:fldCharType="end"/>
        </w:r>
      </w:ins>
    </w:p>
    <w:p w14:paraId="2FBDEA53" w14:textId="7275BD3A" w:rsidR="009E6233" w:rsidRDefault="009E6233">
      <w:pPr>
        <w:pStyle w:val="TOC2"/>
        <w:tabs>
          <w:tab w:val="left" w:pos="880"/>
          <w:tab w:val="right" w:leader="dot" w:pos="9060"/>
        </w:tabs>
        <w:rPr>
          <w:ins w:id="108" w:author="Clauss, Jens (GDE-EDS9)" w:date="2021-11-22T20:07:00Z"/>
          <w:rFonts w:asciiTheme="minorHAnsi" w:eastAsiaTheme="minorEastAsia" w:hAnsiTheme="minorHAnsi" w:cstheme="minorBidi"/>
          <w:noProof/>
          <w:szCs w:val="22"/>
        </w:rPr>
      </w:pPr>
      <w:ins w:id="10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4.2</w:t>
        </w:r>
        <w:r>
          <w:rPr>
            <w:rFonts w:asciiTheme="minorHAnsi" w:eastAsiaTheme="minorEastAsia" w:hAnsiTheme="minorHAnsi" w:cstheme="minorBidi"/>
            <w:noProof/>
            <w:szCs w:val="22"/>
          </w:rPr>
          <w:tab/>
        </w:r>
        <w:r w:rsidRPr="00261300">
          <w:rPr>
            <w:rStyle w:val="Hyperlink"/>
            <w:noProof/>
          </w:rPr>
          <w:t>List of Resources</w:t>
        </w:r>
        <w:r>
          <w:rPr>
            <w:noProof/>
            <w:webHidden/>
          </w:rPr>
          <w:tab/>
        </w:r>
        <w:r>
          <w:rPr>
            <w:noProof/>
            <w:webHidden/>
          </w:rPr>
          <w:fldChar w:fldCharType="begin"/>
        </w:r>
        <w:r>
          <w:rPr>
            <w:noProof/>
            <w:webHidden/>
          </w:rPr>
          <w:instrText xml:space="preserve"> PAGEREF _Toc88504105 \h </w:instrText>
        </w:r>
        <w:r>
          <w:rPr>
            <w:noProof/>
            <w:webHidden/>
          </w:rPr>
        </w:r>
      </w:ins>
      <w:r>
        <w:rPr>
          <w:noProof/>
          <w:webHidden/>
        </w:rPr>
        <w:fldChar w:fldCharType="separate"/>
      </w:r>
      <w:ins w:id="110" w:author="Clauss, Jens (GDE-EDS9)" w:date="2021-11-22T20:07:00Z">
        <w:r>
          <w:rPr>
            <w:noProof/>
            <w:webHidden/>
          </w:rPr>
          <w:t>24</w:t>
        </w:r>
        <w:r>
          <w:rPr>
            <w:noProof/>
            <w:webHidden/>
          </w:rPr>
          <w:fldChar w:fldCharType="end"/>
        </w:r>
        <w:r w:rsidRPr="00261300">
          <w:rPr>
            <w:rStyle w:val="Hyperlink"/>
            <w:noProof/>
          </w:rPr>
          <w:fldChar w:fldCharType="end"/>
        </w:r>
      </w:ins>
    </w:p>
    <w:p w14:paraId="23D34626" w14:textId="6FF1B97F" w:rsidR="009E6233" w:rsidRDefault="009E6233">
      <w:pPr>
        <w:pStyle w:val="TOC2"/>
        <w:tabs>
          <w:tab w:val="left" w:pos="880"/>
          <w:tab w:val="right" w:leader="dot" w:pos="9060"/>
        </w:tabs>
        <w:rPr>
          <w:ins w:id="111" w:author="Clauss, Jens (GDE-EDS9)" w:date="2021-11-22T20:07:00Z"/>
          <w:rFonts w:asciiTheme="minorHAnsi" w:eastAsiaTheme="minorEastAsia" w:hAnsiTheme="minorHAnsi" w:cstheme="minorBidi"/>
          <w:noProof/>
          <w:szCs w:val="22"/>
        </w:rPr>
      </w:pPr>
      <w:ins w:id="11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w:t>
        </w:r>
        <w:r>
          <w:rPr>
            <w:rFonts w:asciiTheme="minorHAnsi" w:eastAsiaTheme="minorEastAsia" w:hAnsiTheme="minorHAnsi" w:cstheme="minorBidi"/>
            <w:noProof/>
            <w:szCs w:val="22"/>
          </w:rPr>
          <w:tab/>
        </w:r>
        <w:r w:rsidRPr="00261300">
          <w:rPr>
            <w:rStyle w:val="Hyperlink"/>
            <w:noProof/>
          </w:rPr>
          <w:t>Structures in item &lt;data&gt;</w:t>
        </w:r>
        <w:r>
          <w:rPr>
            <w:noProof/>
            <w:webHidden/>
          </w:rPr>
          <w:tab/>
        </w:r>
        <w:r>
          <w:rPr>
            <w:noProof/>
            <w:webHidden/>
          </w:rPr>
          <w:fldChar w:fldCharType="begin"/>
        </w:r>
        <w:r>
          <w:rPr>
            <w:noProof/>
            <w:webHidden/>
          </w:rPr>
          <w:instrText xml:space="preserve"> PAGEREF _Toc88504106 \h </w:instrText>
        </w:r>
        <w:r>
          <w:rPr>
            <w:noProof/>
            <w:webHidden/>
          </w:rPr>
        </w:r>
      </w:ins>
      <w:r>
        <w:rPr>
          <w:noProof/>
          <w:webHidden/>
        </w:rPr>
        <w:fldChar w:fldCharType="separate"/>
      </w:r>
      <w:ins w:id="113" w:author="Clauss, Jens (GDE-EDS9)" w:date="2021-11-22T20:07:00Z">
        <w:r>
          <w:rPr>
            <w:noProof/>
            <w:webHidden/>
          </w:rPr>
          <w:t>25</w:t>
        </w:r>
        <w:r>
          <w:rPr>
            <w:noProof/>
            <w:webHidden/>
          </w:rPr>
          <w:fldChar w:fldCharType="end"/>
        </w:r>
        <w:r w:rsidRPr="00261300">
          <w:rPr>
            <w:rStyle w:val="Hyperlink"/>
            <w:noProof/>
          </w:rPr>
          <w:fldChar w:fldCharType="end"/>
        </w:r>
      </w:ins>
    </w:p>
    <w:p w14:paraId="7B36EB08" w14:textId="5B910434" w:rsidR="009E6233" w:rsidRDefault="009E6233">
      <w:pPr>
        <w:pStyle w:val="TOC3"/>
        <w:rPr>
          <w:ins w:id="114" w:author="Clauss, Jens (GDE-EDS9)" w:date="2021-11-22T20:07:00Z"/>
          <w:rFonts w:asciiTheme="minorHAnsi" w:eastAsiaTheme="minorEastAsia" w:hAnsiTheme="minorHAnsi" w:cstheme="minorBidi"/>
          <w:noProof/>
          <w:szCs w:val="22"/>
        </w:rPr>
      </w:pPr>
      <w:ins w:id="11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4.3.1</w:t>
        </w:r>
        <w:r>
          <w:rPr>
            <w:rFonts w:asciiTheme="minorHAnsi" w:eastAsiaTheme="minorEastAsia" w:hAnsiTheme="minorHAnsi" w:cstheme="minorBidi"/>
            <w:noProof/>
            <w:szCs w:val="22"/>
          </w:rPr>
          <w:tab/>
        </w:r>
        <w:r w:rsidRPr="00261300">
          <w:rPr>
            <w:rStyle w:val="Hyperlink"/>
            <w:noProof/>
          </w:rPr>
          <w:t>Content type HACONFIG</w:t>
        </w:r>
        <w:r>
          <w:rPr>
            <w:noProof/>
            <w:webHidden/>
          </w:rPr>
          <w:tab/>
        </w:r>
        <w:r>
          <w:rPr>
            <w:noProof/>
            <w:webHidden/>
          </w:rPr>
          <w:fldChar w:fldCharType="begin"/>
        </w:r>
        <w:r>
          <w:rPr>
            <w:noProof/>
            <w:webHidden/>
          </w:rPr>
          <w:instrText xml:space="preserve"> PAGEREF _Toc88504107 \h </w:instrText>
        </w:r>
        <w:r>
          <w:rPr>
            <w:noProof/>
            <w:webHidden/>
          </w:rPr>
        </w:r>
      </w:ins>
      <w:r>
        <w:rPr>
          <w:noProof/>
          <w:webHidden/>
        </w:rPr>
        <w:fldChar w:fldCharType="separate"/>
      </w:r>
      <w:ins w:id="116" w:author="Clauss, Jens (GDE-EDS9)" w:date="2021-11-22T20:07:00Z">
        <w:r>
          <w:rPr>
            <w:noProof/>
            <w:webHidden/>
          </w:rPr>
          <w:t>25</w:t>
        </w:r>
        <w:r>
          <w:rPr>
            <w:noProof/>
            <w:webHidden/>
          </w:rPr>
          <w:fldChar w:fldCharType="end"/>
        </w:r>
        <w:r w:rsidRPr="00261300">
          <w:rPr>
            <w:rStyle w:val="Hyperlink"/>
            <w:noProof/>
          </w:rPr>
          <w:fldChar w:fldCharType="end"/>
        </w:r>
      </w:ins>
    </w:p>
    <w:p w14:paraId="04E379D6" w14:textId="26BDD513" w:rsidR="009E6233" w:rsidRDefault="009E6233">
      <w:pPr>
        <w:pStyle w:val="TOC3"/>
        <w:rPr>
          <w:ins w:id="117" w:author="Clauss, Jens (GDE-EDS9)" w:date="2021-11-22T20:07:00Z"/>
          <w:rFonts w:asciiTheme="minorHAnsi" w:eastAsiaTheme="minorEastAsia" w:hAnsiTheme="minorHAnsi" w:cstheme="minorBidi"/>
          <w:noProof/>
          <w:szCs w:val="22"/>
        </w:rPr>
      </w:pPr>
      <w:ins w:id="11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4.3.2</w:t>
        </w:r>
        <w:r>
          <w:rPr>
            <w:rFonts w:asciiTheme="minorHAnsi" w:eastAsiaTheme="minorEastAsia" w:hAnsiTheme="minorHAnsi" w:cstheme="minorBidi"/>
            <w:noProof/>
            <w:szCs w:val="22"/>
          </w:rPr>
          <w:tab/>
        </w:r>
        <w:r w:rsidRPr="00261300">
          <w:rPr>
            <w:rStyle w:val="Hyperlink"/>
            <w:noProof/>
          </w:rPr>
          <w:t>Content type NEWUPDATEAVAIL</w:t>
        </w:r>
        <w:r>
          <w:rPr>
            <w:noProof/>
            <w:webHidden/>
          </w:rPr>
          <w:tab/>
        </w:r>
        <w:r>
          <w:rPr>
            <w:noProof/>
            <w:webHidden/>
          </w:rPr>
          <w:fldChar w:fldCharType="begin"/>
        </w:r>
        <w:r>
          <w:rPr>
            <w:noProof/>
            <w:webHidden/>
          </w:rPr>
          <w:instrText xml:space="preserve"> PAGEREF _Toc88504108 \h </w:instrText>
        </w:r>
        <w:r>
          <w:rPr>
            <w:noProof/>
            <w:webHidden/>
          </w:rPr>
        </w:r>
      </w:ins>
      <w:r>
        <w:rPr>
          <w:noProof/>
          <w:webHidden/>
        </w:rPr>
        <w:fldChar w:fldCharType="separate"/>
      </w:r>
      <w:ins w:id="119" w:author="Clauss, Jens (GDE-EDS9)" w:date="2021-11-22T20:07:00Z">
        <w:r>
          <w:rPr>
            <w:noProof/>
            <w:webHidden/>
          </w:rPr>
          <w:t>27</w:t>
        </w:r>
        <w:r>
          <w:rPr>
            <w:noProof/>
            <w:webHidden/>
          </w:rPr>
          <w:fldChar w:fldCharType="end"/>
        </w:r>
        <w:r w:rsidRPr="00261300">
          <w:rPr>
            <w:rStyle w:val="Hyperlink"/>
            <w:noProof/>
          </w:rPr>
          <w:fldChar w:fldCharType="end"/>
        </w:r>
      </w:ins>
    </w:p>
    <w:p w14:paraId="25C5B7D2" w14:textId="13E2B039" w:rsidR="009E6233" w:rsidRDefault="009E6233">
      <w:pPr>
        <w:pStyle w:val="TOC3"/>
        <w:rPr>
          <w:ins w:id="120" w:author="Clauss, Jens (GDE-EDS9)" w:date="2021-11-22T20:07:00Z"/>
          <w:rFonts w:asciiTheme="minorHAnsi" w:eastAsiaTheme="minorEastAsia" w:hAnsiTheme="minorHAnsi" w:cstheme="minorBidi"/>
          <w:noProof/>
          <w:szCs w:val="22"/>
        </w:rPr>
      </w:pPr>
      <w:ins w:id="12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"_Toc88504109"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4.3.3</w:t>
        </w:r>
        <w:r>
          <w:rPr>
            <w:rFonts w:asciiTheme="minorHAnsi" w:eastAsiaTheme="minorEastAsia" w:hAnsiTheme="minorHAnsi" w:cstheme="minorBidi"/>
            <w:noProof/>
            <w:szCs w:val="22"/>
          </w:rPr>
          <w:tab/>
        </w:r>
        <w:r w:rsidRPr="00261300">
          <w:rPr>
            <w:rStyle w:val="Hyperlink"/>
            <w:noProof/>
          </w:rPr>
          <w:t>Content type PACKAGEPROPERTIESREQUEST</w:t>
        </w:r>
        <w:r>
          <w:rPr>
            <w:noProof/>
            <w:webHidden/>
          </w:rPr>
          <w:tab/>
        </w:r>
        <w:r>
          <w:rPr>
            <w:noProof/>
            <w:webHidden/>
          </w:rPr>
          <w:fldChar w:fldCharType="begin"/>
        </w:r>
        <w:r>
          <w:rPr>
            <w:noProof/>
            <w:webHidden/>
          </w:rPr>
          <w:instrText xml:space="preserve"> PAGEREF _Toc88504109 \h </w:instrText>
        </w:r>
        <w:r>
          <w:rPr>
            <w:noProof/>
            <w:webHidden/>
          </w:rPr>
        </w:r>
      </w:ins>
      <w:r>
        <w:rPr>
          <w:noProof/>
          <w:webHidden/>
        </w:rPr>
        <w:fldChar w:fldCharType="separate"/>
      </w:r>
      <w:ins w:id="122" w:author="Clauss, Jens (GDE-EDS9)" w:date="2021-11-22T20:07:00Z">
        <w:r>
          <w:rPr>
            <w:noProof/>
            <w:webHidden/>
          </w:rPr>
          <w:t>28</w:t>
        </w:r>
        <w:r>
          <w:rPr>
            <w:noProof/>
            <w:webHidden/>
          </w:rPr>
          <w:fldChar w:fldCharType="end"/>
        </w:r>
        <w:r w:rsidRPr="00261300">
          <w:rPr>
            <w:rStyle w:val="Hyperlink"/>
            <w:noProof/>
          </w:rPr>
          <w:fldChar w:fldCharType="end"/>
        </w:r>
      </w:ins>
    </w:p>
    <w:p w14:paraId="2D29CC28" w14:textId="71569C3D" w:rsidR="009E6233" w:rsidRDefault="009E6233">
      <w:pPr>
        <w:pStyle w:val="TOC3"/>
        <w:rPr>
          <w:ins w:id="123" w:author="Clauss, Jens (GDE-EDS9)" w:date="2021-11-22T20:07:00Z"/>
          <w:rFonts w:asciiTheme="minorHAnsi" w:eastAsiaTheme="minorEastAsia" w:hAnsiTheme="minorHAnsi" w:cstheme="minorBidi"/>
          <w:noProof/>
          <w:szCs w:val="22"/>
        </w:rPr>
      </w:pPr>
      <w:ins w:id="12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4.3.4</w:t>
        </w:r>
        <w:r>
          <w:rPr>
            <w:rFonts w:asciiTheme="minorHAnsi" w:eastAsiaTheme="minorEastAsia" w:hAnsiTheme="minorHAnsi" w:cstheme="minorBidi"/>
            <w:noProof/>
            <w:szCs w:val="22"/>
          </w:rPr>
          <w:tab/>
        </w:r>
        <w:r w:rsidRPr="00261300">
          <w:rPr>
            <w:rStyle w:val="Hyperlink"/>
            <w:noProof/>
          </w:rPr>
          <w:t>Content type PACKAGEPROPERTIES</w:t>
        </w:r>
        <w:r>
          <w:rPr>
            <w:noProof/>
            <w:webHidden/>
          </w:rPr>
          <w:tab/>
        </w:r>
        <w:r>
          <w:rPr>
            <w:noProof/>
            <w:webHidden/>
          </w:rPr>
          <w:fldChar w:fldCharType="begin"/>
        </w:r>
        <w:r>
          <w:rPr>
            <w:noProof/>
            <w:webHidden/>
          </w:rPr>
          <w:instrText xml:space="preserve"> PAGEREF _Toc88504110 \h </w:instrText>
        </w:r>
        <w:r>
          <w:rPr>
            <w:noProof/>
            <w:webHidden/>
          </w:rPr>
        </w:r>
      </w:ins>
      <w:r>
        <w:rPr>
          <w:noProof/>
          <w:webHidden/>
        </w:rPr>
        <w:fldChar w:fldCharType="separate"/>
      </w:r>
      <w:ins w:id="125" w:author="Clauss, Jens (GDE-EDS9)" w:date="2021-11-22T20:07:00Z">
        <w:r>
          <w:rPr>
            <w:noProof/>
            <w:webHidden/>
          </w:rPr>
          <w:t>28</w:t>
        </w:r>
        <w:r>
          <w:rPr>
            <w:noProof/>
            <w:webHidden/>
          </w:rPr>
          <w:fldChar w:fldCharType="end"/>
        </w:r>
        <w:r w:rsidRPr="00261300">
          <w:rPr>
            <w:rStyle w:val="Hyperlink"/>
            <w:noProof/>
          </w:rPr>
          <w:fldChar w:fldCharType="end"/>
        </w:r>
      </w:ins>
    </w:p>
    <w:p w14:paraId="3789DE58" w14:textId="71F74CE7" w:rsidR="009E6233" w:rsidRDefault="009E6233">
      <w:pPr>
        <w:pStyle w:val="TOC3"/>
        <w:rPr>
          <w:ins w:id="126" w:author="Clauss, Jens (GDE-EDS9)" w:date="2021-11-22T20:07:00Z"/>
          <w:rFonts w:asciiTheme="minorHAnsi" w:eastAsiaTheme="minorEastAsia" w:hAnsiTheme="minorHAnsi" w:cstheme="minorBidi"/>
          <w:noProof/>
          <w:szCs w:val="22"/>
        </w:rPr>
      </w:pPr>
      <w:ins w:id="12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4.3.5</w:t>
        </w:r>
        <w:r>
          <w:rPr>
            <w:rFonts w:asciiTheme="minorHAnsi" w:eastAsiaTheme="minorEastAsia" w:hAnsiTheme="minorHAnsi" w:cstheme="minorBidi"/>
            <w:noProof/>
            <w:szCs w:val="22"/>
          </w:rPr>
          <w:tab/>
        </w:r>
        <w:r w:rsidRPr="00261300">
          <w:rPr>
            <w:rStyle w:val="Hyperlink"/>
            <w:noProof/>
          </w:rPr>
          <w:t>Content type FUSTATE</w:t>
        </w:r>
        <w:r>
          <w:rPr>
            <w:noProof/>
            <w:webHidden/>
          </w:rPr>
          <w:tab/>
        </w:r>
        <w:r>
          <w:rPr>
            <w:noProof/>
            <w:webHidden/>
          </w:rPr>
          <w:fldChar w:fldCharType="begin"/>
        </w:r>
        <w:r>
          <w:rPr>
            <w:noProof/>
            <w:webHidden/>
          </w:rPr>
          <w:instrText xml:space="preserve"> PAGEREF _Toc88504111 \h </w:instrText>
        </w:r>
        <w:r>
          <w:rPr>
            <w:noProof/>
            <w:webHidden/>
          </w:rPr>
        </w:r>
      </w:ins>
      <w:r>
        <w:rPr>
          <w:noProof/>
          <w:webHidden/>
        </w:rPr>
        <w:fldChar w:fldCharType="separate"/>
      </w:r>
      <w:ins w:id="128" w:author="Clauss, Jens (GDE-EDS9)" w:date="2021-11-22T20:07:00Z">
        <w:r>
          <w:rPr>
            <w:noProof/>
            <w:webHidden/>
          </w:rPr>
          <w:t>30</w:t>
        </w:r>
        <w:r>
          <w:rPr>
            <w:noProof/>
            <w:webHidden/>
          </w:rPr>
          <w:fldChar w:fldCharType="end"/>
        </w:r>
        <w:r w:rsidRPr="00261300">
          <w:rPr>
            <w:rStyle w:val="Hyperlink"/>
            <w:noProof/>
          </w:rPr>
          <w:fldChar w:fldCharType="end"/>
        </w:r>
      </w:ins>
    </w:p>
    <w:p w14:paraId="3F239835" w14:textId="57A8D9B3" w:rsidR="009E6233" w:rsidRDefault="009E6233">
      <w:pPr>
        <w:pStyle w:val="TOC3"/>
        <w:rPr>
          <w:ins w:id="129" w:author="Clauss, Jens (GDE-EDS9)" w:date="2021-11-22T20:07:00Z"/>
          <w:rFonts w:asciiTheme="minorHAnsi" w:eastAsiaTheme="minorEastAsia" w:hAnsiTheme="minorHAnsi" w:cstheme="minorBidi"/>
          <w:noProof/>
          <w:szCs w:val="22"/>
        </w:rPr>
      </w:pPr>
      <w:ins w:id="13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4.3.6</w:t>
        </w:r>
        <w:r>
          <w:rPr>
            <w:rFonts w:asciiTheme="minorHAnsi" w:eastAsiaTheme="minorEastAsia" w:hAnsiTheme="minorHAnsi" w:cstheme="minorBidi"/>
            <w:noProof/>
            <w:szCs w:val="22"/>
          </w:rPr>
          <w:tab/>
        </w:r>
        <w:r w:rsidRPr="00261300">
          <w:rPr>
            <w:rStyle w:val="Hyperlink"/>
            <w:noProof/>
          </w:rPr>
          <w:t>Content type CONFIGRETRIGGER</w:t>
        </w:r>
        <w:r>
          <w:rPr>
            <w:noProof/>
            <w:webHidden/>
          </w:rPr>
          <w:tab/>
        </w:r>
        <w:r>
          <w:rPr>
            <w:noProof/>
            <w:webHidden/>
          </w:rPr>
          <w:fldChar w:fldCharType="begin"/>
        </w:r>
        <w:r>
          <w:rPr>
            <w:noProof/>
            <w:webHidden/>
          </w:rPr>
          <w:instrText xml:space="preserve"> PAGEREF _Toc88504112 \h </w:instrText>
        </w:r>
        <w:r>
          <w:rPr>
            <w:noProof/>
            <w:webHidden/>
          </w:rPr>
        </w:r>
      </w:ins>
      <w:r>
        <w:rPr>
          <w:noProof/>
          <w:webHidden/>
        </w:rPr>
        <w:fldChar w:fldCharType="separate"/>
      </w:r>
      <w:ins w:id="131" w:author="Clauss, Jens (GDE-EDS9)" w:date="2021-11-22T20:07:00Z">
        <w:r>
          <w:rPr>
            <w:noProof/>
            <w:webHidden/>
          </w:rPr>
          <w:t>32</w:t>
        </w:r>
        <w:r>
          <w:rPr>
            <w:noProof/>
            <w:webHidden/>
          </w:rPr>
          <w:fldChar w:fldCharType="end"/>
        </w:r>
        <w:r w:rsidRPr="00261300">
          <w:rPr>
            <w:rStyle w:val="Hyperlink"/>
            <w:noProof/>
          </w:rPr>
          <w:fldChar w:fldCharType="end"/>
        </w:r>
      </w:ins>
    </w:p>
    <w:p w14:paraId="5392F29C" w14:textId="1CBFB9D8" w:rsidR="009E6233" w:rsidRDefault="009E6233">
      <w:pPr>
        <w:pStyle w:val="TOC3"/>
        <w:rPr>
          <w:ins w:id="132" w:author="Clauss, Jens (GDE-EDS9)" w:date="2021-11-22T20:07:00Z"/>
          <w:rFonts w:asciiTheme="minorHAnsi" w:eastAsiaTheme="minorEastAsia" w:hAnsiTheme="minorHAnsi" w:cstheme="minorBidi"/>
          <w:noProof/>
          <w:szCs w:val="22"/>
        </w:rPr>
      </w:pPr>
      <w:ins w:id="13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4.3.7</w:t>
        </w:r>
        <w:r>
          <w:rPr>
            <w:rFonts w:asciiTheme="minorHAnsi" w:eastAsiaTheme="minorEastAsia" w:hAnsiTheme="minorHAnsi" w:cstheme="minorBidi"/>
            <w:noProof/>
            <w:szCs w:val="22"/>
          </w:rPr>
          <w:tab/>
        </w:r>
        <w:r w:rsidRPr="00261300">
          <w:rPr>
            <w:rStyle w:val="Hyperlink"/>
            <w:noProof/>
          </w:rPr>
          <w:t>Content type PERMRETRIGGER</w:t>
        </w:r>
        <w:r>
          <w:rPr>
            <w:noProof/>
            <w:webHidden/>
          </w:rPr>
          <w:tab/>
        </w:r>
        <w:r>
          <w:rPr>
            <w:noProof/>
            <w:webHidden/>
          </w:rPr>
          <w:fldChar w:fldCharType="begin"/>
        </w:r>
        <w:r>
          <w:rPr>
            <w:noProof/>
            <w:webHidden/>
          </w:rPr>
          <w:instrText xml:space="preserve"> PAGEREF _Toc88504113 \h </w:instrText>
        </w:r>
        <w:r>
          <w:rPr>
            <w:noProof/>
            <w:webHidden/>
          </w:rPr>
        </w:r>
      </w:ins>
      <w:r>
        <w:rPr>
          <w:noProof/>
          <w:webHidden/>
        </w:rPr>
        <w:fldChar w:fldCharType="separate"/>
      </w:r>
      <w:ins w:id="134" w:author="Clauss, Jens (GDE-EDS9)" w:date="2021-11-22T20:07:00Z">
        <w:r>
          <w:rPr>
            <w:noProof/>
            <w:webHidden/>
          </w:rPr>
          <w:t>32</w:t>
        </w:r>
        <w:r>
          <w:rPr>
            <w:noProof/>
            <w:webHidden/>
          </w:rPr>
          <w:fldChar w:fldCharType="end"/>
        </w:r>
        <w:r w:rsidRPr="00261300">
          <w:rPr>
            <w:rStyle w:val="Hyperlink"/>
            <w:noProof/>
          </w:rPr>
          <w:fldChar w:fldCharType="end"/>
        </w:r>
      </w:ins>
    </w:p>
    <w:p w14:paraId="47721DD8" w14:textId="7F8766CD" w:rsidR="009E6233" w:rsidRDefault="009E6233">
      <w:pPr>
        <w:pStyle w:val="TOC3"/>
        <w:rPr>
          <w:ins w:id="135" w:author="Clauss, Jens (GDE-EDS9)" w:date="2021-11-22T20:07:00Z"/>
          <w:rFonts w:asciiTheme="minorHAnsi" w:eastAsiaTheme="minorEastAsia" w:hAnsiTheme="minorHAnsi" w:cstheme="minorBidi"/>
          <w:noProof/>
          <w:szCs w:val="22"/>
        </w:rPr>
      </w:pPr>
      <w:ins w:id="13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4.3.8</w:t>
        </w:r>
        <w:r>
          <w:rPr>
            <w:rFonts w:asciiTheme="minorHAnsi" w:eastAsiaTheme="minorEastAsia" w:hAnsiTheme="minorHAnsi" w:cstheme="minorBidi"/>
            <w:noProof/>
            <w:szCs w:val="22"/>
          </w:rPr>
          <w:tab/>
        </w:r>
        <w:r w:rsidRPr="00261300">
          <w:rPr>
            <w:rStyle w:val="Hyperlink"/>
            <w:noProof/>
          </w:rPr>
          <w:t>Content type ABORT</w:t>
        </w:r>
        <w:r>
          <w:rPr>
            <w:noProof/>
            <w:webHidden/>
          </w:rPr>
          <w:tab/>
        </w:r>
        <w:r>
          <w:rPr>
            <w:noProof/>
            <w:webHidden/>
          </w:rPr>
          <w:fldChar w:fldCharType="begin"/>
        </w:r>
        <w:r>
          <w:rPr>
            <w:noProof/>
            <w:webHidden/>
          </w:rPr>
          <w:instrText xml:space="preserve"> PAGEREF _Toc88504114 \h </w:instrText>
        </w:r>
        <w:r>
          <w:rPr>
            <w:noProof/>
            <w:webHidden/>
          </w:rPr>
        </w:r>
      </w:ins>
      <w:r>
        <w:rPr>
          <w:noProof/>
          <w:webHidden/>
        </w:rPr>
        <w:fldChar w:fldCharType="separate"/>
      </w:r>
      <w:ins w:id="137" w:author="Clauss, Jens (GDE-EDS9)" w:date="2021-11-22T20:07:00Z">
        <w:r>
          <w:rPr>
            <w:noProof/>
            <w:webHidden/>
          </w:rPr>
          <w:t>32</w:t>
        </w:r>
        <w:r>
          <w:rPr>
            <w:noProof/>
            <w:webHidden/>
          </w:rPr>
          <w:fldChar w:fldCharType="end"/>
        </w:r>
        <w:r w:rsidRPr="00261300">
          <w:rPr>
            <w:rStyle w:val="Hyperlink"/>
            <w:noProof/>
          </w:rPr>
          <w:fldChar w:fldCharType="end"/>
        </w:r>
      </w:ins>
    </w:p>
    <w:p w14:paraId="7FEFB2C5" w14:textId="7110C1B9" w:rsidR="009E6233" w:rsidRDefault="009E6233">
      <w:pPr>
        <w:pStyle w:val="TOC2"/>
        <w:tabs>
          <w:tab w:val="left" w:pos="880"/>
          <w:tab w:val="right" w:leader="dot" w:pos="9060"/>
        </w:tabs>
        <w:rPr>
          <w:ins w:id="138" w:author="Clauss, Jens (GDE-EDS9)" w:date="2021-11-22T20:07:00Z"/>
          <w:rFonts w:asciiTheme="minorHAnsi" w:eastAsiaTheme="minorEastAsia" w:hAnsiTheme="minorHAnsi" w:cstheme="minorBidi"/>
          <w:noProof/>
          <w:szCs w:val="22"/>
        </w:rPr>
      </w:pPr>
      <w:ins w:id="13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w:t>
        </w:r>
        <w:r>
          <w:rPr>
            <w:rFonts w:asciiTheme="minorHAnsi" w:eastAsiaTheme="minorEastAsia" w:hAnsiTheme="minorHAnsi" w:cstheme="minorBidi"/>
            <w:noProof/>
            <w:szCs w:val="22"/>
          </w:rPr>
          <w:tab/>
        </w:r>
        <w:r w:rsidRPr="00261300">
          <w:rPr>
            <w:rStyle w:val="Hyperlink"/>
            <w:noProof/>
          </w:rPr>
          <w:t>Functionalities</w:t>
        </w:r>
        <w:r>
          <w:rPr>
            <w:noProof/>
            <w:webHidden/>
          </w:rPr>
          <w:tab/>
        </w:r>
        <w:r>
          <w:rPr>
            <w:noProof/>
            <w:webHidden/>
          </w:rPr>
          <w:fldChar w:fldCharType="begin"/>
        </w:r>
        <w:r>
          <w:rPr>
            <w:noProof/>
            <w:webHidden/>
          </w:rPr>
          <w:instrText xml:space="preserve"> PAGEREF _Toc88504115 \h </w:instrText>
        </w:r>
        <w:r>
          <w:rPr>
            <w:noProof/>
            <w:webHidden/>
          </w:rPr>
        </w:r>
      </w:ins>
      <w:r>
        <w:rPr>
          <w:noProof/>
          <w:webHidden/>
        </w:rPr>
        <w:fldChar w:fldCharType="separate"/>
      </w:r>
      <w:ins w:id="140" w:author="Clauss, Jens (GDE-EDS9)" w:date="2021-11-22T20:07:00Z">
        <w:r>
          <w:rPr>
            <w:noProof/>
            <w:webHidden/>
          </w:rPr>
          <w:t>34</w:t>
        </w:r>
        <w:r>
          <w:rPr>
            <w:noProof/>
            <w:webHidden/>
          </w:rPr>
          <w:fldChar w:fldCharType="end"/>
        </w:r>
        <w:r w:rsidRPr="00261300">
          <w:rPr>
            <w:rStyle w:val="Hyperlink"/>
            <w:noProof/>
          </w:rPr>
          <w:fldChar w:fldCharType="end"/>
        </w:r>
      </w:ins>
    </w:p>
    <w:p w14:paraId="29AA1E76" w14:textId="3FB61C7F" w:rsidR="009E6233" w:rsidRDefault="009E6233">
      <w:pPr>
        <w:pStyle w:val="TOC3"/>
        <w:rPr>
          <w:ins w:id="141" w:author="Clauss, Jens (GDE-EDS9)" w:date="2021-11-22T20:07:00Z"/>
          <w:rFonts w:asciiTheme="minorHAnsi" w:eastAsiaTheme="minorEastAsia" w:hAnsiTheme="minorHAnsi" w:cstheme="minorBidi"/>
          <w:noProof/>
          <w:szCs w:val="22"/>
        </w:rPr>
      </w:pPr>
      <w:ins w:id="14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4.4.1</w:t>
        </w:r>
        <w:r>
          <w:rPr>
            <w:rFonts w:asciiTheme="minorHAnsi" w:eastAsiaTheme="minorEastAsia" w:hAnsiTheme="minorHAnsi" w:cstheme="minorBidi"/>
            <w:noProof/>
            <w:szCs w:val="22"/>
          </w:rPr>
          <w:tab/>
        </w:r>
        <w:r w:rsidRPr="00261300">
          <w:rPr>
            <w:rStyle w:val="Hyperlink"/>
            <w:noProof/>
          </w:rPr>
          <w:t>Trigger HA Configuration</w:t>
        </w:r>
        <w:r>
          <w:rPr>
            <w:noProof/>
            <w:webHidden/>
          </w:rPr>
          <w:tab/>
        </w:r>
        <w:r>
          <w:rPr>
            <w:noProof/>
            <w:webHidden/>
          </w:rPr>
          <w:fldChar w:fldCharType="begin"/>
        </w:r>
        <w:r>
          <w:rPr>
            <w:noProof/>
            <w:webHidden/>
          </w:rPr>
          <w:instrText xml:space="preserve"> PAGEREF _Toc88504116 \h </w:instrText>
        </w:r>
        <w:r>
          <w:rPr>
            <w:noProof/>
            <w:webHidden/>
          </w:rPr>
        </w:r>
      </w:ins>
      <w:r>
        <w:rPr>
          <w:noProof/>
          <w:webHidden/>
        </w:rPr>
        <w:fldChar w:fldCharType="separate"/>
      </w:r>
      <w:ins w:id="143" w:author="Clauss, Jens (GDE-EDS9)" w:date="2021-11-22T20:07:00Z">
        <w:r>
          <w:rPr>
            <w:noProof/>
            <w:webHidden/>
          </w:rPr>
          <w:t>34</w:t>
        </w:r>
        <w:r>
          <w:rPr>
            <w:noProof/>
            <w:webHidden/>
          </w:rPr>
          <w:fldChar w:fldCharType="end"/>
        </w:r>
        <w:r w:rsidRPr="00261300">
          <w:rPr>
            <w:rStyle w:val="Hyperlink"/>
            <w:noProof/>
          </w:rPr>
          <w:fldChar w:fldCharType="end"/>
        </w:r>
      </w:ins>
    </w:p>
    <w:p w14:paraId="7E5F681C" w14:textId="0D31BBFA" w:rsidR="009E6233" w:rsidRDefault="009E6233">
      <w:pPr>
        <w:pStyle w:val="TOC3"/>
        <w:rPr>
          <w:ins w:id="144" w:author="Clauss, Jens (GDE-EDS9)" w:date="2021-11-22T20:07:00Z"/>
          <w:rFonts w:asciiTheme="minorHAnsi" w:eastAsiaTheme="minorEastAsia" w:hAnsiTheme="minorHAnsi" w:cstheme="minorBidi"/>
          <w:noProof/>
          <w:szCs w:val="22"/>
        </w:rPr>
      </w:pPr>
      <w:ins w:id="14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4.4.2</w:t>
        </w:r>
        <w:r>
          <w:rPr>
            <w:rFonts w:asciiTheme="minorHAnsi" w:eastAsiaTheme="minorEastAsia" w:hAnsiTheme="minorHAnsi" w:cstheme="minorBidi"/>
            <w:noProof/>
            <w:szCs w:val="22"/>
          </w:rPr>
          <w:tab/>
        </w:r>
        <w:r w:rsidRPr="00261300">
          <w:rPr>
            <w:rStyle w:val="Hyperlink"/>
            <w:noProof/>
          </w:rPr>
          <w:t>Notify HA Configuration</w:t>
        </w:r>
        <w:r>
          <w:rPr>
            <w:noProof/>
            <w:webHidden/>
          </w:rPr>
          <w:tab/>
        </w:r>
        <w:r>
          <w:rPr>
            <w:noProof/>
            <w:webHidden/>
          </w:rPr>
          <w:fldChar w:fldCharType="begin"/>
        </w:r>
        <w:r>
          <w:rPr>
            <w:noProof/>
            <w:webHidden/>
          </w:rPr>
          <w:instrText xml:space="preserve"> PAGEREF _Toc88504117 \h </w:instrText>
        </w:r>
        <w:r>
          <w:rPr>
            <w:noProof/>
            <w:webHidden/>
          </w:rPr>
        </w:r>
      </w:ins>
      <w:r>
        <w:rPr>
          <w:noProof/>
          <w:webHidden/>
        </w:rPr>
        <w:fldChar w:fldCharType="separate"/>
      </w:r>
      <w:ins w:id="146" w:author="Clauss, Jens (GDE-EDS9)" w:date="2021-11-22T20:07:00Z">
        <w:r>
          <w:rPr>
            <w:noProof/>
            <w:webHidden/>
          </w:rPr>
          <w:t>35</w:t>
        </w:r>
        <w:r>
          <w:rPr>
            <w:noProof/>
            <w:webHidden/>
          </w:rPr>
          <w:fldChar w:fldCharType="end"/>
        </w:r>
        <w:r w:rsidRPr="00261300">
          <w:rPr>
            <w:rStyle w:val="Hyperlink"/>
            <w:noProof/>
          </w:rPr>
          <w:fldChar w:fldCharType="end"/>
        </w:r>
      </w:ins>
    </w:p>
    <w:p w14:paraId="2D29F2CF" w14:textId="37D40B5F" w:rsidR="009E6233" w:rsidRDefault="009E6233">
      <w:pPr>
        <w:pStyle w:val="TOC3"/>
        <w:rPr>
          <w:ins w:id="147" w:author="Clauss, Jens (GDE-EDS9)" w:date="2021-11-22T20:07:00Z"/>
          <w:rFonts w:asciiTheme="minorHAnsi" w:eastAsiaTheme="minorEastAsia" w:hAnsiTheme="minorHAnsi" w:cstheme="minorBidi"/>
          <w:noProof/>
          <w:szCs w:val="22"/>
        </w:rPr>
      </w:pPr>
      <w:ins w:id="14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4.4.3</w:t>
        </w:r>
        <w:r>
          <w:rPr>
            <w:rFonts w:asciiTheme="minorHAnsi" w:eastAsiaTheme="minorEastAsia" w:hAnsiTheme="minorHAnsi" w:cstheme="minorBidi"/>
            <w:noProof/>
            <w:szCs w:val="22"/>
          </w:rPr>
          <w:tab/>
        </w:r>
        <w:r w:rsidRPr="00261300">
          <w:rPr>
            <w:rStyle w:val="Hyperlink"/>
            <w:noProof/>
          </w:rPr>
          <w:t>Post New Update Available</w:t>
        </w:r>
        <w:r>
          <w:rPr>
            <w:noProof/>
            <w:webHidden/>
          </w:rPr>
          <w:tab/>
        </w:r>
        <w:r>
          <w:rPr>
            <w:noProof/>
            <w:webHidden/>
          </w:rPr>
          <w:fldChar w:fldCharType="begin"/>
        </w:r>
        <w:r>
          <w:rPr>
            <w:noProof/>
            <w:webHidden/>
          </w:rPr>
          <w:instrText xml:space="preserve"> PAGEREF _Toc88504118 \h </w:instrText>
        </w:r>
        <w:r>
          <w:rPr>
            <w:noProof/>
            <w:webHidden/>
          </w:rPr>
        </w:r>
      </w:ins>
      <w:r>
        <w:rPr>
          <w:noProof/>
          <w:webHidden/>
        </w:rPr>
        <w:fldChar w:fldCharType="separate"/>
      </w:r>
      <w:ins w:id="149" w:author="Clauss, Jens (GDE-EDS9)" w:date="2021-11-22T20:07:00Z">
        <w:r>
          <w:rPr>
            <w:noProof/>
            <w:webHidden/>
          </w:rPr>
          <w:t>36</w:t>
        </w:r>
        <w:r>
          <w:rPr>
            <w:noProof/>
            <w:webHidden/>
          </w:rPr>
          <w:fldChar w:fldCharType="end"/>
        </w:r>
        <w:r w:rsidRPr="00261300">
          <w:rPr>
            <w:rStyle w:val="Hyperlink"/>
            <w:noProof/>
          </w:rPr>
          <w:fldChar w:fldCharType="end"/>
        </w:r>
      </w:ins>
    </w:p>
    <w:p w14:paraId="3D54B3C2" w14:textId="4999BD58" w:rsidR="009E6233" w:rsidRDefault="009E6233">
      <w:pPr>
        <w:pStyle w:val="TOC3"/>
        <w:rPr>
          <w:ins w:id="150" w:author="Clauss, Jens (GDE-EDS9)" w:date="2021-11-22T20:07:00Z"/>
          <w:rFonts w:asciiTheme="minorHAnsi" w:eastAsiaTheme="minorEastAsia" w:hAnsiTheme="minorHAnsi" w:cstheme="minorBidi"/>
          <w:noProof/>
          <w:szCs w:val="22"/>
        </w:rPr>
      </w:pPr>
      <w:ins w:id="15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"_Toc88504119"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4.4.4</w:t>
        </w:r>
        <w:r>
          <w:rPr>
            <w:rFonts w:asciiTheme="minorHAnsi" w:eastAsiaTheme="minorEastAsia" w:hAnsiTheme="minorHAnsi" w:cstheme="minorBidi"/>
            <w:noProof/>
            <w:szCs w:val="22"/>
          </w:rPr>
          <w:tab/>
        </w:r>
        <w:r w:rsidRPr="00261300">
          <w:rPr>
            <w:rStyle w:val="Hyperlink"/>
            <w:noProof/>
          </w:rPr>
          <w:t>Notify Package Properties Request</w:t>
        </w:r>
        <w:r>
          <w:rPr>
            <w:noProof/>
            <w:webHidden/>
          </w:rPr>
          <w:tab/>
        </w:r>
        <w:r>
          <w:rPr>
            <w:noProof/>
            <w:webHidden/>
          </w:rPr>
          <w:fldChar w:fldCharType="begin"/>
        </w:r>
        <w:r>
          <w:rPr>
            <w:noProof/>
            <w:webHidden/>
          </w:rPr>
          <w:instrText xml:space="preserve"> PAGEREF _Toc88504119 \h </w:instrText>
        </w:r>
        <w:r>
          <w:rPr>
            <w:noProof/>
            <w:webHidden/>
          </w:rPr>
        </w:r>
      </w:ins>
      <w:r>
        <w:rPr>
          <w:noProof/>
          <w:webHidden/>
        </w:rPr>
        <w:fldChar w:fldCharType="separate"/>
      </w:r>
      <w:ins w:id="152" w:author="Clauss, Jens (GDE-EDS9)" w:date="2021-11-22T20:07:00Z">
        <w:r>
          <w:rPr>
            <w:noProof/>
            <w:webHidden/>
          </w:rPr>
          <w:t>37</w:t>
        </w:r>
        <w:r>
          <w:rPr>
            <w:noProof/>
            <w:webHidden/>
          </w:rPr>
          <w:fldChar w:fldCharType="end"/>
        </w:r>
        <w:r w:rsidRPr="00261300">
          <w:rPr>
            <w:rStyle w:val="Hyperlink"/>
            <w:noProof/>
          </w:rPr>
          <w:fldChar w:fldCharType="end"/>
        </w:r>
      </w:ins>
    </w:p>
    <w:p w14:paraId="7580FB08" w14:textId="77BCEB70" w:rsidR="009E6233" w:rsidRDefault="009E6233">
      <w:pPr>
        <w:pStyle w:val="TOC3"/>
        <w:rPr>
          <w:ins w:id="153" w:author="Clauss, Jens (GDE-EDS9)" w:date="2021-11-22T20:07:00Z"/>
          <w:rFonts w:asciiTheme="minorHAnsi" w:eastAsiaTheme="minorEastAsia" w:hAnsiTheme="minorHAnsi" w:cstheme="minorBidi"/>
          <w:noProof/>
          <w:szCs w:val="22"/>
        </w:rPr>
      </w:pPr>
      <w:ins w:id="15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4.4.5</w:t>
        </w:r>
        <w:r>
          <w:rPr>
            <w:rFonts w:asciiTheme="minorHAnsi" w:eastAsiaTheme="minorEastAsia" w:hAnsiTheme="minorHAnsi" w:cstheme="minorBidi"/>
            <w:noProof/>
            <w:szCs w:val="22"/>
          </w:rPr>
          <w:tab/>
        </w:r>
        <w:r w:rsidRPr="00261300">
          <w:rPr>
            <w:rStyle w:val="Hyperlink"/>
            <w:noProof/>
          </w:rPr>
          <w:t>Post Package Properties</w:t>
        </w:r>
        <w:r>
          <w:rPr>
            <w:noProof/>
            <w:webHidden/>
          </w:rPr>
          <w:tab/>
        </w:r>
        <w:r>
          <w:rPr>
            <w:noProof/>
            <w:webHidden/>
          </w:rPr>
          <w:fldChar w:fldCharType="begin"/>
        </w:r>
        <w:r>
          <w:rPr>
            <w:noProof/>
            <w:webHidden/>
          </w:rPr>
          <w:instrText xml:space="preserve"> PAGEREF _Toc88504120 \h </w:instrText>
        </w:r>
        <w:r>
          <w:rPr>
            <w:noProof/>
            <w:webHidden/>
          </w:rPr>
        </w:r>
      </w:ins>
      <w:r>
        <w:rPr>
          <w:noProof/>
          <w:webHidden/>
        </w:rPr>
        <w:fldChar w:fldCharType="separate"/>
      </w:r>
      <w:ins w:id="155" w:author="Clauss, Jens (GDE-EDS9)" w:date="2021-11-22T20:07:00Z">
        <w:r>
          <w:rPr>
            <w:noProof/>
            <w:webHidden/>
          </w:rPr>
          <w:t>38</w:t>
        </w:r>
        <w:r>
          <w:rPr>
            <w:noProof/>
            <w:webHidden/>
          </w:rPr>
          <w:fldChar w:fldCharType="end"/>
        </w:r>
        <w:r w:rsidRPr="00261300">
          <w:rPr>
            <w:rStyle w:val="Hyperlink"/>
            <w:noProof/>
          </w:rPr>
          <w:fldChar w:fldCharType="end"/>
        </w:r>
      </w:ins>
    </w:p>
    <w:p w14:paraId="702B4EC6" w14:textId="5DA91C67" w:rsidR="009E6233" w:rsidRDefault="009E6233">
      <w:pPr>
        <w:pStyle w:val="TOC3"/>
        <w:rPr>
          <w:ins w:id="156" w:author="Clauss, Jens (GDE-EDS9)" w:date="2021-11-22T20:07:00Z"/>
          <w:rFonts w:asciiTheme="minorHAnsi" w:eastAsiaTheme="minorEastAsia" w:hAnsiTheme="minorHAnsi" w:cstheme="minorBidi"/>
          <w:noProof/>
          <w:szCs w:val="22"/>
        </w:rPr>
      </w:pPr>
      <w:ins w:id="15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4.4.6</w:t>
        </w:r>
        <w:r>
          <w:rPr>
            <w:rFonts w:asciiTheme="minorHAnsi" w:eastAsiaTheme="minorEastAsia" w:hAnsiTheme="minorHAnsi" w:cstheme="minorBidi"/>
            <w:noProof/>
            <w:szCs w:val="22"/>
          </w:rPr>
          <w:tab/>
        </w:r>
        <w:r w:rsidRPr="00261300">
          <w:rPr>
            <w:rStyle w:val="Hyperlink"/>
            <w:noProof/>
          </w:rPr>
          <w:t>Get Firmware Update State of HA</w:t>
        </w:r>
        <w:r>
          <w:rPr>
            <w:noProof/>
            <w:webHidden/>
          </w:rPr>
          <w:tab/>
        </w:r>
        <w:r>
          <w:rPr>
            <w:noProof/>
            <w:webHidden/>
          </w:rPr>
          <w:fldChar w:fldCharType="begin"/>
        </w:r>
        <w:r>
          <w:rPr>
            <w:noProof/>
            <w:webHidden/>
          </w:rPr>
          <w:instrText xml:space="preserve"> PAGEREF _Toc88504121 \h </w:instrText>
        </w:r>
        <w:r>
          <w:rPr>
            <w:noProof/>
            <w:webHidden/>
          </w:rPr>
        </w:r>
      </w:ins>
      <w:r>
        <w:rPr>
          <w:noProof/>
          <w:webHidden/>
        </w:rPr>
        <w:fldChar w:fldCharType="separate"/>
      </w:r>
      <w:ins w:id="158" w:author="Clauss, Jens (GDE-EDS9)" w:date="2021-11-22T20:07:00Z">
        <w:r>
          <w:rPr>
            <w:noProof/>
            <w:webHidden/>
          </w:rPr>
          <w:t>39</w:t>
        </w:r>
        <w:r>
          <w:rPr>
            <w:noProof/>
            <w:webHidden/>
          </w:rPr>
          <w:fldChar w:fldCharType="end"/>
        </w:r>
        <w:r w:rsidRPr="00261300">
          <w:rPr>
            <w:rStyle w:val="Hyperlink"/>
            <w:noProof/>
          </w:rPr>
          <w:fldChar w:fldCharType="end"/>
        </w:r>
      </w:ins>
    </w:p>
    <w:p w14:paraId="4879FF49" w14:textId="72167C2E" w:rsidR="009E6233" w:rsidRDefault="009E6233">
      <w:pPr>
        <w:pStyle w:val="TOC3"/>
        <w:rPr>
          <w:ins w:id="159" w:author="Clauss, Jens (GDE-EDS9)" w:date="2021-11-22T20:07:00Z"/>
          <w:rFonts w:asciiTheme="minorHAnsi" w:eastAsiaTheme="minorEastAsia" w:hAnsiTheme="minorHAnsi" w:cstheme="minorBidi"/>
          <w:noProof/>
          <w:szCs w:val="22"/>
        </w:rPr>
      </w:pPr>
      <w:ins w:id="16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4.4.7</w:t>
        </w:r>
        <w:r>
          <w:rPr>
            <w:rFonts w:asciiTheme="minorHAnsi" w:eastAsiaTheme="minorEastAsia" w:hAnsiTheme="minorHAnsi" w:cstheme="minorBidi"/>
            <w:noProof/>
            <w:szCs w:val="22"/>
          </w:rPr>
          <w:tab/>
        </w:r>
        <w:r w:rsidRPr="00261300">
          <w:rPr>
            <w:rStyle w:val="Hyperlink"/>
            <w:noProof/>
          </w:rPr>
          <w:t>Notify Firmware Update State of HA</w:t>
        </w:r>
        <w:r>
          <w:rPr>
            <w:noProof/>
            <w:webHidden/>
          </w:rPr>
          <w:tab/>
        </w:r>
        <w:r>
          <w:rPr>
            <w:noProof/>
            <w:webHidden/>
          </w:rPr>
          <w:fldChar w:fldCharType="begin"/>
        </w:r>
        <w:r>
          <w:rPr>
            <w:noProof/>
            <w:webHidden/>
          </w:rPr>
          <w:instrText xml:space="preserve"> PAGEREF _Toc88504122 \h </w:instrText>
        </w:r>
        <w:r>
          <w:rPr>
            <w:noProof/>
            <w:webHidden/>
          </w:rPr>
        </w:r>
      </w:ins>
      <w:r>
        <w:rPr>
          <w:noProof/>
          <w:webHidden/>
        </w:rPr>
        <w:fldChar w:fldCharType="separate"/>
      </w:r>
      <w:ins w:id="161" w:author="Clauss, Jens (GDE-EDS9)" w:date="2021-11-22T20:07:00Z">
        <w:r>
          <w:rPr>
            <w:noProof/>
            <w:webHidden/>
          </w:rPr>
          <w:t>40</w:t>
        </w:r>
        <w:r>
          <w:rPr>
            <w:noProof/>
            <w:webHidden/>
          </w:rPr>
          <w:fldChar w:fldCharType="end"/>
        </w:r>
        <w:r w:rsidRPr="00261300">
          <w:rPr>
            <w:rStyle w:val="Hyperlink"/>
            <w:noProof/>
          </w:rPr>
          <w:fldChar w:fldCharType="end"/>
        </w:r>
      </w:ins>
    </w:p>
    <w:p w14:paraId="0B436904" w14:textId="5E0A9F14" w:rsidR="009E6233" w:rsidRDefault="009E6233">
      <w:pPr>
        <w:pStyle w:val="TOC3"/>
        <w:rPr>
          <w:ins w:id="162" w:author="Clauss, Jens (GDE-EDS9)" w:date="2021-11-22T20:07:00Z"/>
          <w:rFonts w:asciiTheme="minorHAnsi" w:eastAsiaTheme="minorEastAsia" w:hAnsiTheme="minorHAnsi" w:cstheme="minorBidi"/>
          <w:noProof/>
          <w:szCs w:val="22"/>
        </w:rPr>
      </w:pPr>
      <w:ins w:id="16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4.4.8</w:t>
        </w:r>
        <w:r>
          <w:rPr>
            <w:rFonts w:asciiTheme="minorHAnsi" w:eastAsiaTheme="minorEastAsia" w:hAnsiTheme="minorHAnsi" w:cstheme="minorBidi"/>
            <w:noProof/>
            <w:szCs w:val="22"/>
          </w:rPr>
          <w:tab/>
        </w:r>
        <w:r w:rsidRPr="00261300">
          <w:rPr>
            <w:rStyle w:val="Hyperlink"/>
            <w:noProof/>
          </w:rPr>
          <w:t>Post Permission Retrigger</w:t>
        </w:r>
        <w:r>
          <w:rPr>
            <w:noProof/>
            <w:webHidden/>
          </w:rPr>
          <w:tab/>
        </w:r>
        <w:r>
          <w:rPr>
            <w:noProof/>
            <w:webHidden/>
          </w:rPr>
          <w:fldChar w:fldCharType="begin"/>
        </w:r>
        <w:r>
          <w:rPr>
            <w:noProof/>
            <w:webHidden/>
          </w:rPr>
          <w:instrText xml:space="preserve"> PAGEREF _Toc88504123 \h </w:instrText>
        </w:r>
        <w:r>
          <w:rPr>
            <w:noProof/>
            <w:webHidden/>
          </w:rPr>
        </w:r>
      </w:ins>
      <w:r>
        <w:rPr>
          <w:noProof/>
          <w:webHidden/>
        </w:rPr>
        <w:fldChar w:fldCharType="separate"/>
      </w:r>
      <w:ins w:id="164" w:author="Clauss, Jens (GDE-EDS9)" w:date="2021-11-22T20:07:00Z">
        <w:r>
          <w:rPr>
            <w:noProof/>
            <w:webHidden/>
          </w:rPr>
          <w:t>41</w:t>
        </w:r>
        <w:r>
          <w:rPr>
            <w:noProof/>
            <w:webHidden/>
          </w:rPr>
          <w:fldChar w:fldCharType="end"/>
        </w:r>
        <w:r w:rsidRPr="00261300">
          <w:rPr>
            <w:rStyle w:val="Hyperlink"/>
            <w:noProof/>
          </w:rPr>
          <w:fldChar w:fldCharType="end"/>
        </w:r>
      </w:ins>
    </w:p>
    <w:p w14:paraId="34207B98" w14:textId="71DFE784" w:rsidR="009E6233" w:rsidRDefault="009E6233">
      <w:pPr>
        <w:pStyle w:val="TOC3"/>
        <w:rPr>
          <w:ins w:id="165" w:author="Clauss, Jens (GDE-EDS9)" w:date="2021-11-22T20:07:00Z"/>
          <w:rFonts w:asciiTheme="minorHAnsi" w:eastAsiaTheme="minorEastAsia" w:hAnsiTheme="minorHAnsi" w:cstheme="minorBidi"/>
          <w:noProof/>
          <w:szCs w:val="22"/>
        </w:rPr>
      </w:pPr>
      <w:ins w:id="16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4.4.9</w:t>
        </w:r>
        <w:r>
          <w:rPr>
            <w:rFonts w:asciiTheme="minorHAnsi" w:eastAsiaTheme="minorEastAsia" w:hAnsiTheme="minorHAnsi" w:cstheme="minorBidi"/>
            <w:noProof/>
            <w:szCs w:val="22"/>
          </w:rPr>
          <w:tab/>
        </w:r>
        <w:r w:rsidRPr="00261300">
          <w:rPr>
            <w:rStyle w:val="Hyperlink"/>
            <w:noProof/>
          </w:rPr>
          <w:t>Set Aborted</w:t>
        </w:r>
        <w:r>
          <w:rPr>
            <w:noProof/>
            <w:webHidden/>
          </w:rPr>
          <w:tab/>
        </w:r>
        <w:r>
          <w:rPr>
            <w:noProof/>
            <w:webHidden/>
          </w:rPr>
          <w:fldChar w:fldCharType="begin"/>
        </w:r>
        <w:r>
          <w:rPr>
            <w:noProof/>
            <w:webHidden/>
          </w:rPr>
          <w:instrText xml:space="preserve"> PAGEREF _Toc88504124 \h </w:instrText>
        </w:r>
        <w:r>
          <w:rPr>
            <w:noProof/>
            <w:webHidden/>
          </w:rPr>
        </w:r>
      </w:ins>
      <w:r>
        <w:rPr>
          <w:noProof/>
          <w:webHidden/>
        </w:rPr>
        <w:fldChar w:fldCharType="separate"/>
      </w:r>
      <w:ins w:id="167" w:author="Clauss, Jens (GDE-EDS9)" w:date="2021-11-22T20:07:00Z">
        <w:r>
          <w:rPr>
            <w:noProof/>
            <w:webHidden/>
          </w:rPr>
          <w:t>42</w:t>
        </w:r>
        <w:r>
          <w:rPr>
            <w:noProof/>
            <w:webHidden/>
          </w:rPr>
          <w:fldChar w:fldCharType="end"/>
        </w:r>
        <w:r w:rsidRPr="00261300">
          <w:rPr>
            <w:rStyle w:val="Hyperlink"/>
            <w:noProof/>
          </w:rPr>
          <w:fldChar w:fldCharType="end"/>
        </w:r>
      </w:ins>
    </w:p>
    <w:p w14:paraId="5D325873" w14:textId="43792273" w:rsidR="009E6233" w:rsidRDefault="009E6233">
      <w:pPr>
        <w:pStyle w:val="TOC2"/>
        <w:tabs>
          <w:tab w:val="left" w:pos="880"/>
          <w:tab w:val="right" w:leader="dot" w:pos="9060"/>
        </w:tabs>
        <w:rPr>
          <w:ins w:id="168" w:author="Clauss, Jens (GDE-EDS9)" w:date="2021-11-22T20:07:00Z"/>
          <w:rFonts w:asciiTheme="minorHAnsi" w:eastAsiaTheme="minorEastAsia" w:hAnsiTheme="minorHAnsi" w:cstheme="minorBidi"/>
          <w:noProof/>
          <w:szCs w:val="22"/>
        </w:rPr>
      </w:pPr>
      <w:ins w:id="16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4.5</w:t>
        </w:r>
        <w:r>
          <w:rPr>
            <w:rFonts w:asciiTheme="minorHAnsi" w:eastAsiaTheme="minorEastAsia" w:hAnsiTheme="minorHAnsi" w:cstheme="minorBidi"/>
            <w:noProof/>
            <w:szCs w:val="22"/>
          </w:rPr>
          <w:tab/>
        </w:r>
        <w:r w:rsidRPr="00261300">
          <w:rPr>
            <w:rStyle w:val="Hyperlink"/>
            <w:noProof/>
          </w:rPr>
          <w:t>Application Guidelines / Behavior</w:t>
        </w:r>
        <w:r>
          <w:rPr>
            <w:noProof/>
            <w:webHidden/>
          </w:rPr>
          <w:tab/>
        </w:r>
        <w:r>
          <w:rPr>
            <w:noProof/>
            <w:webHidden/>
          </w:rPr>
          <w:fldChar w:fldCharType="begin"/>
        </w:r>
        <w:r>
          <w:rPr>
            <w:noProof/>
            <w:webHidden/>
          </w:rPr>
          <w:instrText xml:space="preserve"> PAGEREF _Toc88504125 \h </w:instrText>
        </w:r>
        <w:r>
          <w:rPr>
            <w:noProof/>
            <w:webHidden/>
          </w:rPr>
        </w:r>
      </w:ins>
      <w:r>
        <w:rPr>
          <w:noProof/>
          <w:webHidden/>
        </w:rPr>
        <w:fldChar w:fldCharType="separate"/>
      </w:r>
      <w:ins w:id="170" w:author="Clauss, Jens (GDE-EDS9)" w:date="2021-11-22T20:07:00Z">
        <w:r>
          <w:rPr>
            <w:noProof/>
            <w:webHidden/>
          </w:rPr>
          <w:t>43</w:t>
        </w:r>
        <w:r>
          <w:rPr>
            <w:noProof/>
            <w:webHidden/>
          </w:rPr>
          <w:fldChar w:fldCharType="end"/>
        </w:r>
        <w:r w:rsidRPr="00261300">
          <w:rPr>
            <w:rStyle w:val="Hyperlink"/>
            <w:noProof/>
          </w:rPr>
          <w:fldChar w:fldCharType="end"/>
        </w:r>
      </w:ins>
    </w:p>
    <w:p w14:paraId="6F7812A2" w14:textId="6405B2AD" w:rsidR="009E6233" w:rsidRDefault="009E6233">
      <w:pPr>
        <w:pStyle w:val="TOC1"/>
        <w:rPr>
          <w:ins w:id="171" w:author="Clauss, Jens (GDE-EDS9)" w:date="2021-11-22T20:07:00Z"/>
          <w:rFonts w:asciiTheme="minorHAnsi" w:eastAsiaTheme="minorEastAsia" w:hAnsiTheme="minorHAnsi" w:cstheme="minorBidi"/>
          <w:b w:val="0"/>
          <w:bCs w:val="0"/>
          <w:szCs w:val="22"/>
        </w:rPr>
      </w:pPr>
      <w:ins w:id="172" w:author="Clauss, Jens (GDE-EDS9)" w:date="2021-11-22T20:07:00Z">
        <w:r w:rsidRPr="00261300">
          <w:rPr>
            <w:rStyle w:val="Hyperlink"/>
          </w:rPr>
          <w:fldChar w:fldCharType="begin"/>
        </w:r>
        <w:r w:rsidRPr="00261300">
          <w:rPr>
            <w:rStyle w:val="Hyperlink"/>
          </w:rPr>
          <w:instrText xml:space="preserve"> </w:instrText>
        </w:r>
        <w:r>
          <w:instrText>HYPERLINK \l "_Toc88504126"</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5</w:t>
        </w:r>
        <w:r>
          <w:rPr>
            <w:rFonts w:asciiTheme="minorHAnsi" w:eastAsiaTheme="minorEastAsia" w:hAnsiTheme="minorHAnsi" w:cstheme="minorBidi"/>
            <w:b w:val="0"/>
            <w:bCs w:val="0"/>
            <w:szCs w:val="22"/>
          </w:rPr>
          <w:tab/>
        </w:r>
        <w:r w:rsidRPr="00261300">
          <w:rPr>
            <w:rStyle w:val="Hyperlink"/>
          </w:rPr>
          <w:t>Service – Firmware Update – v3</w:t>
        </w:r>
        <w:r>
          <w:rPr>
            <w:webHidden/>
          </w:rPr>
          <w:tab/>
        </w:r>
        <w:r>
          <w:rPr>
            <w:webHidden/>
          </w:rPr>
          <w:fldChar w:fldCharType="begin"/>
        </w:r>
        <w:r>
          <w:rPr>
            <w:webHidden/>
          </w:rPr>
          <w:instrText xml:space="preserve"> PAGEREF _Toc88504126 \h </w:instrText>
        </w:r>
        <w:r>
          <w:rPr>
            <w:webHidden/>
          </w:rPr>
        </w:r>
      </w:ins>
      <w:r>
        <w:rPr>
          <w:webHidden/>
        </w:rPr>
        <w:fldChar w:fldCharType="separate"/>
      </w:r>
      <w:ins w:id="173" w:author="Clauss, Jens (GDE-EDS9)" w:date="2021-11-22T20:07:00Z">
        <w:r>
          <w:rPr>
            <w:webHidden/>
          </w:rPr>
          <w:t>44</w:t>
        </w:r>
        <w:r>
          <w:rPr>
            <w:webHidden/>
          </w:rPr>
          <w:fldChar w:fldCharType="end"/>
        </w:r>
        <w:r w:rsidRPr="00261300">
          <w:rPr>
            <w:rStyle w:val="Hyperlink"/>
          </w:rPr>
          <w:fldChar w:fldCharType="end"/>
        </w:r>
      </w:ins>
    </w:p>
    <w:p w14:paraId="6C6FCF67" w14:textId="0C894924" w:rsidR="009E6233" w:rsidRDefault="009E6233">
      <w:pPr>
        <w:pStyle w:val="TOC2"/>
        <w:tabs>
          <w:tab w:val="left" w:pos="880"/>
          <w:tab w:val="right" w:leader="dot" w:pos="9060"/>
        </w:tabs>
        <w:rPr>
          <w:ins w:id="174" w:author="Clauss, Jens (GDE-EDS9)" w:date="2021-11-22T20:07:00Z"/>
          <w:rFonts w:asciiTheme="minorHAnsi" w:eastAsiaTheme="minorEastAsia" w:hAnsiTheme="minorHAnsi" w:cstheme="minorBidi"/>
          <w:noProof/>
          <w:szCs w:val="22"/>
        </w:rPr>
      </w:pPr>
      <w:ins w:id="17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5.1</w:t>
        </w:r>
        <w:r>
          <w:rPr>
            <w:rFonts w:asciiTheme="minorHAnsi" w:eastAsiaTheme="minorEastAsia" w:hAnsiTheme="minorHAnsi" w:cstheme="minorBidi"/>
            <w:noProof/>
            <w:szCs w:val="22"/>
          </w:rPr>
          <w:tab/>
        </w:r>
        <w:r w:rsidRPr="00261300">
          <w:rPr>
            <w:rStyle w:val="Hyperlink"/>
            <w:noProof/>
          </w:rPr>
          <w:t>Overview</w:t>
        </w:r>
        <w:r>
          <w:rPr>
            <w:noProof/>
            <w:webHidden/>
          </w:rPr>
          <w:tab/>
        </w:r>
        <w:r>
          <w:rPr>
            <w:noProof/>
            <w:webHidden/>
          </w:rPr>
          <w:fldChar w:fldCharType="begin"/>
        </w:r>
        <w:r>
          <w:rPr>
            <w:noProof/>
            <w:webHidden/>
          </w:rPr>
          <w:instrText xml:space="preserve"> PAGEREF _Toc88504127 \h </w:instrText>
        </w:r>
        <w:r>
          <w:rPr>
            <w:noProof/>
            <w:webHidden/>
          </w:rPr>
        </w:r>
      </w:ins>
      <w:r>
        <w:rPr>
          <w:noProof/>
          <w:webHidden/>
        </w:rPr>
        <w:fldChar w:fldCharType="separate"/>
      </w:r>
      <w:ins w:id="176" w:author="Clauss, Jens (GDE-EDS9)" w:date="2021-11-22T20:07:00Z">
        <w:r>
          <w:rPr>
            <w:noProof/>
            <w:webHidden/>
          </w:rPr>
          <w:t>44</w:t>
        </w:r>
        <w:r>
          <w:rPr>
            <w:noProof/>
            <w:webHidden/>
          </w:rPr>
          <w:fldChar w:fldCharType="end"/>
        </w:r>
        <w:r w:rsidRPr="00261300">
          <w:rPr>
            <w:rStyle w:val="Hyperlink"/>
            <w:noProof/>
          </w:rPr>
          <w:fldChar w:fldCharType="end"/>
        </w:r>
      </w:ins>
    </w:p>
    <w:p w14:paraId="18749AAE" w14:textId="5F6916D9" w:rsidR="009E6233" w:rsidRDefault="009E6233">
      <w:pPr>
        <w:pStyle w:val="TOC2"/>
        <w:tabs>
          <w:tab w:val="left" w:pos="880"/>
          <w:tab w:val="right" w:leader="dot" w:pos="9060"/>
        </w:tabs>
        <w:rPr>
          <w:ins w:id="177" w:author="Clauss, Jens (GDE-EDS9)" w:date="2021-11-22T20:07:00Z"/>
          <w:rFonts w:asciiTheme="minorHAnsi" w:eastAsiaTheme="minorEastAsia" w:hAnsiTheme="minorHAnsi" w:cstheme="minorBidi"/>
          <w:noProof/>
          <w:szCs w:val="22"/>
        </w:rPr>
      </w:pPr>
      <w:ins w:id="17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5.2</w:t>
        </w:r>
        <w:r>
          <w:rPr>
            <w:rFonts w:asciiTheme="minorHAnsi" w:eastAsiaTheme="minorEastAsia" w:hAnsiTheme="minorHAnsi" w:cstheme="minorBidi"/>
            <w:noProof/>
            <w:szCs w:val="22"/>
          </w:rPr>
          <w:tab/>
        </w:r>
        <w:r w:rsidRPr="00261300">
          <w:rPr>
            <w:rStyle w:val="Hyperlink"/>
            <w:noProof/>
          </w:rPr>
          <w:t>List of Resources</w:t>
        </w:r>
        <w:r>
          <w:rPr>
            <w:noProof/>
            <w:webHidden/>
          </w:rPr>
          <w:tab/>
        </w:r>
        <w:r>
          <w:rPr>
            <w:noProof/>
            <w:webHidden/>
          </w:rPr>
          <w:fldChar w:fldCharType="begin"/>
        </w:r>
        <w:r>
          <w:rPr>
            <w:noProof/>
            <w:webHidden/>
          </w:rPr>
          <w:instrText xml:space="preserve"> PAGEREF _Toc88504128 \h </w:instrText>
        </w:r>
        <w:r>
          <w:rPr>
            <w:noProof/>
            <w:webHidden/>
          </w:rPr>
        </w:r>
      </w:ins>
      <w:r>
        <w:rPr>
          <w:noProof/>
          <w:webHidden/>
        </w:rPr>
        <w:fldChar w:fldCharType="separate"/>
      </w:r>
      <w:ins w:id="179" w:author="Clauss, Jens (GDE-EDS9)" w:date="2021-11-22T20:07:00Z">
        <w:r>
          <w:rPr>
            <w:noProof/>
            <w:webHidden/>
          </w:rPr>
          <w:t>44</w:t>
        </w:r>
        <w:r>
          <w:rPr>
            <w:noProof/>
            <w:webHidden/>
          </w:rPr>
          <w:fldChar w:fldCharType="end"/>
        </w:r>
        <w:r w:rsidRPr="00261300">
          <w:rPr>
            <w:rStyle w:val="Hyperlink"/>
            <w:noProof/>
          </w:rPr>
          <w:fldChar w:fldCharType="end"/>
        </w:r>
      </w:ins>
    </w:p>
    <w:p w14:paraId="4C5ECD37" w14:textId="7DE0FFBB" w:rsidR="009E6233" w:rsidRDefault="009E6233">
      <w:pPr>
        <w:pStyle w:val="TOC2"/>
        <w:tabs>
          <w:tab w:val="left" w:pos="880"/>
          <w:tab w:val="right" w:leader="dot" w:pos="9060"/>
        </w:tabs>
        <w:rPr>
          <w:ins w:id="180" w:author="Clauss, Jens (GDE-EDS9)" w:date="2021-11-22T20:07:00Z"/>
          <w:rFonts w:asciiTheme="minorHAnsi" w:eastAsiaTheme="minorEastAsia" w:hAnsiTheme="minorHAnsi" w:cstheme="minorBidi"/>
          <w:noProof/>
          <w:szCs w:val="22"/>
        </w:rPr>
      </w:pPr>
      <w:ins w:id="18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"_Toc88504129"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w:t>
        </w:r>
        <w:r>
          <w:rPr>
            <w:rFonts w:asciiTheme="minorHAnsi" w:eastAsiaTheme="minorEastAsia" w:hAnsiTheme="minorHAnsi" w:cstheme="minorBidi"/>
            <w:noProof/>
            <w:szCs w:val="22"/>
          </w:rPr>
          <w:tab/>
        </w:r>
        <w:r w:rsidRPr="00261300">
          <w:rPr>
            <w:rStyle w:val="Hyperlink"/>
            <w:noProof/>
          </w:rPr>
          <w:t>Structures in item &lt;data&gt;</w:t>
        </w:r>
        <w:r>
          <w:rPr>
            <w:noProof/>
            <w:webHidden/>
          </w:rPr>
          <w:tab/>
        </w:r>
        <w:r>
          <w:rPr>
            <w:noProof/>
            <w:webHidden/>
          </w:rPr>
          <w:fldChar w:fldCharType="begin"/>
        </w:r>
        <w:r>
          <w:rPr>
            <w:noProof/>
            <w:webHidden/>
          </w:rPr>
          <w:instrText xml:space="preserve"> PAGEREF _Toc88504129 \h </w:instrText>
        </w:r>
        <w:r>
          <w:rPr>
            <w:noProof/>
            <w:webHidden/>
          </w:rPr>
        </w:r>
      </w:ins>
      <w:r>
        <w:rPr>
          <w:noProof/>
          <w:webHidden/>
        </w:rPr>
        <w:fldChar w:fldCharType="separate"/>
      </w:r>
      <w:ins w:id="182" w:author="Clauss, Jens (GDE-EDS9)" w:date="2021-11-22T20:07:00Z">
        <w:r>
          <w:rPr>
            <w:noProof/>
            <w:webHidden/>
          </w:rPr>
          <w:t>45</w:t>
        </w:r>
        <w:r>
          <w:rPr>
            <w:noProof/>
            <w:webHidden/>
          </w:rPr>
          <w:fldChar w:fldCharType="end"/>
        </w:r>
        <w:r w:rsidRPr="00261300">
          <w:rPr>
            <w:rStyle w:val="Hyperlink"/>
            <w:noProof/>
          </w:rPr>
          <w:fldChar w:fldCharType="end"/>
        </w:r>
      </w:ins>
    </w:p>
    <w:p w14:paraId="6BF3A62C" w14:textId="23C89821" w:rsidR="009E6233" w:rsidRDefault="009E6233">
      <w:pPr>
        <w:pStyle w:val="TOC3"/>
        <w:rPr>
          <w:ins w:id="183" w:author="Clauss, Jens (GDE-EDS9)" w:date="2021-11-22T20:07:00Z"/>
          <w:rFonts w:asciiTheme="minorHAnsi" w:eastAsiaTheme="minorEastAsia" w:hAnsiTheme="minorHAnsi" w:cstheme="minorBidi"/>
          <w:noProof/>
          <w:szCs w:val="22"/>
        </w:rPr>
      </w:pPr>
      <w:ins w:id="18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5.3.1</w:t>
        </w:r>
        <w:r>
          <w:rPr>
            <w:rFonts w:asciiTheme="minorHAnsi" w:eastAsiaTheme="minorEastAsia" w:hAnsiTheme="minorHAnsi" w:cstheme="minorBidi"/>
            <w:noProof/>
            <w:szCs w:val="22"/>
          </w:rPr>
          <w:tab/>
        </w:r>
        <w:r w:rsidRPr="00261300">
          <w:rPr>
            <w:rStyle w:val="Hyperlink"/>
            <w:noProof/>
          </w:rPr>
          <w:t>Content type HACONFIG</w:t>
        </w:r>
        <w:r>
          <w:rPr>
            <w:noProof/>
            <w:webHidden/>
          </w:rPr>
          <w:tab/>
        </w:r>
        <w:r>
          <w:rPr>
            <w:noProof/>
            <w:webHidden/>
          </w:rPr>
          <w:fldChar w:fldCharType="begin"/>
        </w:r>
        <w:r>
          <w:rPr>
            <w:noProof/>
            <w:webHidden/>
          </w:rPr>
          <w:instrText xml:space="preserve"> PAGEREF _Toc88504130 \h </w:instrText>
        </w:r>
        <w:r>
          <w:rPr>
            <w:noProof/>
            <w:webHidden/>
          </w:rPr>
        </w:r>
      </w:ins>
      <w:r>
        <w:rPr>
          <w:noProof/>
          <w:webHidden/>
        </w:rPr>
        <w:fldChar w:fldCharType="separate"/>
      </w:r>
      <w:ins w:id="185" w:author="Clauss, Jens (GDE-EDS9)" w:date="2021-11-22T20:07:00Z">
        <w:r>
          <w:rPr>
            <w:noProof/>
            <w:webHidden/>
          </w:rPr>
          <w:t>45</w:t>
        </w:r>
        <w:r>
          <w:rPr>
            <w:noProof/>
            <w:webHidden/>
          </w:rPr>
          <w:fldChar w:fldCharType="end"/>
        </w:r>
        <w:r w:rsidRPr="00261300">
          <w:rPr>
            <w:rStyle w:val="Hyperlink"/>
            <w:noProof/>
          </w:rPr>
          <w:fldChar w:fldCharType="end"/>
        </w:r>
      </w:ins>
    </w:p>
    <w:p w14:paraId="7D3AD51A" w14:textId="19570F89" w:rsidR="009E6233" w:rsidRDefault="009E6233">
      <w:pPr>
        <w:pStyle w:val="TOC3"/>
        <w:rPr>
          <w:ins w:id="186" w:author="Clauss, Jens (GDE-EDS9)" w:date="2021-11-22T20:07:00Z"/>
          <w:rFonts w:asciiTheme="minorHAnsi" w:eastAsiaTheme="minorEastAsia" w:hAnsiTheme="minorHAnsi" w:cstheme="minorBidi"/>
          <w:noProof/>
          <w:szCs w:val="22"/>
        </w:rPr>
      </w:pPr>
      <w:ins w:id="18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5.3.2</w:t>
        </w:r>
        <w:r>
          <w:rPr>
            <w:rFonts w:asciiTheme="minorHAnsi" w:eastAsiaTheme="minorEastAsia" w:hAnsiTheme="minorHAnsi" w:cstheme="minorBidi"/>
            <w:noProof/>
            <w:szCs w:val="22"/>
          </w:rPr>
          <w:tab/>
        </w:r>
        <w:r w:rsidRPr="00261300">
          <w:rPr>
            <w:rStyle w:val="Hyperlink"/>
            <w:noProof/>
          </w:rPr>
          <w:t>Content type NEWUPDATEAVAIL</w:t>
        </w:r>
        <w:r>
          <w:rPr>
            <w:noProof/>
            <w:webHidden/>
          </w:rPr>
          <w:tab/>
        </w:r>
        <w:r>
          <w:rPr>
            <w:noProof/>
            <w:webHidden/>
          </w:rPr>
          <w:fldChar w:fldCharType="begin"/>
        </w:r>
        <w:r>
          <w:rPr>
            <w:noProof/>
            <w:webHidden/>
          </w:rPr>
          <w:instrText xml:space="preserve"> PAGEREF _Toc88504131 \h </w:instrText>
        </w:r>
        <w:r>
          <w:rPr>
            <w:noProof/>
            <w:webHidden/>
          </w:rPr>
        </w:r>
      </w:ins>
      <w:r>
        <w:rPr>
          <w:noProof/>
          <w:webHidden/>
        </w:rPr>
        <w:fldChar w:fldCharType="separate"/>
      </w:r>
      <w:ins w:id="188" w:author="Clauss, Jens (GDE-EDS9)" w:date="2021-11-22T20:07:00Z">
        <w:r>
          <w:rPr>
            <w:noProof/>
            <w:webHidden/>
          </w:rPr>
          <w:t>47</w:t>
        </w:r>
        <w:r>
          <w:rPr>
            <w:noProof/>
            <w:webHidden/>
          </w:rPr>
          <w:fldChar w:fldCharType="end"/>
        </w:r>
        <w:r w:rsidRPr="00261300">
          <w:rPr>
            <w:rStyle w:val="Hyperlink"/>
            <w:noProof/>
          </w:rPr>
          <w:fldChar w:fldCharType="end"/>
        </w:r>
      </w:ins>
    </w:p>
    <w:p w14:paraId="550E2EAB" w14:textId="0A48A94F" w:rsidR="009E6233" w:rsidRDefault="009E6233">
      <w:pPr>
        <w:pStyle w:val="TOC3"/>
        <w:rPr>
          <w:ins w:id="189" w:author="Clauss, Jens (GDE-EDS9)" w:date="2021-11-22T20:07:00Z"/>
          <w:rFonts w:asciiTheme="minorHAnsi" w:eastAsiaTheme="minorEastAsia" w:hAnsiTheme="minorHAnsi" w:cstheme="minorBidi"/>
          <w:noProof/>
          <w:szCs w:val="22"/>
        </w:rPr>
      </w:pPr>
      <w:ins w:id="19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5.3.3</w:t>
        </w:r>
        <w:r>
          <w:rPr>
            <w:rFonts w:asciiTheme="minorHAnsi" w:eastAsiaTheme="minorEastAsia" w:hAnsiTheme="minorHAnsi" w:cstheme="minorBidi"/>
            <w:noProof/>
            <w:szCs w:val="22"/>
          </w:rPr>
          <w:tab/>
        </w:r>
        <w:r w:rsidRPr="00261300">
          <w:rPr>
            <w:rStyle w:val="Hyperlink"/>
            <w:noProof/>
          </w:rPr>
          <w:t>Content type PACKAGEPROPERTIESREQUEST</w:t>
        </w:r>
        <w:r>
          <w:rPr>
            <w:noProof/>
            <w:webHidden/>
          </w:rPr>
          <w:tab/>
        </w:r>
        <w:r>
          <w:rPr>
            <w:noProof/>
            <w:webHidden/>
          </w:rPr>
          <w:fldChar w:fldCharType="begin"/>
        </w:r>
        <w:r>
          <w:rPr>
            <w:noProof/>
            <w:webHidden/>
          </w:rPr>
          <w:instrText xml:space="preserve"> PAGEREF _Toc88504132 \h </w:instrText>
        </w:r>
        <w:r>
          <w:rPr>
            <w:noProof/>
            <w:webHidden/>
          </w:rPr>
        </w:r>
      </w:ins>
      <w:r>
        <w:rPr>
          <w:noProof/>
          <w:webHidden/>
        </w:rPr>
        <w:fldChar w:fldCharType="separate"/>
      </w:r>
      <w:ins w:id="191" w:author="Clauss, Jens (GDE-EDS9)" w:date="2021-11-22T20:07:00Z">
        <w:r>
          <w:rPr>
            <w:noProof/>
            <w:webHidden/>
          </w:rPr>
          <w:t>49</w:t>
        </w:r>
        <w:r>
          <w:rPr>
            <w:noProof/>
            <w:webHidden/>
          </w:rPr>
          <w:fldChar w:fldCharType="end"/>
        </w:r>
        <w:r w:rsidRPr="00261300">
          <w:rPr>
            <w:rStyle w:val="Hyperlink"/>
            <w:noProof/>
          </w:rPr>
          <w:fldChar w:fldCharType="end"/>
        </w:r>
      </w:ins>
    </w:p>
    <w:p w14:paraId="1C214970" w14:textId="2F6FA1F7" w:rsidR="009E6233" w:rsidRDefault="009E6233">
      <w:pPr>
        <w:pStyle w:val="TOC3"/>
        <w:rPr>
          <w:ins w:id="192" w:author="Clauss, Jens (GDE-EDS9)" w:date="2021-11-22T20:07:00Z"/>
          <w:rFonts w:asciiTheme="minorHAnsi" w:eastAsiaTheme="minorEastAsia" w:hAnsiTheme="minorHAnsi" w:cstheme="minorBidi"/>
          <w:noProof/>
          <w:szCs w:val="22"/>
        </w:rPr>
      </w:pPr>
      <w:ins w:id="19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5.3.4</w:t>
        </w:r>
        <w:r>
          <w:rPr>
            <w:rFonts w:asciiTheme="minorHAnsi" w:eastAsiaTheme="minorEastAsia" w:hAnsiTheme="minorHAnsi" w:cstheme="minorBidi"/>
            <w:noProof/>
            <w:szCs w:val="22"/>
          </w:rPr>
          <w:tab/>
        </w:r>
        <w:r w:rsidRPr="00261300">
          <w:rPr>
            <w:rStyle w:val="Hyperlink"/>
            <w:noProof/>
          </w:rPr>
          <w:t>Content type PACKAGEPROPERTIES</w:t>
        </w:r>
        <w:r>
          <w:rPr>
            <w:noProof/>
            <w:webHidden/>
          </w:rPr>
          <w:tab/>
        </w:r>
        <w:r>
          <w:rPr>
            <w:noProof/>
            <w:webHidden/>
          </w:rPr>
          <w:fldChar w:fldCharType="begin"/>
        </w:r>
        <w:r>
          <w:rPr>
            <w:noProof/>
            <w:webHidden/>
          </w:rPr>
          <w:instrText xml:space="preserve"> PAGEREF _Toc88504133 \h </w:instrText>
        </w:r>
        <w:r>
          <w:rPr>
            <w:noProof/>
            <w:webHidden/>
          </w:rPr>
        </w:r>
      </w:ins>
      <w:r>
        <w:rPr>
          <w:noProof/>
          <w:webHidden/>
        </w:rPr>
        <w:fldChar w:fldCharType="separate"/>
      </w:r>
      <w:ins w:id="194" w:author="Clauss, Jens (GDE-EDS9)" w:date="2021-11-22T20:07:00Z">
        <w:r>
          <w:rPr>
            <w:noProof/>
            <w:webHidden/>
          </w:rPr>
          <w:t>50</w:t>
        </w:r>
        <w:r>
          <w:rPr>
            <w:noProof/>
            <w:webHidden/>
          </w:rPr>
          <w:fldChar w:fldCharType="end"/>
        </w:r>
        <w:r w:rsidRPr="00261300">
          <w:rPr>
            <w:rStyle w:val="Hyperlink"/>
            <w:noProof/>
          </w:rPr>
          <w:fldChar w:fldCharType="end"/>
        </w:r>
      </w:ins>
    </w:p>
    <w:p w14:paraId="440B1611" w14:textId="3C2B00A6" w:rsidR="009E6233" w:rsidRDefault="009E6233">
      <w:pPr>
        <w:pStyle w:val="TOC3"/>
        <w:rPr>
          <w:ins w:id="195" w:author="Clauss, Jens (GDE-EDS9)" w:date="2021-11-22T20:07:00Z"/>
          <w:rFonts w:asciiTheme="minorHAnsi" w:eastAsiaTheme="minorEastAsia" w:hAnsiTheme="minorHAnsi" w:cstheme="minorBidi"/>
          <w:noProof/>
          <w:szCs w:val="22"/>
        </w:rPr>
      </w:pPr>
      <w:ins w:id="19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5.3.5</w:t>
        </w:r>
        <w:r>
          <w:rPr>
            <w:rFonts w:asciiTheme="minorHAnsi" w:eastAsiaTheme="minorEastAsia" w:hAnsiTheme="minorHAnsi" w:cstheme="minorBidi"/>
            <w:noProof/>
            <w:szCs w:val="22"/>
          </w:rPr>
          <w:tab/>
        </w:r>
        <w:r w:rsidRPr="00261300">
          <w:rPr>
            <w:rStyle w:val="Hyperlink"/>
            <w:noProof/>
          </w:rPr>
          <w:t>Content type FUSTATE</w:t>
        </w:r>
        <w:r>
          <w:rPr>
            <w:noProof/>
            <w:webHidden/>
          </w:rPr>
          <w:tab/>
        </w:r>
        <w:r>
          <w:rPr>
            <w:noProof/>
            <w:webHidden/>
          </w:rPr>
          <w:fldChar w:fldCharType="begin"/>
        </w:r>
        <w:r>
          <w:rPr>
            <w:noProof/>
            <w:webHidden/>
          </w:rPr>
          <w:instrText xml:space="preserve"> PAGEREF _Toc88504134 \h </w:instrText>
        </w:r>
        <w:r>
          <w:rPr>
            <w:noProof/>
            <w:webHidden/>
          </w:rPr>
        </w:r>
      </w:ins>
      <w:r>
        <w:rPr>
          <w:noProof/>
          <w:webHidden/>
        </w:rPr>
        <w:fldChar w:fldCharType="separate"/>
      </w:r>
      <w:ins w:id="197" w:author="Clauss, Jens (GDE-EDS9)" w:date="2021-11-22T20:07:00Z">
        <w:r>
          <w:rPr>
            <w:noProof/>
            <w:webHidden/>
          </w:rPr>
          <w:t>51</w:t>
        </w:r>
        <w:r>
          <w:rPr>
            <w:noProof/>
            <w:webHidden/>
          </w:rPr>
          <w:fldChar w:fldCharType="end"/>
        </w:r>
        <w:r w:rsidRPr="00261300">
          <w:rPr>
            <w:rStyle w:val="Hyperlink"/>
            <w:noProof/>
          </w:rPr>
          <w:fldChar w:fldCharType="end"/>
        </w:r>
      </w:ins>
    </w:p>
    <w:p w14:paraId="785A75D8" w14:textId="7FA3772D" w:rsidR="009E6233" w:rsidRDefault="009E6233">
      <w:pPr>
        <w:pStyle w:val="TOC3"/>
        <w:rPr>
          <w:ins w:id="198" w:author="Clauss, Jens (GDE-EDS9)" w:date="2021-11-22T20:07:00Z"/>
          <w:rFonts w:asciiTheme="minorHAnsi" w:eastAsiaTheme="minorEastAsia" w:hAnsiTheme="minorHAnsi" w:cstheme="minorBidi"/>
          <w:noProof/>
          <w:szCs w:val="22"/>
        </w:rPr>
      </w:pPr>
      <w:ins w:id="19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5.3.6</w:t>
        </w:r>
        <w:r>
          <w:rPr>
            <w:rFonts w:asciiTheme="minorHAnsi" w:eastAsiaTheme="minorEastAsia" w:hAnsiTheme="minorHAnsi" w:cstheme="minorBidi"/>
            <w:noProof/>
            <w:szCs w:val="22"/>
          </w:rPr>
          <w:tab/>
        </w:r>
        <w:r w:rsidRPr="00261300">
          <w:rPr>
            <w:rStyle w:val="Hyperlink"/>
            <w:noProof/>
          </w:rPr>
          <w:t>Content type CONFIGRETRIGGER</w:t>
        </w:r>
        <w:r>
          <w:rPr>
            <w:noProof/>
            <w:webHidden/>
          </w:rPr>
          <w:tab/>
        </w:r>
        <w:r>
          <w:rPr>
            <w:noProof/>
            <w:webHidden/>
          </w:rPr>
          <w:fldChar w:fldCharType="begin"/>
        </w:r>
        <w:r>
          <w:rPr>
            <w:noProof/>
            <w:webHidden/>
          </w:rPr>
          <w:instrText xml:space="preserve"> PAGEREF _Toc88504135 \h </w:instrText>
        </w:r>
        <w:r>
          <w:rPr>
            <w:noProof/>
            <w:webHidden/>
          </w:rPr>
        </w:r>
      </w:ins>
      <w:r>
        <w:rPr>
          <w:noProof/>
          <w:webHidden/>
        </w:rPr>
        <w:fldChar w:fldCharType="separate"/>
      </w:r>
      <w:ins w:id="200" w:author="Clauss, Jens (GDE-EDS9)" w:date="2021-11-22T20:07:00Z">
        <w:r>
          <w:rPr>
            <w:noProof/>
            <w:webHidden/>
          </w:rPr>
          <w:t>52</w:t>
        </w:r>
        <w:r>
          <w:rPr>
            <w:noProof/>
            <w:webHidden/>
          </w:rPr>
          <w:fldChar w:fldCharType="end"/>
        </w:r>
        <w:r w:rsidRPr="00261300">
          <w:rPr>
            <w:rStyle w:val="Hyperlink"/>
            <w:noProof/>
          </w:rPr>
          <w:fldChar w:fldCharType="end"/>
        </w:r>
      </w:ins>
    </w:p>
    <w:p w14:paraId="4167E058" w14:textId="11EF1508" w:rsidR="009E6233" w:rsidRDefault="009E6233">
      <w:pPr>
        <w:pStyle w:val="TOC3"/>
        <w:rPr>
          <w:ins w:id="201" w:author="Clauss, Jens (GDE-EDS9)" w:date="2021-11-22T20:07:00Z"/>
          <w:rFonts w:asciiTheme="minorHAnsi" w:eastAsiaTheme="minorEastAsia" w:hAnsiTheme="minorHAnsi" w:cstheme="minorBidi"/>
          <w:noProof/>
          <w:szCs w:val="22"/>
        </w:rPr>
      </w:pPr>
      <w:ins w:id="20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5.3.7</w:t>
        </w:r>
        <w:r>
          <w:rPr>
            <w:rFonts w:asciiTheme="minorHAnsi" w:eastAsiaTheme="minorEastAsia" w:hAnsiTheme="minorHAnsi" w:cstheme="minorBidi"/>
            <w:noProof/>
            <w:szCs w:val="22"/>
          </w:rPr>
          <w:tab/>
        </w:r>
        <w:r w:rsidRPr="00261300">
          <w:rPr>
            <w:rStyle w:val="Hyperlink"/>
            <w:noProof/>
          </w:rPr>
          <w:t>Content type PERMRETRIGGER</w:t>
        </w:r>
        <w:r>
          <w:rPr>
            <w:noProof/>
            <w:webHidden/>
          </w:rPr>
          <w:tab/>
        </w:r>
        <w:r>
          <w:rPr>
            <w:noProof/>
            <w:webHidden/>
          </w:rPr>
          <w:fldChar w:fldCharType="begin"/>
        </w:r>
        <w:r>
          <w:rPr>
            <w:noProof/>
            <w:webHidden/>
          </w:rPr>
          <w:instrText xml:space="preserve"> PAGEREF _Toc88504136 \h </w:instrText>
        </w:r>
        <w:r>
          <w:rPr>
            <w:noProof/>
            <w:webHidden/>
          </w:rPr>
        </w:r>
      </w:ins>
      <w:r>
        <w:rPr>
          <w:noProof/>
          <w:webHidden/>
        </w:rPr>
        <w:fldChar w:fldCharType="separate"/>
      </w:r>
      <w:ins w:id="203" w:author="Clauss, Jens (GDE-EDS9)" w:date="2021-11-22T20:07:00Z">
        <w:r>
          <w:rPr>
            <w:noProof/>
            <w:webHidden/>
          </w:rPr>
          <w:t>53</w:t>
        </w:r>
        <w:r>
          <w:rPr>
            <w:noProof/>
            <w:webHidden/>
          </w:rPr>
          <w:fldChar w:fldCharType="end"/>
        </w:r>
        <w:r w:rsidRPr="00261300">
          <w:rPr>
            <w:rStyle w:val="Hyperlink"/>
            <w:noProof/>
          </w:rPr>
          <w:fldChar w:fldCharType="end"/>
        </w:r>
      </w:ins>
    </w:p>
    <w:p w14:paraId="491679FE" w14:textId="16B58485" w:rsidR="009E6233" w:rsidRDefault="009E6233">
      <w:pPr>
        <w:pStyle w:val="TOC3"/>
        <w:rPr>
          <w:ins w:id="204" w:author="Clauss, Jens (GDE-EDS9)" w:date="2021-11-22T20:07:00Z"/>
          <w:rFonts w:asciiTheme="minorHAnsi" w:eastAsiaTheme="minorEastAsia" w:hAnsiTheme="minorHAnsi" w:cstheme="minorBidi"/>
          <w:noProof/>
          <w:szCs w:val="22"/>
        </w:rPr>
      </w:pPr>
      <w:ins w:id="20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5.3.8</w:t>
        </w:r>
        <w:r>
          <w:rPr>
            <w:rFonts w:asciiTheme="minorHAnsi" w:eastAsiaTheme="minorEastAsia" w:hAnsiTheme="minorHAnsi" w:cstheme="minorBidi"/>
            <w:noProof/>
            <w:szCs w:val="22"/>
          </w:rPr>
          <w:tab/>
        </w:r>
        <w:r w:rsidRPr="00261300">
          <w:rPr>
            <w:rStyle w:val="Hyperlink"/>
            <w:noProof/>
          </w:rPr>
          <w:t>Content type ABORT</w:t>
        </w:r>
        <w:r>
          <w:rPr>
            <w:noProof/>
            <w:webHidden/>
          </w:rPr>
          <w:tab/>
        </w:r>
        <w:r>
          <w:rPr>
            <w:noProof/>
            <w:webHidden/>
          </w:rPr>
          <w:fldChar w:fldCharType="begin"/>
        </w:r>
        <w:r>
          <w:rPr>
            <w:noProof/>
            <w:webHidden/>
          </w:rPr>
          <w:instrText xml:space="preserve"> PAGEREF _Toc88504137 \h </w:instrText>
        </w:r>
        <w:r>
          <w:rPr>
            <w:noProof/>
            <w:webHidden/>
          </w:rPr>
        </w:r>
      </w:ins>
      <w:r>
        <w:rPr>
          <w:noProof/>
          <w:webHidden/>
        </w:rPr>
        <w:fldChar w:fldCharType="separate"/>
      </w:r>
      <w:ins w:id="206" w:author="Clauss, Jens (GDE-EDS9)" w:date="2021-11-22T20:07:00Z">
        <w:r>
          <w:rPr>
            <w:noProof/>
            <w:webHidden/>
          </w:rPr>
          <w:t>53</w:t>
        </w:r>
        <w:r>
          <w:rPr>
            <w:noProof/>
            <w:webHidden/>
          </w:rPr>
          <w:fldChar w:fldCharType="end"/>
        </w:r>
        <w:r w:rsidRPr="00261300">
          <w:rPr>
            <w:rStyle w:val="Hyperlink"/>
            <w:noProof/>
          </w:rPr>
          <w:fldChar w:fldCharType="end"/>
        </w:r>
      </w:ins>
    </w:p>
    <w:p w14:paraId="7E52DFEF" w14:textId="2861EE2D" w:rsidR="009E6233" w:rsidRDefault="009E6233">
      <w:pPr>
        <w:pStyle w:val="TOC3"/>
        <w:rPr>
          <w:ins w:id="207" w:author="Clauss, Jens (GDE-EDS9)" w:date="2021-11-22T20:07:00Z"/>
          <w:rFonts w:asciiTheme="minorHAnsi" w:eastAsiaTheme="minorEastAsia" w:hAnsiTheme="minorHAnsi" w:cstheme="minorBidi"/>
          <w:noProof/>
          <w:szCs w:val="22"/>
        </w:rPr>
      </w:pPr>
      <w:ins w:id="20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5.3.9</w:t>
        </w:r>
        <w:r>
          <w:rPr>
            <w:rFonts w:asciiTheme="minorHAnsi" w:eastAsiaTheme="minorEastAsia" w:hAnsiTheme="minorHAnsi" w:cstheme="minorBidi"/>
            <w:noProof/>
            <w:szCs w:val="22"/>
          </w:rPr>
          <w:tab/>
        </w:r>
        <w:r w:rsidRPr="00261300">
          <w:rPr>
            <w:rStyle w:val="Hyperlink"/>
            <w:noProof/>
          </w:rPr>
          <w:t>Content type DOWNLOADPROGRESS</w:t>
        </w:r>
        <w:r>
          <w:rPr>
            <w:noProof/>
            <w:webHidden/>
          </w:rPr>
          <w:tab/>
        </w:r>
        <w:r>
          <w:rPr>
            <w:noProof/>
            <w:webHidden/>
          </w:rPr>
          <w:fldChar w:fldCharType="begin"/>
        </w:r>
        <w:r>
          <w:rPr>
            <w:noProof/>
            <w:webHidden/>
          </w:rPr>
          <w:instrText xml:space="preserve"> PAGEREF _Toc88504138 \h </w:instrText>
        </w:r>
        <w:r>
          <w:rPr>
            <w:noProof/>
            <w:webHidden/>
          </w:rPr>
        </w:r>
      </w:ins>
      <w:r>
        <w:rPr>
          <w:noProof/>
          <w:webHidden/>
        </w:rPr>
        <w:fldChar w:fldCharType="separate"/>
      </w:r>
      <w:ins w:id="209" w:author="Clauss, Jens (GDE-EDS9)" w:date="2021-11-22T20:07:00Z">
        <w:r>
          <w:rPr>
            <w:noProof/>
            <w:webHidden/>
          </w:rPr>
          <w:t>54</w:t>
        </w:r>
        <w:r>
          <w:rPr>
            <w:noProof/>
            <w:webHidden/>
          </w:rPr>
          <w:fldChar w:fldCharType="end"/>
        </w:r>
        <w:r w:rsidRPr="00261300">
          <w:rPr>
            <w:rStyle w:val="Hyperlink"/>
            <w:noProof/>
          </w:rPr>
          <w:fldChar w:fldCharType="end"/>
        </w:r>
      </w:ins>
    </w:p>
    <w:p w14:paraId="4C65CBC9" w14:textId="2F8B3BB1" w:rsidR="009E6233" w:rsidRDefault="009E6233">
      <w:pPr>
        <w:pStyle w:val="TOC2"/>
        <w:tabs>
          <w:tab w:val="left" w:pos="880"/>
          <w:tab w:val="right" w:leader="dot" w:pos="9060"/>
        </w:tabs>
        <w:rPr>
          <w:ins w:id="210" w:author="Clauss, Jens (GDE-EDS9)" w:date="2021-11-22T20:07:00Z"/>
          <w:rFonts w:asciiTheme="minorHAnsi" w:eastAsiaTheme="minorEastAsia" w:hAnsiTheme="minorHAnsi" w:cstheme="minorBidi"/>
          <w:noProof/>
          <w:szCs w:val="22"/>
        </w:rPr>
      </w:pPr>
      <w:ins w:id="21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"_Toc88504139"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w:t>
        </w:r>
        <w:r>
          <w:rPr>
            <w:rFonts w:asciiTheme="minorHAnsi" w:eastAsiaTheme="minorEastAsia" w:hAnsiTheme="minorHAnsi" w:cstheme="minorBidi"/>
            <w:noProof/>
            <w:szCs w:val="22"/>
          </w:rPr>
          <w:tab/>
        </w:r>
        <w:r w:rsidRPr="00261300">
          <w:rPr>
            <w:rStyle w:val="Hyperlink"/>
            <w:noProof/>
          </w:rPr>
          <w:t>Functionalities</w:t>
        </w:r>
        <w:r>
          <w:rPr>
            <w:noProof/>
            <w:webHidden/>
          </w:rPr>
          <w:tab/>
        </w:r>
        <w:r>
          <w:rPr>
            <w:noProof/>
            <w:webHidden/>
          </w:rPr>
          <w:fldChar w:fldCharType="begin"/>
        </w:r>
        <w:r>
          <w:rPr>
            <w:noProof/>
            <w:webHidden/>
          </w:rPr>
          <w:instrText xml:space="preserve"> PAGEREF _Toc88504139 \h </w:instrText>
        </w:r>
        <w:r>
          <w:rPr>
            <w:noProof/>
            <w:webHidden/>
          </w:rPr>
        </w:r>
      </w:ins>
      <w:r>
        <w:rPr>
          <w:noProof/>
          <w:webHidden/>
        </w:rPr>
        <w:fldChar w:fldCharType="separate"/>
      </w:r>
      <w:ins w:id="212" w:author="Clauss, Jens (GDE-EDS9)" w:date="2021-11-22T20:07:00Z">
        <w:r>
          <w:rPr>
            <w:noProof/>
            <w:webHidden/>
          </w:rPr>
          <w:t>55</w:t>
        </w:r>
        <w:r>
          <w:rPr>
            <w:noProof/>
            <w:webHidden/>
          </w:rPr>
          <w:fldChar w:fldCharType="end"/>
        </w:r>
        <w:r w:rsidRPr="00261300">
          <w:rPr>
            <w:rStyle w:val="Hyperlink"/>
            <w:noProof/>
          </w:rPr>
          <w:fldChar w:fldCharType="end"/>
        </w:r>
      </w:ins>
    </w:p>
    <w:p w14:paraId="7847B083" w14:textId="5EDF5900" w:rsidR="009E6233" w:rsidRDefault="009E6233">
      <w:pPr>
        <w:pStyle w:val="TOC3"/>
        <w:rPr>
          <w:ins w:id="213" w:author="Clauss, Jens (GDE-EDS9)" w:date="2021-11-22T20:07:00Z"/>
          <w:rFonts w:asciiTheme="minorHAnsi" w:eastAsiaTheme="minorEastAsia" w:hAnsiTheme="minorHAnsi" w:cstheme="minorBidi"/>
          <w:noProof/>
          <w:szCs w:val="22"/>
        </w:rPr>
      </w:pPr>
      <w:ins w:id="21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5.4.1</w:t>
        </w:r>
        <w:r>
          <w:rPr>
            <w:rFonts w:asciiTheme="minorHAnsi" w:eastAsiaTheme="minorEastAsia" w:hAnsiTheme="minorHAnsi" w:cstheme="minorBidi"/>
            <w:noProof/>
            <w:szCs w:val="22"/>
          </w:rPr>
          <w:tab/>
        </w:r>
        <w:r w:rsidRPr="00261300">
          <w:rPr>
            <w:rStyle w:val="Hyperlink"/>
            <w:noProof/>
          </w:rPr>
          <w:t>Trigger HA Configuration</w:t>
        </w:r>
        <w:r>
          <w:rPr>
            <w:noProof/>
            <w:webHidden/>
          </w:rPr>
          <w:tab/>
        </w:r>
        <w:r>
          <w:rPr>
            <w:noProof/>
            <w:webHidden/>
          </w:rPr>
          <w:fldChar w:fldCharType="begin"/>
        </w:r>
        <w:r>
          <w:rPr>
            <w:noProof/>
            <w:webHidden/>
          </w:rPr>
          <w:instrText xml:space="preserve"> PAGEREF _Toc88504140 \h </w:instrText>
        </w:r>
        <w:r>
          <w:rPr>
            <w:noProof/>
            <w:webHidden/>
          </w:rPr>
        </w:r>
      </w:ins>
      <w:r>
        <w:rPr>
          <w:noProof/>
          <w:webHidden/>
        </w:rPr>
        <w:fldChar w:fldCharType="separate"/>
      </w:r>
      <w:ins w:id="215" w:author="Clauss, Jens (GDE-EDS9)" w:date="2021-11-22T20:07:00Z">
        <w:r>
          <w:rPr>
            <w:noProof/>
            <w:webHidden/>
          </w:rPr>
          <w:t>55</w:t>
        </w:r>
        <w:r>
          <w:rPr>
            <w:noProof/>
            <w:webHidden/>
          </w:rPr>
          <w:fldChar w:fldCharType="end"/>
        </w:r>
        <w:r w:rsidRPr="00261300">
          <w:rPr>
            <w:rStyle w:val="Hyperlink"/>
            <w:noProof/>
          </w:rPr>
          <w:fldChar w:fldCharType="end"/>
        </w:r>
      </w:ins>
    </w:p>
    <w:p w14:paraId="714B9144" w14:textId="2A22CDE5" w:rsidR="009E6233" w:rsidRDefault="009E6233">
      <w:pPr>
        <w:pStyle w:val="TOC3"/>
        <w:rPr>
          <w:ins w:id="216" w:author="Clauss, Jens (GDE-EDS9)" w:date="2021-11-22T20:07:00Z"/>
          <w:rFonts w:asciiTheme="minorHAnsi" w:eastAsiaTheme="minorEastAsia" w:hAnsiTheme="minorHAnsi" w:cstheme="minorBidi"/>
          <w:noProof/>
          <w:szCs w:val="22"/>
        </w:rPr>
      </w:pPr>
      <w:ins w:id="21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5.4.2</w:t>
        </w:r>
        <w:r>
          <w:rPr>
            <w:rFonts w:asciiTheme="minorHAnsi" w:eastAsiaTheme="minorEastAsia" w:hAnsiTheme="minorHAnsi" w:cstheme="minorBidi"/>
            <w:noProof/>
            <w:szCs w:val="22"/>
          </w:rPr>
          <w:tab/>
        </w:r>
        <w:r w:rsidRPr="00261300">
          <w:rPr>
            <w:rStyle w:val="Hyperlink"/>
            <w:noProof/>
          </w:rPr>
          <w:t>Notify HA Configuration</w:t>
        </w:r>
        <w:r>
          <w:rPr>
            <w:noProof/>
            <w:webHidden/>
          </w:rPr>
          <w:tab/>
        </w:r>
        <w:r>
          <w:rPr>
            <w:noProof/>
            <w:webHidden/>
          </w:rPr>
          <w:fldChar w:fldCharType="begin"/>
        </w:r>
        <w:r>
          <w:rPr>
            <w:noProof/>
            <w:webHidden/>
          </w:rPr>
          <w:instrText xml:space="preserve"> PAGEREF _Toc88504141 \h </w:instrText>
        </w:r>
        <w:r>
          <w:rPr>
            <w:noProof/>
            <w:webHidden/>
          </w:rPr>
        </w:r>
      </w:ins>
      <w:r>
        <w:rPr>
          <w:noProof/>
          <w:webHidden/>
        </w:rPr>
        <w:fldChar w:fldCharType="separate"/>
      </w:r>
      <w:ins w:id="218" w:author="Clauss, Jens (GDE-EDS9)" w:date="2021-11-22T20:07:00Z">
        <w:r>
          <w:rPr>
            <w:noProof/>
            <w:webHidden/>
          </w:rPr>
          <w:t>56</w:t>
        </w:r>
        <w:r>
          <w:rPr>
            <w:noProof/>
            <w:webHidden/>
          </w:rPr>
          <w:fldChar w:fldCharType="end"/>
        </w:r>
        <w:r w:rsidRPr="00261300">
          <w:rPr>
            <w:rStyle w:val="Hyperlink"/>
            <w:noProof/>
          </w:rPr>
          <w:fldChar w:fldCharType="end"/>
        </w:r>
      </w:ins>
    </w:p>
    <w:p w14:paraId="7B10CB52" w14:textId="14057E56" w:rsidR="009E6233" w:rsidRDefault="009E6233">
      <w:pPr>
        <w:pStyle w:val="TOC3"/>
        <w:rPr>
          <w:ins w:id="219" w:author="Clauss, Jens (GDE-EDS9)" w:date="2021-11-22T20:07:00Z"/>
          <w:rFonts w:asciiTheme="minorHAnsi" w:eastAsiaTheme="minorEastAsia" w:hAnsiTheme="minorHAnsi" w:cstheme="minorBidi"/>
          <w:noProof/>
          <w:szCs w:val="22"/>
        </w:rPr>
      </w:pPr>
      <w:ins w:id="22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5.4.3</w:t>
        </w:r>
        <w:r>
          <w:rPr>
            <w:rFonts w:asciiTheme="minorHAnsi" w:eastAsiaTheme="minorEastAsia" w:hAnsiTheme="minorHAnsi" w:cstheme="minorBidi"/>
            <w:noProof/>
            <w:szCs w:val="22"/>
          </w:rPr>
          <w:tab/>
        </w:r>
        <w:r w:rsidRPr="00261300">
          <w:rPr>
            <w:rStyle w:val="Hyperlink"/>
            <w:noProof/>
          </w:rPr>
          <w:t>Post New Update Available</w:t>
        </w:r>
        <w:r>
          <w:rPr>
            <w:noProof/>
            <w:webHidden/>
          </w:rPr>
          <w:tab/>
        </w:r>
        <w:r>
          <w:rPr>
            <w:noProof/>
            <w:webHidden/>
          </w:rPr>
          <w:fldChar w:fldCharType="begin"/>
        </w:r>
        <w:r>
          <w:rPr>
            <w:noProof/>
            <w:webHidden/>
          </w:rPr>
          <w:instrText xml:space="preserve"> PAGEREF _Toc88504142 \h </w:instrText>
        </w:r>
        <w:r>
          <w:rPr>
            <w:noProof/>
            <w:webHidden/>
          </w:rPr>
        </w:r>
      </w:ins>
      <w:r>
        <w:rPr>
          <w:noProof/>
          <w:webHidden/>
        </w:rPr>
        <w:fldChar w:fldCharType="separate"/>
      </w:r>
      <w:ins w:id="221" w:author="Clauss, Jens (GDE-EDS9)" w:date="2021-11-22T20:07:00Z">
        <w:r>
          <w:rPr>
            <w:noProof/>
            <w:webHidden/>
          </w:rPr>
          <w:t>57</w:t>
        </w:r>
        <w:r>
          <w:rPr>
            <w:noProof/>
            <w:webHidden/>
          </w:rPr>
          <w:fldChar w:fldCharType="end"/>
        </w:r>
        <w:r w:rsidRPr="00261300">
          <w:rPr>
            <w:rStyle w:val="Hyperlink"/>
            <w:noProof/>
          </w:rPr>
          <w:fldChar w:fldCharType="end"/>
        </w:r>
      </w:ins>
    </w:p>
    <w:p w14:paraId="4E54FF1A" w14:textId="485C8F06" w:rsidR="009E6233" w:rsidRDefault="009E6233">
      <w:pPr>
        <w:pStyle w:val="TOC3"/>
        <w:rPr>
          <w:ins w:id="222" w:author="Clauss, Jens (GDE-EDS9)" w:date="2021-11-22T20:07:00Z"/>
          <w:rFonts w:asciiTheme="minorHAnsi" w:eastAsiaTheme="minorEastAsia" w:hAnsiTheme="minorHAnsi" w:cstheme="minorBidi"/>
          <w:noProof/>
          <w:szCs w:val="22"/>
        </w:rPr>
      </w:pPr>
      <w:ins w:id="22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5.4.4</w:t>
        </w:r>
        <w:r>
          <w:rPr>
            <w:rFonts w:asciiTheme="minorHAnsi" w:eastAsiaTheme="minorEastAsia" w:hAnsiTheme="minorHAnsi" w:cstheme="minorBidi"/>
            <w:noProof/>
            <w:szCs w:val="22"/>
          </w:rPr>
          <w:tab/>
        </w:r>
        <w:r w:rsidRPr="00261300">
          <w:rPr>
            <w:rStyle w:val="Hyperlink"/>
            <w:noProof/>
          </w:rPr>
          <w:t>Notify Package Properties Request</w:t>
        </w:r>
        <w:r>
          <w:rPr>
            <w:noProof/>
            <w:webHidden/>
          </w:rPr>
          <w:tab/>
        </w:r>
        <w:r>
          <w:rPr>
            <w:noProof/>
            <w:webHidden/>
          </w:rPr>
          <w:fldChar w:fldCharType="begin"/>
        </w:r>
        <w:r>
          <w:rPr>
            <w:noProof/>
            <w:webHidden/>
          </w:rPr>
          <w:instrText xml:space="preserve"> PAGEREF _Toc88504143 \h </w:instrText>
        </w:r>
        <w:r>
          <w:rPr>
            <w:noProof/>
            <w:webHidden/>
          </w:rPr>
        </w:r>
      </w:ins>
      <w:r>
        <w:rPr>
          <w:noProof/>
          <w:webHidden/>
        </w:rPr>
        <w:fldChar w:fldCharType="separate"/>
      </w:r>
      <w:ins w:id="224" w:author="Clauss, Jens (GDE-EDS9)" w:date="2021-11-22T20:07:00Z">
        <w:r>
          <w:rPr>
            <w:noProof/>
            <w:webHidden/>
          </w:rPr>
          <w:t>58</w:t>
        </w:r>
        <w:r>
          <w:rPr>
            <w:noProof/>
            <w:webHidden/>
          </w:rPr>
          <w:fldChar w:fldCharType="end"/>
        </w:r>
        <w:r w:rsidRPr="00261300">
          <w:rPr>
            <w:rStyle w:val="Hyperlink"/>
            <w:noProof/>
          </w:rPr>
          <w:fldChar w:fldCharType="end"/>
        </w:r>
      </w:ins>
    </w:p>
    <w:p w14:paraId="2DCB5B18" w14:textId="3F703FF2" w:rsidR="009E6233" w:rsidRDefault="009E6233">
      <w:pPr>
        <w:pStyle w:val="TOC3"/>
        <w:rPr>
          <w:ins w:id="225" w:author="Clauss, Jens (GDE-EDS9)" w:date="2021-11-22T20:07:00Z"/>
          <w:rFonts w:asciiTheme="minorHAnsi" w:eastAsiaTheme="minorEastAsia" w:hAnsiTheme="minorHAnsi" w:cstheme="minorBidi"/>
          <w:noProof/>
          <w:szCs w:val="22"/>
        </w:rPr>
      </w:pPr>
      <w:ins w:id="22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5.4.5</w:t>
        </w:r>
        <w:r>
          <w:rPr>
            <w:rFonts w:asciiTheme="minorHAnsi" w:eastAsiaTheme="minorEastAsia" w:hAnsiTheme="minorHAnsi" w:cstheme="minorBidi"/>
            <w:noProof/>
            <w:szCs w:val="22"/>
          </w:rPr>
          <w:tab/>
        </w:r>
        <w:r w:rsidRPr="00261300">
          <w:rPr>
            <w:rStyle w:val="Hyperlink"/>
            <w:noProof/>
          </w:rPr>
          <w:t>Post Package Properties</w:t>
        </w:r>
        <w:r>
          <w:rPr>
            <w:noProof/>
            <w:webHidden/>
          </w:rPr>
          <w:tab/>
        </w:r>
        <w:r>
          <w:rPr>
            <w:noProof/>
            <w:webHidden/>
          </w:rPr>
          <w:fldChar w:fldCharType="begin"/>
        </w:r>
        <w:r>
          <w:rPr>
            <w:noProof/>
            <w:webHidden/>
          </w:rPr>
          <w:instrText xml:space="preserve"> PAGEREF _Toc88504144 \h </w:instrText>
        </w:r>
        <w:r>
          <w:rPr>
            <w:noProof/>
            <w:webHidden/>
          </w:rPr>
        </w:r>
      </w:ins>
      <w:r>
        <w:rPr>
          <w:noProof/>
          <w:webHidden/>
        </w:rPr>
        <w:fldChar w:fldCharType="separate"/>
      </w:r>
      <w:ins w:id="227" w:author="Clauss, Jens (GDE-EDS9)" w:date="2021-11-22T20:07:00Z">
        <w:r>
          <w:rPr>
            <w:noProof/>
            <w:webHidden/>
          </w:rPr>
          <w:t>59</w:t>
        </w:r>
        <w:r>
          <w:rPr>
            <w:noProof/>
            <w:webHidden/>
          </w:rPr>
          <w:fldChar w:fldCharType="end"/>
        </w:r>
        <w:r w:rsidRPr="00261300">
          <w:rPr>
            <w:rStyle w:val="Hyperlink"/>
            <w:noProof/>
          </w:rPr>
          <w:fldChar w:fldCharType="end"/>
        </w:r>
      </w:ins>
    </w:p>
    <w:p w14:paraId="6D72689B" w14:textId="5D2B9C16" w:rsidR="009E6233" w:rsidRDefault="009E6233">
      <w:pPr>
        <w:pStyle w:val="TOC3"/>
        <w:rPr>
          <w:ins w:id="228" w:author="Clauss, Jens (GDE-EDS9)" w:date="2021-11-22T20:07:00Z"/>
          <w:rFonts w:asciiTheme="minorHAnsi" w:eastAsiaTheme="minorEastAsia" w:hAnsiTheme="minorHAnsi" w:cstheme="minorBidi"/>
          <w:noProof/>
          <w:szCs w:val="22"/>
        </w:rPr>
      </w:pPr>
      <w:ins w:id="22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5.4.6</w:t>
        </w:r>
        <w:r>
          <w:rPr>
            <w:rFonts w:asciiTheme="minorHAnsi" w:eastAsiaTheme="minorEastAsia" w:hAnsiTheme="minorHAnsi" w:cstheme="minorBidi"/>
            <w:noProof/>
            <w:szCs w:val="22"/>
          </w:rPr>
          <w:tab/>
        </w:r>
        <w:r w:rsidRPr="00261300">
          <w:rPr>
            <w:rStyle w:val="Hyperlink"/>
            <w:noProof/>
          </w:rPr>
          <w:t>Get Firmware Update State of HA</w:t>
        </w:r>
        <w:r>
          <w:rPr>
            <w:noProof/>
            <w:webHidden/>
          </w:rPr>
          <w:tab/>
        </w:r>
        <w:r>
          <w:rPr>
            <w:noProof/>
            <w:webHidden/>
          </w:rPr>
          <w:fldChar w:fldCharType="begin"/>
        </w:r>
        <w:r>
          <w:rPr>
            <w:noProof/>
            <w:webHidden/>
          </w:rPr>
          <w:instrText xml:space="preserve"> PAGEREF _Toc88504145 \h </w:instrText>
        </w:r>
        <w:r>
          <w:rPr>
            <w:noProof/>
            <w:webHidden/>
          </w:rPr>
        </w:r>
      </w:ins>
      <w:r>
        <w:rPr>
          <w:noProof/>
          <w:webHidden/>
        </w:rPr>
        <w:fldChar w:fldCharType="separate"/>
      </w:r>
      <w:ins w:id="230" w:author="Clauss, Jens (GDE-EDS9)" w:date="2021-11-22T20:07:00Z">
        <w:r>
          <w:rPr>
            <w:noProof/>
            <w:webHidden/>
          </w:rPr>
          <w:t>60</w:t>
        </w:r>
        <w:r>
          <w:rPr>
            <w:noProof/>
            <w:webHidden/>
          </w:rPr>
          <w:fldChar w:fldCharType="end"/>
        </w:r>
        <w:r w:rsidRPr="00261300">
          <w:rPr>
            <w:rStyle w:val="Hyperlink"/>
            <w:noProof/>
          </w:rPr>
          <w:fldChar w:fldCharType="end"/>
        </w:r>
      </w:ins>
    </w:p>
    <w:p w14:paraId="5923E7AF" w14:textId="7E8A7E99" w:rsidR="009E6233" w:rsidRDefault="009E6233">
      <w:pPr>
        <w:pStyle w:val="TOC3"/>
        <w:rPr>
          <w:ins w:id="231" w:author="Clauss, Jens (GDE-EDS9)" w:date="2021-11-22T20:07:00Z"/>
          <w:rFonts w:asciiTheme="minorHAnsi" w:eastAsiaTheme="minorEastAsia" w:hAnsiTheme="minorHAnsi" w:cstheme="minorBidi"/>
          <w:noProof/>
          <w:szCs w:val="22"/>
        </w:rPr>
      </w:pPr>
      <w:ins w:id="23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5.4.7</w:t>
        </w:r>
        <w:r>
          <w:rPr>
            <w:rFonts w:asciiTheme="minorHAnsi" w:eastAsiaTheme="minorEastAsia" w:hAnsiTheme="minorHAnsi" w:cstheme="minorBidi"/>
            <w:noProof/>
            <w:szCs w:val="22"/>
          </w:rPr>
          <w:tab/>
        </w:r>
        <w:r w:rsidRPr="00261300">
          <w:rPr>
            <w:rStyle w:val="Hyperlink"/>
            <w:noProof/>
          </w:rPr>
          <w:t>Notify Firmware Update State of HA</w:t>
        </w:r>
        <w:r>
          <w:rPr>
            <w:noProof/>
            <w:webHidden/>
          </w:rPr>
          <w:tab/>
        </w:r>
        <w:r>
          <w:rPr>
            <w:noProof/>
            <w:webHidden/>
          </w:rPr>
          <w:fldChar w:fldCharType="begin"/>
        </w:r>
        <w:r>
          <w:rPr>
            <w:noProof/>
            <w:webHidden/>
          </w:rPr>
          <w:instrText xml:space="preserve"> PAGEREF _Toc88504146 \h </w:instrText>
        </w:r>
        <w:r>
          <w:rPr>
            <w:noProof/>
            <w:webHidden/>
          </w:rPr>
        </w:r>
      </w:ins>
      <w:r>
        <w:rPr>
          <w:noProof/>
          <w:webHidden/>
        </w:rPr>
        <w:fldChar w:fldCharType="separate"/>
      </w:r>
      <w:ins w:id="233" w:author="Clauss, Jens (GDE-EDS9)" w:date="2021-11-22T20:07:00Z">
        <w:r>
          <w:rPr>
            <w:noProof/>
            <w:webHidden/>
          </w:rPr>
          <w:t>61</w:t>
        </w:r>
        <w:r>
          <w:rPr>
            <w:noProof/>
            <w:webHidden/>
          </w:rPr>
          <w:fldChar w:fldCharType="end"/>
        </w:r>
        <w:r w:rsidRPr="00261300">
          <w:rPr>
            <w:rStyle w:val="Hyperlink"/>
            <w:noProof/>
          </w:rPr>
          <w:fldChar w:fldCharType="end"/>
        </w:r>
      </w:ins>
    </w:p>
    <w:p w14:paraId="517C1BA2" w14:textId="766717E2" w:rsidR="009E6233" w:rsidRDefault="009E6233">
      <w:pPr>
        <w:pStyle w:val="TOC3"/>
        <w:rPr>
          <w:ins w:id="234" w:author="Clauss, Jens (GDE-EDS9)" w:date="2021-11-22T20:07:00Z"/>
          <w:rFonts w:asciiTheme="minorHAnsi" w:eastAsiaTheme="minorEastAsia" w:hAnsiTheme="minorHAnsi" w:cstheme="minorBidi"/>
          <w:noProof/>
          <w:szCs w:val="22"/>
        </w:rPr>
      </w:pPr>
      <w:ins w:id="23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5.4.8</w:t>
        </w:r>
        <w:r>
          <w:rPr>
            <w:rFonts w:asciiTheme="minorHAnsi" w:eastAsiaTheme="minorEastAsia" w:hAnsiTheme="minorHAnsi" w:cstheme="minorBidi"/>
            <w:noProof/>
            <w:szCs w:val="22"/>
          </w:rPr>
          <w:tab/>
        </w:r>
        <w:r w:rsidRPr="00261300">
          <w:rPr>
            <w:rStyle w:val="Hyperlink"/>
            <w:noProof/>
          </w:rPr>
          <w:t>Post Permission Retrigger</w:t>
        </w:r>
        <w:r>
          <w:rPr>
            <w:noProof/>
            <w:webHidden/>
          </w:rPr>
          <w:tab/>
        </w:r>
        <w:r>
          <w:rPr>
            <w:noProof/>
            <w:webHidden/>
          </w:rPr>
          <w:fldChar w:fldCharType="begin"/>
        </w:r>
        <w:r>
          <w:rPr>
            <w:noProof/>
            <w:webHidden/>
          </w:rPr>
          <w:instrText xml:space="preserve"> PAGEREF _Toc88504147 \h </w:instrText>
        </w:r>
        <w:r>
          <w:rPr>
            <w:noProof/>
            <w:webHidden/>
          </w:rPr>
        </w:r>
      </w:ins>
      <w:r>
        <w:rPr>
          <w:noProof/>
          <w:webHidden/>
        </w:rPr>
        <w:fldChar w:fldCharType="separate"/>
      </w:r>
      <w:ins w:id="236" w:author="Clauss, Jens (GDE-EDS9)" w:date="2021-11-22T20:07:00Z">
        <w:r>
          <w:rPr>
            <w:noProof/>
            <w:webHidden/>
          </w:rPr>
          <w:t>62</w:t>
        </w:r>
        <w:r>
          <w:rPr>
            <w:noProof/>
            <w:webHidden/>
          </w:rPr>
          <w:fldChar w:fldCharType="end"/>
        </w:r>
        <w:r w:rsidRPr="00261300">
          <w:rPr>
            <w:rStyle w:val="Hyperlink"/>
            <w:noProof/>
          </w:rPr>
          <w:fldChar w:fldCharType="end"/>
        </w:r>
      </w:ins>
    </w:p>
    <w:p w14:paraId="213D07BF" w14:textId="70906B51" w:rsidR="009E6233" w:rsidRDefault="009E6233">
      <w:pPr>
        <w:pStyle w:val="TOC3"/>
        <w:rPr>
          <w:ins w:id="237" w:author="Clauss, Jens (GDE-EDS9)" w:date="2021-11-22T20:07:00Z"/>
          <w:rFonts w:asciiTheme="minorHAnsi" w:eastAsiaTheme="minorEastAsia" w:hAnsiTheme="minorHAnsi" w:cstheme="minorBidi"/>
          <w:noProof/>
          <w:szCs w:val="22"/>
        </w:rPr>
      </w:pPr>
      <w:ins w:id="23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5.4.9</w:t>
        </w:r>
        <w:r>
          <w:rPr>
            <w:rFonts w:asciiTheme="minorHAnsi" w:eastAsiaTheme="minorEastAsia" w:hAnsiTheme="minorHAnsi" w:cstheme="minorBidi"/>
            <w:noProof/>
            <w:szCs w:val="22"/>
          </w:rPr>
          <w:tab/>
        </w:r>
        <w:r w:rsidRPr="00261300">
          <w:rPr>
            <w:rStyle w:val="Hyperlink"/>
            <w:noProof/>
          </w:rPr>
          <w:t>Set Aborted</w:t>
        </w:r>
        <w:r>
          <w:rPr>
            <w:noProof/>
            <w:webHidden/>
          </w:rPr>
          <w:tab/>
        </w:r>
        <w:r>
          <w:rPr>
            <w:noProof/>
            <w:webHidden/>
          </w:rPr>
          <w:fldChar w:fldCharType="begin"/>
        </w:r>
        <w:r>
          <w:rPr>
            <w:noProof/>
            <w:webHidden/>
          </w:rPr>
          <w:instrText xml:space="preserve"> PAGEREF _Toc88504148 \h </w:instrText>
        </w:r>
        <w:r>
          <w:rPr>
            <w:noProof/>
            <w:webHidden/>
          </w:rPr>
        </w:r>
      </w:ins>
      <w:r>
        <w:rPr>
          <w:noProof/>
          <w:webHidden/>
        </w:rPr>
        <w:fldChar w:fldCharType="separate"/>
      </w:r>
      <w:ins w:id="239" w:author="Clauss, Jens (GDE-EDS9)" w:date="2021-11-22T20:07:00Z">
        <w:r>
          <w:rPr>
            <w:noProof/>
            <w:webHidden/>
          </w:rPr>
          <w:t>63</w:t>
        </w:r>
        <w:r>
          <w:rPr>
            <w:noProof/>
            <w:webHidden/>
          </w:rPr>
          <w:fldChar w:fldCharType="end"/>
        </w:r>
        <w:r w:rsidRPr="00261300">
          <w:rPr>
            <w:rStyle w:val="Hyperlink"/>
            <w:noProof/>
          </w:rPr>
          <w:fldChar w:fldCharType="end"/>
        </w:r>
      </w:ins>
    </w:p>
    <w:p w14:paraId="3D5EE176" w14:textId="16DFD1C9" w:rsidR="009E6233" w:rsidRDefault="009E6233">
      <w:pPr>
        <w:pStyle w:val="TOC3"/>
        <w:rPr>
          <w:ins w:id="240" w:author="Clauss, Jens (GDE-EDS9)" w:date="2021-11-22T20:07:00Z"/>
          <w:rFonts w:asciiTheme="minorHAnsi" w:eastAsiaTheme="minorEastAsia" w:hAnsiTheme="minorHAnsi" w:cstheme="minorBidi"/>
          <w:noProof/>
          <w:szCs w:val="22"/>
        </w:rPr>
      </w:pPr>
      <w:ins w:id="24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"_Toc88504149"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5.4.10</w:t>
        </w:r>
        <w:r>
          <w:rPr>
            <w:rFonts w:asciiTheme="minorHAnsi" w:eastAsiaTheme="minorEastAsia" w:hAnsiTheme="minorHAnsi" w:cstheme="minorBidi"/>
            <w:noProof/>
            <w:szCs w:val="22"/>
          </w:rPr>
          <w:tab/>
        </w:r>
        <w:r w:rsidRPr="00261300">
          <w:rPr>
            <w:rStyle w:val="Hyperlink"/>
            <w:noProof/>
          </w:rPr>
          <w:t>Notify Download Progress</w:t>
        </w:r>
        <w:r>
          <w:rPr>
            <w:noProof/>
            <w:webHidden/>
          </w:rPr>
          <w:tab/>
        </w:r>
        <w:r>
          <w:rPr>
            <w:noProof/>
            <w:webHidden/>
          </w:rPr>
          <w:fldChar w:fldCharType="begin"/>
        </w:r>
        <w:r>
          <w:rPr>
            <w:noProof/>
            <w:webHidden/>
          </w:rPr>
          <w:instrText xml:space="preserve"> PAGEREF _Toc88504149 \h </w:instrText>
        </w:r>
        <w:r>
          <w:rPr>
            <w:noProof/>
            <w:webHidden/>
          </w:rPr>
        </w:r>
      </w:ins>
      <w:r>
        <w:rPr>
          <w:noProof/>
          <w:webHidden/>
        </w:rPr>
        <w:fldChar w:fldCharType="separate"/>
      </w:r>
      <w:ins w:id="242" w:author="Clauss, Jens (GDE-EDS9)" w:date="2021-11-22T20:07:00Z">
        <w:r>
          <w:rPr>
            <w:noProof/>
            <w:webHidden/>
          </w:rPr>
          <w:t>64</w:t>
        </w:r>
        <w:r>
          <w:rPr>
            <w:noProof/>
            <w:webHidden/>
          </w:rPr>
          <w:fldChar w:fldCharType="end"/>
        </w:r>
        <w:r w:rsidRPr="00261300">
          <w:rPr>
            <w:rStyle w:val="Hyperlink"/>
            <w:noProof/>
          </w:rPr>
          <w:fldChar w:fldCharType="end"/>
        </w:r>
      </w:ins>
    </w:p>
    <w:p w14:paraId="7BFC32BF" w14:textId="6F5D8311" w:rsidR="009E6233" w:rsidRDefault="009E6233">
      <w:pPr>
        <w:pStyle w:val="TOC2"/>
        <w:tabs>
          <w:tab w:val="left" w:pos="880"/>
          <w:tab w:val="right" w:leader="dot" w:pos="9060"/>
        </w:tabs>
        <w:rPr>
          <w:ins w:id="243" w:author="Clauss, Jens (GDE-EDS9)" w:date="2021-11-22T20:07:00Z"/>
          <w:rFonts w:asciiTheme="minorHAnsi" w:eastAsiaTheme="minorEastAsia" w:hAnsiTheme="minorHAnsi" w:cstheme="minorBidi"/>
          <w:noProof/>
          <w:szCs w:val="22"/>
        </w:rPr>
      </w:pPr>
      <w:ins w:id="24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5.5</w:t>
        </w:r>
        <w:r>
          <w:rPr>
            <w:rFonts w:asciiTheme="minorHAnsi" w:eastAsiaTheme="minorEastAsia" w:hAnsiTheme="minorHAnsi" w:cstheme="minorBidi"/>
            <w:noProof/>
            <w:szCs w:val="22"/>
          </w:rPr>
          <w:tab/>
        </w:r>
        <w:r w:rsidRPr="00261300">
          <w:rPr>
            <w:rStyle w:val="Hyperlink"/>
            <w:noProof/>
          </w:rPr>
          <w:t>Application Guidelines / Behavior</w:t>
        </w:r>
        <w:r>
          <w:rPr>
            <w:noProof/>
            <w:webHidden/>
          </w:rPr>
          <w:tab/>
        </w:r>
        <w:r>
          <w:rPr>
            <w:noProof/>
            <w:webHidden/>
          </w:rPr>
          <w:fldChar w:fldCharType="begin"/>
        </w:r>
        <w:r>
          <w:rPr>
            <w:noProof/>
            <w:webHidden/>
          </w:rPr>
          <w:instrText xml:space="preserve"> PAGEREF _Toc88504150 \h </w:instrText>
        </w:r>
        <w:r>
          <w:rPr>
            <w:noProof/>
            <w:webHidden/>
          </w:rPr>
        </w:r>
      </w:ins>
      <w:r>
        <w:rPr>
          <w:noProof/>
          <w:webHidden/>
        </w:rPr>
        <w:fldChar w:fldCharType="separate"/>
      </w:r>
      <w:ins w:id="245" w:author="Clauss, Jens (GDE-EDS9)" w:date="2021-11-22T20:07:00Z">
        <w:r>
          <w:rPr>
            <w:noProof/>
            <w:webHidden/>
          </w:rPr>
          <w:t>64</w:t>
        </w:r>
        <w:r>
          <w:rPr>
            <w:noProof/>
            <w:webHidden/>
          </w:rPr>
          <w:fldChar w:fldCharType="end"/>
        </w:r>
        <w:r w:rsidRPr="00261300">
          <w:rPr>
            <w:rStyle w:val="Hyperlink"/>
            <w:noProof/>
          </w:rPr>
          <w:fldChar w:fldCharType="end"/>
        </w:r>
      </w:ins>
    </w:p>
    <w:p w14:paraId="1533C326" w14:textId="0508C8E4" w:rsidR="009E6233" w:rsidRDefault="009E6233">
      <w:pPr>
        <w:pStyle w:val="TOC1"/>
        <w:rPr>
          <w:ins w:id="246" w:author="Clauss, Jens (GDE-EDS9)" w:date="2021-11-22T20:07:00Z"/>
          <w:rFonts w:asciiTheme="minorHAnsi" w:eastAsiaTheme="minorEastAsia" w:hAnsiTheme="minorHAnsi" w:cstheme="minorBidi"/>
          <w:b w:val="0"/>
          <w:bCs w:val="0"/>
          <w:szCs w:val="22"/>
        </w:rPr>
      </w:pPr>
      <w:ins w:id="247" w:author="Clauss, Jens (GDE-EDS9)" w:date="2021-11-22T20:07:00Z">
        <w:r w:rsidRPr="00261300">
          <w:rPr>
            <w:rStyle w:val="Hyperlink"/>
          </w:rPr>
          <w:fldChar w:fldCharType="begin"/>
        </w:r>
        <w:r w:rsidRPr="00261300">
          <w:rPr>
            <w:rStyle w:val="Hyperlink"/>
          </w:rPr>
          <w:instrText xml:space="preserve"> </w:instrText>
        </w:r>
        <w:r>
          <w:instrText>HYPERLINK \l "_Toc88504151"</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6</w:t>
        </w:r>
        <w:r>
          <w:rPr>
            <w:rFonts w:asciiTheme="minorHAnsi" w:eastAsiaTheme="minorEastAsia" w:hAnsiTheme="minorHAnsi" w:cstheme="minorBidi"/>
            <w:b w:val="0"/>
            <w:bCs w:val="0"/>
            <w:szCs w:val="22"/>
          </w:rPr>
          <w:tab/>
        </w:r>
        <w:r w:rsidRPr="00261300">
          <w:rPr>
            <w:rStyle w:val="Hyperlink"/>
          </w:rPr>
          <w:t>Service – Firmware Update – v4</w:t>
        </w:r>
        <w:r>
          <w:rPr>
            <w:webHidden/>
          </w:rPr>
          <w:tab/>
        </w:r>
        <w:r>
          <w:rPr>
            <w:webHidden/>
          </w:rPr>
          <w:fldChar w:fldCharType="begin"/>
        </w:r>
        <w:r>
          <w:rPr>
            <w:webHidden/>
          </w:rPr>
          <w:instrText xml:space="preserve"> PAGEREF _Toc88504151 \h </w:instrText>
        </w:r>
        <w:r>
          <w:rPr>
            <w:webHidden/>
          </w:rPr>
        </w:r>
      </w:ins>
      <w:r>
        <w:rPr>
          <w:webHidden/>
        </w:rPr>
        <w:fldChar w:fldCharType="separate"/>
      </w:r>
      <w:ins w:id="248" w:author="Clauss, Jens (GDE-EDS9)" w:date="2021-11-22T20:07:00Z">
        <w:r>
          <w:rPr>
            <w:webHidden/>
          </w:rPr>
          <w:t>65</w:t>
        </w:r>
        <w:r>
          <w:rPr>
            <w:webHidden/>
          </w:rPr>
          <w:fldChar w:fldCharType="end"/>
        </w:r>
        <w:r w:rsidRPr="00261300">
          <w:rPr>
            <w:rStyle w:val="Hyperlink"/>
          </w:rPr>
          <w:fldChar w:fldCharType="end"/>
        </w:r>
      </w:ins>
    </w:p>
    <w:p w14:paraId="7DD242B9" w14:textId="2772982E" w:rsidR="009E6233" w:rsidRDefault="009E6233">
      <w:pPr>
        <w:pStyle w:val="TOC2"/>
        <w:tabs>
          <w:tab w:val="left" w:pos="880"/>
          <w:tab w:val="right" w:leader="dot" w:pos="9060"/>
        </w:tabs>
        <w:rPr>
          <w:ins w:id="249" w:author="Clauss, Jens (GDE-EDS9)" w:date="2021-11-22T20:07:00Z"/>
          <w:rFonts w:asciiTheme="minorHAnsi" w:eastAsiaTheme="minorEastAsia" w:hAnsiTheme="minorHAnsi" w:cstheme="minorBidi"/>
          <w:noProof/>
          <w:szCs w:val="22"/>
        </w:rPr>
      </w:pPr>
      <w:ins w:id="25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6.1</w:t>
        </w:r>
        <w:r>
          <w:rPr>
            <w:rFonts w:asciiTheme="minorHAnsi" w:eastAsiaTheme="minorEastAsia" w:hAnsiTheme="minorHAnsi" w:cstheme="minorBidi"/>
            <w:noProof/>
            <w:szCs w:val="22"/>
          </w:rPr>
          <w:tab/>
        </w:r>
        <w:r w:rsidRPr="00261300">
          <w:rPr>
            <w:rStyle w:val="Hyperlink"/>
            <w:noProof/>
          </w:rPr>
          <w:t>Overview</w:t>
        </w:r>
        <w:r>
          <w:rPr>
            <w:noProof/>
            <w:webHidden/>
          </w:rPr>
          <w:tab/>
        </w:r>
        <w:r>
          <w:rPr>
            <w:noProof/>
            <w:webHidden/>
          </w:rPr>
          <w:fldChar w:fldCharType="begin"/>
        </w:r>
        <w:r>
          <w:rPr>
            <w:noProof/>
            <w:webHidden/>
          </w:rPr>
          <w:instrText xml:space="preserve"> PAGEREF _Toc88504152 \h </w:instrText>
        </w:r>
        <w:r>
          <w:rPr>
            <w:noProof/>
            <w:webHidden/>
          </w:rPr>
        </w:r>
      </w:ins>
      <w:r>
        <w:rPr>
          <w:noProof/>
          <w:webHidden/>
        </w:rPr>
        <w:fldChar w:fldCharType="separate"/>
      </w:r>
      <w:ins w:id="251" w:author="Clauss, Jens (GDE-EDS9)" w:date="2021-11-22T20:07:00Z">
        <w:r>
          <w:rPr>
            <w:noProof/>
            <w:webHidden/>
          </w:rPr>
          <w:t>65</w:t>
        </w:r>
        <w:r>
          <w:rPr>
            <w:noProof/>
            <w:webHidden/>
          </w:rPr>
          <w:fldChar w:fldCharType="end"/>
        </w:r>
        <w:r w:rsidRPr="00261300">
          <w:rPr>
            <w:rStyle w:val="Hyperlink"/>
            <w:noProof/>
          </w:rPr>
          <w:fldChar w:fldCharType="end"/>
        </w:r>
      </w:ins>
    </w:p>
    <w:p w14:paraId="06569CB6" w14:textId="064961BD" w:rsidR="009E6233" w:rsidRDefault="009E6233">
      <w:pPr>
        <w:pStyle w:val="TOC2"/>
        <w:tabs>
          <w:tab w:val="left" w:pos="880"/>
          <w:tab w:val="right" w:leader="dot" w:pos="9060"/>
        </w:tabs>
        <w:rPr>
          <w:ins w:id="252" w:author="Clauss, Jens (GDE-EDS9)" w:date="2021-11-22T20:07:00Z"/>
          <w:rFonts w:asciiTheme="minorHAnsi" w:eastAsiaTheme="minorEastAsia" w:hAnsiTheme="minorHAnsi" w:cstheme="minorBidi"/>
          <w:noProof/>
          <w:szCs w:val="22"/>
        </w:rPr>
      </w:pPr>
      <w:ins w:id="25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6.2</w:t>
        </w:r>
        <w:r>
          <w:rPr>
            <w:rFonts w:asciiTheme="minorHAnsi" w:eastAsiaTheme="minorEastAsia" w:hAnsiTheme="minorHAnsi" w:cstheme="minorBidi"/>
            <w:noProof/>
            <w:szCs w:val="22"/>
          </w:rPr>
          <w:tab/>
        </w:r>
        <w:r w:rsidRPr="00261300">
          <w:rPr>
            <w:rStyle w:val="Hyperlink"/>
            <w:noProof/>
          </w:rPr>
          <w:t>List of Resources</w:t>
        </w:r>
        <w:r>
          <w:rPr>
            <w:noProof/>
            <w:webHidden/>
          </w:rPr>
          <w:tab/>
        </w:r>
        <w:r>
          <w:rPr>
            <w:noProof/>
            <w:webHidden/>
          </w:rPr>
          <w:fldChar w:fldCharType="begin"/>
        </w:r>
        <w:r>
          <w:rPr>
            <w:noProof/>
            <w:webHidden/>
          </w:rPr>
          <w:instrText xml:space="preserve"> PAGEREF _Toc88504153 \h </w:instrText>
        </w:r>
        <w:r>
          <w:rPr>
            <w:noProof/>
            <w:webHidden/>
          </w:rPr>
        </w:r>
      </w:ins>
      <w:r>
        <w:rPr>
          <w:noProof/>
          <w:webHidden/>
        </w:rPr>
        <w:fldChar w:fldCharType="separate"/>
      </w:r>
      <w:ins w:id="254" w:author="Clauss, Jens (GDE-EDS9)" w:date="2021-11-22T20:07:00Z">
        <w:r>
          <w:rPr>
            <w:noProof/>
            <w:webHidden/>
          </w:rPr>
          <w:t>65</w:t>
        </w:r>
        <w:r>
          <w:rPr>
            <w:noProof/>
            <w:webHidden/>
          </w:rPr>
          <w:fldChar w:fldCharType="end"/>
        </w:r>
        <w:r w:rsidRPr="00261300">
          <w:rPr>
            <w:rStyle w:val="Hyperlink"/>
            <w:noProof/>
          </w:rPr>
          <w:fldChar w:fldCharType="end"/>
        </w:r>
      </w:ins>
    </w:p>
    <w:p w14:paraId="43C69C01" w14:textId="72C1D1CE" w:rsidR="009E6233" w:rsidRDefault="009E6233">
      <w:pPr>
        <w:pStyle w:val="TOC2"/>
        <w:tabs>
          <w:tab w:val="left" w:pos="880"/>
          <w:tab w:val="right" w:leader="dot" w:pos="9060"/>
        </w:tabs>
        <w:rPr>
          <w:ins w:id="255" w:author="Clauss, Jens (GDE-EDS9)" w:date="2021-11-22T20:07:00Z"/>
          <w:rFonts w:asciiTheme="minorHAnsi" w:eastAsiaTheme="minorEastAsia" w:hAnsiTheme="minorHAnsi" w:cstheme="minorBidi"/>
          <w:noProof/>
          <w:szCs w:val="22"/>
        </w:rPr>
      </w:pPr>
      <w:ins w:id="25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w:t>
        </w:r>
        <w:r>
          <w:rPr>
            <w:rFonts w:asciiTheme="minorHAnsi" w:eastAsiaTheme="minorEastAsia" w:hAnsiTheme="minorHAnsi" w:cstheme="minorBidi"/>
            <w:noProof/>
            <w:szCs w:val="22"/>
          </w:rPr>
          <w:tab/>
        </w:r>
        <w:r w:rsidRPr="00261300">
          <w:rPr>
            <w:rStyle w:val="Hyperlink"/>
            <w:noProof/>
          </w:rPr>
          <w:t>Structures in item &lt;data&gt;</w:t>
        </w:r>
        <w:r>
          <w:rPr>
            <w:noProof/>
            <w:webHidden/>
          </w:rPr>
          <w:tab/>
        </w:r>
        <w:r>
          <w:rPr>
            <w:noProof/>
            <w:webHidden/>
          </w:rPr>
          <w:fldChar w:fldCharType="begin"/>
        </w:r>
        <w:r>
          <w:rPr>
            <w:noProof/>
            <w:webHidden/>
          </w:rPr>
          <w:instrText xml:space="preserve"> PAGEREF _Toc88504154 \h </w:instrText>
        </w:r>
        <w:r>
          <w:rPr>
            <w:noProof/>
            <w:webHidden/>
          </w:rPr>
        </w:r>
      </w:ins>
      <w:r>
        <w:rPr>
          <w:noProof/>
          <w:webHidden/>
        </w:rPr>
        <w:fldChar w:fldCharType="separate"/>
      </w:r>
      <w:ins w:id="257" w:author="Clauss, Jens (GDE-EDS9)" w:date="2021-11-22T20:07:00Z">
        <w:r>
          <w:rPr>
            <w:noProof/>
            <w:webHidden/>
          </w:rPr>
          <w:t>66</w:t>
        </w:r>
        <w:r>
          <w:rPr>
            <w:noProof/>
            <w:webHidden/>
          </w:rPr>
          <w:fldChar w:fldCharType="end"/>
        </w:r>
        <w:r w:rsidRPr="00261300">
          <w:rPr>
            <w:rStyle w:val="Hyperlink"/>
            <w:noProof/>
          </w:rPr>
          <w:fldChar w:fldCharType="end"/>
        </w:r>
      </w:ins>
    </w:p>
    <w:p w14:paraId="355B9A72" w14:textId="65E53019" w:rsidR="009E6233" w:rsidRDefault="009E6233">
      <w:pPr>
        <w:pStyle w:val="TOC3"/>
        <w:rPr>
          <w:ins w:id="258" w:author="Clauss, Jens (GDE-EDS9)" w:date="2021-11-22T20:07:00Z"/>
          <w:rFonts w:asciiTheme="minorHAnsi" w:eastAsiaTheme="minorEastAsia" w:hAnsiTheme="minorHAnsi" w:cstheme="minorBidi"/>
          <w:noProof/>
          <w:szCs w:val="22"/>
        </w:rPr>
      </w:pPr>
      <w:ins w:id="25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6.3.1</w:t>
        </w:r>
        <w:r>
          <w:rPr>
            <w:rFonts w:asciiTheme="minorHAnsi" w:eastAsiaTheme="minorEastAsia" w:hAnsiTheme="minorHAnsi" w:cstheme="minorBidi"/>
            <w:noProof/>
            <w:szCs w:val="22"/>
          </w:rPr>
          <w:tab/>
        </w:r>
        <w:r w:rsidRPr="00261300">
          <w:rPr>
            <w:rStyle w:val="Hyperlink"/>
            <w:noProof/>
          </w:rPr>
          <w:t>Content type HACONFIG</w:t>
        </w:r>
        <w:r>
          <w:rPr>
            <w:noProof/>
            <w:webHidden/>
          </w:rPr>
          <w:tab/>
        </w:r>
        <w:r>
          <w:rPr>
            <w:noProof/>
            <w:webHidden/>
          </w:rPr>
          <w:fldChar w:fldCharType="begin"/>
        </w:r>
        <w:r>
          <w:rPr>
            <w:noProof/>
            <w:webHidden/>
          </w:rPr>
          <w:instrText xml:space="preserve"> PAGEREF _Toc88504155 \h </w:instrText>
        </w:r>
        <w:r>
          <w:rPr>
            <w:noProof/>
            <w:webHidden/>
          </w:rPr>
        </w:r>
      </w:ins>
      <w:r>
        <w:rPr>
          <w:noProof/>
          <w:webHidden/>
        </w:rPr>
        <w:fldChar w:fldCharType="separate"/>
      </w:r>
      <w:ins w:id="260" w:author="Clauss, Jens (GDE-EDS9)" w:date="2021-11-22T20:07:00Z">
        <w:r>
          <w:rPr>
            <w:noProof/>
            <w:webHidden/>
          </w:rPr>
          <w:t>66</w:t>
        </w:r>
        <w:r>
          <w:rPr>
            <w:noProof/>
            <w:webHidden/>
          </w:rPr>
          <w:fldChar w:fldCharType="end"/>
        </w:r>
        <w:r w:rsidRPr="00261300">
          <w:rPr>
            <w:rStyle w:val="Hyperlink"/>
            <w:noProof/>
          </w:rPr>
          <w:fldChar w:fldCharType="end"/>
        </w:r>
      </w:ins>
    </w:p>
    <w:p w14:paraId="1640D737" w14:textId="576ABD7D" w:rsidR="009E6233" w:rsidRDefault="009E6233">
      <w:pPr>
        <w:pStyle w:val="TOC3"/>
        <w:rPr>
          <w:ins w:id="261" w:author="Clauss, Jens (GDE-EDS9)" w:date="2021-11-22T20:07:00Z"/>
          <w:rFonts w:asciiTheme="minorHAnsi" w:eastAsiaTheme="minorEastAsia" w:hAnsiTheme="minorHAnsi" w:cstheme="minorBidi"/>
          <w:noProof/>
          <w:szCs w:val="22"/>
        </w:rPr>
      </w:pPr>
      <w:ins w:id="26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6.3.2</w:t>
        </w:r>
        <w:r>
          <w:rPr>
            <w:rFonts w:asciiTheme="minorHAnsi" w:eastAsiaTheme="minorEastAsia" w:hAnsiTheme="minorHAnsi" w:cstheme="minorBidi"/>
            <w:noProof/>
            <w:szCs w:val="22"/>
          </w:rPr>
          <w:tab/>
        </w:r>
        <w:r w:rsidRPr="00261300">
          <w:rPr>
            <w:rStyle w:val="Hyperlink"/>
            <w:noProof/>
          </w:rPr>
          <w:t>Content type NEWUPDATEAVAIL</w:t>
        </w:r>
        <w:r>
          <w:rPr>
            <w:noProof/>
            <w:webHidden/>
          </w:rPr>
          <w:tab/>
        </w:r>
        <w:r>
          <w:rPr>
            <w:noProof/>
            <w:webHidden/>
          </w:rPr>
          <w:fldChar w:fldCharType="begin"/>
        </w:r>
        <w:r>
          <w:rPr>
            <w:noProof/>
            <w:webHidden/>
          </w:rPr>
          <w:instrText xml:space="preserve"> PAGEREF _Toc88504156 \h </w:instrText>
        </w:r>
        <w:r>
          <w:rPr>
            <w:noProof/>
            <w:webHidden/>
          </w:rPr>
        </w:r>
      </w:ins>
      <w:r>
        <w:rPr>
          <w:noProof/>
          <w:webHidden/>
        </w:rPr>
        <w:fldChar w:fldCharType="separate"/>
      </w:r>
      <w:ins w:id="263" w:author="Clauss, Jens (GDE-EDS9)" w:date="2021-11-22T20:07:00Z">
        <w:r>
          <w:rPr>
            <w:noProof/>
            <w:webHidden/>
          </w:rPr>
          <w:t>68</w:t>
        </w:r>
        <w:r>
          <w:rPr>
            <w:noProof/>
            <w:webHidden/>
          </w:rPr>
          <w:fldChar w:fldCharType="end"/>
        </w:r>
        <w:r w:rsidRPr="00261300">
          <w:rPr>
            <w:rStyle w:val="Hyperlink"/>
            <w:noProof/>
          </w:rPr>
          <w:fldChar w:fldCharType="end"/>
        </w:r>
      </w:ins>
    </w:p>
    <w:p w14:paraId="508D1D9D" w14:textId="66743F11" w:rsidR="009E6233" w:rsidRDefault="009E6233">
      <w:pPr>
        <w:pStyle w:val="TOC3"/>
        <w:rPr>
          <w:ins w:id="264" w:author="Clauss, Jens (GDE-EDS9)" w:date="2021-11-22T20:07:00Z"/>
          <w:rFonts w:asciiTheme="minorHAnsi" w:eastAsiaTheme="minorEastAsia" w:hAnsiTheme="minorHAnsi" w:cstheme="minorBidi"/>
          <w:noProof/>
          <w:szCs w:val="22"/>
        </w:rPr>
      </w:pPr>
      <w:ins w:id="26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6.3.3</w:t>
        </w:r>
        <w:r>
          <w:rPr>
            <w:rFonts w:asciiTheme="minorHAnsi" w:eastAsiaTheme="minorEastAsia" w:hAnsiTheme="minorHAnsi" w:cstheme="minorBidi"/>
            <w:noProof/>
            <w:szCs w:val="22"/>
          </w:rPr>
          <w:tab/>
        </w:r>
        <w:r w:rsidRPr="00261300">
          <w:rPr>
            <w:rStyle w:val="Hyperlink"/>
            <w:noProof/>
          </w:rPr>
          <w:t>Content type PACKAGEPROPERTIESREQUEST</w:t>
        </w:r>
        <w:r>
          <w:rPr>
            <w:noProof/>
            <w:webHidden/>
          </w:rPr>
          <w:tab/>
        </w:r>
        <w:r>
          <w:rPr>
            <w:noProof/>
            <w:webHidden/>
          </w:rPr>
          <w:fldChar w:fldCharType="begin"/>
        </w:r>
        <w:r>
          <w:rPr>
            <w:noProof/>
            <w:webHidden/>
          </w:rPr>
          <w:instrText xml:space="preserve"> PAGEREF _Toc88504157 \h </w:instrText>
        </w:r>
        <w:r>
          <w:rPr>
            <w:noProof/>
            <w:webHidden/>
          </w:rPr>
        </w:r>
      </w:ins>
      <w:r>
        <w:rPr>
          <w:noProof/>
          <w:webHidden/>
        </w:rPr>
        <w:fldChar w:fldCharType="separate"/>
      </w:r>
      <w:ins w:id="266" w:author="Clauss, Jens (GDE-EDS9)" w:date="2021-11-22T20:07:00Z">
        <w:r>
          <w:rPr>
            <w:noProof/>
            <w:webHidden/>
          </w:rPr>
          <w:t>70</w:t>
        </w:r>
        <w:r>
          <w:rPr>
            <w:noProof/>
            <w:webHidden/>
          </w:rPr>
          <w:fldChar w:fldCharType="end"/>
        </w:r>
        <w:r w:rsidRPr="00261300">
          <w:rPr>
            <w:rStyle w:val="Hyperlink"/>
            <w:noProof/>
          </w:rPr>
          <w:fldChar w:fldCharType="end"/>
        </w:r>
      </w:ins>
    </w:p>
    <w:p w14:paraId="50B5F88F" w14:textId="7181158A" w:rsidR="009E6233" w:rsidRDefault="009E6233">
      <w:pPr>
        <w:pStyle w:val="TOC3"/>
        <w:rPr>
          <w:ins w:id="267" w:author="Clauss, Jens (GDE-EDS9)" w:date="2021-11-22T20:07:00Z"/>
          <w:rFonts w:asciiTheme="minorHAnsi" w:eastAsiaTheme="minorEastAsia" w:hAnsiTheme="minorHAnsi" w:cstheme="minorBidi"/>
          <w:noProof/>
          <w:szCs w:val="22"/>
        </w:rPr>
      </w:pPr>
      <w:ins w:id="26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6.3.4</w:t>
        </w:r>
        <w:r>
          <w:rPr>
            <w:rFonts w:asciiTheme="minorHAnsi" w:eastAsiaTheme="minorEastAsia" w:hAnsiTheme="minorHAnsi" w:cstheme="minorBidi"/>
            <w:noProof/>
            <w:szCs w:val="22"/>
          </w:rPr>
          <w:tab/>
        </w:r>
        <w:r w:rsidRPr="00261300">
          <w:rPr>
            <w:rStyle w:val="Hyperlink"/>
            <w:noProof/>
          </w:rPr>
          <w:t>Content type PACKAGEPROPERTIES</w:t>
        </w:r>
        <w:r>
          <w:rPr>
            <w:noProof/>
            <w:webHidden/>
          </w:rPr>
          <w:tab/>
        </w:r>
        <w:r>
          <w:rPr>
            <w:noProof/>
            <w:webHidden/>
          </w:rPr>
          <w:fldChar w:fldCharType="begin"/>
        </w:r>
        <w:r>
          <w:rPr>
            <w:noProof/>
            <w:webHidden/>
          </w:rPr>
          <w:instrText xml:space="preserve"> PAGEREF _Toc88504158 \h </w:instrText>
        </w:r>
        <w:r>
          <w:rPr>
            <w:noProof/>
            <w:webHidden/>
          </w:rPr>
        </w:r>
      </w:ins>
      <w:r>
        <w:rPr>
          <w:noProof/>
          <w:webHidden/>
        </w:rPr>
        <w:fldChar w:fldCharType="separate"/>
      </w:r>
      <w:ins w:id="269" w:author="Clauss, Jens (GDE-EDS9)" w:date="2021-11-22T20:07:00Z">
        <w:r>
          <w:rPr>
            <w:noProof/>
            <w:webHidden/>
          </w:rPr>
          <w:t>71</w:t>
        </w:r>
        <w:r>
          <w:rPr>
            <w:noProof/>
            <w:webHidden/>
          </w:rPr>
          <w:fldChar w:fldCharType="end"/>
        </w:r>
        <w:r w:rsidRPr="00261300">
          <w:rPr>
            <w:rStyle w:val="Hyperlink"/>
            <w:noProof/>
          </w:rPr>
          <w:fldChar w:fldCharType="end"/>
        </w:r>
      </w:ins>
    </w:p>
    <w:p w14:paraId="700D6EB2" w14:textId="5C71E64A" w:rsidR="009E6233" w:rsidRDefault="009E6233">
      <w:pPr>
        <w:pStyle w:val="TOC3"/>
        <w:rPr>
          <w:ins w:id="270" w:author="Clauss, Jens (GDE-EDS9)" w:date="2021-11-22T20:07:00Z"/>
          <w:rFonts w:asciiTheme="minorHAnsi" w:eastAsiaTheme="minorEastAsia" w:hAnsiTheme="minorHAnsi" w:cstheme="minorBidi"/>
          <w:noProof/>
          <w:szCs w:val="22"/>
        </w:rPr>
      </w:pPr>
      <w:ins w:id="27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"_Toc88504159"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6.3.5</w:t>
        </w:r>
        <w:r>
          <w:rPr>
            <w:rFonts w:asciiTheme="minorHAnsi" w:eastAsiaTheme="minorEastAsia" w:hAnsiTheme="minorHAnsi" w:cstheme="minorBidi"/>
            <w:noProof/>
            <w:szCs w:val="22"/>
          </w:rPr>
          <w:tab/>
        </w:r>
        <w:r w:rsidRPr="00261300">
          <w:rPr>
            <w:rStyle w:val="Hyperlink"/>
            <w:noProof/>
          </w:rPr>
          <w:t>Content type FUSTATE</w:t>
        </w:r>
        <w:r>
          <w:rPr>
            <w:noProof/>
            <w:webHidden/>
          </w:rPr>
          <w:tab/>
        </w:r>
        <w:r>
          <w:rPr>
            <w:noProof/>
            <w:webHidden/>
          </w:rPr>
          <w:fldChar w:fldCharType="begin"/>
        </w:r>
        <w:r>
          <w:rPr>
            <w:noProof/>
            <w:webHidden/>
          </w:rPr>
          <w:instrText xml:space="preserve"> PAGEREF _Toc88504159 \h </w:instrText>
        </w:r>
        <w:r>
          <w:rPr>
            <w:noProof/>
            <w:webHidden/>
          </w:rPr>
        </w:r>
      </w:ins>
      <w:r>
        <w:rPr>
          <w:noProof/>
          <w:webHidden/>
        </w:rPr>
        <w:fldChar w:fldCharType="separate"/>
      </w:r>
      <w:ins w:id="272" w:author="Clauss, Jens (GDE-EDS9)" w:date="2021-11-22T20:07:00Z">
        <w:r>
          <w:rPr>
            <w:noProof/>
            <w:webHidden/>
          </w:rPr>
          <w:t>72</w:t>
        </w:r>
        <w:r>
          <w:rPr>
            <w:noProof/>
            <w:webHidden/>
          </w:rPr>
          <w:fldChar w:fldCharType="end"/>
        </w:r>
        <w:r w:rsidRPr="00261300">
          <w:rPr>
            <w:rStyle w:val="Hyperlink"/>
            <w:noProof/>
          </w:rPr>
          <w:fldChar w:fldCharType="end"/>
        </w:r>
      </w:ins>
    </w:p>
    <w:p w14:paraId="4E5CA051" w14:textId="12EF2686" w:rsidR="009E6233" w:rsidRDefault="009E6233">
      <w:pPr>
        <w:pStyle w:val="TOC3"/>
        <w:rPr>
          <w:ins w:id="273" w:author="Clauss, Jens (GDE-EDS9)" w:date="2021-11-22T20:07:00Z"/>
          <w:rFonts w:asciiTheme="minorHAnsi" w:eastAsiaTheme="minorEastAsia" w:hAnsiTheme="minorHAnsi" w:cstheme="minorBidi"/>
          <w:noProof/>
          <w:szCs w:val="22"/>
        </w:rPr>
      </w:pPr>
      <w:ins w:id="27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6.3.6</w:t>
        </w:r>
        <w:r>
          <w:rPr>
            <w:rFonts w:asciiTheme="minorHAnsi" w:eastAsiaTheme="minorEastAsia" w:hAnsiTheme="minorHAnsi" w:cstheme="minorBidi"/>
            <w:noProof/>
            <w:szCs w:val="22"/>
          </w:rPr>
          <w:tab/>
        </w:r>
        <w:r w:rsidRPr="00261300">
          <w:rPr>
            <w:rStyle w:val="Hyperlink"/>
            <w:noProof/>
          </w:rPr>
          <w:t>Content type CONFIGRETRIGGER</w:t>
        </w:r>
        <w:r>
          <w:rPr>
            <w:noProof/>
            <w:webHidden/>
          </w:rPr>
          <w:tab/>
        </w:r>
        <w:r>
          <w:rPr>
            <w:noProof/>
            <w:webHidden/>
          </w:rPr>
          <w:fldChar w:fldCharType="begin"/>
        </w:r>
        <w:r>
          <w:rPr>
            <w:noProof/>
            <w:webHidden/>
          </w:rPr>
          <w:instrText xml:space="preserve"> PAGEREF _Toc88504160 \h </w:instrText>
        </w:r>
        <w:r>
          <w:rPr>
            <w:noProof/>
            <w:webHidden/>
          </w:rPr>
        </w:r>
      </w:ins>
      <w:r>
        <w:rPr>
          <w:noProof/>
          <w:webHidden/>
        </w:rPr>
        <w:fldChar w:fldCharType="separate"/>
      </w:r>
      <w:ins w:id="275" w:author="Clauss, Jens (GDE-EDS9)" w:date="2021-11-22T20:07:00Z">
        <w:r>
          <w:rPr>
            <w:noProof/>
            <w:webHidden/>
          </w:rPr>
          <w:t>73</w:t>
        </w:r>
        <w:r>
          <w:rPr>
            <w:noProof/>
            <w:webHidden/>
          </w:rPr>
          <w:fldChar w:fldCharType="end"/>
        </w:r>
        <w:r w:rsidRPr="00261300">
          <w:rPr>
            <w:rStyle w:val="Hyperlink"/>
            <w:noProof/>
          </w:rPr>
          <w:fldChar w:fldCharType="end"/>
        </w:r>
      </w:ins>
    </w:p>
    <w:p w14:paraId="527F34CB" w14:textId="6298AC0B" w:rsidR="009E6233" w:rsidRDefault="009E6233">
      <w:pPr>
        <w:pStyle w:val="TOC3"/>
        <w:rPr>
          <w:ins w:id="276" w:author="Clauss, Jens (GDE-EDS9)" w:date="2021-11-22T20:07:00Z"/>
          <w:rFonts w:asciiTheme="minorHAnsi" w:eastAsiaTheme="minorEastAsia" w:hAnsiTheme="minorHAnsi" w:cstheme="minorBidi"/>
          <w:noProof/>
          <w:szCs w:val="22"/>
        </w:rPr>
      </w:pPr>
      <w:ins w:id="27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6.3.7</w:t>
        </w:r>
        <w:r>
          <w:rPr>
            <w:rFonts w:asciiTheme="minorHAnsi" w:eastAsiaTheme="minorEastAsia" w:hAnsiTheme="minorHAnsi" w:cstheme="minorBidi"/>
            <w:noProof/>
            <w:szCs w:val="22"/>
          </w:rPr>
          <w:tab/>
        </w:r>
        <w:r w:rsidRPr="00261300">
          <w:rPr>
            <w:rStyle w:val="Hyperlink"/>
            <w:noProof/>
          </w:rPr>
          <w:t>Content type PERMRETRIGGER</w:t>
        </w:r>
        <w:r>
          <w:rPr>
            <w:noProof/>
            <w:webHidden/>
          </w:rPr>
          <w:tab/>
        </w:r>
        <w:r>
          <w:rPr>
            <w:noProof/>
            <w:webHidden/>
          </w:rPr>
          <w:fldChar w:fldCharType="begin"/>
        </w:r>
        <w:r>
          <w:rPr>
            <w:noProof/>
            <w:webHidden/>
          </w:rPr>
          <w:instrText xml:space="preserve"> PAGEREF _Toc88504161 \h </w:instrText>
        </w:r>
        <w:r>
          <w:rPr>
            <w:noProof/>
            <w:webHidden/>
          </w:rPr>
        </w:r>
      </w:ins>
      <w:r>
        <w:rPr>
          <w:noProof/>
          <w:webHidden/>
        </w:rPr>
        <w:fldChar w:fldCharType="separate"/>
      </w:r>
      <w:ins w:id="278" w:author="Clauss, Jens (GDE-EDS9)" w:date="2021-11-22T20:07:00Z">
        <w:r>
          <w:rPr>
            <w:noProof/>
            <w:webHidden/>
          </w:rPr>
          <w:t>74</w:t>
        </w:r>
        <w:r>
          <w:rPr>
            <w:noProof/>
            <w:webHidden/>
          </w:rPr>
          <w:fldChar w:fldCharType="end"/>
        </w:r>
        <w:r w:rsidRPr="00261300">
          <w:rPr>
            <w:rStyle w:val="Hyperlink"/>
            <w:noProof/>
          </w:rPr>
          <w:fldChar w:fldCharType="end"/>
        </w:r>
      </w:ins>
    </w:p>
    <w:p w14:paraId="751922C4" w14:textId="31F25D61" w:rsidR="009E6233" w:rsidRDefault="009E6233">
      <w:pPr>
        <w:pStyle w:val="TOC3"/>
        <w:rPr>
          <w:ins w:id="279" w:author="Clauss, Jens (GDE-EDS9)" w:date="2021-11-22T20:07:00Z"/>
          <w:rFonts w:asciiTheme="minorHAnsi" w:eastAsiaTheme="minorEastAsia" w:hAnsiTheme="minorHAnsi" w:cstheme="minorBidi"/>
          <w:noProof/>
          <w:szCs w:val="22"/>
        </w:rPr>
      </w:pPr>
      <w:ins w:id="28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6.3.8</w:t>
        </w:r>
        <w:r>
          <w:rPr>
            <w:rFonts w:asciiTheme="minorHAnsi" w:eastAsiaTheme="minorEastAsia" w:hAnsiTheme="minorHAnsi" w:cstheme="minorBidi"/>
            <w:noProof/>
            <w:szCs w:val="22"/>
          </w:rPr>
          <w:tab/>
        </w:r>
        <w:r w:rsidRPr="00261300">
          <w:rPr>
            <w:rStyle w:val="Hyperlink"/>
            <w:noProof/>
          </w:rPr>
          <w:t>Content type ABORT</w:t>
        </w:r>
        <w:r>
          <w:rPr>
            <w:noProof/>
            <w:webHidden/>
          </w:rPr>
          <w:tab/>
        </w:r>
        <w:r>
          <w:rPr>
            <w:noProof/>
            <w:webHidden/>
          </w:rPr>
          <w:fldChar w:fldCharType="begin"/>
        </w:r>
        <w:r>
          <w:rPr>
            <w:noProof/>
            <w:webHidden/>
          </w:rPr>
          <w:instrText xml:space="preserve"> PAGEREF _Toc88504162 \h </w:instrText>
        </w:r>
        <w:r>
          <w:rPr>
            <w:noProof/>
            <w:webHidden/>
          </w:rPr>
        </w:r>
      </w:ins>
      <w:r>
        <w:rPr>
          <w:noProof/>
          <w:webHidden/>
        </w:rPr>
        <w:fldChar w:fldCharType="separate"/>
      </w:r>
      <w:ins w:id="281" w:author="Clauss, Jens (GDE-EDS9)" w:date="2021-11-22T20:07:00Z">
        <w:r>
          <w:rPr>
            <w:noProof/>
            <w:webHidden/>
          </w:rPr>
          <w:t>74</w:t>
        </w:r>
        <w:r>
          <w:rPr>
            <w:noProof/>
            <w:webHidden/>
          </w:rPr>
          <w:fldChar w:fldCharType="end"/>
        </w:r>
        <w:r w:rsidRPr="00261300">
          <w:rPr>
            <w:rStyle w:val="Hyperlink"/>
            <w:noProof/>
          </w:rPr>
          <w:fldChar w:fldCharType="end"/>
        </w:r>
      </w:ins>
    </w:p>
    <w:p w14:paraId="60579CEE" w14:textId="2BF9A6CF" w:rsidR="009E6233" w:rsidRDefault="009E6233">
      <w:pPr>
        <w:pStyle w:val="TOC3"/>
        <w:rPr>
          <w:ins w:id="282" w:author="Clauss, Jens (GDE-EDS9)" w:date="2021-11-22T20:07:00Z"/>
          <w:rFonts w:asciiTheme="minorHAnsi" w:eastAsiaTheme="minorEastAsia" w:hAnsiTheme="minorHAnsi" w:cstheme="minorBidi"/>
          <w:noProof/>
          <w:szCs w:val="22"/>
        </w:rPr>
      </w:pPr>
      <w:ins w:id="28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6.3.9</w:t>
        </w:r>
        <w:r>
          <w:rPr>
            <w:rFonts w:asciiTheme="minorHAnsi" w:eastAsiaTheme="minorEastAsia" w:hAnsiTheme="minorHAnsi" w:cstheme="minorBidi"/>
            <w:noProof/>
            <w:szCs w:val="22"/>
          </w:rPr>
          <w:tab/>
        </w:r>
        <w:r w:rsidRPr="00261300">
          <w:rPr>
            <w:rStyle w:val="Hyperlink"/>
            <w:noProof/>
          </w:rPr>
          <w:t>Content type DOWNLOADPROGRESS</w:t>
        </w:r>
        <w:r>
          <w:rPr>
            <w:noProof/>
            <w:webHidden/>
          </w:rPr>
          <w:tab/>
        </w:r>
        <w:r>
          <w:rPr>
            <w:noProof/>
            <w:webHidden/>
          </w:rPr>
          <w:fldChar w:fldCharType="begin"/>
        </w:r>
        <w:r>
          <w:rPr>
            <w:noProof/>
            <w:webHidden/>
          </w:rPr>
          <w:instrText xml:space="preserve"> PAGEREF _Toc88504163 \h </w:instrText>
        </w:r>
        <w:r>
          <w:rPr>
            <w:noProof/>
            <w:webHidden/>
          </w:rPr>
        </w:r>
      </w:ins>
      <w:r>
        <w:rPr>
          <w:noProof/>
          <w:webHidden/>
        </w:rPr>
        <w:fldChar w:fldCharType="separate"/>
      </w:r>
      <w:ins w:id="284" w:author="Clauss, Jens (GDE-EDS9)" w:date="2021-11-22T20:07:00Z">
        <w:r>
          <w:rPr>
            <w:noProof/>
            <w:webHidden/>
          </w:rPr>
          <w:t>75</w:t>
        </w:r>
        <w:r>
          <w:rPr>
            <w:noProof/>
            <w:webHidden/>
          </w:rPr>
          <w:fldChar w:fldCharType="end"/>
        </w:r>
        <w:r w:rsidRPr="00261300">
          <w:rPr>
            <w:rStyle w:val="Hyperlink"/>
            <w:noProof/>
          </w:rPr>
          <w:fldChar w:fldCharType="end"/>
        </w:r>
      </w:ins>
    </w:p>
    <w:p w14:paraId="1C2C4DAD" w14:textId="3A9935C9" w:rsidR="009E6233" w:rsidRDefault="009E6233">
      <w:pPr>
        <w:pStyle w:val="TOC3"/>
        <w:rPr>
          <w:ins w:id="285" w:author="Clauss, Jens (GDE-EDS9)" w:date="2021-11-22T20:07:00Z"/>
          <w:rFonts w:asciiTheme="minorHAnsi" w:eastAsiaTheme="minorEastAsia" w:hAnsiTheme="minorHAnsi" w:cstheme="minorBidi"/>
          <w:noProof/>
          <w:szCs w:val="22"/>
        </w:rPr>
      </w:pPr>
      <w:ins w:id="28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6.3.10</w:t>
        </w:r>
        <w:r>
          <w:rPr>
            <w:rFonts w:asciiTheme="minorHAnsi" w:eastAsiaTheme="minorEastAsia" w:hAnsiTheme="minorHAnsi" w:cstheme="minorBidi"/>
            <w:noProof/>
            <w:szCs w:val="22"/>
          </w:rPr>
          <w:tab/>
        </w:r>
        <w:r w:rsidRPr="00261300">
          <w:rPr>
            <w:rStyle w:val="Hyperlink"/>
            <w:noProof/>
          </w:rPr>
          <w:t>Content type TRUSTCONFIG</w:t>
        </w:r>
        <w:r>
          <w:rPr>
            <w:noProof/>
            <w:webHidden/>
          </w:rPr>
          <w:tab/>
        </w:r>
        <w:r>
          <w:rPr>
            <w:noProof/>
            <w:webHidden/>
          </w:rPr>
          <w:fldChar w:fldCharType="begin"/>
        </w:r>
        <w:r>
          <w:rPr>
            <w:noProof/>
            <w:webHidden/>
          </w:rPr>
          <w:instrText xml:space="preserve"> PAGEREF _Toc88504164 \h </w:instrText>
        </w:r>
        <w:r>
          <w:rPr>
            <w:noProof/>
            <w:webHidden/>
          </w:rPr>
        </w:r>
      </w:ins>
      <w:r>
        <w:rPr>
          <w:noProof/>
          <w:webHidden/>
        </w:rPr>
        <w:fldChar w:fldCharType="separate"/>
      </w:r>
      <w:ins w:id="287" w:author="Clauss, Jens (GDE-EDS9)" w:date="2021-11-22T20:07:00Z">
        <w:r>
          <w:rPr>
            <w:noProof/>
            <w:webHidden/>
          </w:rPr>
          <w:t>75</w:t>
        </w:r>
        <w:r>
          <w:rPr>
            <w:noProof/>
            <w:webHidden/>
          </w:rPr>
          <w:fldChar w:fldCharType="end"/>
        </w:r>
        <w:r w:rsidRPr="00261300">
          <w:rPr>
            <w:rStyle w:val="Hyperlink"/>
            <w:noProof/>
          </w:rPr>
          <w:fldChar w:fldCharType="end"/>
        </w:r>
      </w:ins>
    </w:p>
    <w:p w14:paraId="6AAC98F2" w14:textId="06AC0755" w:rsidR="009E6233" w:rsidRDefault="009E6233">
      <w:pPr>
        <w:pStyle w:val="TOC2"/>
        <w:tabs>
          <w:tab w:val="left" w:pos="880"/>
          <w:tab w:val="right" w:leader="dot" w:pos="9060"/>
        </w:tabs>
        <w:rPr>
          <w:ins w:id="288" w:author="Clauss, Jens (GDE-EDS9)" w:date="2021-11-22T20:07:00Z"/>
          <w:rFonts w:asciiTheme="minorHAnsi" w:eastAsiaTheme="minorEastAsia" w:hAnsiTheme="minorHAnsi" w:cstheme="minorBidi"/>
          <w:noProof/>
          <w:szCs w:val="22"/>
        </w:rPr>
      </w:pPr>
      <w:ins w:id="28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w:t>
        </w:r>
        <w:r>
          <w:rPr>
            <w:rFonts w:asciiTheme="minorHAnsi" w:eastAsiaTheme="minorEastAsia" w:hAnsiTheme="minorHAnsi" w:cstheme="minorBidi"/>
            <w:noProof/>
            <w:szCs w:val="22"/>
          </w:rPr>
          <w:tab/>
        </w:r>
        <w:r w:rsidRPr="00261300">
          <w:rPr>
            <w:rStyle w:val="Hyperlink"/>
            <w:noProof/>
          </w:rPr>
          <w:t>Functionalities</w:t>
        </w:r>
        <w:r>
          <w:rPr>
            <w:noProof/>
            <w:webHidden/>
          </w:rPr>
          <w:tab/>
        </w:r>
        <w:r>
          <w:rPr>
            <w:noProof/>
            <w:webHidden/>
          </w:rPr>
          <w:fldChar w:fldCharType="begin"/>
        </w:r>
        <w:r>
          <w:rPr>
            <w:noProof/>
            <w:webHidden/>
          </w:rPr>
          <w:instrText xml:space="preserve"> PAGEREF _Toc88504165 \h </w:instrText>
        </w:r>
        <w:r>
          <w:rPr>
            <w:noProof/>
            <w:webHidden/>
          </w:rPr>
        </w:r>
      </w:ins>
      <w:r>
        <w:rPr>
          <w:noProof/>
          <w:webHidden/>
        </w:rPr>
        <w:fldChar w:fldCharType="separate"/>
      </w:r>
      <w:ins w:id="290" w:author="Clauss, Jens (GDE-EDS9)" w:date="2021-11-22T20:07:00Z">
        <w:r>
          <w:rPr>
            <w:noProof/>
            <w:webHidden/>
          </w:rPr>
          <w:t>77</w:t>
        </w:r>
        <w:r>
          <w:rPr>
            <w:noProof/>
            <w:webHidden/>
          </w:rPr>
          <w:fldChar w:fldCharType="end"/>
        </w:r>
        <w:r w:rsidRPr="00261300">
          <w:rPr>
            <w:rStyle w:val="Hyperlink"/>
            <w:noProof/>
          </w:rPr>
          <w:fldChar w:fldCharType="end"/>
        </w:r>
      </w:ins>
    </w:p>
    <w:p w14:paraId="7A747778" w14:textId="0FB76689" w:rsidR="009E6233" w:rsidRDefault="009E6233">
      <w:pPr>
        <w:pStyle w:val="TOC3"/>
        <w:rPr>
          <w:ins w:id="291" w:author="Clauss, Jens (GDE-EDS9)" w:date="2021-11-22T20:07:00Z"/>
          <w:rFonts w:asciiTheme="minorHAnsi" w:eastAsiaTheme="minorEastAsia" w:hAnsiTheme="minorHAnsi" w:cstheme="minorBidi"/>
          <w:noProof/>
          <w:szCs w:val="22"/>
        </w:rPr>
      </w:pPr>
      <w:ins w:id="29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6.4.1</w:t>
        </w:r>
        <w:r>
          <w:rPr>
            <w:rFonts w:asciiTheme="minorHAnsi" w:eastAsiaTheme="minorEastAsia" w:hAnsiTheme="minorHAnsi" w:cstheme="minorBidi"/>
            <w:noProof/>
            <w:szCs w:val="22"/>
          </w:rPr>
          <w:tab/>
        </w:r>
        <w:r w:rsidRPr="00261300">
          <w:rPr>
            <w:rStyle w:val="Hyperlink"/>
            <w:noProof/>
          </w:rPr>
          <w:t>Trigger HA Configuration</w:t>
        </w:r>
        <w:r>
          <w:rPr>
            <w:noProof/>
            <w:webHidden/>
          </w:rPr>
          <w:tab/>
        </w:r>
        <w:r>
          <w:rPr>
            <w:noProof/>
            <w:webHidden/>
          </w:rPr>
          <w:fldChar w:fldCharType="begin"/>
        </w:r>
        <w:r>
          <w:rPr>
            <w:noProof/>
            <w:webHidden/>
          </w:rPr>
          <w:instrText xml:space="preserve"> PAGEREF _Toc88504166 \h </w:instrText>
        </w:r>
        <w:r>
          <w:rPr>
            <w:noProof/>
            <w:webHidden/>
          </w:rPr>
        </w:r>
      </w:ins>
      <w:r>
        <w:rPr>
          <w:noProof/>
          <w:webHidden/>
        </w:rPr>
        <w:fldChar w:fldCharType="separate"/>
      </w:r>
      <w:ins w:id="293" w:author="Clauss, Jens (GDE-EDS9)" w:date="2021-11-22T20:07:00Z">
        <w:r>
          <w:rPr>
            <w:noProof/>
            <w:webHidden/>
          </w:rPr>
          <w:t>77</w:t>
        </w:r>
        <w:r>
          <w:rPr>
            <w:noProof/>
            <w:webHidden/>
          </w:rPr>
          <w:fldChar w:fldCharType="end"/>
        </w:r>
        <w:r w:rsidRPr="00261300">
          <w:rPr>
            <w:rStyle w:val="Hyperlink"/>
            <w:noProof/>
          </w:rPr>
          <w:fldChar w:fldCharType="end"/>
        </w:r>
      </w:ins>
    </w:p>
    <w:p w14:paraId="61182496" w14:textId="15ED5836" w:rsidR="009E6233" w:rsidRDefault="009E6233">
      <w:pPr>
        <w:pStyle w:val="TOC3"/>
        <w:rPr>
          <w:ins w:id="294" w:author="Clauss, Jens (GDE-EDS9)" w:date="2021-11-22T20:07:00Z"/>
          <w:rFonts w:asciiTheme="minorHAnsi" w:eastAsiaTheme="minorEastAsia" w:hAnsiTheme="minorHAnsi" w:cstheme="minorBidi"/>
          <w:noProof/>
          <w:szCs w:val="22"/>
        </w:rPr>
      </w:pPr>
      <w:ins w:id="29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6.4.2</w:t>
        </w:r>
        <w:r>
          <w:rPr>
            <w:rFonts w:asciiTheme="minorHAnsi" w:eastAsiaTheme="minorEastAsia" w:hAnsiTheme="minorHAnsi" w:cstheme="minorBidi"/>
            <w:noProof/>
            <w:szCs w:val="22"/>
          </w:rPr>
          <w:tab/>
        </w:r>
        <w:r w:rsidRPr="00261300">
          <w:rPr>
            <w:rStyle w:val="Hyperlink"/>
            <w:noProof/>
          </w:rPr>
          <w:t>Notify HA Configuration</w:t>
        </w:r>
        <w:r>
          <w:rPr>
            <w:noProof/>
            <w:webHidden/>
          </w:rPr>
          <w:tab/>
        </w:r>
        <w:r>
          <w:rPr>
            <w:noProof/>
            <w:webHidden/>
          </w:rPr>
          <w:fldChar w:fldCharType="begin"/>
        </w:r>
        <w:r>
          <w:rPr>
            <w:noProof/>
            <w:webHidden/>
          </w:rPr>
          <w:instrText xml:space="preserve"> PAGEREF _Toc88504167 \h </w:instrText>
        </w:r>
        <w:r>
          <w:rPr>
            <w:noProof/>
            <w:webHidden/>
          </w:rPr>
        </w:r>
      </w:ins>
      <w:r>
        <w:rPr>
          <w:noProof/>
          <w:webHidden/>
        </w:rPr>
        <w:fldChar w:fldCharType="separate"/>
      </w:r>
      <w:ins w:id="296" w:author="Clauss, Jens (GDE-EDS9)" w:date="2021-11-22T20:07:00Z">
        <w:r>
          <w:rPr>
            <w:noProof/>
            <w:webHidden/>
          </w:rPr>
          <w:t>78</w:t>
        </w:r>
        <w:r>
          <w:rPr>
            <w:noProof/>
            <w:webHidden/>
          </w:rPr>
          <w:fldChar w:fldCharType="end"/>
        </w:r>
        <w:r w:rsidRPr="00261300">
          <w:rPr>
            <w:rStyle w:val="Hyperlink"/>
            <w:noProof/>
          </w:rPr>
          <w:fldChar w:fldCharType="end"/>
        </w:r>
      </w:ins>
    </w:p>
    <w:p w14:paraId="76408134" w14:textId="63B6BBAA" w:rsidR="009E6233" w:rsidRDefault="009E6233">
      <w:pPr>
        <w:pStyle w:val="TOC3"/>
        <w:rPr>
          <w:ins w:id="297" w:author="Clauss, Jens (GDE-EDS9)" w:date="2021-11-22T20:07:00Z"/>
          <w:rFonts w:asciiTheme="minorHAnsi" w:eastAsiaTheme="minorEastAsia" w:hAnsiTheme="minorHAnsi" w:cstheme="minorBidi"/>
          <w:noProof/>
          <w:szCs w:val="22"/>
        </w:rPr>
      </w:pPr>
      <w:ins w:id="29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6.4.3</w:t>
        </w:r>
        <w:r>
          <w:rPr>
            <w:rFonts w:asciiTheme="minorHAnsi" w:eastAsiaTheme="minorEastAsia" w:hAnsiTheme="minorHAnsi" w:cstheme="minorBidi"/>
            <w:noProof/>
            <w:szCs w:val="22"/>
          </w:rPr>
          <w:tab/>
        </w:r>
        <w:r w:rsidRPr="00261300">
          <w:rPr>
            <w:rStyle w:val="Hyperlink"/>
            <w:noProof/>
          </w:rPr>
          <w:t>Post New Update Available</w:t>
        </w:r>
        <w:r>
          <w:rPr>
            <w:noProof/>
            <w:webHidden/>
          </w:rPr>
          <w:tab/>
        </w:r>
        <w:r>
          <w:rPr>
            <w:noProof/>
            <w:webHidden/>
          </w:rPr>
          <w:fldChar w:fldCharType="begin"/>
        </w:r>
        <w:r>
          <w:rPr>
            <w:noProof/>
            <w:webHidden/>
          </w:rPr>
          <w:instrText xml:space="preserve"> PAGEREF _Toc88504168 \h </w:instrText>
        </w:r>
        <w:r>
          <w:rPr>
            <w:noProof/>
            <w:webHidden/>
          </w:rPr>
        </w:r>
      </w:ins>
      <w:r>
        <w:rPr>
          <w:noProof/>
          <w:webHidden/>
        </w:rPr>
        <w:fldChar w:fldCharType="separate"/>
      </w:r>
      <w:ins w:id="299" w:author="Clauss, Jens (GDE-EDS9)" w:date="2021-11-22T20:07:00Z">
        <w:r>
          <w:rPr>
            <w:noProof/>
            <w:webHidden/>
          </w:rPr>
          <w:t>80</w:t>
        </w:r>
        <w:r>
          <w:rPr>
            <w:noProof/>
            <w:webHidden/>
          </w:rPr>
          <w:fldChar w:fldCharType="end"/>
        </w:r>
        <w:r w:rsidRPr="00261300">
          <w:rPr>
            <w:rStyle w:val="Hyperlink"/>
            <w:noProof/>
          </w:rPr>
          <w:fldChar w:fldCharType="end"/>
        </w:r>
      </w:ins>
    </w:p>
    <w:p w14:paraId="23A9AB9E" w14:textId="2C5652BB" w:rsidR="009E6233" w:rsidRDefault="009E6233">
      <w:pPr>
        <w:pStyle w:val="TOC3"/>
        <w:rPr>
          <w:ins w:id="300" w:author="Clauss, Jens (GDE-EDS9)" w:date="2021-11-22T20:07:00Z"/>
          <w:rFonts w:asciiTheme="minorHAnsi" w:eastAsiaTheme="minorEastAsia" w:hAnsiTheme="minorHAnsi" w:cstheme="minorBidi"/>
          <w:noProof/>
          <w:szCs w:val="22"/>
        </w:rPr>
      </w:pPr>
      <w:ins w:id="30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"_Toc88504169"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6.4.4</w:t>
        </w:r>
        <w:r>
          <w:rPr>
            <w:rFonts w:asciiTheme="minorHAnsi" w:eastAsiaTheme="minorEastAsia" w:hAnsiTheme="minorHAnsi" w:cstheme="minorBidi"/>
            <w:noProof/>
            <w:szCs w:val="22"/>
          </w:rPr>
          <w:tab/>
        </w:r>
        <w:r w:rsidRPr="00261300">
          <w:rPr>
            <w:rStyle w:val="Hyperlink"/>
            <w:noProof/>
          </w:rPr>
          <w:t>Notify Package Properties Request</w:t>
        </w:r>
        <w:r>
          <w:rPr>
            <w:noProof/>
            <w:webHidden/>
          </w:rPr>
          <w:tab/>
        </w:r>
        <w:r>
          <w:rPr>
            <w:noProof/>
            <w:webHidden/>
          </w:rPr>
          <w:fldChar w:fldCharType="begin"/>
        </w:r>
        <w:r>
          <w:rPr>
            <w:noProof/>
            <w:webHidden/>
          </w:rPr>
          <w:instrText xml:space="preserve"> PAGEREF _Toc88504169 \h </w:instrText>
        </w:r>
        <w:r>
          <w:rPr>
            <w:noProof/>
            <w:webHidden/>
          </w:rPr>
        </w:r>
      </w:ins>
      <w:r>
        <w:rPr>
          <w:noProof/>
          <w:webHidden/>
        </w:rPr>
        <w:fldChar w:fldCharType="separate"/>
      </w:r>
      <w:ins w:id="302" w:author="Clauss, Jens (GDE-EDS9)" w:date="2021-11-22T20:07:00Z">
        <w:r>
          <w:rPr>
            <w:noProof/>
            <w:webHidden/>
          </w:rPr>
          <w:t>81</w:t>
        </w:r>
        <w:r>
          <w:rPr>
            <w:noProof/>
            <w:webHidden/>
          </w:rPr>
          <w:fldChar w:fldCharType="end"/>
        </w:r>
        <w:r w:rsidRPr="00261300">
          <w:rPr>
            <w:rStyle w:val="Hyperlink"/>
            <w:noProof/>
          </w:rPr>
          <w:fldChar w:fldCharType="end"/>
        </w:r>
      </w:ins>
    </w:p>
    <w:p w14:paraId="3F298C76" w14:textId="1CE20FFF" w:rsidR="009E6233" w:rsidRDefault="009E6233">
      <w:pPr>
        <w:pStyle w:val="TOC3"/>
        <w:rPr>
          <w:ins w:id="303" w:author="Clauss, Jens (GDE-EDS9)" w:date="2021-11-22T20:07:00Z"/>
          <w:rFonts w:asciiTheme="minorHAnsi" w:eastAsiaTheme="minorEastAsia" w:hAnsiTheme="minorHAnsi" w:cstheme="minorBidi"/>
          <w:noProof/>
          <w:szCs w:val="22"/>
        </w:rPr>
      </w:pPr>
      <w:ins w:id="30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6.4.5</w:t>
        </w:r>
        <w:r>
          <w:rPr>
            <w:rFonts w:asciiTheme="minorHAnsi" w:eastAsiaTheme="minorEastAsia" w:hAnsiTheme="minorHAnsi" w:cstheme="minorBidi"/>
            <w:noProof/>
            <w:szCs w:val="22"/>
          </w:rPr>
          <w:tab/>
        </w:r>
        <w:r w:rsidRPr="00261300">
          <w:rPr>
            <w:rStyle w:val="Hyperlink"/>
            <w:noProof/>
          </w:rPr>
          <w:t>Post Package Properties</w:t>
        </w:r>
        <w:r>
          <w:rPr>
            <w:noProof/>
            <w:webHidden/>
          </w:rPr>
          <w:tab/>
        </w:r>
        <w:r>
          <w:rPr>
            <w:noProof/>
            <w:webHidden/>
          </w:rPr>
          <w:fldChar w:fldCharType="begin"/>
        </w:r>
        <w:r>
          <w:rPr>
            <w:noProof/>
            <w:webHidden/>
          </w:rPr>
          <w:instrText xml:space="preserve"> PAGEREF _Toc88504170 \h </w:instrText>
        </w:r>
        <w:r>
          <w:rPr>
            <w:noProof/>
            <w:webHidden/>
          </w:rPr>
        </w:r>
      </w:ins>
      <w:r>
        <w:rPr>
          <w:noProof/>
          <w:webHidden/>
        </w:rPr>
        <w:fldChar w:fldCharType="separate"/>
      </w:r>
      <w:ins w:id="305" w:author="Clauss, Jens (GDE-EDS9)" w:date="2021-11-22T20:07:00Z">
        <w:r>
          <w:rPr>
            <w:noProof/>
            <w:webHidden/>
          </w:rPr>
          <w:t>82</w:t>
        </w:r>
        <w:r>
          <w:rPr>
            <w:noProof/>
            <w:webHidden/>
          </w:rPr>
          <w:fldChar w:fldCharType="end"/>
        </w:r>
        <w:r w:rsidRPr="00261300">
          <w:rPr>
            <w:rStyle w:val="Hyperlink"/>
            <w:noProof/>
          </w:rPr>
          <w:fldChar w:fldCharType="end"/>
        </w:r>
      </w:ins>
    </w:p>
    <w:p w14:paraId="37FE7052" w14:textId="58D89E24" w:rsidR="009E6233" w:rsidRDefault="009E6233">
      <w:pPr>
        <w:pStyle w:val="TOC3"/>
        <w:rPr>
          <w:ins w:id="306" w:author="Clauss, Jens (GDE-EDS9)" w:date="2021-11-22T20:07:00Z"/>
          <w:rFonts w:asciiTheme="minorHAnsi" w:eastAsiaTheme="minorEastAsia" w:hAnsiTheme="minorHAnsi" w:cstheme="minorBidi"/>
          <w:noProof/>
          <w:szCs w:val="22"/>
        </w:rPr>
      </w:pPr>
      <w:ins w:id="30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6.4.6</w:t>
        </w:r>
        <w:r>
          <w:rPr>
            <w:rFonts w:asciiTheme="minorHAnsi" w:eastAsiaTheme="minorEastAsia" w:hAnsiTheme="minorHAnsi" w:cstheme="minorBidi"/>
            <w:noProof/>
            <w:szCs w:val="22"/>
          </w:rPr>
          <w:tab/>
        </w:r>
        <w:r w:rsidRPr="00261300">
          <w:rPr>
            <w:rStyle w:val="Hyperlink"/>
            <w:noProof/>
          </w:rPr>
          <w:t>Get Firmware Update State of HA</w:t>
        </w:r>
        <w:r>
          <w:rPr>
            <w:noProof/>
            <w:webHidden/>
          </w:rPr>
          <w:tab/>
        </w:r>
        <w:r>
          <w:rPr>
            <w:noProof/>
            <w:webHidden/>
          </w:rPr>
          <w:fldChar w:fldCharType="begin"/>
        </w:r>
        <w:r>
          <w:rPr>
            <w:noProof/>
            <w:webHidden/>
          </w:rPr>
          <w:instrText xml:space="preserve"> PAGEREF _Toc88504171 \h </w:instrText>
        </w:r>
        <w:r>
          <w:rPr>
            <w:noProof/>
            <w:webHidden/>
          </w:rPr>
        </w:r>
      </w:ins>
      <w:r>
        <w:rPr>
          <w:noProof/>
          <w:webHidden/>
        </w:rPr>
        <w:fldChar w:fldCharType="separate"/>
      </w:r>
      <w:ins w:id="308" w:author="Clauss, Jens (GDE-EDS9)" w:date="2021-11-22T20:07:00Z">
        <w:r>
          <w:rPr>
            <w:noProof/>
            <w:webHidden/>
          </w:rPr>
          <w:t>83</w:t>
        </w:r>
        <w:r>
          <w:rPr>
            <w:noProof/>
            <w:webHidden/>
          </w:rPr>
          <w:fldChar w:fldCharType="end"/>
        </w:r>
        <w:r w:rsidRPr="00261300">
          <w:rPr>
            <w:rStyle w:val="Hyperlink"/>
            <w:noProof/>
          </w:rPr>
          <w:fldChar w:fldCharType="end"/>
        </w:r>
      </w:ins>
    </w:p>
    <w:p w14:paraId="3727D162" w14:textId="594598B8" w:rsidR="009E6233" w:rsidRDefault="009E6233">
      <w:pPr>
        <w:pStyle w:val="TOC3"/>
        <w:rPr>
          <w:ins w:id="309" w:author="Clauss, Jens (GDE-EDS9)" w:date="2021-11-22T20:07:00Z"/>
          <w:rFonts w:asciiTheme="minorHAnsi" w:eastAsiaTheme="minorEastAsia" w:hAnsiTheme="minorHAnsi" w:cstheme="minorBidi"/>
          <w:noProof/>
          <w:szCs w:val="22"/>
        </w:rPr>
      </w:pPr>
      <w:ins w:id="31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6.4.7</w:t>
        </w:r>
        <w:r>
          <w:rPr>
            <w:rFonts w:asciiTheme="minorHAnsi" w:eastAsiaTheme="minorEastAsia" w:hAnsiTheme="minorHAnsi" w:cstheme="minorBidi"/>
            <w:noProof/>
            <w:szCs w:val="22"/>
          </w:rPr>
          <w:tab/>
        </w:r>
        <w:r w:rsidRPr="00261300">
          <w:rPr>
            <w:rStyle w:val="Hyperlink"/>
            <w:noProof/>
          </w:rPr>
          <w:t>Notify Firmware Update State of HA</w:t>
        </w:r>
        <w:r>
          <w:rPr>
            <w:noProof/>
            <w:webHidden/>
          </w:rPr>
          <w:tab/>
        </w:r>
        <w:r>
          <w:rPr>
            <w:noProof/>
            <w:webHidden/>
          </w:rPr>
          <w:fldChar w:fldCharType="begin"/>
        </w:r>
        <w:r>
          <w:rPr>
            <w:noProof/>
            <w:webHidden/>
          </w:rPr>
          <w:instrText xml:space="preserve"> PAGEREF _Toc88504172 \h </w:instrText>
        </w:r>
        <w:r>
          <w:rPr>
            <w:noProof/>
            <w:webHidden/>
          </w:rPr>
        </w:r>
      </w:ins>
      <w:r>
        <w:rPr>
          <w:noProof/>
          <w:webHidden/>
        </w:rPr>
        <w:fldChar w:fldCharType="separate"/>
      </w:r>
      <w:ins w:id="311" w:author="Clauss, Jens (GDE-EDS9)" w:date="2021-11-22T20:07:00Z">
        <w:r>
          <w:rPr>
            <w:noProof/>
            <w:webHidden/>
          </w:rPr>
          <w:t>84</w:t>
        </w:r>
        <w:r>
          <w:rPr>
            <w:noProof/>
            <w:webHidden/>
          </w:rPr>
          <w:fldChar w:fldCharType="end"/>
        </w:r>
        <w:r w:rsidRPr="00261300">
          <w:rPr>
            <w:rStyle w:val="Hyperlink"/>
            <w:noProof/>
          </w:rPr>
          <w:fldChar w:fldCharType="end"/>
        </w:r>
      </w:ins>
    </w:p>
    <w:p w14:paraId="0D985D0B" w14:textId="7921EEFA" w:rsidR="009E6233" w:rsidRDefault="009E6233">
      <w:pPr>
        <w:pStyle w:val="TOC3"/>
        <w:rPr>
          <w:ins w:id="312" w:author="Clauss, Jens (GDE-EDS9)" w:date="2021-11-22T20:07:00Z"/>
          <w:rFonts w:asciiTheme="minorHAnsi" w:eastAsiaTheme="minorEastAsia" w:hAnsiTheme="minorHAnsi" w:cstheme="minorBidi"/>
          <w:noProof/>
          <w:szCs w:val="22"/>
        </w:rPr>
      </w:pPr>
      <w:ins w:id="31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6.4.8</w:t>
        </w:r>
        <w:r>
          <w:rPr>
            <w:rFonts w:asciiTheme="minorHAnsi" w:eastAsiaTheme="minorEastAsia" w:hAnsiTheme="minorHAnsi" w:cstheme="minorBidi"/>
            <w:noProof/>
            <w:szCs w:val="22"/>
          </w:rPr>
          <w:tab/>
        </w:r>
        <w:r w:rsidRPr="00261300">
          <w:rPr>
            <w:rStyle w:val="Hyperlink"/>
            <w:noProof/>
          </w:rPr>
          <w:t>Post Permission Retrigger</w:t>
        </w:r>
        <w:r>
          <w:rPr>
            <w:noProof/>
            <w:webHidden/>
          </w:rPr>
          <w:tab/>
        </w:r>
        <w:r>
          <w:rPr>
            <w:noProof/>
            <w:webHidden/>
          </w:rPr>
          <w:fldChar w:fldCharType="begin"/>
        </w:r>
        <w:r>
          <w:rPr>
            <w:noProof/>
            <w:webHidden/>
          </w:rPr>
          <w:instrText xml:space="preserve"> PAGEREF _Toc88504173 \h </w:instrText>
        </w:r>
        <w:r>
          <w:rPr>
            <w:noProof/>
            <w:webHidden/>
          </w:rPr>
        </w:r>
      </w:ins>
      <w:r>
        <w:rPr>
          <w:noProof/>
          <w:webHidden/>
        </w:rPr>
        <w:fldChar w:fldCharType="separate"/>
      </w:r>
      <w:ins w:id="314" w:author="Clauss, Jens (GDE-EDS9)" w:date="2021-11-22T20:07:00Z">
        <w:r>
          <w:rPr>
            <w:noProof/>
            <w:webHidden/>
          </w:rPr>
          <w:t>85</w:t>
        </w:r>
        <w:r>
          <w:rPr>
            <w:noProof/>
            <w:webHidden/>
          </w:rPr>
          <w:fldChar w:fldCharType="end"/>
        </w:r>
        <w:r w:rsidRPr="00261300">
          <w:rPr>
            <w:rStyle w:val="Hyperlink"/>
            <w:noProof/>
          </w:rPr>
          <w:fldChar w:fldCharType="end"/>
        </w:r>
      </w:ins>
    </w:p>
    <w:p w14:paraId="29362A91" w14:textId="495E3BF9" w:rsidR="009E6233" w:rsidRDefault="009E6233">
      <w:pPr>
        <w:pStyle w:val="TOC3"/>
        <w:rPr>
          <w:ins w:id="315" w:author="Clauss, Jens (GDE-EDS9)" w:date="2021-11-22T20:07:00Z"/>
          <w:rFonts w:asciiTheme="minorHAnsi" w:eastAsiaTheme="minorEastAsia" w:hAnsiTheme="minorHAnsi" w:cstheme="minorBidi"/>
          <w:noProof/>
          <w:szCs w:val="22"/>
        </w:rPr>
      </w:pPr>
      <w:ins w:id="31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6.4.9</w:t>
        </w:r>
        <w:r>
          <w:rPr>
            <w:rFonts w:asciiTheme="minorHAnsi" w:eastAsiaTheme="minorEastAsia" w:hAnsiTheme="minorHAnsi" w:cstheme="minorBidi"/>
            <w:noProof/>
            <w:szCs w:val="22"/>
          </w:rPr>
          <w:tab/>
        </w:r>
        <w:r w:rsidRPr="00261300">
          <w:rPr>
            <w:rStyle w:val="Hyperlink"/>
            <w:noProof/>
          </w:rPr>
          <w:t>Set Aborted</w:t>
        </w:r>
        <w:r>
          <w:rPr>
            <w:noProof/>
            <w:webHidden/>
          </w:rPr>
          <w:tab/>
        </w:r>
        <w:r>
          <w:rPr>
            <w:noProof/>
            <w:webHidden/>
          </w:rPr>
          <w:fldChar w:fldCharType="begin"/>
        </w:r>
        <w:r>
          <w:rPr>
            <w:noProof/>
            <w:webHidden/>
          </w:rPr>
          <w:instrText xml:space="preserve"> PAGEREF _Toc88504174 \h </w:instrText>
        </w:r>
        <w:r>
          <w:rPr>
            <w:noProof/>
            <w:webHidden/>
          </w:rPr>
        </w:r>
      </w:ins>
      <w:r>
        <w:rPr>
          <w:noProof/>
          <w:webHidden/>
        </w:rPr>
        <w:fldChar w:fldCharType="separate"/>
      </w:r>
      <w:ins w:id="317" w:author="Clauss, Jens (GDE-EDS9)" w:date="2021-11-22T20:07:00Z">
        <w:r>
          <w:rPr>
            <w:noProof/>
            <w:webHidden/>
          </w:rPr>
          <w:t>86</w:t>
        </w:r>
        <w:r>
          <w:rPr>
            <w:noProof/>
            <w:webHidden/>
          </w:rPr>
          <w:fldChar w:fldCharType="end"/>
        </w:r>
        <w:r w:rsidRPr="00261300">
          <w:rPr>
            <w:rStyle w:val="Hyperlink"/>
            <w:noProof/>
          </w:rPr>
          <w:fldChar w:fldCharType="end"/>
        </w:r>
      </w:ins>
    </w:p>
    <w:p w14:paraId="1E0BBFAA" w14:textId="48AECD2B" w:rsidR="009E6233" w:rsidRDefault="009E6233">
      <w:pPr>
        <w:pStyle w:val="TOC3"/>
        <w:rPr>
          <w:ins w:id="318" w:author="Clauss, Jens (GDE-EDS9)" w:date="2021-11-22T20:07:00Z"/>
          <w:rFonts w:asciiTheme="minorHAnsi" w:eastAsiaTheme="minorEastAsia" w:hAnsiTheme="minorHAnsi" w:cstheme="minorBidi"/>
          <w:noProof/>
          <w:szCs w:val="22"/>
        </w:rPr>
      </w:pPr>
      <w:ins w:id="31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6.4.10</w:t>
        </w:r>
        <w:r>
          <w:rPr>
            <w:rFonts w:asciiTheme="minorHAnsi" w:eastAsiaTheme="minorEastAsia" w:hAnsiTheme="minorHAnsi" w:cstheme="minorBidi"/>
            <w:noProof/>
            <w:szCs w:val="22"/>
          </w:rPr>
          <w:tab/>
        </w:r>
        <w:r w:rsidRPr="00261300">
          <w:rPr>
            <w:rStyle w:val="Hyperlink"/>
            <w:noProof/>
          </w:rPr>
          <w:t>Notify Download Progress</w:t>
        </w:r>
        <w:r>
          <w:rPr>
            <w:noProof/>
            <w:webHidden/>
          </w:rPr>
          <w:tab/>
        </w:r>
        <w:r>
          <w:rPr>
            <w:noProof/>
            <w:webHidden/>
          </w:rPr>
          <w:fldChar w:fldCharType="begin"/>
        </w:r>
        <w:r>
          <w:rPr>
            <w:noProof/>
            <w:webHidden/>
          </w:rPr>
          <w:instrText xml:space="preserve"> PAGEREF _Toc88504175 \h </w:instrText>
        </w:r>
        <w:r>
          <w:rPr>
            <w:noProof/>
            <w:webHidden/>
          </w:rPr>
        </w:r>
      </w:ins>
      <w:r>
        <w:rPr>
          <w:noProof/>
          <w:webHidden/>
        </w:rPr>
        <w:fldChar w:fldCharType="separate"/>
      </w:r>
      <w:ins w:id="320" w:author="Clauss, Jens (GDE-EDS9)" w:date="2021-11-22T20:07:00Z">
        <w:r>
          <w:rPr>
            <w:noProof/>
            <w:webHidden/>
          </w:rPr>
          <w:t>87</w:t>
        </w:r>
        <w:r>
          <w:rPr>
            <w:noProof/>
            <w:webHidden/>
          </w:rPr>
          <w:fldChar w:fldCharType="end"/>
        </w:r>
        <w:r w:rsidRPr="00261300">
          <w:rPr>
            <w:rStyle w:val="Hyperlink"/>
            <w:noProof/>
          </w:rPr>
          <w:fldChar w:fldCharType="end"/>
        </w:r>
      </w:ins>
    </w:p>
    <w:p w14:paraId="43C49F12" w14:textId="27586651" w:rsidR="009E6233" w:rsidRDefault="009E6233">
      <w:pPr>
        <w:pStyle w:val="TOC3"/>
        <w:rPr>
          <w:ins w:id="321" w:author="Clauss, Jens (GDE-EDS9)" w:date="2021-11-22T20:07:00Z"/>
          <w:rFonts w:asciiTheme="minorHAnsi" w:eastAsiaTheme="minorEastAsia" w:hAnsiTheme="minorHAnsi" w:cstheme="minorBidi"/>
          <w:noProof/>
          <w:szCs w:val="22"/>
        </w:rPr>
      </w:pPr>
      <w:ins w:id="32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6.4.11</w:t>
        </w:r>
        <w:r>
          <w:rPr>
            <w:rFonts w:asciiTheme="minorHAnsi" w:eastAsiaTheme="minorEastAsia" w:hAnsiTheme="minorHAnsi" w:cstheme="minorBidi"/>
            <w:noProof/>
            <w:szCs w:val="22"/>
          </w:rPr>
          <w:tab/>
        </w:r>
        <w:r w:rsidRPr="00261300">
          <w:rPr>
            <w:rStyle w:val="Hyperlink"/>
            <w:noProof/>
          </w:rPr>
          <w:t>Notify Trust Config</w:t>
        </w:r>
        <w:r>
          <w:rPr>
            <w:noProof/>
            <w:webHidden/>
          </w:rPr>
          <w:tab/>
        </w:r>
        <w:r>
          <w:rPr>
            <w:noProof/>
            <w:webHidden/>
          </w:rPr>
          <w:fldChar w:fldCharType="begin"/>
        </w:r>
        <w:r>
          <w:rPr>
            <w:noProof/>
            <w:webHidden/>
          </w:rPr>
          <w:instrText xml:space="preserve"> PAGEREF _Toc88504176 \h </w:instrText>
        </w:r>
        <w:r>
          <w:rPr>
            <w:noProof/>
            <w:webHidden/>
          </w:rPr>
        </w:r>
      </w:ins>
      <w:r>
        <w:rPr>
          <w:noProof/>
          <w:webHidden/>
        </w:rPr>
        <w:fldChar w:fldCharType="separate"/>
      </w:r>
      <w:ins w:id="323" w:author="Clauss, Jens (GDE-EDS9)" w:date="2021-11-22T20:07:00Z">
        <w:r>
          <w:rPr>
            <w:noProof/>
            <w:webHidden/>
          </w:rPr>
          <w:t>88</w:t>
        </w:r>
        <w:r>
          <w:rPr>
            <w:noProof/>
            <w:webHidden/>
          </w:rPr>
          <w:fldChar w:fldCharType="end"/>
        </w:r>
        <w:r w:rsidRPr="00261300">
          <w:rPr>
            <w:rStyle w:val="Hyperlink"/>
            <w:noProof/>
          </w:rPr>
          <w:fldChar w:fldCharType="end"/>
        </w:r>
      </w:ins>
    </w:p>
    <w:p w14:paraId="691745DC" w14:textId="345FFD21" w:rsidR="009E6233" w:rsidRDefault="009E6233">
      <w:pPr>
        <w:pStyle w:val="TOC2"/>
        <w:tabs>
          <w:tab w:val="left" w:pos="880"/>
          <w:tab w:val="right" w:leader="dot" w:pos="9060"/>
        </w:tabs>
        <w:rPr>
          <w:ins w:id="324" w:author="Clauss, Jens (GDE-EDS9)" w:date="2021-11-22T20:07:00Z"/>
          <w:rFonts w:asciiTheme="minorHAnsi" w:eastAsiaTheme="minorEastAsia" w:hAnsiTheme="minorHAnsi" w:cstheme="minorBidi"/>
          <w:noProof/>
          <w:szCs w:val="22"/>
        </w:rPr>
      </w:pPr>
      <w:ins w:id="32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6.5</w:t>
        </w:r>
        <w:r>
          <w:rPr>
            <w:rFonts w:asciiTheme="minorHAnsi" w:eastAsiaTheme="minorEastAsia" w:hAnsiTheme="minorHAnsi" w:cstheme="minorBidi"/>
            <w:noProof/>
            <w:szCs w:val="22"/>
          </w:rPr>
          <w:tab/>
        </w:r>
        <w:r w:rsidRPr="00261300">
          <w:rPr>
            <w:rStyle w:val="Hyperlink"/>
            <w:noProof/>
          </w:rPr>
          <w:t>Application Guidelines / Behavior</w:t>
        </w:r>
        <w:r>
          <w:rPr>
            <w:noProof/>
            <w:webHidden/>
          </w:rPr>
          <w:tab/>
        </w:r>
        <w:r>
          <w:rPr>
            <w:noProof/>
            <w:webHidden/>
          </w:rPr>
          <w:fldChar w:fldCharType="begin"/>
        </w:r>
        <w:r>
          <w:rPr>
            <w:noProof/>
            <w:webHidden/>
          </w:rPr>
          <w:instrText xml:space="preserve"> PAGEREF _Toc88504177 \h </w:instrText>
        </w:r>
        <w:r>
          <w:rPr>
            <w:noProof/>
            <w:webHidden/>
          </w:rPr>
        </w:r>
      </w:ins>
      <w:r>
        <w:rPr>
          <w:noProof/>
          <w:webHidden/>
        </w:rPr>
        <w:fldChar w:fldCharType="separate"/>
      </w:r>
      <w:ins w:id="326" w:author="Clauss, Jens (GDE-EDS9)" w:date="2021-11-22T20:07:00Z">
        <w:r>
          <w:rPr>
            <w:noProof/>
            <w:webHidden/>
          </w:rPr>
          <w:t>89</w:t>
        </w:r>
        <w:r>
          <w:rPr>
            <w:noProof/>
            <w:webHidden/>
          </w:rPr>
          <w:fldChar w:fldCharType="end"/>
        </w:r>
        <w:r w:rsidRPr="00261300">
          <w:rPr>
            <w:rStyle w:val="Hyperlink"/>
            <w:noProof/>
          </w:rPr>
          <w:fldChar w:fldCharType="end"/>
        </w:r>
      </w:ins>
    </w:p>
    <w:p w14:paraId="3CDFFE56" w14:textId="0A30CC9F" w:rsidR="009E6233" w:rsidRDefault="009E6233">
      <w:pPr>
        <w:pStyle w:val="TOC1"/>
        <w:rPr>
          <w:ins w:id="327" w:author="Clauss, Jens (GDE-EDS9)" w:date="2021-11-22T20:07:00Z"/>
          <w:rFonts w:asciiTheme="minorHAnsi" w:eastAsiaTheme="minorEastAsia" w:hAnsiTheme="minorHAnsi" w:cstheme="minorBidi"/>
          <w:b w:val="0"/>
          <w:bCs w:val="0"/>
          <w:szCs w:val="22"/>
        </w:rPr>
      </w:pPr>
      <w:ins w:id="328" w:author="Clauss, Jens (GDE-EDS9)" w:date="2021-11-22T20:07:00Z">
        <w:r w:rsidRPr="00261300">
          <w:rPr>
            <w:rStyle w:val="Hyperlink"/>
          </w:rPr>
          <w:fldChar w:fldCharType="begin"/>
        </w:r>
        <w:r w:rsidRPr="00261300">
          <w:rPr>
            <w:rStyle w:val="Hyperlink"/>
          </w:rPr>
          <w:instrText xml:space="preserve"> </w:instrText>
        </w:r>
        <w:r>
          <w:instrText>HYPERLINK \l "_Toc88504178"</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7</w:t>
        </w:r>
        <w:r>
          <w:rPr>
            <w:rFonts w:asciiTheme="minorHAnsi" w:eastAsiaTheme="minorEastAsia" w:hAnsiTheme="minorHAnsi" w:cstheme="minorBidi"/>
            <w:b w:val="0"/>
            <w:bCs w:val="0"/>
            <w:szCs w:val="22"/>
          </w:rPr>
          <w:tab/>
        </w:r>
        <w:r w:rsidRPr="00261300">
          <w:rPr>
            <w:rStyle w:val="Hyperlink"/>
          </w:rPr>
          <w:t>Service – Firmware Update – v5</w:t>
        </w:r>
        <w:r>
          <w:rPr>
            <w:webHidden/>
          </w:rPr>
          <w:tab/>
        </w:r>
        <w:r>
          <w:rPr>
            <w:webHidden/>
          </w:rPr>
          <w:fldChar w:fldCharType="begin"/>
        </w:r>
        <w:r>
          <w:rPr>
            <w:webHidden/>
          </w:rPr>
          <w:instrText xml:space="preserve"> PAGEREF _Toc88504178 \h </w:instrText>
        </w:r>
        <w:r>
          <w:rPr>
            <w:webHidden/>
          </w:rPr>
        </w:r>
      </w:ins>
      <w:r>
        <w:rPr>
          <w:webHidden/>
        </w:rPr>
        <w:fldChar w:fldCharType="separate"/>
      </w:r>
      <w:ins w:id="329" w:author="Clauss, Jens (GDE-EDS9)" w:date="2021-11-22T20:07:00Z">
        <w:r>
          <w:rPr>
            <w:webHidden/>
          </w:rPr>
          <w:t>90</w:t>
        </w:r>
        <w:r>
          <w:rPr>
            <w:webHidden/>
          </w:rPr>
          <w:fldChar w:fldCharType="end"/>
        </w:r>
        <w:r w:rsidRPr="00261300">
          <w:rPr>
            <w:rStyle w:val="Hyperlink"/>
          </w:rPr>
          <w:fldChar w:fldCharType="end"/>
        </w:r>
      </w:ins>
    </w:p>
    <w:p w14:paraId="782CF4EB" w14:textId="79E67380" w:rsidR="009E6233" w:rsidRDefault="009E6233">
      <w:pPr>
        <w:pStyle w:val="TOC2"/>
        <w:tabs>
          <w:tab w:val="left" w:pos="880"/>
          <w:tab w:val="right" w:leader="dot" w:pos="9060"/>
        </w:tabs>
        <w:rPr>
          <w:ins w:id="330" w:author="Clauss, Jens (GDE-EDS9)" w:date="2021-11-22T20:07:00Z"/>
          <w:rFonts w:asciiTheme="minorHAnsi" w:eastAsiaTheme="minorEastAsia" w:hAnsiTheme="minorHAnsi" w:cstheme="minorBidi"/>
          <w:noProof/>
          <w:szCs w:val="22"/>
        </w:rPr>
      </w:pPr>
      <w:ins w:id="33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"_Toc88504179"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7.1</w:t>
        </w:r>
        <w:r>
          <w:rPr>
            <w:rFonts w:asciiTheme="minorHAnsi" w:eastAsiaTheme="minorEastAsia" w:hAnsiTheme="minorHAnsi" w:cstheme="minorBidi"/>
            <w:noProof/>
            <w:szCs w:val="22"/>
          </w:rPr>
          <w:tab/>
        </w:r>
        <w:r w:rsidRPr="00261300">
          <w:rPr>
            <w:rStyle w:val="Hyperlink"/>
            <w:noProof/>
          </w:rPr>
          <w:t>Overview</w:t>
        </w:r>
        <w:r>
          <w:rPr>
            <w:noProof/>
            <w:webHidden/>
          </w:rPr>
          <w:tab/>
        </w:r>
        <w:r>
          <w:rPr>
            <w:noProof/>
            <w:webHidden/>
          </w:rPr>
          <w:fldChar w:fldCharType="begin"/>
        </w:r>
        <w:r>
          <w:rPr>
            <w:noProof/>
            <w:webHidden/>
          </w:rPr>
          <w:instrText xml:space="preserve"> PAGEREF _Toc88504179 \h </w:instrText>
        </w:r>
        <w:r>
          <w:rPr>
            <w:noProof/>
            <w:webHidden/>
          </w:rPr>
        </w:r>
      </w:ins>
      <w:r>
        <w:rPr>
          <w:noProof/>
          <w:webHidden/>
        </w:rPr>
        <w:fldChar w:fldCharType="separate"/>
      </w:r>
      <w:ins w:id="332" w:author="Clauss, Jens (GDE-EDS9)" w:date="2021-11-22T20:07:00Z">
        <w:r>
          <w:rPr>
            <w:noProof/>
            <w:webHidden/>
          </w:rPr>
          <w:t>90</w:t>
        </w:r>
        <w:r>
          <w:rPr>
            <w:noProof/>
            <w:webHidden/>
          </w:rPr>
          <w:fldChar w:fldCharType="end"/>
        </w:r>
        <w:r w:rsidRPr="00261300">
          <w:rPr>
            <w:rStyle w:val="Hyperlink"/>
            <w:noProof/>
          </w:rPr>
          <w:fldChar w:fldCharType="end"/>
        </w:r>
      </w:ins>
    </w:p>
    <w:p w14:paraId="6FBCC6BE" w14:textId="53C0C9EE" w:rsidR="009E6233" w:rsidRDefault="009E6233">
      <w:pPr>
        <w:pStyle w:val="TOC2"/>
        <w:tabs>
          <w:tab w:val="left" w:pos="880"/>
          <w:tab w:val="right" w:leader="dot" w:pos="9060"/>
        </w:tabs>
        <w:rPr>
          <w:ins w:id="333" w:author="Clauss, Jens (GDE-EDS9)" w:date="2021-11-22T20:07:00Z"/>
          <w:rFonts w:asciiTheme="minorHAnsi" w:eastAsiaTheme="minorEastAsia" w:hAnsiTheme="minorHAnsi" w:cstheme="minorBidi"/>
          <w:noProof/>
          <w:szCs w:val="22"/>
        </w:rPr>
      </w:pPr>
      <w:ins w:id="33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7.2</w:t>
        </w:r>
        <w:r>
          <w:rPr>
            <w:rFonts w:asciiTheme="minorHAnsi" w:eastAsiaTheme="minorEastAsia" w:hAnsiTheme="minorHAnsi" w:cstheme="minorBidi"/>
            <w:noProof/>
            <w:szCs w:val="22"/>
          </w:rPr>
          <w:tab/>
        </w:r>
        <w:r w:rsidRPr="00261300">
          <w:rPr>
            <w:rStyle w:val="Hyperlink"/>
            <w:noProof/>
          </w:rPr>
          <w:t>List of Resources</w:t>
        </w:r>
        <w:r>
          <w:rPr>
            <w:noProof/>
            <w:webHidden/>
          </w:rPr>
          <w:tab/>
        </w:r>
        <w:r>
          <w:rPr>
            <w:noProof/>
            <w:webHidden/>
          </w:rPr>
          <w:fldChar w:fldCharType="begin"/>
        </w:r>
        <w:r>
          <w:rPr>
            <w:noProof/>
            <w:webHidden/>
          </w:rPr>
          <w:instrText xml:space="preserve"> PAGEREF _Toc88504180 \h </w:instrText>
        </w:r>
        <w:r>
          <w:rPr>
            <w:noProof/>
            <w:webHidden/>
          </w:rPr>
        </w:r>
      </w:ins>
      <w:r>
        <w:rPr>
          <w:noProof/>
          <w:webHidden/>
        </w:rPr>
        <w:fldChar w:fldCharType="separate"/>
      </w:r>
      <w:ins w:id="335" w:author="Clauss, Jens (GDE-EDS9)" w:date="2021-11-22T20:07:00Z">
        <w:r>
          <w:rPr>
            <w:noProof/>
            <w:webHidden/>
          </w:rPr>
          <w:t>90</w:t>
        </w:r>
        <w:r>
          <w:rPr>
            <w:noProof/>
            <w:webHidden/>
          </w:rPr>
          <w:fldChar w:fldCharType="end"/>
        </w:r>
        <w:r w:rsidRPr="00261300">
          <w:rPr>
            <w:rStyle w:val="Hyperlink"/>
            <w:noProof/>
          </w:rPr>
          <w:fldChar w:fldCharType="end"/>
        </w:r>
      </w:ins>
    </w:p>
    <w:p w14:paraId="38214C1A" w14:textId="5A6121BC" w:rsidR="009E6233" w:rsidRDefault="009E6233">
      <w:pPr>
        <w:pStyle w:val="TOC2"/>
        <w:tabs>
          <w:tab w:val="left" w:pos="880"/>
          <w:tab w:val="right" w:leader="dot" w:pos="9060"/>
        </w:tabs>
        <w:rPr>
          <w:ins w:id="336" w:author="Clauss, Jens (GDE-EDS9)" w:date="2021-11-22T20:07:00Z"/>
          <w:rFonts w:asciiTheme="minorHAnsi" w:eastAsiaTheme="minorEastAsia" w:hAnsiTheme="minorHAnsi" w:cstheme="minorBidi"/>
          <w:noProof/>
          <w:szCs w:val="22"/>
        </w:rPr>
      </w:pPr>
      <w:ins w:id="33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w:t>
        </w:r>
        <w:r>
          <w:rPr>
            <w:rFonts w:asciiTheme="minorHAnsi" w:eastAsiaTheme="minorEastAsia" w:hAnsiTheme="minorHAnsi" w:cstheme="minorBidi"/>
            <w:noProof/>
            <w:szCs w:val="22"/>
          </w:rPr>
          <w:tab/>
        </w:r>
        <w:r w:rsidRPr="00261300">
          <w:rPr>
            <w:rStyle w:val="Hyperlink"/>
            <w:noProof/>
          </w:rPr>
          <w:t>Structures in item &lt;data&gt;</w:t>
        </w:r>
        <w:r>
          <w:rPr>
            <w:noProof/>
            <w:webHidden/>
          </w:rPr>
          <w:tab/>
        </w:r>
        <w:r>
          <w:rPr>
            <w:noProof/>
            <w:webHidden/>
          </w:rPr>
          <w:fldChar w:fldCharType="begin"/>
        </w:r>
        <w:r>
          <w:rPr>
            <w:noProof/>
            <w:webHidden/>
          </w:rPr>
          <w:instrText xml:space="preserve"> PAGEREF _Toc88504181 \h </w:instrText>
        </w:r>
        <w:r>
          <w:rPr>
            <w:noProof/>
            <w:webHidden/>
          </w:rPr>
        </w:r>
      </w:ins>
      <w:r>
        <w:rPr>
          <w:noProof/>
          <w:webHidden/>
        </w:rPr>
        <w:fldChar w:fldCharType="separate"/>
      </w:r>
      <w:ins w:id="338" w:author="Clauss, Jens (GDE-EDS9)" w:date="2021-11-22T20:07:00Z">
        <w:r>
          <w:rPr>
            <w:noProof/>
            <w:webHidden/>
          </w:rPr>
          <w:t>91</w:t>
        </w:r>
        <w:r>
          <w:rPr>
            <w:noProof/>
            <w:webHidden/>
          </w:rPr>
          <w:fldChar w:fldCharType="end"/>
        </w:r>
        <w:r w:rsidRPr="00261300">
          <w:rPr>
            <w:rStyle w:val="Hyperlink"/>
            <w:noProof/>
          </w:rPr>
          <w:fldChar w:fldCharType="end"/>
        </w:r>
      </w:ins>
    </w:p>
    <w:p w14:paraId="70715CA1" w14:textId="174BE7CD" w:rsidR="009E6233" w:rsidRDefault="009E6233">
      <w:pPr>
        <w:pStyle w:val="TOC3"/>
        <w:rPr>
          <w:ins w:id="339" w:author="Clauss, Jens (GDE-EDS9)" w:date="2021-11-22T20:07:00Z"/>
          <w:rFonts w:asciiTheme="minorHAnsi" w:eastAsiaTheme="minorEastAsia" w:hAnsiTheme="minorHAnsi" w:cstheme="minorBidi"/>
          <w:noProof/>
          <w:szCs w:val="22"/>
        </w:rPr>
      </w:pPr>
      <w:ins w:id="34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7.3.1</w:t>
        </w:r>
        <w:r>
          <w:rPr>
            <w:rFonts w:asciiTheme="minorHAnsi" w:eastAsiaTheme="minorEastAsia" w:hAnsiTheme="minorHAnsi" w:cstheme="minorBidi"/>
            <w:noProof/>
            <w:szCs w:val="22"/>
          </w:rPr>
          <w:tab/>
        </w:r>
        <w:r w:rsidRPr="00261300">
          <w:rPr>
            <w:rStyle w:val="Hyperlink"/>
            <w:noProof/>
          </w:rPr>
          <w:t>Content type HACONFIG</w:t>
        </w:r>
        <w:r>
          <w:rPr>
            <w:noProof/>
            <w:webHidden/>
          </w:rPr>
          <w:tab/>
        </w:r>
        <w:r>
          <w:rPr>
            <w:noProof/>
            <w:webHidden/>
          </w:rPr>
          <w:fldChar w:fldCharType="begin"/>
        </w:r>
        <w:r>
          <w:rPr>
            <w:noProof/>
            <w:webHidden/>
          </w:rPr>
          <w:instrText xml:space="preserve"> PAGEREF _Toc88504182 \h </w:instrText>
        </w:r>
        <w:r>
          <w:rPr>
            <w:noProof/>
            <w:webHidden/>
          </w:rPr>
        </w:r>
      </w:ins>
      <w:r>
        <w:rPr>
          <w:noProof/>
          <w:webHidden/>
        </w:rPr>
        <w:fldChar w:fldCharType="separate"/>
      </w:r>
      <w:ins w:id="341" w:author="Clauss, Jens (GDE-EDS9)" w:date="2021-11-22T20:07:00Z">
        <w:r>
          <w:rPr>
            <w:noProof/>
            <w:webHidden/>
          </w:rPr>
          <w:t>91</w:t>
        </w:r>
        <w:r>
          <w:rPr>
            <w:noProof/>
            <w:webHidden/>
          </w:rPr>
          <w:fldChar w:fldCharType="end"/>
        </w:r>
        <w:r w:rsidRPr="00261300">
          <w:rPr>
            <w:rStyle w:val="Hyperlink"/>
            <w:noProof/>
          </w:rPr>
          <w:fldChar w:fldCharType="end"/>
        </w:r>
      </w:ins>
    </w:p>
    <w:p w14:paraId="47FB8EDD" w14:textId="01167E82" w:rsidR="009E6233" w:rsidRDefault="009E6233">
      <w:pPr>
        <w:pStyle w:val="TOC3"/>
        <w:rPr>
          <w:ins w:id="342" w:author="Clauss, Jens (GDE-EDS9)" w:date="2021-11-22T20:07:00Z"/>
          <w:rFonts w:asciiTheme="minorHAnsi" w:eastAsiaTheme="minorEastAsia" w:hAnsiTheme="minorHAnsi" w:cstheme="minorBidi"/>
          <w:noProof/>
          <w:szCs w:val="22"/>
        </w:rPr>
      </w:pPr>
      <w:ins w:id="34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7.3.2</w:t>
        </w:r>
        <w:r>
          <w:rPr>
            <w:rFonts w:asciiTheme="minorHAnsi" w:eastAsiaTheme="minorEastAsia" w:hAnsiTheme="minorHAnsi" w:cstheme="minorBidi"/>
            <w:noProof/>
            <w:szCs w:val="22"/>
          </w:rPr>
          <w:tab/>
        </w:r>
        <w:r w:rsidRPr="00261300">
          <w:rPr>
            <w:rStyle w:val="Hyperlink"/>
            <w:noProof/>
          </w:rPr>
          <w:t>Content type NEWUPDATEAVAIL</w:t>
        </w:r>
        <w:r>
          <w:rPr>
            <w:noProof/>
            <w:webHidden/>
          </w:rPr>
          <w:tab/>
        </w:r>
        <w:r>
          <w:rPr>
            <w:noProof/>
            <w:webHidden/>
          </w:rPr>
          <w:fldChar w:fldCharType="begin"/>
        </w:r>
        <w:r>
          <w:rPr>
            <w:noProof/>
            <w:webHidden/>
          </w:rPr>
          <w:instrText xml:space="preserve"> PAGEREF _Toc88504183 \h </w:instrText>
        </w:r>
        <w:r>
          <w:rPr>
            <w:noProof/>
            <w:webHidden/>
          </w:rPr>
        </w:r>
      </w:ins>
      <w:r>
        <w:rPr>
          <w:noProof/>
          <w:webHidden/>
        </w:rPr>
        <w:fldChar w:fldCharType="separate"/>
      </w:r>
      <w:ins w:id="344" w:author="Clauss, Jens (GDE-EDS9)" w:date="2021-11-22T20:07:00Z">
        <w:r>
          <w:rPr>
            <w:noProof/>
            <w:webHidden/>
          </w:rPr>
          <w:t>93</w:t>
        </w:r>
        <w:r>
          <w:rPr>
            <w:noProof/>
            <w:webHidden/>
          </w:rPr>
          <w:fldChar w:fldCharType="end"/>
        </w:r>
        <w:r w:rsidRPr="00261300">
          <w:rPr>
            <w:rStyle w:val="Hyperlink"/>
            <w:noProof/>
          </w:rPr>
          <w:fldChar w:fldCharType="end"/>
        </w:r>
      </w:ins>
    </w:p>
    <w:p w14:paraId="18A4903A" w14:textId="5023202C" w:rsidR="009E6233" w:rsidRDefault="009E6233">
      <w:pPr>
        <w:pStyle w:val="TOC3"/>
        <w:rPr>
          <w:ins w:id="345" w:author="Clauss, Jens (GDE-EDS9)" w:date="2021-11-22T20:07:00Z"/>
          <w:rFonts w:asciiTheme="minorHAnsi" w:eastAsiaTheme="minorEastAsia" w:hAnsiTheme="minorHAnsi" w:cstheme="minorBidi"/>
          <w:noProof/>
          <w:szCs w:val="22"/>
        </w:rPr>
      </w:pPr>
      <w:ins w:id="34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7.3.3</w:t>
        </w:r>
        <w:r>
          <w:rPr>
            <w:rFonts w:asciiTheme="minorHAnsi" w:eastAsiaTheme="minorEastAsia" w:hAnsiTheme="minorHAnsi" w:cstheme="minorBidi"/>
            <w:noProof/>
            <w:szCs w:val="22"/>
          </w:rPr>
          <w:tab/>
        </w:r>
        <w:r w:rsidRPr="00261300">
          <w:rPr>
            <w:rStyle w:val="Hyperlink"/>
            <w:noProof/>
          </w:rPr>
          <w:t>Content type PACKAGEPROPERTIESREQUEST</w:t>
        </w:r>
        <w:r>
          <w:rPr>
            <w:noProof/>
            <w:webHidden/>
          </w:rPr>
          <w:tab/>
        </w:r>
        <w:r>
          <w:rPr>
            <w:noProof/>
            <w:webHidden/>
          </w:rPr>
          <w:fldChar w:fldCharType="begin"/>
        </w:r>
        <w:r>
          <w:rPr>
            <w:noProof/>
            <w:webHidden/>
          </w:rPr>
          <w:instrText xml:space="preserve"> PAGEREF _Toc88504184 \h </w:instrText>
        </w:r>
        <w:r>
          <w:rPr>
            <w:noProof/>
            <w:webHidden/>
          </w:rPr>
        </w:r>
      </w:ins>
      <w:r>
        <w:rPr>
          <w:noProof/>
          <w:webHidden/>
        </w:rPr>
        <w:fldChar w:fldCharType="separate"/>
      </w:r>
      <w:ins w:id="347" w:author="Clauss, Jens (GDE-EDS9)" w:date="2021-11-22T20:07:00Z">
        <w:r>
          <w:rPr>
            <w:noProof/>
            <w:webHidden/>
          </w:rPr>
          <w:t>95</w:t>
        </w:r>
        <w:r>
          <w:rPr>
            <w:noProof/>
            <w:webHidden/>
          </w:rPr>
          <w:fldChar w:fldCharType="end"/>
        </w:r>
        <w:r w:rsidRPr="00261300">
          <w:rPr>
            <w:rStyle w:val="Hyperlink"/>
            <w:noProof/>
          </w:rPr>
          <w:fldChar w:fldCharType="end"/>
        </w:r>
      </w:ins>
    </w:p>
    <w:p w14:paraId="7C3DAFAC" w14:textId="1ABCADB6" w:rsidR="009E6233" w:rsidRDefault="009E6233">
      <w:pPr>
        <w:pStyle w:val="TOC3"/>
        <w:rPr>
          <w:ins w:id="348" w:author="Clauss, Jens (GDE-EDS9)" w:date="2021-11-22T20:07:00Z"/>
          <w:rFonts w:asciiTheme="minorHAnsi" w:eastAsiaTheme="minorEastAsia" w:hAnsiTheme="minorHAnsi" w:cstheme="minorBidi"/>
          <w:noProof/>
          <w:szCs w:val="22"/>
        </w:rPr>
      </w:pPr>
      <w:ins w:id="34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7.3.4</w:t>
        </w:r>
        <w:r>
          <w:rPr>
            <w:rFonts w:asciiTheme="minorHAnsi" w:eastAsiaTheme="minorEastAsia" w:hAnsiTheme="minorHAnsi" w:cstheme="minorBidi"/>
            <w:noProof/>
            <w:szCs w:val="22"/>
          </w:rPr>
          <w:tab/>
        </w:r>
        <w:r w:rsidRPr="00261300">
          <w:rPr>
            <w:rStyle w:val="Hyperlink"/>
            <w:noProof/>
          </w:rPr>
          <w:t>Content type PACKAGEPROPERTIES</w:t>
        </w:r>
        <w:r>
          <w:rPr>
            <w:noProof/>
            <w:webHidden/>
          </w:rPr>
          <w:tab/>
        </w:r>
        <w:r>
          <w:rPr>
            <w:noProof/>
            <w:webHidden/>
          </w:rPr>
          <w:fldChar w:fldCharType="begin"/>
        </w:r>
        <w:r>
          <w:rPr>
            <w:noProof/>
            <w:webHidden/>
          </w:rPr>
          <w:instrText xml:space="preserve"> PAGEREF _Toc88504185 \h </w:instrText>
        </w:r>
        <w:r>
          <w:rPr>
            <w:noProof/>
            <w:webHidden/>
          </w:rPr>
        </w:r>
      </w:ins>
      <w:r>
        <w:rPr>
          <w:noProof/>
          <w:webHidden/>
        </w:rPr>
        <w:fldChar w:fldCharType="separate"/>
      </w:r>
      <w:ins w:id="350" w:author="Clauss, Jens (GDE-EDS9)" w:date="2021-11-22T20:07:00Z">
        <w:r>
          <w:rPr>
            <w:noProof/>
            <w:webHidden/>
          </w:rPr>
          <w:t>96</w:t>
        </w:r>
        <w:r>
          <w:rPr>
            <w:noProof/>
            <w:webHidden/>
          </w:rPr>
          <w:fldChar w:fldCharType="end"/>
        </w:r>
        <w:r w:rsidRPr="00261300">
          <w:rPr>
            <w:rStyle w:val="Hyperlink"/>
            <w:noProof/>
          </w:rPr>
          <w:fldChar w:fldCharType="end"/>
        </w:r>
      </w:ins>
    </w:p>
    <w:p w14:paraId="658958EF" w14:textId="3E8485F0" w:rsidR="009E6233" w:rsidRDefault="009E6233">
      <w:pPr>
        <w:pStyle w:val="TOC3"/>
        <w:rPr>
          <w:ins w:id="351" w:author="Clauss, Jens (GDE-EDS9)" w:date="2021-11-22T20:07:00Z"/>
          <w:rFonts w:asciiTheme="minorHAnsi" w:eastAsiaTheme="minorEastAsia" w:hAnsiTheme="minorHAnsi" w:cstheme="minorBidi"/>
          <w:noProof/>
          <w:szCs w:val="22"/>
        </w:rPr>
      </w:pPr>
      <w:ins w:id="35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7.3.5</w:t>
        </w:r>
        <w:r>
          <w:rPr>
            <w:rFonts w:asciiTheme="minorHAnsi" w:eastAsiaTheme="minorEastAsia" w:hAnsiTheme="minorHAnsi" w:cstheme="minorBidi"/>
            <w:noProof/>
            <w:szCs w:val="22"/>
          </w:rPr>
          <w:tab/>
        </w:r>
        <w:r w:rsidRPr="00261300">
          <w:rPr>
            <w:rStyle w:val="Hyperlink"/>
            <w:noProof/>
          </w:rPr>
          <w:t>Content type FUSTATE</w:t>
        </w:r>
        <w:r>
          <w:rPr>
            <w:noProof/>
            <w:webHidden/>
          </w:rPr>
          <w:tab/>
        </w:r>
        <w:r>
          <w:rPr>
            <w:noProof/>
            <w:webHidden/>
          </w:rPr>
          <w:fldChar w:fldCharType="begin"/>
        </w:r>
        <w:r>
          <w:rPr>
            <w:noProof/>
            <w:webHidden/>
          </w:rPr>
          <w:instrText xml:space="preserve"> PAGEREF _Toc88504186 \h </w:instrText>
        </w:r>
        <w:r>
          <w:rPr>
            <w:noProof/>
            <w:webHidden/>
          </w:rPr>
        </w:r>
      </w:ins>
      <w:r>
        <w:rPr>
          <w:noProof/>
          <w:webHidden/>
        </w:rPr>
        <w:fldChar w:fldCharType="separate"/>
      </w:r>
      <w:ins w:id="353" w:author="Clauss, Jens (GDE-EDS9)" w:date="2021-11-22T20:07:00Z">
        <w:r>
          <w:rPr>
            <w:noProof/>
            <w:webHidden/>
          </w:rPr>
          <w:t>97</w:t>
        </w:r>
        <w:r>
          <w:rPr>
            <w:noProof/>
            <w:webHidden/>
          </w:rPr>
          <w:fldChar w:fldCharType="end"/>
        </w:r>
        <w:r w:rsidRPr="00261300">
          <w:rPr>
            <w:rStyle w:val="Hyperlink"/>
            <w:noProof/>
          </w:rPr>
          <w:fldChar w:fldCharType="end"/>
        </w:r>
      </w:ins>
    </w:p>
    <w:p w14:paraId="6125C7FA" w14:textId="0CEA9A64" w:rsidR="009E6233" w:rsidRDefault="009E6233">
      <w:pPr>
        <w:pStyle w:val="TOC3"/>
        <w:rPr>
          <w:ins w:id="354" w:author="Clauss, Jens (GDE-EDS9)" w:date="2021-11-22T20:07:00Z"/>
          <w:rFonts w:asciiTheme="minorHAnsi" w:eastAsiaTheme="minorEastAsia" w:hAnsiTheme="minorHAnsi" w:cstheme="minorBidi"/>
          <w:noProof/>
          <w:szCs w:val="22"/>
        </w:rPr>
      </w:pPr>
      <w:ins w:id="35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7.3.6</w:t>
        </w:r>
        <w:r>
          <w:rPr>
            <w:rFonts w:asciiTheme="minorHAnsi" w:eastAsiaTheme="minorEastAsia" w:hAnsiTheme="minorHAnsi" w:cstheme="minorBidi"/>
            <w:noProof/>
            <w:szCs w:val="22"/>
          </w:rPr>
          <w:tab/>
        </w:r>
        <w:r w:rsidRPr="00261300">
          <w:rPr>
            <w:rStyle w:val="Hyperlink"/>
            <w:noProof/>
          </w:rPr>
          <w:t>Content type CONFIGRETRIGGER</w:t>
        </w:r>
        <w:r>
          <w:rPr>
            <w:noProof/>
            <w:webHidden/>
          </w:rPr>
          <w:tab/>
        </w:r>
        <w:r>
          <w:rPr>
            <w:noProof/>
            <w:webHidden/>
          </w:rPr>
          <w:fldChar w:fldCharType="begin"/>
        </w:r>
        <w:r>
          <w:rPr>
            <w:noProof/>
            <w:webHidden/>
          </w:rPr>
          <w:instrText xml:space="preserve"> PAGEREF _Toc88504187 \h </w:instrText>
        </w:r>
        <w:r>
          <w:rPr>
            <w:noProof/>
            <w:webHidden/>
          </w:rPr>
        </w:r>
      </w:ins>
      <w:r>
        <w:rPr>
          <w:noProof/>
          <w:webHidden/>
        </w:rPr>
        <w:fldChar w:fldCharType="separate"/>
      </w:r>
      <w:ins w:id="356" w:author="Clauss, Jens (GDE-EDS9)" w:date="2021-11-22T20:07:00Z">
        <w:r>
          <w:rPr>
            <w:noProof/>
            <w:webHidden/>
          </w:rPr>
          <w:t>98</w:t>
        </w:r>
        <w:r>
          <w:rPr>
            <w:noProof/>
            <w:webHidden/>
          </w:rPr>
          <w:fldChar w:fldCharType="end"/>
        </w:r>
        <w:r w:rsidRPr="00261300">
          <w:rPr>
            <w:rStyle w:val="Hyperlink"/>
            <w:noProof/>
          </w:rPr>
          <w:fldChar w:fldCharType="end"/>
        </w:r>
      </w:ins>
    </w:p>
    <w:p w14:paraId="0175A508" w14:textId="12258B2C" w:rsidR="009E6233" w:rsidRDefault="009E6233">
      <w:pPr>
        <w:pStyle w:val="TOC3"/>
        <w:rPr>
          <w:ins w:id="357" w:author="Clauss, Jens (GDE-EDS9)" w:date="2021-11-22T20:07:00Z"/>
          <w:rFonts w:asciiTheme="minorHAnsi" w:eastAsiaTheme="minorEastAsia" w:hAnsiTheme="minorHAnsi" w:cstheme="minorBidi"/>
          <w:noProof/>
          <w:szCs w:val="22"/>
        </w:rPr>
      </w:pPr>
      <w:ins w:id="35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7.3.7</w:t>
        </w:r>
        <w:r>
          <w:rPr>
            <w:rFonts w:asciiTheme="minorHAnsi" w:eastAsiaTheme="minorEastAsia" w:hAnsiTheme="minorHAnsi" w:cstheme="minorBidi"/>
            <w:noProof/>
            <w:szCs w:val="22"/>
          </w:rPr>
          <w:tab/>
        </w:r>
        <w:r w:rsidRPr="00261300">
          <w:rPr>
            <w:rStyle w:val="Hyperlink"/>
            <w:noProof/>
          </w:rPr>
          <w:t>Content type PERMRETRIGGER</w:t>
        </w:r>
        <w:r>
          <w:rPr>
            <w:noProof/>
            <w:webHidden/>
          </w:rPr>
          <w:tab/>
        </w:r>
        <w:r>
          <w:rPr>
            <w:noProof/>
            <w:webHidden/>
          </w:rPr>
          <w:fldChar w:fldCharType="begin"/>
        </w:r>
        <w:r>
          <w:rPr>
            <w:noProof/>
            <w:webHidden/>
          </w:rPr>
          <w:instrText xml:space="preserve"> PAGEREF _Toc88504188 \h </w:instrText>
        </w:r>
        <w:r>
          <w:rPr>
            <w:noProof/>
            <w:webHidden/>
          </w:rPr>
        </w:r>
      </w:ins>
      <w:r>
        <w:rPr>
          <w:noProof/>
          <w:webHidden/>
        </w:rPr>
        <w:fldChar w:fldCharType="separate"/>
      </w:r>
      <w:ins w:id="359" w:author="Clauss, Jens (GDE-EDS9)" w:date="2021-11-22T20:07:00Z">
        <w:r>
          <w:rPr>
            <w:noProof/>
            <w:webHidden/>
          </w:rPr>
          <w:t>99</w:t>
        </w:r>
        <w:r>
          <w:rPr>
            <w:noProof/>
            <w:webHidden/>
          </w:rPr>
          <w:fldChar w:fldCharType="end"/>
        </w:r>
        <w:r w:rsidRPr="00261300">
          <w:rPr>
            <w:rStyle w:val="Hyperlink"/>
            <w:noProof/>
          </w:rPr>
          <w:fldChar w:fldCharType="end"/>
        </w:r>
      </w:ins>
    </w:p>
    <w:p w14:paraId="1948C3E7" w14:textId="297A6C86" w:rsidR="009E6233" w:rsidRDefault="009E6233">
      <w:pPr>
        <w:pStyle w:val="TOC3"/>
        <w:rPr>
          <w:ins w:id="360" w:author="Clauss, Jens (GDE-EDS9)" w:date="2021-11-22T20:07:00Z"/>
          <w:rFonts w:asciiTheme="minorHAnsi" w:eastAsiaTheme="minorEastAsia" w:hAnsiTheme="minorHAnsi" w:cstheme="minorBidi"/>
          <w:noProof/>
          <w:szCs w:val="22"/>
        </w:rPr>
      </w:pPr>
      <w:ins w:id="36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"_Toc88504189"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7.3.8</w:t>
        </w:r>
        <w:r>
          <w:rPr>
            <w:rFonts w:asciiTheme="minorHAnsi" w:eastAsiaTheme="minorEastAsia" w:hAnsiTheme="minorHAnsi" w:cstheme="minorBidi"/>
            <w:noProof/>
            <w:szCs w:val="22"/>
          </w:rPr>
          <w:tab/>
        </w:r>
        <w:r w:rsidRPr="00261300">
          <w:rPr>
            <w:rStyle w:val="Hyperlink"/>
            <w:noProof/>
          </w:rPr>
          <w:t>Content type ABORT</w:t>
        </w:r>
        <w:r>
          <w:rPr>
            <w:noProof/>
            <w:webHidden/>
          </w:rPr>
          <w:tab/>
        </w:r>
        <w:r>
          <w:rPr>
            <w:noProof/>
            <w:webHidden/>
          </w:rPr>
          <w:fldChar w:fldCharType="begin"/>
        </w:r>
        <w:r>
          <w:rPr>
            <w:noProof/>
            <w:webHidden/>
          </w:rPr>
          <w:instrText xml:space="preserve"> PAGEREF _Toc88504189 \h </w:instrText>
        </w:r>
        <w:r>
          <w:rPr>
            <w:noProof/>
            <w:webHidden/>
          </w:rPr>
        </w:r>
      </w:ins>
      <w:r>
        <w:rPr>
          <w:noProof/>
          <w:webHidden/>
        </w:rPr>
        <w:fldChar w:fldCharType="separate"/>
      </w:r>
      <w:ins w:id="362" w:author="Clauss, Jens (GDE-EDS9)" w:date="2021-11-22T20:07:00Z">
        <w:r>
          <w:rPr>
            <w:noProof/>
            <w:webHidden/>
          </w:rPr>
          <w:t>99</w:t>
        </w:r>
        <w:r>
          <w:rPr>
            <w:noProof/>
            <w:webHidden/>
          </w:rPr>
          <w:fldChar w:fldCharType="end"/>
        </w:r>
        <w:r w:rsidRPr="00261300">
          <w:rPr>
            <w:rStyle w:val="Hyperlink"/>
            <w:noProof/>
          </w:rPr>
          <w:fldChar w:fldCharType="end"/>
        </w:r>
      </w:ins>
    </w:p>
    <w:p w14:paraId="17903DE7" w14:textId="4D009F3A" w:rsidR="009E6233" w:rsidRDefault="009E6233">
      <w:pPr>
        <w:pStyle w:val="TOC3"/>
        <w:rPr>
          <w:ins w:id="363" w:author="Clauss, Jens (GDE-EDS9)" w:date="2021-11-22T20:07:00Z"/>
          <w:rFonts w:asciiTheme="minorHAnsi" w:eastAsiaTheme="minorEastAsia" w:hAnsiTheme="minorHAnsi" w:cstheme="minorBidi"/>
          <w:noProof/>
          <w:szCs w:val="22"/>
        </w:rPr>
      </w:pPr>
      <w:ins w:id="36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7.3.9</w:t>
        </w:r>
        <w:r>
          <w:rPr>
            <w:rFonts w:asciiTheme="minorHAnsi" w:eastAsiaTheme="minorEastAsia" w:hAnsiTheme="minorHAnsi" w:cstheme="minorBidi"/>
            <w:noProof/>
            <w:szCs w:val="22"/>
          </w:rPr>
          <w:tab/>
        </w:r>
        <w:r w:rsidRPr="00261300">
          <w:rPr>
            <w:rStyle w:val="Hyperlink"/>
            <w:noProof/>
          </w:rPr>
          <w:t>Content type DOWNLOADPROGRESS</w:t>
        </w:r>
        <w:r>
          <w:rPr>
            <w:noProof/>
            <w:webHidden/>
          </w:rPr>
          <w:tab/>
        </w:r>
        <w:r>
          <w:rPr>
            <w:noProof/>
            <w:webHidden/>
          </w:rPr>
          <w:fldChar w:fldCharType="begin"/>
        </w:r>
        <w:r>
          <w:rPr>
            <w:noProof/>
            <w:webHidden/>
          </w:rPr>
          <w:instrText xml:space="preserve"> PAGEREF _Toc88504190 \h </w:instrText>
        </w:r>
        <w:r>
          <w:rPr>
            <w:noProof/>
            <w:webHidden/>
          </w:rPr>
        </w:r>
      </w:ins>
      <w:r>
        <w:rPr>
          <w:noProof/>
          <w:webHidden/>
        </w:rPr>
        <w:fldChar w:fldCharType="separate"/>
      </w:r>
      <w:ins w:id="365" w:author="Clauss, Jens (GDE-EDS9)" w:date="2021-11-22T20:07:00Z">
        <w:r>
          <w:rPr>
            <w:noProof/>
            <w:webHidden/>
          </w:rPr>
          <w:t>100</w:t>
        </w:r>
        <w:r>
          <w:rPr>
            <w:noProof/>
            <w:webHidden/>
          </w:rPr>
          <w:fldChar w:fldCharType="end"/>
        </w:r>
        <w:r w:rsidRPr="00261300">
          <w:rPr>
            <w:rStyle w:val="Hyperlink"/>
            <w:noProof/>
          </w:rPr>
          <w:fldChar w:fldCharType="end"/>
        </w:r>
      </w:ins>
    </w:p>
    <w:p w14:paraId="13A382C0" w14:textId="4EC4B99E" w:rsidR="009E6233" w:rsidRDefault="009E6233">
      <w:pPr>
        <w:pStyle w:val="TOC3"/>
        <w:rPr>
          <w:ins w:id="366" w:author="Clauss, Jens (GDE-EDS9)" w:date="2021-11-22T20:07:00Z"/>
          <w:rFonts w:asciiTheme="minorHAnsi" w:eastAsiaTheme="minorEastAsia" w:hAnsiTheme="minorHAnsi" w:cstheme="minorBidi"/>
          <w:noProof/>
          <w:szCs w:val="22"/>
        </w:rPr>
      </w:pPr>
      <w:ins w:id="36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7.3.10</w:t>
        </w:r>
        <w:r>
          <w:rPr>
            <w:rFonts w:asciiTheme="minorHAnsi" w:eastAsiaTheme="minorEastAsia" w:hAnsiTheme="minorHAnsi" w:cstheme="minorBidi"/>
            <w:noProof/>
            <w:szCs w:val="22"/>
          </w:rPr>
          <w:tab/>
        </w:r>
        <w:r w:rsidRPr="00261300">
          <w:rPr>
            <w:rStyle w:val="Hyperlink"/>
            <w:noProof/>
          </w:rPr>
          <w:t>Content type TRUSTCONFIG</w:t>
        </w:r>
        <w:r>
          <w:rPr>
            <w:noProof/>
            <w:webHidden/>
          </w:rPr>
          <w:tab/>
        </w:r>
        <w:r>
          <w:rPr>
            <w:noProof/>
            <w:webHidden/>
          </w:rPr>
          <w:fldChar w:fldCharType="begin"/>
        </w:r>
        <w:r>
          <w:rPr>
            <w:noProof/>
            <w:webHidden/>
          </w:rPr>
          <w:instrText xml:space="preserve"> PAGEREF _Toc88504191 \h </w:instrText>
        </w:r>
        <w:r>
          <w:rPr>
            <w:noProof/>
            <w:webHidden/>
          </w:rPr>
        </w:r>
      </w:ins>
      <w:r>
        <w:rPr>
          <w:noProof/>
          <w:webHidden/>
        </w:rPr>
        <w:fldChar w:fldCharType="separate"/>
      </w:r>
      <w:ins w:id="368" w:author="Clauss, Jens (GDE-EDS9)" w:date="2021-11-22T20:07:00Z">
        <w:r>
          <w:rPr>
            <w:noProof/>
            <w:webHidden/>
          </w:rPr>
          <w:t>100</w:t>
        </w:r>
        <w:r>
          <w:rPr>
            <w:noProof/>
            <w:webHidden/>
          </w:rPr>
          <w:fldChar w:fldCharType="end"/>
        </w:r>
        <w:r w:rsidRPr="00261300">
          <w:rPr>
            <w:rStyle w:val="Hyperlink"/>
            <w:noProof/>
          </w:rPr>
          <w:fldChar w:fldCharType="end"/>
        </w:r>
      </w:ins>
    </w:p>
    <w:p w14:paraId="02DBC7F3" w14:textId="7EA3ACD1" w:rsidR="009E6233" w:rsidRDefault="009E6233">
      <w:pPr>
        <w:pStyle w:val="TOC2"/>
        <w:tabs>
          <w:tab w:val="left" w:pos="880"/>
          <w:tab w:val="right" w:leader="dot" w:pos="9060"/>
        </w:tabs>
        <w:rPr>
          <w:ins w:id="369" w:author="Clauss, Jens (GDE-EDS9)" w:date="2021-11-22T20:07:00Z"/>
          <w:rFonts w:asciiTheme="minorHAnsi" w:eastAsiaTheme="minorEastAsia" w:hAnsiTheme="minorHAnsi" w:cstheme="minorBidi"/>
          <w:noProof/>
          <w:szCs w:val="22"/>
        </w:rPr>
      </w:pPr>
      <w:ins w:id="37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w:t>
        </w:r>
        <w:r>
          <w:rPr>
            <w:rFonts w:asciiTheme="minorHAnsi" w:eastAsiaTheme="minorEastAsia" w:hAnsiTheme="minorHAnsi" w:cstheme="minorBidi"/>
            <w:noProof/>
            <w:szCs w:val="22"/>
          </w:rPr>
          <w:tab/>
        </w:r>
        <w:r w:rsidRPr="00261300">
          <w:rPr>
            <w:rStyle w:val="Hyperlink"/>
            <w:noProof/>
          </w:rPr>
          <w:t>Functionalities</w:t>
        </w:r>
        <w:r>
          <w:rPr>
            <w:noProof/>
            <w:webHidden/>
          </w:rPr>
          <w:tab/>
        </w:r>
        <w:r>
          <w:rPr>
            <w:noProof/>
            <w:webHidden/>
          </w:rPr>
          <w:fldChar w:fldCharType="begin"/>
        </w:r>
        <w:r>
          <w:rPr>
            <w:noProof/>
            <w:webHidden/>
          </w:rPr>
          <w:instrText xml:space="preserve"> PAGEREF _Toc88504192 \h </w:instrText>
        </w:r>
        <w:r>
          <w:rPr>
            <w:noProof/>
            <w:webHidden/>
          </w:rPr>
        </w:r>
      </w:ins>
      <w:r>
        <w:rPr>
          <w:noProof/>
          <w:webHidden/>
        </w:rPr>
        <w:fldChar w:fldCharType="separate"/>
      </w:r>
      <w:ins w:id="371" w:author="Clauss, Jens (GDE-EDS9)" w:date="2021-11-22T20:07:00Z">
        <w:r>
          <w:rPr>
            <w:noProof/>
            <w:webHidden/>
          </w:rPr>
          <w:t>102</w:t>
        </w:r>
        <w:r>
          <w:rPr>
            <w:noProof/>
            <w:webHidden/>
          </w:rPr>
          <w:fldChar w:fldCharType="end"/>
        </w:r>
        <w:r w:rsidRPr="00261300">
          <w:rPr>
            <w:rStyle w:val="Hyperlink"/>
            <w:noProof/>
          </w:rPr>
          <w:fldChar w:fldCharType="end"/>
        </w:r>
      </w:ins>
    </w:p>
    <w:p w14:paraId="449255FC" w14:textId="09A23218" w:rsidR="009E6233" w:rsidRDefault="009E6233">
      <w:pPr>
        <w:pStyle w:val="TOC3"/>
        <w:rPr>
          <w:ins w:id="372" w:author="Clauss, Jens (GDE-EDS9)" w:date="2021-11-22T20:07:00Z"/>
          <w:rFonts w:asciiTheme="minorHAnsi" w:eastAsiaTheme="minorEastAsia" w:hAnsiTheme="minorHAnsi" w:cstheme="minorBidi"/>
          <w:noProof/>
          <w:szCs w:val="22"/>
        </w:rPr>
      </w:pPr>
      <w:ins w:id="37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7.4.1</w:t>
        </w:r>
        <w:r>
          <w:rPr>
            <w:rFonts w:asciiTheme="minorHAnsi" w:eastAsiaTheme="minorEastAsia" w:hAnsiTheme="minorHAnsi" w:cstheme="minorBidi"/>
            <w:noProof/>
            <w:szCs w:val="22"/>
          </w:rPr>
          <w:tab/>
        </w:r>
        <w:r w:rsidRPr="00261300">
          <w:rPr>
            <w:rStyle w:val="Hyperlink"/>
            <w:noProof/>
          </w:rPr>
          <w:t>Trigger HA Configuration</w:t>
        </w:r>
        <w:r>
          <w:rPr>
            <w:noProof/>
            <w:webHidden/>
          </w:rPr>
          <w:tab/>
        </w:r>
        <w:r>
          <w:rPr>
            <w:noProof/>
            <w:webHidden/>
          </w:rPr>
          <w:fldChar w:fldCharType="begin"/>
        </w:r>
        <w:r>
          <w:rPr>
            <w:noProof/>
            <w:webHidden/>
          </w:rPr>
          <w:instrText xml:space="preserve"> PAGEREF _Toc88504193 \h </w:instrText>
        </w:r>
        <w:r>
          <w:rPr>
            <w:noProof/>
            <w:webHidden/>
          </w:rPr>
        </w:r>
      </w:ins>
      <w:r>
        <w:rPr>
          <w:noProof/>
          <w:webHidden/>
        </w:rPr>
        <w:fldChar w:fldCharType="separate"/>
      </w:r>
      <w:ins w:id="374" w:author="Clauss, Jens (GDE-EDS9)" w:date="2021-11-22T20:07:00Z">
        <w:r>
          <w:rPr>
            <w:noProof/>
            <w:webHidden/>
          </w:rPr>
          <w:t>102</w:t>
        </w:r>
        <w:r>
          <w:rPr>
            <w:noProof/>
            <w:webHidden/>
          </w:rPr>
          <w:fldChar w:fldCharType="end"/>
        </w:r>
        <w:r w:rsidRPr="00261300">
          <w:rPr>
            <w:rStyle w:val="Hyperlink"/>
            <w:noProof/>
          </w:rPr>
          <w:fldChar w:fldCharType="end"/>
        </w:r>
      </w:ins>
    </w:p>
    <w:p w14:paraId="3CF9762F" w14:textId="1FE03593" w:rsidR="009E6233" w:rsidRDefault="009E6233">
      <w:pPr>
        <w:pStyle w:val="TOC3"/>
        <w:rPr>
          <w:ins w:id="375" w:author="Clauss, Jens (GDE-EDS9)" w:date="2021-11-22T20:07:00Z"/>
          <w:rFonts w:asciiTheme="minorHAnsi" w:eastAsiaTheme="minorEastAsia" w:hAnsiTheme="minorHAnsi" w:cstheme="minorBidi"/>
          <w:noProof/>
          <w:szCs w:val="22"/>
        </w:rPr>
      </w:pPr>
      <w:ins w:id="37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7.4.2</w:t>
        </w:r>
        <w:r>
          <w:rPr>
            <w:rFonts w:asciiTheme="minorHAnsi" w:eastAsiaTheme="minorEastAsia" w:hAnsiTheme="minorHAnsi" w:cstheme="minorBidi"/>
            <w:noProof/>
            <w:szCs w:val="22"/>
          </w:rPr>
          <w:tab/>
        </w:r>
        <w:r w:rsidRPr="00261300">
          <w:rPr>
            <w:rStyle w:val="Hyperlink"/>
            <w:noProof/>
          </w:rPr>
          <w:t>Notify HA Configuration</w:t>
        </w:r>
        <w:r>
          <w:rPr>
            <w:noProof/>
            <w:webHidden/>
          </w:rPr>
          <w:tab/>
        </w:r>
        <w:r>
          <w:rPr>
            <w:noProof/>
            <w:webHidden/>
          </w:rPr>
          <w:fldChar w:fldCharType="begin"/>
        </w:r>
        <w:r>
          <w:rPr>
            <w:noProof/>
            <w:webHidden/>
          </w:rPr>
          <w:instrText xml:space="preserve"> PAGEREF _Toc88504194 \h </w:instrText>
        </w:r>
        <w:r>
          <w:rPr>
            <w:noProof/>
            <w:webHidden/>
          </w:rPr>
        </w:r>
      </w:ins>
      <w:r>
        <w:rPr>
          <w:noProof/>
          <w:webHidden/>
        </w:rPr>
        <w:fldChar w:fldCharType="separate"/>
      </w:r>
      <w:ins w:id="377" w:author="Clauss, Jens (GDE-EDS9)" w:date="2021-11-22T20:07:00Z">
        <w:r>
          <w:rPr>
            <w:noProof/>
            <w:webHidden/>
          </w:rPr>
          <w:t>103</w:t>
        </w:r>
        <w:r>
          <w:rPr>
            <w:noProof/>
            <w:webHidden/>
          </w:rPr>
          <w:fldChar w:fldCharType="end"/>
        </w:r>
        <w:r w:rsidRPr="00261300">
          <w:rPr>
            <w:rStyle w:val="Hyperlink"/>
            <w:noProof/>
          </w:rPr>
          <w:fldChar w:fldCharType="end"/>
        </w:r>
      </w:ins>
    </w:p>
    <w:p w14:paraId="4937C2C3" w14:textId="1D59EFAF" w:rsidR="009E6233" w:rsidRDefault="009E6233">
      <w:pPr>
        <w:pStyle w:val="TOC3"/>
        <w:rPr>
          <w:ins w:id="378" w:author="Clauss, Jens (GDE-EDS9)" w:date="2021-11-22T20:07:00Z"/>
          <w:rFonts w:asciiTheme="minorHAnsi" w:eastAsiaTheme="minorEastAsia" w:hAnsiTheme="minorHAnsi" w:cstheme="minorBidi"/>
          <w:noProof/>
          <w:szCs w:val="22"/>
        </w:rPr>
      </w:pPr>
      <w:ins w:id="379"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"_Toc88504195"</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7.4.3</w:t>
        </w:r>
        <w:r>
          <w:rPr>
            <w:rFonts w:asciiTheme="minorHAnsi" w:eastAsiaTheme="minorEastAsia" w:hAnsiTheme="minorHAnsi" w:cstheme="minorBidi"/>
            <w:noProof/>
            <w:szCs w:val="22"/>
          </w:rPr>
          <w:tab/>
        </w:r>
        <w:r w:rsidRPr="00261300">
          <w:rPr>
            <w:rStyle w:val="Hyperlink"/>
            <w:noProof/>
          </w:rPr>
          <w:t>Post New Update Available</w:t>
        </w:r>
        <w:r>
          <w:rPr>
            <w:noProof/>
            <w:webHidden/>
          </w:rPr>
          <w:tab/>
        </w:r>
        <w:r>
          <w:rPr>
            <w:noProof/>
            <w:webHidden/>
          </w:rPr>
          <w:fldChar w:fldCharType="begin"/>
        </w:r>
        <w:r>
          <w:rPr>
            <w:noProof/>
            <w:webHidden/>
          </w:rPr>
          <w:instrText xml:space="preserve"> PAGEREF _Toc88504195 \h </w:instrText>
        </w:r>
        <w:r>
          <w:rPr>
            <w:noProof/>
            <w:webHidden/>
          </w:rPr>
        </w:r>
      </w:ins>
      <w:r>
        <w:rPr>
          <w:noProof/>
          <w:webHidden/>
        </w:rPr>
        <w:fldChar w:fldCharType="separate"/>
      </w:r>
      <w:ins w:id="380" w:author="Clauss, Jens (GDE-EDS9)" w:date="2021-11-22T20:07:00Z">
        <w:r>
          <w:rPr>
            <w:noProof/>
            <w:webHidden/>
          </w:rPr>
          <w:t>105</w:t>
        </w:r>
        <w:r>
          <w:rPr>
            <w:noProof/>
            <w:webHidden/>
          </w:rPr>
          <w:fldChar w:fldCharType="end"/>
        </w:r>
        <w:r w:rsidRPr="00261300">
          <w:rPr>
            <w:rStyle w:val="Hyperlink"/>
            <w:noProof/>
          </w:rPr>
          <w:fldChar w:fldCharType="end"/>
        </w:r>
      </w:ins>
    </w:p>
    <w:p w14:paraId="7B379CEF" w14:textId="06C6594A" w:rsidR="009E6233" w:rsidRDefault="009E6233">
      <w:pPr>
        <w:pStyle w:val="TOC3"/>
        <w:rPr>
          <w:ins w:id="381" w:author="Clauss, Jens (GDE-EDS9)" w:date="2021-11-22T20:07:00Z"/>
          <w:rFonts w:asciiTheme="minorHAnsi" w:eastAsiaTheme="minorEastAsia" w:hAnsiTheme="minorHAnsi" w:cstheme="minorBidi"/>
          <w:noProof/>
          <w:szCs w:val="22"/>
        </w:rPr>
      </w:pPr>
      <w:ins w:id="38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7.4.4</w:t>
        </w:r>
        <w:r>
          <w:rPr>
            <w:rFonts w:asciiTheme="minorHAnsi" w:eastAsiaTheme="minorEastAsia" w:hAnsiTheme="minorHAnsi" w:cstheme="minorBidi"/>
            <w:noProof/>
            <w:szCs w:val="22"/>
          </w:rPr>
          <w:tab/>
        </w:r>
        <w:r w:rsidRPr="00261300">
          <w:rPr>
            <w:rStyle w:val="Hyperlink"/>
            <w:noProof/>
          </w:rPr>
          <w:t>Notify Package Properties Request</w:t>
        </w:r>
        <w:r>
          <w:rPr>
            <w:noProof/>
            <w:webHidden/>
          </w:rPr>
          <w:tab/>
        </w:r>
        <w:r>
          <w:rPr>
            <w:noProof/>
            <w:webHidden/>
          </w:rPr>
          <w:fldChar w:fldCharType="begin"/>
        </w:r>
        <w:r>
          <w:rPr>
            <w:noProof/>
            <w:webHidden/>
          </w:rPr>
          <w:instrText xml:space="preserve"> PAGEREF _Toc88504196 \h </w:instrText>
        </w:r>
        <w:r>
          <w:rPr>
            <w:noProof/>
            <w:webHidden/>
          </w:rPr>
        </w:r>
      </w:ins>
      <w:r>
        <w:rPr>
          <w:noProof/>
          <w:webHidden/>
        </w:rPr>
        <w:fldChar w:fldCharType="separate"/>
      </w:r>
      <w:ins w:id="383" w:author="Clauss, Jens (GDE-EDS9)" w:date="2021-11-22T20:07:00Z">
        <w:r>
          <w:rPr>
            <w:noProof/>
            <w:webHidden/>
          </w:rPr>
          <w:t>106</w:t>
        </w:r>
        <w:r>
          <w:rPr>
            <w:noProof/>
            <w:webHidden/>
          </w:rPr>
          <w:fldChar w:fldCharType="end"/>
        </w:r>
        <w:r w:rsidRPr="00261300">
          <w:rPr>
            <w:rStyle w:val="Hyperlink"/>
            <w:noProof/>
          </w:rPr>
          <w:fldChar w:fldCharType="end"/>
        </w:r>
      </w:ins>
    </w:p>
    <w:p w14:paraId="1F8C84D2" w14:textId="616E662A" w:rsidR="009E6233" w:rsidRDefault="009E6233">
      <w:pPr>
        <w:pStyle w:val="TOC3"/>
        <w:rPr>
          <w:ins w:id="384" w:author="Clauss, Jens (GDE-EDS9)" w:date="2021-11-22T20:07:00Z"/>
          <w:rFonts w:asciiTheme="minorHAnsi" w:eastAsiaTheme="minorEastAsia" w:hAnsiTheme="minorHAnsi" w:cstheme="minorBidi"/>
          <w:noProof/>
          <w:szCs w:val="22"/>
        </w:rPr>
      </w:pPr>
      <w:ins w:id="38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7.4.5</w:t>
        </w:r>
        <w:r>
          <w:rPr>
            <w:rFonts w:asciiTheme="minorHAnsi" w:eastAsiaTheme="minorEastAsia" w:hAnsiTheme="minorHAnsi" w:cstheme="minorBidi"/>
            <w:noProof/>
            <w:szCs w:val="22"/>
          </w:rPr>
          <w:tab/>
        </w:r>
        <w:r w:rsidRPr="00261300">
          <w:rPr>
            <w:rStyle w:val="Hyperlink"/>
            <w:noProof/>
          </w:rPr>
          <w:t>Post Package Properties</w:t>
        </w:r>
        <w:r>
          <w:rPr>
            <w:noProof/>
            <w:webHidden/>
          </w:rPr>
          <w:tab/>
        </w:r>
        <w:r>
          <w:rPr>
            <w:noProof/>
            <w:webHidden/>
          </w:rPr>
          <w:fldChar w:fldCharType="begin"/>
        </w:r>
        <w:r>
          <w:rPr>
            <w:noProof/>
            <w:webHidden/>
          </w:rPr>
          <w:instrText xml:space="preserve"> PAGEREF _Toc88504197 \h </w:instrText>
        </w:r>
        <w:r>
          <w:rPr>
            <w:noProof/>
            <w:webHidden/>
          </w:rPr>
        </w:r>
      </w:ins>
      <w:r>
        <w:rPr>
          <w:noProof/>
          <w:webHidden/>
        </w:rPr>
        <w:fldChar w:fldCharType="separate"/>
      </w:r>
      <w:ins w:id="386" w:author="Clauss, Jens (GDE-EDS9)" w:date="2021-11-22T20:07:00Z">
        <w:r>
          <w:rPr>
            <w:noProof/>
            <w:webHidden/>
          </w:rPr>
          <w:t>107</w:t>
        </w:r>
        <w:r>
          <w:rPr>
            <w:noProof/>
            <w:webHidden/>
          </w:rPr>
          <w:fldChar w:fldCharType="end"/>
        </w:r>
        <w:r w:rsidRPr="00261300">
          <w:rPr>
            <w:rStyle w:val="Hyperlink"/>
            <w:noProof/>
          </w:rPr>
          <w:fldChar w:fldCharType="end"/>
        </w:r>
      </w:ins>
    </w:p>
    <w:p w14:paraId="6CD039D6" w14:textId="10523EBB" w:rsidR="009E6233" w:rsidRDefault="009E6233">
      <w:pPr>
        <w:pStyle w:val="TOC3"/>
        <w:rPr>
          <w:ins w:id="387" w:author="Clauss, Jens (GDE-EDS9)" w:date="2021-11-22T20:07:00Z"/>
          <w:rFonts w:asciiTheme="minorHAnsi" w:eastAsiaTheme="minorEastAsia" w:hAnsiTheme="minorHAnsi" w:cstheme="minorBidi"/>
          <w:noProof/>
          <w:szCs w:val="22"/>
        </w:rPr>
      </w:pPr>
      <w:ins w:id="388"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"_Toc88504198"</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7.4.6</w:t>
        </w:r>
        <w:r>
          <w:rPr>
            <w:rFonts w:asciiTheme="minorHAnsi" w:eastAsiaTheme="minorEastAsia" w:hAnsiTheme="minorHAnsi" w:cstheme="minorBidi"/>
            <w:noProof/>
            <w:szCs w:val="22"/>
          </w:rPr>
          <w:tab/>
        </w:r>
        <w:r w:rsidRPr="00261300">
          <w:rPr>
            <w:rStyle w:val="Hyperlink"/>
            <w:noProof/>
          </w:rPr>
          <w:t>Get Firmware Update State of HA</w:t>
        </w:r>
        <w:r>
          <w:rPr>
            <w:noProof/>
            <w:webHidden/>
          </w:rPr>
          <w:tab/>
        </w:r>
        <w:r>
          <w:rPr>
            <w:noProof/>
            <w:webHidden/>
          </w:rPr>
          <w:fldChar w:fldCharType="begin"/>
        </w:r>
        <w:r>
          <w:rPr>
            <w:noProof/>
            <w:webHidden/>
          </w:rPr>
          <w:instrText xml:space="preserve"> PAGEREF _Toc88504198 \h </w:instrText>
        </w:r>
        <w:r>
          <w:rPr>
            <w:noProof/>
            <w:webHidden/>
          </w:rPr>
        </w:r>
      </w:ins>
      <w:r>
        <w:rPr>
          <w:noProof/>
          <w:webHidden/>
        </w:rPr>
        <w:fldChar w:fldCharType="separate"/>
      </w:r>
      <w:ins w:id="389" w:author="Clauss, Jens (GDE-EDS9)" w:date="2021-11-22T20:07:00Z">
        <w:r>
          <w:rPr>
            <w:noProof/>
            <w:webHidden/>
          </w:rPr>
          <w:t>108</w:t>
        </w:r>
        <w:r>
          <w:rPr>
            <w:noProof/>
            <w:webHidden/>
          </w:rPr>
          <w:fldChar w:fldCharType="end"/>
        </w:r>
        <w:r w:rsidRPr="00261300">
          <w:rPr>
            <w:rStyle w:val="Hyperlink"/>
            <w:noProof/>
          </w:rPr>
          <w:fldChar w:fldCharType="end"/>
        </w:r>
      </w:ins>
    </w:p>
    <w:p w14:paraId="0B47C6E0" w14:textId="39EC9B37" w:rsidR="009E6233" w:rsidRDefault="009E6233">
      <w:pPr>
        <w:pStyle w:val="TOC3"/>
        <w:rPr>
          <w:ins w:id="390" w:author="Clauss, Jens (GDE-EDS9)" w:date="2021-11-22T20:07:00Z"/>
          <w:rFonts w:asciiTheme="minorHAnsi" w:eastAsiaTheme="minorEastAsia" w:hAnsiTheme="minorHAnsi" w:cstheme="minorBidi"/>
          <w:noProof/>
          <w:szCs w:val="22"/>
        </w:rPr>
      </w:pPr>
      <w:ins w:id="391"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"_Toc88504199"</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7.4.7</w:t>
        </w:r>
        <w:r>
          <w:rPr>
            <w:rFonts w:asciiTheme="minorHAnsi" w:eastAsiaTheme="minorEastAsia" w:hAnsiTheme="minorHAnsi" w:cstheme="minorBidi"/>
            <w:noProof/>
            <w:szCs w:val="22"/>
          </w:rPr>
          <w:tab/>
        </w:r>
        <w:r w:rsidRPr="00261300">
          <w:rPr>
            <w:rStyle w:val="Hyperlink"/>
            <w:noProof/>
          </w:rPr>
          <w:t>Notify Firmware Update State of HA</w:t>
        </w:r>
        <w:r>
          <w:rPr>
            <w:noProof/>
            <w:webHidden/>
          </w:rPr>
          <w:tab/>
        </w:r>
        <w:r>
          <w:rPr>
            <w:noProof/>
            <w:webHidden/>
          </w:rPr>
          <w:fldChar w:fldCharType="begin"/>
        </w:r>
        <w:r>
          <w:rPr>
            <w:noProof/>
            <w:webHidden/>
          </w:rPr>
          <w:instrText xml:space="preserve"> PAGEREF _Toc88504199 \h </w:instrText>
        </w:r>
        <w:r>
          <w:rPr>
            <w:noProof/>
            <w:webHidden/>
          </w:rPr>
        </w:r>
      </w:ins>
      <w:r>
        <w:rPr>
          <w:noProof/>
          <w:webHidden/>
        </w:rPr>
        <w:fldChar w:fldCharType="separate"/>
      </w:r>
      <w:ins w:id="392" w:author="Clauss, Jens (GDE-EDS9)" w:date="2021-11-22T20:07:00Z">
        <w:r>
          <w:rPr>
            <w:noProof/>
            <w:webHidden/>
          </w:rPr>
          <w:t>109</w:t>
        </w:r>
        <w:r>
          <w:rPr>
            <w:noProof/>
            <w:webHidden/>
          </w:rPr>
          <w:fldChar w:fldCharType="end"/>
        </w:r>
        <w:r w:rsidRPr="00261300">
          <w:rPr>
            <w:rStyle w:val="Hyperlink"/>
            <w:noProof/>
          </w:rPr>
          <w:fldChar w:fldCharType="end"/>
        </w:r>
      </w:ins>
    </w:p>
    <w:p w14:paraId="5BA523DD" w14:textId="708C0670" w:rsidR="009E6233" w:rsidRDefault="009E6233">
      <w:pPr>
        <w:pStyle w:val="TOC3"/>
        <w:rPr>
          <w:ins w:id="393" w:author="Clauss, Jens (GDE-EDS9)" w:date="2021-11-22T20:07:00Z"/>
          <w:rFonts w:asciiTheme="minorHAnsi" w:eastAsiaTheme="minorEastAsia" w:hAnsiTheme="minorHAnsi" w:cstheme="minorBidi"/>
          <w:noProof/>
          <w:szCs w:val="22"/>
        </w:rPr>
      </w:pPr>
      <w:ins w:id="394"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"_Toc88504200"</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7.4.8</w:t>
        </w:r>
        <w:r>
          <w:rPr>
            <w:rFonts w:asciiTheme="minorHAnsi" w:eastAsiaTheme="minorEastAsia" w:hAnsiTheme="minorHAnsi" w:cstheme="minorBidi"/>
            <w:noProof/>
            <w:szCs w:val="22"/>
          </w:rPr>
          <w:tab/>
        </w:r>
        <w:r w:rsidRPr="00261300">
          <w:rPr>
            <w:rStyle w:val="Hyperlink"/>
            <w:noProof/>
          </w:rPr>
          <w:t>Post Permission Retrigger</w:t>
        </w:r>
        <w:r>
          <w:rPr>
            <w:noProof/>
            <w:webHidden/>
          </w:rPr>
          <w:tab/>
        </w:r>
        <w:r>
          <w:rPr>
            <w:noProof/>
            <w:webHidden/>
          </w:rPr>
          <w:fldChar w:fldCharType="begin"/>
        </w:r>
        <w:r>
          <w:rPr>
            <w:noProof/>
            <w:webHidden/>
          </w:rPr>
          <w:instrText xml:space="preserve"> PAGEREF _Toc88504200 \h </w:instrText>
        </w:r>
        <w:r>
          <w:rPr>
            <w:noProof/>
            <w:webHidden/>
          </w:rPr>
        </w:r>
      </w:ins>
      <w:r>
        <w:rPr>
          <w:noProof/>
          <w:webHidden/>
        </w:rPr>
        <w:fldChar w:fldCharType="separate"/>
      </w:r>
      <w:ins w:id="395" w:author="Clauss, Jens (GDE-EDS9)" w:date="2021-11-22T20:07:00Z">
        <w:r>
          <w:rPr>
            <w:noProof/>
            <w:webHidden/>
          </w:rPr>
          <w:t>110</w:t>
        </w:r>
        <w:r>
          <w:rPr>
            <w:noProof/>
            <w:webHidden/>
          </w:rPr>
          <w:fldChar w:fldCharType="end"/>
        </w:r>
        <w:r w:rsidRPr="00261300">
          <w:rPr>
            <w:rStyle w:val="Hyperlink"/>
            <w:noProof/>
          </w:rPr>
          <w:fldChar w:fldCharType="end"/>
        </w:r>
      </w:ins>
    </w:p>
    <w:p w14:paraId="695DC0BB" w14:textId="396652EF" w:rsidR="009E6233" w:rsidRDefault="009E6233">
      <w:pPr>
        <w:pStyle w:val="TOC3"/>
        <w:rPr>
          <w:ins w:id="396" w:author="Clauss, Jens (GDE-EDS9)" w:date="2021-11-22T20:07:00Z"/>
          <w:rFonts w:asciiTheme="minorHAnsi" w:eastAsiaTheme="minorEastAsia" w:hAnsiTheme="minorHAnsi" w:cstheme="minorBidi"/>
          <w:noProof/>
          <w:szCs w:val="22"/>
        </w:rPr>
      </w:pPr>
      <w:ins w:id="397"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"_Toc88504201"</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7.4.9</w:t>
        </w:r>
        <w:r>
          <w:rPr>
            <w:rFonts w:asciiTheme="minorHAnsi" w:eastAsiaTheme="minorEastAsia" w:hAnsiTheme="minorHAnsi" w:cstheme="minorBidi"/>
            <w:noProof/>
            <w:szCs w:val="22"/>
          </w:rPr>
          <w:tab/>
        </w:r>
        <w:r w:rsidRPr="00261300">
          <w:rPr>
            <w:rStyle w:val="Hyperlink"/>
            <w:noProof/>
          </w:rPr>
          <w:t>Set Aborted</w:t>
        </w:r>
        <w:r>
          <w:rPr>
            <w:noProof/>
            <w:webHidden/>
          </w:rPr>
          <w:tab/>
        </w:r>
        <w:r>
          <w:rPr>
            <w:noProof/>
            <w:webHidden/>
          </w:rPr>
          <w:fldChar w:fldCharType="begin"/>
        </w:r>
        <w:r>
          <w:rPr>
            <w:noProof/>
            <w:webHidden/>
          </w:rPr>
          <w:instrText xml:space="preserve"> PAGEREF _Toc88504201 \h </w:instrText>
        </w:r>
        <w:r>
          <w:rPr>
            <w:noProof/>
            <w:webHidden/>
          </w:rPr>
        </w:r>
      </w:ins>
      <w:r>
        <w:rPr>
          <w:noProof/>
          <w:webHidden/>
        </w:rPr>
        <w:fldChar w:fldCharType="separate"/>
      </w:r>
      <w:ins w:id="398" w:author="Clauss, Jens (GDE-EDS9)" w:date="2021-11-22T20:07:00Z">
        <w:r>
          <w:rPr>
            <w:noProof/>
            <w:webHidden/>
          </w:rPr>
          <w:t>111</w:t>
        </w:r>
        <w:r>
          <w:rPr>
            <w:noProof/>
            <w:webHidden/>
          </w:rPr>
          <w:fldChar w:fldCharType="end"/>
        </w:r>
        <w:r w:rsidRPr="00261300">
          <w:rPr>
            <w:rStyle w:val="Hyperlink"/>
            <w:noProof/>
          </w:rPr>
          <w:fldChar w:fldCharType="end"/>
        </w:r>
      </w:ins>
    </w:p>
    <w:p w14:paraId="4CB7B1E8" w14:textId="34A18D53" w:rsidR="009E6233" w:rsidRDefault="009E6233">
      <w:pPr>
        <w:pStyle w:val="TOC3"/>
        <w:rPr>
          <w:ins w:id="399" w:author="Clauss, Jens (GDE-EDS9)" w:date="2021-11-22T20:07:00Z"/>
          <w:rFonts w:asciiTheme="minorHAnsi" w:eastAsiaTheme="minorEastAsia" w:hAnsiTheme="minorHAnsi" w:cstheme="minorBidi"/>
          <w:noProof/>
          <w:szCs w:val="22"/>
        </w:rPr>
      </w:pPr>
      <w:ins w:id="400"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"_Toc88504202"</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7.4.10</w:t>
        </w:r>
        <w:r>
          <w:rPr>
            <w:rFonts w:asciiTheme="minorHAnsi" w:eastAsiaTheme="minorEastAsia" w:hAnsiTheme="minorHAnsi" w:cstheme="minorBidi"/>
            <w:noProof/>
            <w:szCs w:val="22"/>
          </w:rPr>
          <w:tab/>
        </w:r>
        <w:r w:rsidRPr="00261300">
          <w:rPr>
            <w:rStyle w:val="Hyperlink"/>
            <w:noProof/>
          </w:rPr>
          <w:t>Notify Download Progress</w:t>
        </w:r>
        <w:r>
          <w:rPr>
            <w:noProof/>
            <w:webHidden/>
          </w:rPr>
          <w:tab/>
        </w:r>
        <w:r>
          <w:rPr>
            <w:noProof/>
            <w:webHidden/>
          </w:rPr>
          <w:fldChar w:fldCharType="begin"/>
        </w:r>
        <w:r>
          <w:rPr>
            <w:noProof/>
            <w:webHidden/>
          </w:rPr>
          <w:instrText xml:space="preserve"> PAGEREF _Toc88504202 \h </w:instrText>
        </w:r>
        <w:r>
          <w:rPr>
            <w:noProof/>
            <w:webHidden/>
          </w:rPr>
        </w:r>
      </w:ins>
      <w:r>
        <w:rPr>
          <w:noProof/>
          <w:webHidden/>
        </w:rPr>
        <w:fldChar w:fldCharType="separate"/>
      </w:r>
      <w:ins w:id="401" w:author="Clauss, Jens (GDE-EDS9)" w:date="2021-11-22T20:07:00Z">
        <w:r>
          <w:rPr>
            <w:noProof/>
            <w:webHidden/>
          </w:rPr>
          <w:t>112</w:t>
        </w:r>
        <w:r>
          <w:rPr>
            <w:noProof/>
            <w:webHidden/>
          </w:rPr>
          <w:fldChar w:fldCharType="end"/>
        </w:r>
        <w:r w:rsidRPr="00261300">
          <w:rPr>
            <w:rStyle w:val="Hyperlink"/>
            <w:noProof/>
          </w:rPr>
          <w:fldChar w:fldCharType="end"/>
        </w:r>
      </w:ins>
    </w:p>
    <w:p w14:paraId="3E30E14E" w14:textId="316AF7B6" w:rsidR="009E6233" w:rsidRDefault="009E6233">
      <w:pPr>
        <w:pStyle w:val="TOC3"/>
        <w:rPr>
          <w:ins w:id="402" w:author="Clauss, Jens (GDE-EDS9)" w:date="2021-11-22T20:07:00Z"/>
          <w:rFonts w:asciiTheme="minorHAnsi" w:eastAsiaTheme="minorEastAsia" w:hAnsiTheme="minorHAnsi" w:cstheme="minorBidi"/>
          <w:noProof/>
          <w:szCs w:val="22"/>
        </w:rPr>
      </w:pPr>
      <w:ins w:id="403"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"_Toc88504203"</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7.4.11</w:t>
        </w:r>
        <w:r>
          <w:rPr>
            <w:rFonts w:asciiTheme="minorHAnsi" w:eastAsiaTheme="minorEastAsia" w:hAnsiTheme="minorHAnsi" w:cstheme="minorBidi"/>
            <w:noProof/>
            <w:szCs w:val="22"/>
          </w:rPr>
          <w:tab/>
        </w:r>
        <w:r w:rsidRPr="00261300">
          <w:rPr>
            <w:rStyle w:val="Hyperlink"/>
            <w:noProof/>
          </w:rPr>
          <w:t>Notify Trust Config</w:t>
        </w:r>
        <w:r>
          <w:rPr>
            <w:noProof/>
            <w:webHidden/>
          </w:rPr>
          <w:tab/>
        </w:r>
        <w:r>
          <w:rPr>
            <w:noProof/>
            <w:webHidden/>
          </w:rPr>
          <w:fldChar w:fldCharType="begin"/>
        </w:r>
        <w:r>
          <w:rPr>
            <w:noProof/>
            <w:webHidden/>
          </w:rPr>
          <w:instrText xml:space="preserve"> PAGEREF _Toc88504203 \h </w:instrText>
        </w:r>
        <w:r>
          <w:rPr>
            <w:noProof/>
            <w:webHidden/>
          </w:rPr>
        </w:r>
      </w:ins>
      <w:r>
        <w:rPr>
          <w:noProof/>
          <w:webHidden/>
        </w:rPr>
        <w:fldChar w:fldCharType="separate"/>
      </w:r>
      <w:ins w:id="404" w:author="Clauss, Jens (GDE-EDS9)" w:date="2021-11-22T20:07:00Z">
        <w:r>
          <w:rPr>
            <w:noProof/>
            <w:webHidden/>
          </w:rPr>
          <w:t>113</w:t>
        </w:r>
        <w:r>
          <w:rPr>
            <w:noProof/>
            <w:webHidden/>
          </w:rPr>
          <w:fldChar w:fldCharType="end"/>
        </w:r>
        <w:r w:rsidRPr="00261300">
          <w:rPr>
            <w:rStyle w:val="Hyperlink"/>
            <w:noProof/>
          </w:rPr>
          <w:fldChar w:fldCharType="end"/>
        </w:r>
      </w:ins>
    </w:p>
    <w:p w14:paraId="744046DF" w14:textId="748939B7" w:rsidR="009E6233" w:rsidRDefault="009E6233">
      <w:pPr>
        <w:pStyle w:val="TOC2"/>
        <w:tabs>
          <w:tab w:val="left" w:pos="880"/>
          <w:tab w:val="right" w:leader="dot" w:pos="9060"/>
        </w:tabs>
        <w:rPr>
          <w:ins w:id="405" w:author="Clauss, Jens (GDE-EDS9)" w:date="2021-11-22T20:07:00Z"/>
          <w:rFonts w:asciiTheme="minorHAnsi" w:eastAsiaTheme="minorEastAsia" w:hAnsiTheme="minorHAnsi" w:cstheme="minorBidi"/>
          <w:noProof/>
          <w:szCs w:val="22"/>
        </w:rPr>
      </w:pPr>
      <w:ins w:id="406"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"_Toc88504204"</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7.5</w:t>
        </w:r>
        <w:r>
          <w:rPr>
            <w:rFonts w:asciiTheme="minorHAnsi" w:eastAsiaTheme="minorEastAsia" w:hAnsiTheme="minorHAnsi" w:cstheme="minorBidi"/>
            <w:noProof/>
            <w:szCs w:val="22"/>
          </w:rPr>
          <w:tab/>
        </w:r>
        <w:r w:rsidRPr="00261300">
          <w:rPr>
            <w:rStyle w:val="Hyperlink"/>
            <w:noProof/>
          </w:rPr>
          <w:t>Application Guidelines / Behavior</w:t>
        </w:r>
        <w:r>
          <w:rPr>
            <w:noProof/>
            <w:webHidden/>
          </w:rPr>
          <w:tab/>
        </w:r>
        <w:r>
          <w:rPr>
            <w:noProof/>
            <w:webHidden/>
          </w:rPr>
          <w:fldChar w:fldCharType="begin"/>
        </w:r>
        <w:r>
          <w:rPr>
            <w:noProof/>
            <w:webHidden/>
          </w:rPr>
          <w:instrText xml:space="preserve"> PAGEREF _Toc88504204 \h </w:instrText>
        </w:r>
        <w:r>
          <w:rPr>
            <w:noProof/>
            <w:webHidden/>
          </w:rPr>
        </w:r>
      </w:ins>
      <w:r>
        <w:rPr>
          <w:noProof/>
          <w:webHidden/>
        </w:rPr>
        <w:fldChar w:fldCharType="separate"/>
      </w:r>
      <w:ins w:id="407" w:author="Clauss, Jens (GDE-EDS9)" w:date="2021-11-22T20:07:00Z">
        <w:r>
          <w:rPr>
            <w:noProof/>
            <w:webHidden/>
          </w:rPr>
          <w:t>114</w:t>
        </w:r>
        <w:r>
          <w:rPr>
            <w:noProof/>
            <w:webHidden/>
          </w:rPr>
          <w:fldChar w:fldCharType="end"/>
        </w:r>
        <w:r w:rsidRPr="00261300">
          <w:rPr>
            <w:rStyle w:val="Hyperlink"/>
            <w:noProof/>
          </w:rPr>
          <w:fldChar w:fldCharType="end"/>
        </w:r>
      </w:ins>
    </w:p>
    <w:p w14:paraId="60EBDB89" w14:textId="0D591E16" w:rsidR="009E6233" w:rsidRDefault="009E6233">
      <w:pPr>
        <w:pStyle w:val="TOC1"/>
        <w:rPr>
          <w:ins w:id="408" w:author="Clauss, Jens (GDE-EDS9)" w:date="2021-11-22T20:07:00Z"/>
          <w:rFonts w:asciiTheme="minorHAnsi" w:eastAsiaTheme="minorEastAsia" w:hAnsiTheme="minorHAnsi" w:cstheme="minorBidi"/>
          <w:b w:val="0"/>
          <w:bCs w:val="0"/>
          <w:szCs w:val="22"/>
        </w:rPr>
      </w:pPr>
      <w:ins w:id="409" w:author="Clauss, Jens (GDE-EDS9)" w:date="2021-11-22T20:07:00Z">
        <w:r w:rsidRPr="00261300">
          <w:rPr>
            <w:rStyle w:val="Hyperlink"/>
          </w:rPr>
          <w:fldChar w:fldCharType="begin"/>
        </w:r>
        <w:r w:rsidRPr="00261300">
          <w:rPr>
            <w:rStyle w:val="Hyperlink"/>
          </w:rPr>
          <w:instrText xml:space="preserve"> </w:instrText>
        </w:r>
        <w:r>
          <w:instrText>HYPERLINK \l "_Toc88504205"</w:instrText>
        </w:r>
        <w:r w:rsidRPr="00261300">
          <w:rPr>
            <w:rStyle w:val="Hyperlink"/>
          </w:rPr>
          <w:instrText xml:space="preserve"> </w:instrText>
        </w:r>
        <w:r w:rsidRPr="00261300">
          <w:rPr>
            <w:rStyle w:val="Hyperlink"/>
          </w:rPr>
        </w:r>
        <w:r w:rsidRPr="00261300">
          <w:rPr>
            <w:rStyle w:val="Hyperlink"/>
          </w:rPr>
          <w:fldChar w:fldCharType="separate"/>
        </w:r>
        <w:r w:rsidRPr="00261300">
          <w:rPr>
            <w:rStyle w:val="Hyperlink"/>
          </w:rPr>
          <w:t>8</w:t>
        </w:r>
        <w:r>
          <w:rPr>
            <w:rFonts w:asciiTheme="minorHAnsi" w:eastAsiaTheme="minorEastAsia" w:hAnsiTheme="minorHAnsi" w:cstheme="minorBidi"/>
            <w:b w:val="0"/>
            <w:bCs w:val="0"/>
            <w:szCs w:val="22"/>
          </w:rPr>
          <w:tab/>
        </w:r>
        <w:r w:rsidRPr="00261300">
          <w:rPr>
            <w:rStyle w:val="Hyperlink"/>
          </w:rPr>
          <w:t>Appendix</w:t>
        </w:r>
        <w:r>
          <w:rPr>
            <w:webHidden/>
          </w:rPr>
          <w:tab/>
        </w:r>
        <w:r>
          <w:rPr>
            <w:webHidden/>
          </w:rPr>
          <w:fldChar w:fldCharType="begin"/>
        </w:r>
        <w:r>
          <w:rPr>
            <w:webHidden/>
          </w:rPr>
          <w:instrText xml:space="preserve"> PAGEREF _Toc88504205 \h </w:instrText>
        </w:r>
        <w:r>
          <w:rPr>
            <w:webHidden/>
          </w:rPr>
        </w:r>
      </w:ins>
      <w:r>
        <w:rPr>
          <w:webHidden/>
        </w:rPr>
        <w:fldChar w:fldCharType="separate"/>
      </w:r>
      <w:ins w:id="410" w:author="Clauss, Jens (GDE-EDS9)" w:date="2021-11-22T20:07:00Z">
        <w:r>
          <w:rPr>
            <w:webHidden/>
          </w:rPr>
          <w:t>115</w:t>
        </w:r>
        <w:r>
          <w:rPr>
            <w:webHidden/>
          </w:rPr>
          <w:fldChar w:fldCharType="end"/>
        </w:r>
        <w:r w:rsidRPr="00261300">
          <w:rPr>
            <w:rStyle w:val="Hyperlink"/>
          </w:rPr>
          <w:fldChar w:fldCharType="end"/>
        </w:r>
      </w:ins>
    </w:p>
    <w:p w14:paraId="535200CB" w14:textId="22DC8629" w:rsidR="009E6233" w:rsidRDefault="009E6233">
      <w:pPr>
        <w:pStyle w:val="TOC2"/>
        <w:tabs>
          <w:tab w:val="left" w:pos="880"/>
          <w:tab w:val="right" w:leader="dot" w:pos="9060"/>
        </w:tabs>
        <w:rPr>
          <w:ins w:id="411" w:author="Clauss, Jens (GDE-EDS9)" w:date="2021-11-22T20:07:00Z"/>
          <w:rFonts w:asciiTheme="minorHAnsi" w:eastAsiaTheme="minorEastAsia" w:hAnsiTheme="minorHAnsi" w:cstheme="minorBidi"/>
          <w:noProof/>
          <w:szCs w:val="22"/>
        </w:rPr>
      </w:pPr>
      <w:ins w:id="412"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"_Toc88504206"</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8.1</w:t>
        </w:r>
        <w:r>
          <w:rPr>
            <w:rFonts w:asciiTheme="minorHAnsi" w:eastAsiaTheme="minorEastAsia" w:hAnsiTheme="minorHAnsi" w:cstheme="minorBidi"/>
            <w:noProof/>
            <w:szCs w:val="22"/>
          </w:rPr>
          <w:tab/>
        </w:r>
        <w:r w:rsidRPr="00261300">
          <w:rPr>
            <w:rStyle w:val="Hyperlink"/>
            <w:noProof/>
          </w:rPr>
          <w:t>Return and Error Codes</w:t>
        </w:r>
        <w:r>
          <w:rPr>
            <w:noProof/>
            <w:webHidden/>
          </w:rPr>
          <w:tab/>
        </w:r>
        <w:r>
          <w:rPr>
            <w:noProof/>
            <w:webHidden/>
          </w:rPr>
          <w:fldChar w:fldCharType="begin"/>
        </w:r>
        <w:r>
          <w:rPr>
            <w:noProof/>
            <w:webHidden/>
          </w:rPr>
          <w:instrText xml:space="preserve"> PAGEREF _Toc88504206 \h </w:instrText>
        </w:r>
        <w:r>
          <w:rPr>
            <w:noProof/>
            <w:webHidden/>
          </w:rPr>
        </w:r>
      </w:ins>
      <w:r>
        <w:rPr>
          <w:noProof/>
          <w:webHidden/>
        </w:rPr>
        <w:fldChar w:fldCharType="separate"/>
      </w:r>
      <w:ins w:id="413" w:author="Clauss, Jens (GDE-EDS9)" w:date="2021-11-22T20:07:00Z">
        <w:r>
          <w:rPr>
            <w:noProof/>
            <w:webHidden/>
          </w:rPr>
          <w:t>115</w:t>
        </w:r>
        <w:r>
          <w:rPr>
            <w:noProof/>
            <w:webHidden/>
          </w:rPr>
          <w:fldChar w:fldCharType="end"/>
        </w:r>
        <w:r w:rsidRPr="00261300">
          <w:rPr>
            <w:rStyle w:val="Hyperlink"/>
            <w:noProof/>
          </w:rPr>
          <w:fldChar w:fldCharType="end"/>
        </w:r>
      </w:ins>
    </w:p>
    <w:p w14:paraId="0BF5466A" w14:textId="5F05F4C2" w:rsidR="009E6233" w:rsidRDefault="009E6233">
      <w:pPr>
        <w:pStyle w:val="TOC2"/>
        <w:tabs>
          <w:tab w:val="left" w:pos="880"/>
          <w:tab w:val="right" w:leader="dot" w:pos="9060"/>
        </w:tabs>
        <w:rPr>
          <w:ins w:id="414" w:author="Clauss, Jens (GDE-EDS9)" w:date="2021-11-22T20:07:00Z"/>
          <w:rFonts w:asciiTheme="minorHAnsi" w:eastAsiaTheme="minorEastAsia" w:hAnsiTheme="minorHAnsi" w:cstheme="minorBidi"/>
          <w:noProof/>
          <w:szCs w:val="22"/>
        </w:rPr>
      </w:pPr>
      <w:ins w:id="415" w:author="Clauss, Jens (GDE-EDS9)" w:date="2021-11-22T20:07:00Z">
        <w:r w:rsidRPr="00261300">
          <w:rPr>
            <w:rStyle w:val="Hyperlink"/>
            <w:noProof/>
          </w:rPr>
          <w:fldChar w:fldCharType="begin"/>
        </w:r>
        <w:r w:rsidRPr="00261300">
          <w:rPr>
            <w:rStyle w:val="Hyperlink"/>
            <w:noProof/>
          </w:rPr>
          <w:instrText xml:space="preserve"> </w:instrText>
        </w:r>
        <w:r>
          <w:rPr>
            <w:noProof/>
          </w:rPr>
          <w:instrText>HYPERLINK \l "_Toc88504207"</w:instrText>
        </w:r>
        <w:r w:rsidRPr="00261300">
          <w:rPr>
            <w:rStyle w:val="Hyperlink"/>
            <w:noProof/>
          </w:rPr>
          <w:instrText xml:space="preserve"> </w:instrText>
        </w:r>
        <w:r w:rsidRPr="00261300">
          <w:rPr>
            <w:rStyle w:val="Hyperlink"/>
            <w:noProof/>
          </w:rPr>
        </w:r>
        <w:r w:rsidRPr="00261300">
          <w:rPr>
            <w:rStyle w:val="Hyperlink"/>
            <w:noProof/>
          </w:rPr>
          <w:fldChar w:fldCharType="separate"/>
        </w:r>
        <w:r w:rsidRPr="00261300">
          <w:rPr>
            <w:rStyle w:val="Hyperlink"/>
            <w:noProof/>
          </w:rPr>
          <w:t>8.2</w:t>
        </w:r>
        <w:r>
          <w:rPr>
            <w:rFonts w:asciiTheme="minorHAnsi" w:eastAsiaTheme="minorEastAsia" w:hAnsiTheme="minorHAnsi" w:cstheme="minorBidi"/>
            <w:noProof/>
            <w:szCs w:val="22"/>
          </w:rPr>
          <w:tab/>
        </w:r>
        <w:r w:rsidRPr="00261300">
          <w:rPr>
            <w:rStyle w:val="Hyperlink"/>
            <w:noProof/>
          </w:rPr>
          <w:t>Device Types</w:t>
        </w:r>
        <w:r>
          <w:rPr>
            <w:noProof/>
            <w:webHidden/>
          </w:rPr>
          <w:tab/>
        </w:r>
        <w:r>
          <w:rPr>
            <w:noProof/>
            <w:webHidden/>
          </w:rPr>
          <w:fldChar w:fldCharType="begin"/>
        </w:r>
        <w:r>
          <w:rPr>
            <w:noProof/>
            <w:webHidden/>
          </w:rPr>
          <w:instrText xml:space="preserve"> PAGEREF _Toc88504207 \h </w:instrText>
        </w:r>
        <w:r>
          <w:rPr>
            <w:noProof/>
            <w:webHidden/>
          </w:rPr>
        </w:r>
      </w:ins>
      <w:r>
        <w:rPr>
          <w:noProof/>
          <w:webHidden/>
        </w:rPr>
        <w:fldChar w:fldCharType="separate"/>
      </w:r>
      <w:ins w:id="416" w:author="Clauss, Jens (GDE-EDS9)" w:date="2021-11-22T20:07:00Z">
        <w:r>
          <w:rPr>
            <w:noProof/>
            <w:webHidden/>
          </w:rPr>
          <w:t>115</w:t>
        </w:r>
        <w:r>
          <w:rPr>
            <w:noProof/>
            <w:webHidden/>
          </w:rPr>
          <w:fldChar w:fldCharType="end"/>
        </w:r>
        <w:r w:rsidRPr="00261300">
          <w:rPr>
            <w:rStyle w:val="Hyperlink"/>
            <w:noProof/>
          </w:rPr>
          <w:fldChar w:fldCharType="end"/>
        </w:r>
      </w:ins>
    </w:p>
    <w:p w14:paraId="0538E876" w14:textId="5EF27D83" w:rsidR="004F0397" w:rsidDel="009E6233" w:rsidRDefault="004F0397">
      <w:pPr>
        <w:pStyle w:val="TOC1"/>
        <w:rPr>
          <w:del w:id="417" w:author="Clauss, Jens (GDE-EDS9)" w:date="2021-11-22T20:07:00Z"/>
          <w:rFonts w:asciiTheme="minorHAnsi" w:eastAsiaTheme="minorEastAsia" w:hAnsiTheme="minorHAnsi" w:cstheme="minorBidi"/>
          <w:b w:val="0"/>
          <w:bCs w:val="0"/>
          <w:szCs w:val="22"/>
        </w:rPr>
      </w:pPr>
      <w:del w:id="418" w:author="Clauss, Jens (GDE-EDS9)" w:date="2021-11-22T20:07:00Z">
        <w:r w:rsidRPr="009E6233" w:rsidDel="009E6233">
          <w:rPr>
            <w:rStyle w:val="Hyperlink"/>
            <w:rPrChange w:id="419" w:author="Clauss, Jens (GDE-EDS9)" w:date="2021-11-22T20:07:00Z">
              <w:rPr>
                <w:rStyle w:val="Hyperlink"/>
              </w:rPr>
            </w:rPrChange>
          </w:rPr>
          <w:delText>I</w:delText>
        </w:r>
        <w:r w:rsidDel="009E6233">
          <w:rPr>
            <w:rFonts w:asciiTheme="minorHAnsi" w:eastAsiaTheme="minorEastAsia" w:hAnsiTheme="minorHAnsi" w:cstheme="minorBidi"/>
            <w:b w:val="0"/>
            <w:bCs w:val="0"/>
            <w:szCs w:val="22"/>
          </w:rPr>
          <w:tab/>
        </w:r>
        <w:r w:rsidRPr="009E6233" w:rsidDel="009E6233">
          <w:rPr>
            <w:rStyle w:val="Hyperlink"/>
            <w:rPrChange w:id="420" w:author="Clauss, Jens (GDE-EDS9)" w:date="2021-11-22T20:07:00Z">
              <w:rPr>
                <w:rStyle w:val="Hyperlink"/>
              </w:rPr>
            </w:rPrChange>
          </w:rPr>
          <w:delText>Table of Contents</w:delText>
        </w:r>
        <w:r w:rsidDel="009E6233">
          <w:rPr>
            <w:webHidden/>
          </w:rPr>
          <w:tab/>
          <w:delText>2</w:delText>
        </w:r>
      </w:del>
    </w:p>
    <w:p w14:paraId="733A9F40" w14:textId="6AF86ACA" w:rsidR="004F0397" w:rsidDel="009E6233" w:rsidRDefault="004F0397">
      <w:pPr>
        <w:pStyle w:val="TOC1"/>
        <w:rPr>
          <w:del w:id="421" w:author="Clauss, Jens (GDE-EDS9)" w:date="2021-11-22T20:07:00Z"/>
          <w:rFonts w:asciiTheme="minorHAnsi" w:eastAsiaTheme="minorEastAsia" w:hAnsiTheme="minorHAnsi" w:cstheme="minorBidi"/>
          <w:b w:val="0"/>
          <w:bCs w:val="0"/>
          <w:szCs w:val="22"/>
        </w:rPr>
      </w:pPr>
      <w:del w:id="422" w:author="Clauss, Jens (GDE-EDS9)" w:date="2021-11-22T20:07:00Z">
        <w:r w:rsidRPr="009E6233" w:rsidDel="009E6233">
          <w:rPr>
            <w:rStyle w:val="Hyperlink"/>
            <w:rPrChange w:id="423" w:author="Clauss, Jens (GDE-EDS9)" w:date="2021-11-22T20:07:00Z">
              <w:rPr>
                <w:rStyle w:val="Hyperlink"/>
              </w:rPr>
            </w:rPrChange>
          </w:rPr>
          <w:delText>II</w:delText>
        </w:r>
        <w:r w:rsidDel="009E6233">
          <w:rPr>
            <w:rFonts w:asciiTheme="minorHAnsi" w:eastAsiaTheme="minorEastAsia" w:hAnsiTheme="minorHAnsi" w:cstheme="minorBidi"/>
            <w:b w:val="0"/>
            <w:bCs w:val="0"/>
            <w:szCs w:val="22"/>
          </w:rPr>
          <w:tab/>
        </w:r>
        <w:r w:rsidRPr="009E6233" w:rsidDel="009E6233">
          <w:rPr>
            <w:rStyle w:val="Hyperlink"/>
            <w:rPrChange w:id="424" w:author="Clauss, Jens (GDE-EDS9)" w:date="2021-11-22T20:07:00Z">
              <w:rPr>
                <w:rStyle w:val="Hyperlink"/>
              </w:rPr>
            </w:rPrChange>
          </w:rPr>
          <w:delText>Table of Figures</w:delText>
        </w:r>
        <w:r w:rsidDel="009E6233">
          <w:rPr>
            <w:webHidden/>
          </w:rPr>
          <w:tab/>
          <w:delText>4</w:delText>
        </w:r>
      </w:del>
    </w:p>
    <w:p w14:paraId="2AFC56C8" w14:textId="06175D45" w:rsidR="004F0397" w:rsidDel="009E6233" w:rsidRDefault="004F0397">
      <w:pPr>
        <w:pStyle w:val="TOC1"/>
        <w:rPr>
          <w:del w:id="425" w:author="Clauss, Jens (GDE-EDS9)" w:date="2021-11-22T20:07:00Z"/>
          <w:rFonts w:asciiTheme="minorHAnsi" w:eastAsiaTheme="minorEastAsia" w:hAnsiTheme="minorHAnsi" w:cstheme="minorBidi"/>
          <w:b w:val="0"/>
          <w:bCs w:val="0"/>
          <w:szCs w:val="22"/>
        </w:rPr>
      </w:pPr>
      <w:del w:id="426" w:author="Clauss, Jens (GDE-EDS9)" w:date="2021-11-22T20:07:00Z">
        <w:r w:rsidRPr="009E6233" w:rsidDel="009E6233">
          <w:rPr>
            <w:rStyle w:val="Hyperlink"/>
            <w:rPrChange w:id="427" w:author="Clauss, Jens (GDE-EDS9)" w:date="2021-11-22T20:07:00Z">
              <w:rPr>
                <w:rStyle w:val="Hyperlink"/>
              </w:rPr>
            </w:rPrChange>
          </w:rPr>
          <w:delText>III</w:delText>
        </w:r>
        <w:r w:rsidDel="009E6233">
          <w:rPr>
            <w:rFonts w:asciiTheme="minorHAnsi" w:eastAsiaTheme="minorEastAsia" w:hAnsiTheme="minorHAnsi" w:cstheme="minorBidi"/>
            <w:b w:val="0"/>
            <w:bCs w:val="0"/>
            <w:szCs w:val="22"/>
          </w:rPr>
          <w:tab/>
        </w:r>
        <w:r w:rsidRPr="009E6233" w:rsidDel="009E6233">
          <w:rPr>
            <w:rStyle w:val="Hyperlink"/>
            <w:rPrChange w:id="428" w:author="Clauss, Jens (GDE-EDS9)" w:date="2021-11-22T20:07:00Z">
              <w:rPr>
                <w:rStyle w:val="Hyperlink"/>
              </w:rPr>
            </w:rPrChange>
          </w:rPr>
          <w:delText>Abbreviations</w:delText>
        </w:r>
        <w:r w:rsidDel="009E6233">
          <w:rPr>
            <w:webHidden/>
          </w:rPr>
          <w:tab/>
          <w:delText>4</w:delText>
        </w:r>
      </w:del>
    </w:p>
    <w:p w14:paraId="2D9A0C4D" w14:textId="49100A5F" w:rsidR="004F0397" w:rsidDel="009E6233" w:rsidRDefault="004F0397">
      <w:pPr>
        <w:pStyle w:val="TOC1"/>
        <w:rPr>
          <w:del w:id="429" w:author="Clauss, Jens (GDE-EDS9)" w:date="2021-11-22T20:07:00Z"/>
          <w:rFonts w:asciiTheme="minorHAnsi" w:eastAsiaTheme="minorEastAsia" w:hAnsiTheme="minorHAnsi" w:cstheme="minorBidi"/>
          <w:b w:val="0"/>
          <w:bCs w:val="0"/>
          <w:szCs w:val="22"/>
        </w:rPr>
      </w:pPr>
      <w:del w:id="430" w:author="Clauss, Jens (GDE-EDS9)" w:date="2021-11-22T20:07:00Z">
        <w:r w:rsidRPr="009E6233" w:rsidDel="009E6233">
          <w:rPr>
            <w:rStyle w:val="Hyperlink"/>
            <w:rPrChange w:id="431" w:author="Clauss, Jens (GDE-EDS9)" w:date="2021-11-22T20:07:00Z">
              <w:rPr>
                <w:rStyle w:val="Hyperlink"/>
              </w:rPr>
            </w:rPrChange>
          </w:rPr>
          <w:delText>IV</w:delText>
        </w:r>
        <w:r w:rsidDel="009E6233">
          <w:rPr>
            <w:rFonts w:asciiTheme="minorHAnsi" w:eastAsiaTheme="minorEastAsia" w:hAnsiTheme="minorHAnsi" w:cstheme="minorBidi"/>
            <w:b w:val="0"/>
            <w:bCs w:val="0"/>
            <w:szCs w:val="22"/>
          </w:rPr>
          <w:tab/>
        </w:r>
        <w:r w:rsidRPr="009E6233" w:rsidDel="009E6233">
          <w:rPr>
            <w:rStyle w:val="Hyperlink"/>
            <w:rPrChange w:id="432" w:author="Clauss, Jens (GDE-EDS9)" w:date="2021-11-22T20:07:00Z">
              <w:rPr>
                <w:rStyle w:val="Hyperlink"/>
              </w:rPr>
            </w:rPrChange>
          </w:rPr>
          <w:delText>Revision History</w:delText>
        </w:r>
        <w:r w:rsidDel="009E6233">
          <w:rPr>
            <w:webHidden/>
          </w:rPr>
          <w:tab/>
          <w:delText>5</w:delText>
        </w:r>
      </w:del>
    </w:p>
    <w:p w14:paraId="09D6B10E" w14:textId="63AA4E42" w:rsidR="004F0397" w:rsidDel="009E6233" w:rsidRDefault="004F0397">
      <w:pPr>
        <w:pStyle w:val="TOC1"/>
        <w:rPr>
          <w:del w:id="433" w:author="Clauss, Jens (GDE-EDS9)" w:date="2021-11-22T20:07:00Z"/>
          <w:rFonts w:asciiTheme="minorHAnsi" w:eastAsiaTheme="minorEastAsia" w:hAnsiTheme="minorHAnsi" w:cstheme="minorBidi"/>
          <w:b w:val="0"/>
          <w:bCs w:val="0"/>
          <w:szCs w:val="22"/>
        </w:rPr>
      </w:pPr>
      <w:del w:id="434" w:author="Clauss, Jens (GDE-EDS9)" w:date="2021-11-22T20:07:00Z">
        <w:r w:rsidRPr="009E6233" w:rsidDel="009E6233">
          <w:rPr>
            <w:rStyle w:val="Hyperlink"/>
            <w:rPrChange w:id="435" w:author="Clauss, Jens (GDE-EDS9)" w:date="2021-11-22T20:07:00Z">
              <w:rPr>
                <w:rStyle w:val="Hyperlink"/>
              </w:rPr>
            </w:rPrChange>
          </w:rPr>
          <w:delText>1</w:delText>
        </w:r>
        <w:r w:rsidDel="009E6233">
          <w:rPr>
            <w:rFonts w:asciiTheme="minorHAnsi" w:eastAsiaTheme="minorEastAsia" w:hAnsiTheme="minorHAnsi" w:cstheme="minorBidi"/>
            <w:b w:val="0"/>
            <w:bCs w:val="0"/>
            <w:szCs w:val="22"/>
          </w:rPr>
          <w:tab/>
        </w:r>
        <w:r w:rsidRPr="009E6233" w:rsidDel="009E6233">
          <w:rPr>
            <w:rStyle w:val="Hyperlink"/>
            <w:rPrChange w:id="436" w:author="Clauss, Jens (GDE-EDS9)" w:date="2021-11-22T20:07:00Z">
              <w:rPr>
                <w:rStyle w:val="Hyperlink"/>
              </w:rPr>
            </w:rPrChange>
          </w:rPr>
          <w:delText>Introduction</w:delText>
        </w:r>
        <w:r w:rsidDel="009E6233">
          <w:rPr>
            <w:webHidden/>
          </w:rPr>
          <w:tab/>
          <w:delText>6</w:delText>
        </w:r>
      </w:del>
    </w:p>
    <w:p w14:paraId="0C5319B7" w14:textId="3BB57E75" w:rsidR="004F0397" w:rsidDel="009E6233" w:rsidRDefault="004F0397">
      <w:pPr>
        <w:pStyle w:val="TOC2"/>
        <w:tabs>
          <w:tab w:val="left" w:pos="880"/>
          <w:tab w:val="right" w:leader="dot" w:pos="9060"/>
        </w:tabs>
        <w:rPr>
          <w:del w:id="437" w:author="Clauss, Jens (GDE-EDS9)" w:date="2021-11-22T20:07:00Z"/>
          <w:rFonts w:asciiTheme="minorHAnsi" w:eastAsiaTheme="minorEastAsia" w:hAnsiTheme="minorHAnsi" w:cstheme="minorBidi"/>
          <w:noProof/>
          <w:szCs w:val="22"/>
        </w:rPr>
      </w:pPr>
      <w:del w:id="438" w:author="Clauss, Jens (GDE-EDS9)" w:date="2021-11-22T20:07:00Z">
        <w:r w:rsidRPr="009E6233" w:rsidDel="009E6233">
          <w:rPr>
            <w:rStyle w:val="Hyperlink"/>
            <w:noProof/>
          </w:rPr>
          <w:delText>1.1</w:delText>
        </w:r>
        <w:r w:rsidDel="009E6233">
          <w:rPr>
            <w:rFonts w:asciiTheme="minorHAnsi" w:eastAsiaTheme="minorEastAsia" w:hAnsiTheme="minorHAnsi" w:cstheme="minorBidi"/>
            <w:noProof/>
            <w:szCs w:val="22"/>
          </w:rPr>
          <w:tab/>
        </w:r>
        <w:r w:rsidRPr="009E6233" w:rsidDel="009E6233">
          <w:rPr>
            <w:rStyle w:val="Hyperlink"/>
            <w:noProof/>
          </w:rPr>
          <w:delText>Goals of the Specification</w:delText>
        </w:r>
        <w:r w:rsidDel="009E6233">
          <w:rPr>
            <w:noProof/>
            <w:webHidden/>
          </w:rPr>
          <w:tab/>
          <w:delText>6</w:delText>
        </w:r>
      </w:del>
    </w:p>
    <w:p w14:paraId="6B0E3AB9" w14:textId="1024546A" w:rsidR="004F0397" w:rsidDel="009E6233" w:rsidRDefault="004F0397">
      <w:pPr>
        <w:pStyle w:val="TOC2"/>
        <w:tabs>
          <w:tab w:val="left" w:pos="880"/>
          <w:tab w:val="right" w:leader="dot" w:pos="9060"/>
        </w:tabs>
        <w:rPr>
          <w:del w:id="439" w:author="Clauss, Jens (GDE-EDS9)" w:date="2021-11-22T20:07:00Z"/>
          <w:rFonts w:asciiTheme="minorHAnsi" w:eastAsiaTheme="minorEastAsia" w:hAnsiTheme="minorHAnsi" w:cstheme="minorBidi"/>
          <w:noProof/>
          <w:szCs w:val="22"/>
        </w:rPr>
      </w:pPr>
      <w:del w:id="440" w:author="Clauss, Jens (GDE-EDS9)" w:date="2021-11-22T20:07:00Z">
        <w:r w:rsidRPr="009E6233" w:rsidDel="009E6233">
          <w:rPr>
            <w:rStyle w:val="Hyperlink"/>
            <w:noProof/>
          </w:rPr>
          <w:delText>1.2</w:delText>
        </w:r>
        <w:r w:rsidDel="009E6233">
          <w:rPr>
            <w:rFonts w:asciiTheme="minorHAnsi" w:eastAsiaTheme="minorEastAsia" w:hAnsiTheme="minorHAnsi" w:cstheme="minorBidi"/>
            <w:noProof/>
            <w:szCs w:val="22"/>
          </w:rPr>
          <w:tab/>
        </w:r>
        <w:r w:rsidRPr="009E6233" w:rsidDel="009E6233">
          <w:rPr>
            <w:rStyle w:val="Hyperlink"/>
            <w:noProof/>
          </w:rPr>
          <w:delText>Validity of the Document</w:delText>
        </w:r>
        <w:r w:rsidDel="009E6233">
          <w:rPr>
            <w:noProof/>
            <w:webHidden/>
          </w:rPr>
          <w:tab/>
          <w:delText>6</w:delText>
        </w:r>
      </w:del>
    </w:p>
    <w:p w14:paraId="1BEFC2B8" w14:textId="66CDF942" w:rsidR="004F0397" w:rsidDel="009E6233" w:rsidRDefault="004F0397">
      <w:pPr>
        <w:pStyle w:val="TOC2"/>
        <w:tabs>
          <w:tab w:val="left" w:pos="880"/>
          <w:tab w:val="right" w:leader="dot" w:pos="9060"/>
        </w:tabs>
        <w:rPr>
          <w:del w:id="441" w:author="Clauss, Jens (GDE-EDS9)" w:date="2021-11-22T20:07:00Z"/>
          <w:rFonts w:asciiTheme="minorHAnsi" w:eastAsiaTheme="minorEastAsia" w:hAnsiTheme="minorHAnsi" w:cstheme="minorBidi"/>
          <w:noProof/>
          <w:szCs w:val="22"/>
        </w:rPr>
      </w:pPr>
      <w:del w:id="442" w:author="Clauss, Jens (GDE-EDS9)" w:date="2021-11-22T20:07:00Z">
        <w:r w:rsidRPr="009E6233" w:rsidDel="009E6233">
          <w:rPr>
            <w:rStyle w:val="Hyperlink"/>
            <w:noProof/>
          </w:rPr>
          <w:delText>1.3</w:delText>
        </w:r>
        <w:r w:rsidDel="009E6233">
          <w:rPr>
            <w:rFonts w:asciiTheme="minorHAnsi" w:eastAsiaTheme="minorEastAsia" w:hAnsiTheme="minorHAnsi" w:cstheme="minorBidi"/>
            <w:noProof/>
            <w:szCs w:val="22"/>
          </w:rPr>
          <w:tab/>
        </w:r>
        <w:r w:rsidRPr="009E6233" w:rsidDel="009E6233">
          <w:rPr>
            <w:rStyle w:val="Hyperlink"/>
            <w:noProof/>
          </w:rPr>
          <w:delText>Reference of Related Documents</w:delText>
        </w:r>
        <w:r w:rsidDel="009E6233">
          <w:rPr>
            <w:noProof/>
            <w:webHidden/>
          </w:rPr>
          <w:tab/>
          <w:delText>6</w:delText>
        </w:r>
      </w:del>
    </w:p>
    <w:p w14:paraId="580DDBE4" w14:textId="4836AE72" w:rsidR="004F0397" w:rsidDel="009E6233" w:rsidRDefault="004F0397">
      <w:pPr>
        <w:pStyle w:val="TOC2"/>
        <w:tabs>
          <w:tab w:val="left" w:pos="880"/>
          <w:tab w:val="right" w:leader="dot" w:pos="9060"/>
        </w:tabs>
        <w:rPr>
          <w:del w:id="443" w:author="Clauss, Jens (GDE-EDS9)" w:date="2021-11-22T20:07:00Z"/>
          <w:rFonts w:asciiTheme="minorHAnsi" w:eastAsiaTheme="minorEastAsia" w:hAnsiTheme="minorHAnsi" w:cstheme="minorBidi"/>
          <w:noProof/>
          <w:szCs w:val="22"/>
        </w:rPr>
      </w:pPr>
      <w:del w:id="444" w:author="Clauss, Jens (GDE-EDS9)" w:date="2021-11-22T20:07:00Z">
        <w:r w:rsidRPr="009E6233" w:rsidDel="009E6233">
          <w:rPr>
            <w:rStyle w:val="Hyperlink"/>
            <w:noProof/>
          </w:rPr>
          <w:delText>1.4</w:delText>
        </w:r>
        <w:r w:rsidDel="009E6233">
          <w:rPr>
            <w:rFonts w:asciiTheme="minorHAnsi" w:eastAsiaTheme="minorEastAsia" w:hAnsiTheme="minorHAnsi" w:cstheme="minorBidi"/>
            <w:noProof/>
            <w:szCs w:val="22"/>
          </w:rPr>
          <w:tab/>
        </w:r>
        <w:r w:rsidRPr="009E6233" w:rsidDel="009E6233">
          <w:rPr>
            <w:rStyle w:val="Hyperlink"/>
            <w:noProof/>
          </w:rPr>
          <w:delText>Requirement Levels</w:delText>
        </w:r>
        <w:r w:rsidDel="009E6233">
          <w:rPr>
            <w:noProof/>
            <w:webHidden/>
          </w:rPr>
          <w:tab/>
          <w:delText>6</w:delText>
        </w:r>
      </w:del>
    </w:p>
    <w:p w14:paraId="26B9ABDF" w14:textId="3B074DE1" w:rsidR="004F0397" w:rsidDel="009E6233" w:rsidRDefault="004F0397">
      <w:pPr>
        <w:pStyle w:val="TOC1"/>
        <w:rPr>
          <w:del w:id="445" w:author="Clauss, Jens (GDE-EDS9)" w:date="2021-11-22T20:07:00Z"/>
          <w:rFonts w:asciiTheme="minorHAnsi" w:eastAsiaTheme="minorEastAsia" w:hAnsiTheme="minorHAnsi" w:cstheme="minorBidi"/>
          <w:b w:val="0"/>
          <w:bCs w:val="0"/>
          <w:szCs w:val="22"/>
        </w:rPr>
      </w:pPr>
      <w:del w:id="446" w:author="Clauss, Jens (GDE-EDS9)" w:date="2021-11-22T20:07:00Z">
        <w:r w:rsidRPr="009E6233" w:rsidDel="009E6233">
          <w:rPr>
            <w:rStyle w:val="Hyperlink"/>
            <w:rPrChange w:id="447" w:author="Clauss, Jens (GDE-EDS9)" w:date="2021-11-22T20:07:00Z">
              <w:rPr>
                <w:rStyle w:val="Hyperlink"/>
              </w:rPr>
            </w:rPrChange>
          </w:rPr>
          <w:delText>2</w:delText>
        </w:r>
        <w:r w:rsidDel="009E6233">
          <w:rPr>
            <w:rFonts w:asciiTheme="minorHAnsi" w:eastAsiaTheme="minorEastAsia" w:hAnsiTheme="minorHAnsi" w:cstheme="minorBidi"/>
            <w:b w:val="0"/>
            <w:bCs w:val="0"/>
            <w:szCs w:val="22"/>
          </w:rPr>
          <w:tab/>
        </w:r>
        <w:r w:rsidRPr="009E6233" w:rsidDel="009E6233">
          <w:rPr>
            <w:rStyle w:val="Hyperlink"/>
            <w:rPrChange w:id="448" w:author="Clauss, Jens (GDE-EDS9)" w:date="2021-11-22T20:07:00Z">
              <w:rPr>
                <w:rStyle w:val="Hyperlink"/>
              </w:rPr>
            </w:rPrChange>
          </w:rPr>
          <w:delText>Preconditions</w:delText>
        </w:r>
        <w:r w:rsidDel="009E6233">
          <w:rPr>
            <w:webHidden/>
          </w:rPr>
          <w:tab/>
          <w:delText>7</w:delText>
        </w:r>
      </w:del>
    </w:p>
    <w:p w14:paraId="3C034F05" w14:textId="1ABB0508" w:rsidR="004F0397" w:rsidDel="009E6233" w:rsidRDefault="004F0397">
      <w:pPr>
        <w:pStyle w:val="TOC2"/>
        <w:tabs>
          <w:tab w:val="left" w:pos="880"/>
          <w:tab w:val="right" w:leader="dot" w:pos="9060"/>
        </w:tabs>
        <w:rPr>
          <w:del w:id="449" w:author="Clauss, Jens (GDE-EDS9)" w:date="2021-11-22T20:07:00Z"/>
          <w:rFonts w:asciiTheme="minorHAnsi" w:eastAsiaTheme="minorEastAsia" w:hAnsiTheme="minorHAnsi" w:cstheme="minorBidi"/>
          <w:noProof/>
          <w:szCs w:val="22"/>
        </w:rPr>
      </w:pPr>
      <w:del w:id="450" w:author="Clauss, Jens (GDE-EDS9)" w:date="2021-11-22T20:07:00Z">
        <w:r w:rsidRPr="009E6233" w:rsidDel="009E6233">
          <w:rPr>
            <w:rStyle w:val="Hyperlink"/>
            <w:noProof/>
          </w:rPr>
          <w:delText>2.1</w:delText>
        </w:r>
        <w:r w:rsidDel="009E6233">
          <w:rPr>
            <w:rFonts w:asciiTheme="minorHAnsi" w:eastAsiaTheme="minorEastAsia" w:hAnsiTheme="minorHAnsi" w:cstheme="minorBidi"/>
            <w:noProof/>
            <w:szCs w:val="22"/>
          </w:rPr>
          <w:tab/>
        </w:r>
        <w:r w:rsidRPr="009E6233" w:rsidDel="009E6233">
          <w:rPr>
            <w:rStyle w:val="Hyperlink"/>
            <w:noProof/>
          </w:rPr>
          <w:delText>Communication Partners</w:delText>
        </w:r>
        <w:r w:rsidDel="009E6233">
          <w:rPr>
            <w:noProof/>
            <w:webHidden/>
          </w:rPr>
          <w:tab/>
          <w:delText>7</w:delText>
        </w:r>
      </w:del>
    </w:p>
    <w:p w14:paraId="65FB57D1" w14:textId="1BF75B8C" w:rsidR="004F0397" w:rsidDel="009E6233" w:rsidRDefault="004F0397">
      <w:pPr>
        <w:pStyle w:val="TOC2"/>
        <w:tabs>
          <w:tab w:val="left" w:pos="880"/>
          <w:tab w:val="right" w:leader="dot" w:pos="9060"/>
        </w:tabs>
        <w:rPr>
          <w:del w:id="451" w:author="Clauss, Jens (GDE-EDS9)" w:date="2021-11-22T20:07:00Z"/>
          <w:rFonts w:asciiTheme="minorHAnsi" w:eastAsiaTheme="minorEastAsia" w:hAnsiTheme="minorHAnsi" w:cstheme="minorBidi"/>
          <w:noProof/>
          <w:szCs w:val="22"/>
        </w:rPr>
      </w:pPr>
      <w:del w:id="452" w:author="Clauss, Jens (GDE-EDS9)" w:date="2021-11-22T20:07:00Z">
        <w:r w:rsidRPr="009E6233" w:rsidDel="009E6233">
          <w:rPr>
            <w:rStyle w:val="Hyperlink"/>
            <w:noProof/>
          </w:rPr>
          <w:delText>2.2</w:delText>
        </w:r>
        <w:r w:rsidDel="009E6233">
          <w:rPr>
            <w:rFonts w:asciiTheme="minorHAnsi" w:eastAsiaTheme="minorEastAsia" w:hAnsiTheme="minorHAnsi" w:cstheme="minorBidi"/>
            <w:noProof/>
            <w:szCs w:val="22"/>
          </w:rPr>
          <w:tab/>
        </w:r>
        <w:r w:rsidRPr="009E6233" w:rsidDel="009E6233">
          <w:rPr>
            <w:rStyle w:val="Hyperlink"/>
            <w:noProof/>
          </w:rPr>
          <w:delText>Discovery</w:delText>
        </w:r>
        <w:r w:rsidDel="009E6233">
          <w:rPr>
            <w:noProof/>
            <w:webHidden/>
          </w:rPr>
          <w:tab/>
          <w:delText>7</w:delText>
        </w:r>
      </w:del>
    </w:p>
    <w:p w14:paraId="7664E76E" w14:textId="090CBEA1" w:rsidR="004F0397" w:rsidDel="009E6233" w:rsidRDefault="004F0397">
      <w:pPr>
        <w:pStyle w:val="TOC2"/>
        <w:tabs>
          <w:tab w:val="left" w:pos="880"/>
          <w:tab w:val="right" w:leader="dot" w:pos="9060"/>
        </w:tabs>
        <w:rPr>
          <w:del w:id="453" w:author="Clauss, Jens (GDE-EDS9)" w:date="2021-11-22T20:07:00Z"/>
          <w:rFonts w:asciiTheme="minorHAnsi" w:eastAsiaTheme="minorEastAsia" w:hAnsiTheme="minorHAnsi" w:cstheme="minorBidi"/>
          <w:noProof/>
          <w:szCs w:val="22"/>
        </w:rPr>
      </w:pPr>
      <w:del w:id="454" w:author="Clauss, Jens (GDE-EDS9)" w:date="2021-11-22T20:07:00Z">
        <w:r w:rsidRPr="009E6233" w:rsidDel="009E6233">
          <w:rPr>
            <w:rStyle w:val="Hyperlink"/>
            <w:noProof/>
          </w:rPr>
          <w:delText>2.3</w:delText>
        </w:r>
        <w:r w:rsidDel="009E6233">
          <w:rPr>
            <w:rFonts w:asciiTheme="minorHAnsi" w:eastAsiaTheme="minorEastAsia" w:hAnsiTheme="minorHAnsi" w:cstheme="minorBidi"/>
            <w:noProof/>
            <w:szCs w:val="22"/>
          </w:rPr>
          <w:tab/>
        </w:r>
        <w:r w:rsidRPr="009E6233" w:rsidDel="009E6233">
          <w:rPr>
            <w:rStyle w:val="Hyperlink"/>
            <w:noProof/>
          </w:rPr>
          <w:delText>Security</w:delText>
        </w:r>
        <w:r w:rsidDel="009E6233">
          <w:rPr>
            <w:noProof/>
            <w:webHidden/>
          </w:rPr>
          <w:tab/>
          <w:delText>7</w:delText>
        </w:r>
      </w:del>
    </w:p>
    <w:p w14:paraId="180F667E" w14:textId="61BA50B1" w:rsidR="004F0397" w:rsidDel="009E6233" w:rsidRDefault="004F0397">
      <w:pPr>
        <w:pStyle w:val="TOC2"/>
        <w:tabs>
          <w:tab w:val="left" w:pos="880"/>
          <w:tab w:val="right" w:leader="dot" w:pos="9060"/>
        </w:tabs>
        <w:rPr>
          <w:del w:id="455" w:author="Clauss, Jens (GDE-EDS9)" w:date="2021-11-22T20:07:00Z"/>
          <w:rFonts w:asciiTheme="minorHAnsi" w:eastAsiaTheme="minorEastAsia" w:hAnsiTheme="minorHAnsi" w:cstheme="minorBidi"/>
          <w:noProof/>
          <w:szCs w:val="22"/>
        </w:rPr>
      </w:pPr>
      <w:del w:id="456" w:author="Clauss, Jens (GDE-EDS9)" w:date="2021-11-22T20:07:00Z">
        <w:r w:rsidRPr="009E6233" w:rsidDel="009E6233">
          <w:rPr>
            <w:rStyle w:val="Hyperlink"/>
            <w:noProof/>
          </w:rPr>
          <w:delText>2.4</w:delText>
        </w:r>
        <w:r w:rsidDel="009E6233">
          <w:rPr>
            <w:rFonts w:asciiTheme="minorHAnsi" w:eastAsiaTheme="minorEastAsia" w:hAnsiTheme="minorHAnsi" w:cstheme="minorBidi"/>
            <w:noProof/>
            <w:szCs w:val="22"/>
          </w:rPr>
          <w:tab/>
        </w:r>
        <w:r w:rsidRPr="009E6233" w:rsidDel="009E6233">
          <w:rPr>
            <w:rStyle w:val="Hyperlink"/>
            <w:noProof/>
          </w:rPr>
          <w:delText>Common Data Structures for All Services</w:delText>
        </w:r>
        <w:r w:rsidDel="009E6233">
          <w:rPr>
            <w:noProof/>
            <w:webHidden/>
          </w:rPr>
          <w:tab/>
          <w:delText>7</w:delText>
        </w:r>
      </w:del>
    </w:p>
    <w:p w14:paraId="21DBA93F" w14:textId="33698660" w:rsidR="004F0397" w:rsidDel="009E6233" w:rsidRDefault="004F0397">
      <w:pPr>
        <w:pStyle w:val="TOC2"/>
        <w:tabs>
          <w:tab w:val="left" w:pos="880"/>
          <w:tab w:val="right" w:leader="dot" w:pos="9060"/>
        </w:tabs>
        <w:rPr>
          <w:del w:id="457" w:author="Clauss, Jens (GDE-EDS9)" w:date="2021-11-22T20:07:00Z"/>
          <w:rFonts w:asciiTheme="minorHAnsi" w:eastAsiaTheme="minorEastAsia" w:hAnsiTheme="minorHAnsi" w:cstheme="minorBidi"/>
          <w:noProof/>
          <w:szCs w:val="22"/>
        </w:rPr>
      </w:pPr>
      <w:del w:id="458" w:author="Clauss, Jens (GDE-EDS9)" w:date="2021-11-22T20:07:00Z">
        <w:r w:rsidRPr="009E6233" w:rsidDel="009E6233">
          <w:rPr>
            <w:rStyle w:val="Hyperlink"/>
            <w:noProof/>
          </w:rPr>
          <w:delText>2.5</w:delText>
        </w:r>
        <w:r w:rsidDel="009E6233">
          <w:rPr>
            <w:rFonts w:asciiTheme="minorHAnsi" w:eastAsiaTheme="minorEastAsia" w:hAnsiTheme="minorHAnsi" w:cstheme="minorBidi"/>
            <w:noProof/>
            <w:szCs w:val="22"/>
          </w:rPr>
          <w:tab/>
        </w:r>
        <w:r w:rsidRPr="009E6233" w:rsidDel="009E6233">
          <w:rPr>
            <w:rStyle w:val="Hyperlink"/>
            <w:noProof/>
          </w:rPr>
          <w:delText>Data Types</w:delText>
        </w:r>
        <w:r w:rsidDel="009E6233">
          <w:rPr>
            <w:noProof/>
            <w:webHidden/>
          </w:rPr>
          <w:tab/>
          <w:delText>7</w:delText>
        </w:r>
      </w:del>
    </w:p>
    <w:p w14:paraId="02F89594" w14:textId="7C596C06" w:rsidR="004F0397" w:rsidDel="009E6233" w:rsidRDefault="004F0397">
      <w:pPr>
        <w:pStyle w:val="TOC1"/>
        <w:rPr>
          <w:del w:id="459" w:author="Clauss, Jens (GDE-EDS9)" w:date="2021-11-22T20:07:00Z"/>
          <w:rFonts w:asciiTheme="minorHAnsi" w:eastAsiaTheme="minorEastAsia" w:hAnsiTheme="minorHAnsi" w:cstheme="minorBidi"/>
          <w:b w:val="0"/>
          <w:bCs w:val="0"/>
          <w:szCs w:val="22"/>
        </w:rPr>
      </w:pPr>
      <w:del w:id="460" w:author="Clauss, Jens (GDE-EDS9)" w:date="2021-11-22T20:07:00Z">
        <w:r w:rsidRPr="009E6233" w:rsidDel="009E6233">
          <w:rPr>
            <w:rStyle w:val="Hyperlink"/>
            <w:rPrChange w:id="461" w:author="Clauss, Jens (GDE-EDS9)" w:date="2021-11-22T20:07:00Z">
              <w:rPr>
                <w:rStyle w:val="Hyperlink"/>
              </w:rPr>
            </w:rPrChange>
          </w:rPr>
          <w:delText>3</w:delText>
        </w:r>
        <w:r w:rsidDel="009E6233">
          <w:rPr>
            <w:rFonts w:asciiTheme="minorHAnsi" w:eastAsiaTheme="minorEastAsia" w:hAnsiTheme="minorHAnsi" w:cstheme="minorBidi"/>
            <w:b w:val="0"/>
            <w:bCs w:val="0"/>
            <w:szCs w:val="22"/>
          </w:rPr>
          <w:tab/>
        </w:r>
        <w:r w:rsidRPr="009E6233" w:rsidDel="009E6233">
          <w:rPr>
            <w:rStyle w:val="Hyperlink"/>
            <w:rPrChange w:id="462" w:author="Clauss, Jens (GDE-EDS9)" w:date="2021-11-22T20:07:00Z">
              <w:rPr>
                <w:rStyle w:val="Hyperlink"/>
              </w:rPr>
            </w:rPrChange>
          </w:rPr>
          <w:delText>Workflow of a Firmware Update</w:delText>
        </w:r>
        <w:r w:rsidDel="009E6233">
          <w:rPr>
            <w:webHidden/>
          </w:rPr>
          <w:tab/>
          <w:delText>8</w:delText>
        </w:r>
      </w:del>
    </w:p>
    <w:p w14:paraId="158F1161" w14:textId="584A3543" w:rsidR="004F0397" w:rsidDel="009E6233" w:rsidRDefault="004F0397">
      <w:pPr>
        <w:pStyle w:val="TOC2"/>
        <w:tabs>
          <w:tab w:val="left" w:pos="880"/>
          <w:tab w:val="right" w:leader="dot" w:pos="9060"/>
        </w:tabs>
        <w:rPr>
          <w:del w:id="463" w:author="Clauss, Jens (GDE-EDS9)" w:date="2021-11-22T20:07:00Z"/>
          <w:rFonts w:asciiTheme="minorHAnsi" w:eastAsiaTheme="minorEastAsia" w:hAnsiTheme="minorHAnsi" w:cstheme="minorBidi"/>
          <w:noProof/>
          <w:szCs w:val="22"/>
        </w:rPr>
      </w:pPr>
      <w:del w:id="464" w:author="Clauss, Jens (GDE-EDS9)" w:date="2021-11-22T20:07:00Z">
        <w:r w:rsidRPr="009E6233" w:rsidDel="009E6233">
          <w:rPr>
            <w:rStyle w:val="Hyperlink"/>
            <w:noProof/>
          </w:rPr>
          <w:delText>3.1</w:delText>
        </w:r>
        <w:r w:rsidDel="009E6233">
          <w:rPr>
            <w:rFonts w:asciiTheme="minorHAnsi" w:eastAsiaTheme="minorEastAsia" w:hAnsiTheme="minorHAnsi" w:cstheme="minorBidi"/>
            <w:noProof/>
            <w:szCs w:val="22"/>
          </w:rPr>
          <w:tab/>
        </w:r>
        <w:r w:rsidRPr="009E6233" w:rsidDel="009E6233">
          <w:rPr>
            <w:rStyle w:val="Hyperlink"/>
            <w:noProof/>
          </w:rPr>
          <w:delText>Overview</w:delText>
        </w:r>
        <w:r w:rsidDel="009E6233">
          <w:rPr>
            <w:noProof/>
            <w:webHidden/>
          </w:rPr>
          <w:tab/>
          <w:delText>8</w:delText>
        </w:r>
      </w:del>
    </w:p>
    <w:p w14:paraId="2C9A7C13" w14:textId="37F29F87" w:rsidR="004F0397" w:rsidDel="009E6233" w:rsidRDefault="004F0397">
      <w:pPr>
        <w:pStyle w:val="TOC3"/>
        <w:rPr>
          <w:del w:id="465" w:author="Clauss, Jens (GDE-EDS9)" w:date="2021-11-22T20:07:00Z"/>
          <w:rFonts w:asciiTheme="minorHAnsi" w:eastAsiaTheme="minorEastAsia" w:hAnsiTheme="minorHAnsi" w:cstheme="minorBidi"/>
          <w:noProof/>
          <w:szCs w:val="22"/>
        </w:rPr>
      </w:pPr>
      <w:del w:id="466" w:author="Clauss, Jens (GDE-EDS9)" w:date="2021-11-22T20:07:00Z">
        <w:r w:rsidRPr="009E6233" w:rsidDel="009E6233">
          <w:rPr>
            <w:rStyle w:val="Hyperlink"/>
            <w:noProof/>
          </w:rPr>
          <w:delText>3.1.1</w:delText>
        </w:r>
        <w:r w:rsidDel="009E6233">
          <w:rPr>
            <w:rFonts w:asciiTheme="minorHAnsi" w:eastAsiaTheme="minorEastAsia" w:hAnsiTheme="minorHAnsi" w:cstheme="minorBidi"/>
            <w:noProof/>
            <w:szCs w:val="22"/>
          </w:rPr>
          <w:tab/>
        </w:r>
        <w:r w:rsidRPr="009E6233" w:rsidDel="009E6233">
          <w:rPr>
            <w:rStyle w:val="Hyperlink"/>
            <w:noProof/>
          </w:rPr>
          <w:delText>Providing a Firmware to the HCA or Local CS</w:delText>
        </w:r>
        <w:r w:rsidDel="009E6233">
          <w:rPr>
            <w:noProof/>
            <w:webHidden/>
          </w:rPr>
          <w:tab/>
          <w:delText>8</w:delText>
        </w:r>
      </w:del>
    </w:p>
    <w:p w14:paraId="3D96BA79" w14:textId="40A0B9C3" w:rsidR="004F0397" w:rsidDel="009E6233" w:rsidRDefault="004F0397">
      <w:pPr>
        <w:pStyle w:val="TOC2"/>
        <w:tabs>
          <w:tab w:val="left" w:pos="880"/>
          <w:tab w:val="right" w:leader="dot" w:pos="9060"/>
        </w:tabs>
        <w:rPr>
          <w:del w:id="467" w:author="Clauss, Jens (GDE-EDS9)" w:date="2021-11-22T20:07:00Z"/>
          <w:rFonts w:asciiTheme="minorHAnsi" w:eastAsiaTheme="minorEastAsia" w:hAnsiTheme="minorHAnsi" w:cstheme="minorBidi"/>
          <w:noProof/>
          <w:szCs w:val="22"/>
        </w:rPr>
      </w:pPr>
      <w:del w:id="468" w:author="Clauss, Jens (GDE-EDS9)" w:date="2021-11-22T20:07:00Z">
        <w:r w:rsidRPr="009E6233" w:rsidDel="009E6233">
          <w:rPr>
            <w:rStyle w:val="Hyperlink"/>
            <w:noProof/>
          </w:rPr>
          <w:delText>3.2</w:delText>
        </w:r>
        <w:r w:rsidDel="009E6233">
          <w:rPr>
            <w:rFonts w:asciiTheme="minorHAnsi" w:eastAsiaTheme="minorEastAsia" w:hAnsiTheme="minorHAnsi" w:cstheme="minorBidi"/>
            <w:noProof/>
            <w:szCs w:val="22"/>
          </w:rPr>
          <w:tab/>
        </w:r>
        <w:r w:rsidRPr="009E6233" w:rsidDel="009E6233">
          <w:rPr>
            <w:rStyle w:val="Hyperlink"/>
            <w:noProof/>
          </w:rPr>
          <w:delText>Get HA Configuration</w:delText>
        </w:r>
        <w:r w:rsidDel="009E6233">
          <w:rPr>
            <w:noProof/>
            <w:webHidden/>
          </w:rPr>
          <w:tab/>
          <w:delText>9</w:delText>
        </w:r>
      </w:del>
    </w:p>
    <w:p w14:paraId="5A7C7811" w14:textId="0FAFAE5E" w:rsidR="004F0397" w:rsidDel="009E6233" w:rsidRDefault="004F0397">
      <w:pPr>
        <w:pStyle w:val="TOC3"/>
        <w:rPr>
          <w:del w:id="469" w:author="Clauss, Jens (GDE-EDS9)" w:date="2021-11-22T20:07:00Z"/>
          <w:rFonts w:asciiTheme="minorHAnsi" w:eastAsiaTheme="minorEastAsia" w:hAnsiTheme="minorHAnsi" w:cstheme="minorBidi"/>
          <w:noProof/>
          <w:szCs w:val="22"/>
        </w:rPr>
      </w:pPr>
      <w:del w:id="470" w:author="Clauss, Jens (GDE-EDS9)" w:date="2021-11-22T20:07:00Z">
        <w:r w:rsidRPr="009E6233" w:rsidDel="009E6233">
          <w:rPr>
            <w:rStyle w:val="Hyperlink"/>
            <w:noProof/>
          </w:rPr>
          <w:delText>3.2.1</w:delText>
        </w:r>
        <w:r w:rsidDel="009E6233">
          <w:rPr>
            <w:rFonts w:asciiTheme="minorHAnsi" w:eastAsiaTheme="minorEastAsia" w:hAnsiTheme="minorHAnsi" w:cstheme="minorBidi"/>
            <w:noProof/>
            <w:szCs w:val="22"/>
          </w:rPr>
          <w:tab/>
        </w:r>
        <w:r w:rsidRPr="009E6233" w:rsidDel="009E6233">
          <w:rPr>
            <w:rStyle w:val="Hyperlink"/>
            <w:noProof/>
          </w:rPr>
          <w:delText>HA Configuration</w:delText>
        </w:r>
        <w:r w:rsidDel="009E6233">
          <w:rPr>
            <w:noProof/>
            <w:webHidden/>
          </w:rPr>
          <w:tab/>
          <w:delText>9</w:delText>
        </w:r>
      </w:del>
    </w:p>
    <w:p w14:paraId="74170248" w14:textId="62EDD26E" w:rsidR="004F0397" w:rsidDel="009E6233" w:rsidRDefault="004F0397">
      <w:pPr>
        <w:pStyle w:val="TOC2"/>
        <w:tabs>
          <w:tab w:val="left" w:pos="880"/>
          <w:tab w:val="right" w:leader="dot" w:pos="9060"/>
        </w:tabs>
        <w:rPr>
          <w:del w:id="471" w:author="Clauss, Jens (GDE-EDS9)" w:date="2021-11-22T20:07:00Z"/>
          <w:rFonts w:asciiTheme="minorHAnsi" w:eastAsiaTheme="minorEastAsia" w:hAnsiTheme="minorHAnsi" w:cstheme="minorBidi"/>
          <w:noProof/>
          <w:szCs w:val="22"/>
        </w:rPr>
      </w:pPr>
      <w:del w:id="472" w:author="Clauss, Jens (GDE-EDS9)" w:date="2021-11-22T20:07:00Z">
        <w:r w:rsidRPr="009E6233" w:rsidDel="009E6233">
          <w:rPr>
            <w:rStyle w:val="Hyperlink"/>
            <w:noProof/>
          </w:rPr>
          <w:delText>3.3</w:delText>
        </w:r>
        <w:r w:rsidDel="009E6233">
          <w:rPr>
            <w:rFonts w:asciiTheme="minorHAnsi" w:eastAsiaTheme="minorEastAsia" w:hAnsiTheme="minorHAnsi" w:cstheme="minorBidi"/>
            <w:noProof/>
            <w:szCs w:val="22"/>
          </w:rPr>
          <w:tab/>
        </w:r>
        <w:r w:rsidRPr="009E6233" w:rsidDel="009E6233">
          <w:rPr>
            <w:rStyle w:val="Hyperlink"/>
            <w:noProof/>
          </w:rPr>
          <w:delText>New Update Available</w:delText>
        </w:r>
        <w:r w:rsidDel="009E6233">
          <w:rPr>
            <w:noProof/>
            <w:webHidden/>
          </w:rPr>
          <w:tab/>
          <w:delText>10</w:delText>
        </w:r>
      </w:del>
    </w:p>
    <w:p w14:paraId="31BF89C1" w14:textId="163C74D4" w:rsidR="004F0397" w:rsidDel="009E6233" w:rsidRDefault="004F0397">
      <w:pPr>
        <w:pStyle w:val="TOC2"/>
        <w:tabs>
          <w:tab w:val="left" w:pos="880"/>
          <w:tab w:val="right" w:leader="dot" w:pos="9060"/>
        </w:tabs>
        <w:rPr>
          <w:del w:id="473" w:author="Clauss, Jens (GDE-EDS9)" w:date="2021-11-22T20:07:00Z"/>
          <w:rFonts w:asciiTheme="minorHAnsi" w:eastAsiaTheme="minorEastAsia" w:hAnsiTheme="minorHAnsi" w:cstheme="minorBidi"/>
          <w:noProof/>
          <w:szCs w:val="22"/>
        </w:rPr>
      </w:pPr>
      <w:del w:id="474" w:author="Clauss, Jens (GDE-EDS9)" w:date="2021-11-22T20:07:00Z">
        <w:r w:rsidRPr="009E6233" w:rsidDel="009E6233">
          <w:rPr>
            <w:rStyle w:val="Hyperlink"/>
            <w:noProof/>
          </w:rPr>
          <w:delText>3.4</w:delText>
        </w:r>
        <w:r w:rsidDel="009E6233">
          <w:rPr>
            <w:rFonts w:asciiTheme="minorHAnsi" w:eastAsiaTheme="minorEastAsia" w:hAnsiTheme="minorHAnsi" w:cstheme="minorBidi"/>
            <w:noProof/>
            <w:szCs w:val="22"/>
          </w:rPr>
          <w:tab/>
        </w:r>
        <w:r w:rsidRPr="009E6233" w:rsidDel="009E6233">
          <w:rPr>
            <w:rStyle w:val="Hyperlink"/>
            <w:noProof/>
          </w:rPr>
          <w:delText>Download Update</w:delText>
        </w:r>
        <w:r w:rsidDel="009E6233">
          <w:rPr>
            <w:noProof/>
            <w:webHidden/>
          </w:rPr>
          <w:tab/>
          <w:delText>11</w:delText>
        </w:r>
      </w:del>
    </w:p>
    <w:p w14:paraId="1C1485DC" w14:textId="67C96A62" w:rsidR="004F0397" w:rsidDel="009E6233" w:rsidRDefault="004F0397">
      <w:pPr>
        <w:pStyle w:val="TOC3"/>
        <w:rPr>
          <w:del w:id="475" w:author="Clauss, Jens (GDE-EDS9)" w:date="2021-11-22T20:07:00Z"/>
          <w:rFonts w:asciiTheme="minorHAnsi" w:eastAsiaTheme="minorEastAsia" w:hAnsiTheme="minorHAnsi" w:cstheme="minorBidi"/>
          <w:noProof/>
          <w:szCs w:val="22"/>
        </w:rPr>
      </w:pPr>
      <w:del w:id="476" w:author="Clauss, Jens (GDE-EDS9)" w:date="2021-11-22T20:07:00Z">
        <w:r w:rsidRPr="009E6233" w:rsidDel="009E6233">
          <w:rPr>
            <w:rStyle w:val="Hyperlink"/>
            <w:noProof/>
          </w:rPr>
          <w:delText>3.4.1</w:delText>
        </w:r>
        <w:r w:rsidDel="009E6233">
          <w:rPr>
            <w:rFonts w:asciiTheme="minorHAnsi" w:eastAsiaTheme="minorEastAsia" w:hAnsiTheme="minorHAnsi" w:cstheme="minorBidi"/>
            <w:noProof/>
            <w:szCs w:val="22"/>
          </w:rPr>
          <w:tab/>
        </w:r>
        <w:r w:rsidRPr="009E6233" w:rsidDel="009E6233">
          <w:rPr>
            <w:rStyle w:val="Hyperlink"/>
            <w:noProof/>
          </w:rPr>
          <w:delText>HTTPS Connection for Download of Update Packages</w:delText>
        </w:r>
        <w:r w:rsidDel="009E6233">
          <w:rPr>
            <w:noProof/>
            <w:webHidden/>
          </w:rPr>
          <w:tab/>
          <w:delText>12</w:delText>
        </w:r>
      </w:del>
    </w:p>
    <w:p w14:paraId="5A600D1B" w14:textId="139B312F" w:rsidR="004F0397" w:rsidDel="009E6233" w:rsidRDefault="004F0397">
      <w:pPr>
        <w:pStyle w:val="TOC3"/>
        <w:rPr>
          <w:del w:id="477" w:author="Clauss, Jens (GDE-EDS9)" w:date="2021-11-22T20:07:00Z"/>
          <w:rFonts w:asciiTheme="minorHAnsi" w:eastAsiaTheme="minorEastAsia" w:hAnsiTheme="minorHAnsi" w:cstheme="minorBidi"/>
          <w:noProof/>
          <w:szCs w:val="22"/>
        </w:rPr>
      </w:pPr>
      <w:del w:id="478" w:author="Clauss, Jens (GDE-EDS9)" w:date="2021-11-22T20:07:00Z">
        <w:r w:rsidRPr="009E6233" w:rsidDel="009E6233">
          <w:rPr>
            <w:rStyle w:val="Hyperlink"/>
            <w:noProof/>
          </w:rPr>
          <w:delText>3.4.2</w:delText>
        </w:r>
        <w:r w:rsidDel="009E6233">
          <w:rPr>
            <w:rFonts w:asciiTheme="minorHAnsi" w:eastAsiaTheme="minorEastAsia" w:hAnsiTheme="minorHAnsi" w:cstheme="minorBidi"/>
            <w:noProof/>
            <w:szCs w:val="22"/>
          </w:rPr>
          <w:tab/>
        </w:r>
        <w:r w:rsidRPr="009E6233" w:rsidDel="009E6233">
          <w:rPr>
            <w:rStyle w:val="Hyperlink"/>
            <w:noProof/>
          </w:rPr>
          <w:delText>Detailed Download/Validation/Verification Procedure</w:delText>
        </w:r>
        <w:r w:rsidDel="009E6233">
          <w:rPr>
            <w:noProof/>
            <w:webHidden/>
          </w:rPr>
          <w:tab/>
          <w:delText>13</w:delText>
        </w:r>
      </w:del>
    </w:p>
    <w:p w14:paraId="31E3A9E3" w14:textId="1EB349BB" w:rsidR="004F0397" w:rsidDel="009E6233" w:rsidRDefault="004F0397">
      <w:pPr>
        <w:pStyle w:val="TOC3"/>
        <w:rPr>
          <w:del w:id="479" w:author="Clauss, Jens (GDE-EDS9)" w:date="2021-11-22T20:07:00Z"/>
          <w:rFonts w:asciiTheme="minorHAnsi" w:eastAsiaTheme="minorEastAsia" w:hAnsiTheme="minorHAnsi" w:cstheme="minorBidi"/>
          <w:noProof/>
          <w:szCs w:val="22"/>
        </w:rPr>
      </w:pPr>
      <w:del w:id="480" w:author="Clauss, Jens (GDE-EDS9)" w:date="2021-11-22T20:07:00Z">
        <w:r w:rsidRPr="009E6233" w:rsidDel="009E6233">
          <w:rPr>
            <w:rStyle w:val="Hyperlink"/>
            <w:noProof/>
          </w:rPr>
          <w:delText>3.4.3</w:delText>
        </w:r>
        <w:r w:rsidDel="009E6233">
          <w:rPr>
            <w:rFonts w:asciiTheme="minorHAnsi" w:eastAsiaTheme="minorEastAsia" w:hAnsiTheme="minorHAnsi" w:cstheme="minorBidi"/>
            <w:noProof/>
            <w:szCs w:val="22"/>
          </w:rPr>
          <w:tab/>
        </w:r>
        <w:r w:rsidRPr="009E6233" w:rsidDel="009E6233">
          <w:rPr>
            <w:rStyle w:val="Hyperlink"/>
            <w:noProof/>
          </w:rPr>
          <w:delText>Properties File content</w:delText>
        </w:r>
        <w:r w:rsidDel="009E6233">
          <w:rPr>
            <w:noProof/>
            <w:webHidden/>
          </w:rPr>
          <w:tab/>
          <w:delText>14</w:delText>
        </w:r>
      </w:del>
    </w:p>
    <w:p w14:paraId="05F94495" w14:textId="14739FEF" w:rsidR="004F0397" w:rsidDel="009E6233" w:rsidRDefault="004F0397">
      <w:pPr>
        <w:pStyle w:val="TOC3"/>
        <w:rPr>
          <w:del w:id="481" w:author="Clauss, Jens (GDE-EDS9)" w:date="2021-11-22T20:07:00Z"/>
          <w:rFonts w:asciiTheme="minorHAnsi" w:eastAsiaTheme="minorEastAsia" w:hAnsiTheme="minorHAnsi" w:cstheme="minorBidi"/>
          <w:noProof/>
          <w:szCs w:val="22"/>
        </w:rPr>
      </w:pPr>
      <w:del w:id="482" w:author="Clauss, Jens (GDE-EDS9)" w:date="2021-11-22T20:07:00Z">
        <w:r w:rsidRPr="009E6233" w:rsidDel="009E6233">
          <w:rPr>
            <w:rStyle w:val="Hyperlink"/>
            <w:noProof/>
          </w:rPr>
          <w:delText>3.4.4</w:delText>
        </w:r>
        <w:r w:rsidDel="009E6233">
          <w:rPr>
            <w:rFonts w:asciiTheme="minorHAnsi" w:eastAsiaTheme="minorEastAsia" w:hAnsiTheme="minorHAnsi" w:cstheme="minorBidi"/>
            <w:noProof/>
            <w:szCs w:val="22"/>
          </w:rPr>
          <w:tab/>
        </w:r>
        <w:r w:rsidRPr="009E6233" w:rsidDel="009E6233">
          <w:rPr>
            <w:rStyle w:val="Hyperlink"/>
            <w:noProof/>
          </w:rPr>
          <w:delText>Properties File structure with validation information (Version 5)</w:delText>
        </w:r>
        <w:r w:rsidDel="009E6233">
          <w:rPr>
            <w:noProof/>
            <w:webHidden/>
          </w:rPr>
          <w:tab/>
          <w:delText>15</w:delText>
        </w:r>
      </w:del>
    </w:p>
    <w:p w14:paraId="46C8B6CF" w14:textId="1E44F766" w:rsidR="004F0397" w:rsidDel="009E6233" w:rsidRDefault="004F0397">
      <w:pPr>
        <w:pStyle w:val="TOC3"/>
        <w:rPr>
          <w:del w:id="483" w:author="Clauss, Jens (GDE-EDS9)" w:date="2021-11-22T20:07:00Z"/>
          <w:rFonts w:asciiTheme="minorHAnsi" w:eastAsiaTheme="minorEastAsia" w:hAnsiTheme="minorHAnsi" w:cstheme="minorBidi"/>
          <w:noProof/>
          <w:szCs w:val="22"/>
        </w:rPr>
      </w:pPr>
      <w:del w:id="484" w:author="Clauss, Jens (GDE-EDS9)" w:date="2021-11-22T20:07:00Z">
        <w:r w:rsidRPr="009E6233" w:rsidDel="009E6233">
          <w:rPr>
            <w:rStyle w:val="Hyperlink"/>
            <w:noProof/>
          </w:rPr>
          <w:delText>3.4.5</w:delText>
        </w:r>
        <w:r w:rsidDel="009E6233">
          <w:rPr>
            <w:rFonts w:asciiTheme="minorHAnsi" w:eastAsiaTheme="minorEastAsia" w:hAnsiTheme="minorHAnsi" w:cstheme="minorBidi"/>
            <w:noProof/>
            <w:szCs w:val="22"/>
          </w:rPr>
          <w:tab/>
        </w:r>
        <w:r w:rsidRPr="009E6233" w:rsidDel="009E6233">
          <w:rPr>
            <w:rStyle w:val="Hyperlink"/>
            <w:noProof/>
          </w:rPr>
          <w:delText>Properties File structure with validation information (Version 6)</w:delText>
        </w:r>
        <w:r w:rsidDel="009E6233">
          <w:rPr>
            <w:noProof/>
            <w:webHidden/>
          </w:rPr>
          <w:tab/>
          <w:delText>17</w:delText>
        </w:r>
      </w:del>
    </w:p>
    <w:p w14:paraId="1D1A0342" w14:textId="4828D26F" w:rsidR="004F0397" w:rsidDel="009E6233" w:rsidRDefault="004F0397">
      <w:pPr>
        <w:pStyle w:val="TOC2"/>
        <w:tabs>
          <w:tab w:val="left" w:pos="880"/>
          <w:tab w:val="right" w:leader="dot" w:pos="9060"/>
        </w:tabs>
        <w:rPr>
          <w:del w:id="485" w:author="Clauss, Jens (GDE-EDS9)" w:date="2021-11-22T20:07:00Z"/>
          <w:rFonts w:asciiTheme="minorHAnsi" w:eastAsiaTheme="minorEastAsia" w:hAnsiTheme="minorHAnsi" w:cstheme="minorBidi"/>
          <w:noProof/>
          <w:szCs w:val="22"/>
        </w:rPr>
      </w:pPr>
      <w:del w:id="486" w:author="Clauss, Jens (GDE-EDS9)" w:date="2021-11-22T20:07:00Z">
        <w:r w:rsidRPr="009E6233" w:rsidDel="009E6233">
          <w:rPr>
            <w:rStyle w:val="Hyperlink"/>
            <w:noProof/>
          </w:rPr>
          <w:delText>3.5</w:delText>
        </w:r>
        <w:r w:rsidDel="009E6233">
          <w:rPr>
            <w:rFonts w:asciiTheme="minorHAnsi" w:eastAsiaTheme="minorEastAsia" w:hAnsiTheme="minorHAnsi" w:cstheme="minorBidi"/>
            <w:noProof/>
            <w:szCs w:val="22"/>
          </w:rPr>
          <w:tab/>
        </w:r>
        <w:r w:rsidRPr="009E6233" w:rsidDel="009E6233">
          <w:rPr>
            <w:rStyle w:val="Hyperlink"/>
            <w:noProof/>
          </w:rPr>
          <w:delText>Install Update</w:delText>
        </w:r>
        <w:r w:rsidDel="009E6233">
          <w:rPr>
            <w:noProof/>
            <w:webHidden/>
          </w:rPr>
          <w:tab/>
          <w:delText>19</w:delText>
        </w:r>
      </w:del>
    </w:p>
    <w:p w14:paraId="09FBCF93" w14:textId="2D8DCFF8" w:rsidR="004F0397" w:rsidDel="009E6233" w:rsidRDefault="004F0397">
      <w:pPr>
        <w:pStyle w:val="TOC3"/>
        <w:rPr>
          <w:del w:id="487" w:author="Clauss, Jens (GDE-EDS9)" w:date="2021-11-22T20:07:00Z"/>
          <w:rFonts w:asciiTheme="minorHAnsi" w:eastAsiaTheme="minorEastAsia" w:hAnsiTheme="minorHAnsi" w:cstheme="minorBidi"/>
          <w:noProof/>
          <w:szCs w:val="22"/>
        </w:rPr>
      </w:pPr>
      <w:del w:id="488" w:author="Clauss, Jens (GDE-EDS9)" w:date="2021-11-22T20:07:00Z">
        <w:r w:rsidRPr="009E6233" w:rsidDel="009E6233">
          <w:rPr>
            <w:rStyle w:val="Hyperlink"/>
            <w:noProof/>
          </w:rPr>
          <w:delText>3.5.1</w:delText>
        </w:r>
        <w:r w:rsidDel="009E6233">
          <w:rPr>
            <w:rFonts w:asciiTheme="minorHAnsi" w:eastAsiaTheme="minorEastAsia" w:hAnsiTheme="minorHAnsi" w:cstheme="minorBidi"/>
            <w:noProof/>
            <w:szCs w:val="22"/>
          </w:rPr>
          <w:tab/>
        </w:r>
        <w:r w:rsidRPr="009E6233" w:rsidDel="009E6233">
          <w:rPr>
            <w:rStyle w:val="Hyperlink"/>
            <w:noProof/>
          </w:rPr>
          <w:delText>Recovery / Rollback</w:delText>
        </w:r>
        <w:r w:rsidDel="009E6233">
          <w:rPr>
            <w:noProof/>
            <w:webHidden/>
          </w:rPr>
          <w:tab/>
          <w:delText>19</w:delText>
        </w:r>
      </w:del>
    </w:p>
    <w:p w14:paraId="1C56F0A7" w14:textId="59B3A98E" w:rsidR="004F0397" w:rsidDel="009E6233" w:rsidRDefault="004F0397">
      <w:pPr>
        <w:pStyle w:val="TOC2"/>
        <w:tabs>
          <w:tab w:val="left" w:pos="880"/>
          <w:tab w:val="right" w:leader="dot" w:pos="9060"/>
        </w:tabs>
        <w:rPr>
          <w:del w:id="489" w:author="Clauss, Jens (GDE-EDS9)" w:date="2021-11-22T20:07:00Z"/>
          <w:rFonts w:asciiTheme="minorHAnsi" w:eastAsiaTheme="minorEastAsia" w:hAnsiTheme="minorHAnsi" w:cstheme="minorBidi"/>
          <w:noProof/>
          <w:szCs w:val="22"/>
        </w:rPr>
      </w:pPr>
      <w:del w:id="490" w:author="Clauss, Jens (GDE-EDS9)" w:date="2021-11-22T20:07:00Z">
        <w:r w:rsidRPr="009E6233" w:rsidDel="009E6233">
          <w:rPr>
            <w:rStyle w:val="Hyperlink"/>
            <w:noProof/>
          </w:rPr>
          <w:delText>3.6</w:delText>
        </w:r>
        <w:r w:rsidDel="009E6233">
          <w:rPr>
            <w:rFonts w:asciiTheme="minorHAnsi" w:eastAsiaTheme="minorEastAsia" w:hAnsiTheme="minorHAnsi" w:cstheme="minorBidi"/>
            <w:noProof/>
            <w:szCs w:val="22"/>
          </w:rPr>
          <w:tab/>
        </w:r>
        <w:r w:rsidRPr="009E6233" w:rsidDel="009E6233">
          <w:rPr>
            <w:rStyle w:val="Hyperlink"/>
            <w:noProof/>
          </w:rPr>
          <w:delText>Finalize Update</w:delText>
        </w:r>
        <w:r w:rsidDel="009E6233">
          <w:rPr>
            <w:noProof/>
            <w:webHidden/>
          </w:rPr>
          <w:tab/>
          <w:delText>20</w:delText>
        </w:r>
      </w:del>
    </w:p>
    <w:p w14:paraId="4E5AFDA0" w14:textId="582CD161" w:rsidR="004F0397" w:rsidDel="009E6233" w:rsidRDefault="004F0397">
      <w:pPr>
        <w:pStyle w:val="TOC2"/>
        <w:tabs>
          <w:tab w:val="left" w:pos="880"/>
          <w:tab w:val="right" w:leader="dot" w:pos="9060"/>
        </w:tabs>
        <w:rPr>
          <w:del w:id="491" w:author="Clauss, Jens (GDE-EDS9)" w:date="2021-11-22T20:07:00Z"/>
          <w:rFonts w:asciiTheme="minorHAnsi" w:eastAsiaTheme="minorEastAsia" w:hAnsiTheme="minorHAnsi" w:cstheme="minorBidi"/>
          <w:noProof/>
          <w:szCs w:val="22"/>
        </w:rPr>
      </w:pPr>
      <w:del w:id="492" w:author="Clauss, Jens (GDE-EDS9)" w:date="2021-11-22T20:07:00Z">
        <w:r w:rsidRPr="009E6233" w:rsidDel="009E6233">
          <w:rPr>
            <w:rStyle w:val="Hyperlink"/>
            <w:noProof/>
          </w:rPr>
          <w:delText>3.7</w:delText>
        </w:r>
        <w:r w:rsidDel="009E6233">
          <w:rPr>
            <w:rFonts w:asciiTheme="minorHAnsi" w:eastAsiaTheme="minorEastAsia" w:hAnsiTheme="minorHAnsi" w:cstheme="minorBidi"/>
            <w:noProof/>
            <w:szCs w:val="22"/>
          </w:rPr>
          <w:tab/>
        </w:r>
        <w:r w:rsidRPr="009E6233" w:rsidDel="009E6233">
          <w:rPr>
            <w:rStyle w:val="Hyperlink"/>
            <w:noProof/>
          </w:rPr>
          <w:delText>Finish Update</w:delText>
        </w:r>
        <w:r w:rsidDel="009E6233">
          <w:rPr>
            <w:noProof/>
            <w:webHidden/>
          </w:rPr>
          <w:tab/>
          <w:delText>21</w:delText>
        </w:r>
      </w:del>
    </w:p>
    <w:p w14:paraId="13C0BD7E" w14:textId="3AABB03D" w:rsidR="004F0397" w:rsidDel="009E6233" w:rsidRDefault="004F0397">
      <w:pPr>
        <w:pStyle w:val="TOC1"/>
        <w:rPr>
          <w:del w:id="493" w:author="Clauss, Jens (GDE-EDS9)" w:date="2021-11-22T20:07:00Z"/>
          <w:rFonts w:asciiTheme="minorHAnsi" w:eastAsiaTheme="minorEastAsia" w:hAnsiTheme="minorHAnsi" w:cstheme="minorBidi"/>
          <w:b w:val="0"/>
          <w:bCs w:val="0"/>
          <w:szCs w:val="22"/>
        </w:rPr>
      </w:pPr>
      <w:del w:id="494" w:author="Clauss, Jens (GDE-EDS9)" w:date="2021-11-22T20:07:00Z">
        <w:r w:rsidRPr="009E6233" w:rsidDel="009E6233">
          <w:rPr>
            <w:rStyle w:val="Hyperlink"/>
            <w:rPrChange w:id="495" w:author="Clauss, Jens (GDE-EDS9)" w:date="2021-11-22T20:07:00Z">
              <w:rPr>
                <w:rStyle w:val="Hyperlink"/>
              </w:rPr>
            </w:rPrChange>
          </w:rPr>
          <w:delText>4</w:delText>
        </w:r>
        <w:r w:rsidDel="009E6233">
          <w:rPr>
            <w:rFonts w:asciiTheme="minorHAnsi" w:eastAsiaTheme="minorEastAsia" w:hAnsiTheme="minorHAnsi" w:cstheme="minorBidi"/>
            <w:b w:val="0"/>
            <w:bCs w:val="0"/>
            <w:szCs w:val="22"/>
          </w:rPr>
          <w:tab/>
        </w:r>
        <w:r w:rsidRPr="009E6233" w:rsidDel="009E6233">
          <w:rPr>
            <w:rStyle w:val="Hyperlink"/>
            <w:rPrChange w:id="496" w:author="Clauss, Jens (GDE-EDS9)" w:date="2021-11-22T20:07:00Z">
              <w:rPr>
                <w:rStyle w:val="Hyperlink"/>
              </w:rPr>
            </w:rPrChange>
          </w:rPr>
          <w:delText>Service – Firmware Update – v2</w:delText>
        </w:r>
        <w:r w:rsidDel="009E6233">
          <w:rPr>
            <w:webHidden/>
          </w:rPr>
          <w:tab/>
          <w:delText>22</w:delText>
        </w:r>
      </w:del>
    </w:p>
    <w:p w14:paraId="6432407F" w14:textId="4785F61A" w:rsidR="004F0397" w:rsidDel="009E6233" w:rsidRDefault="004F0397">
      <w:pPr>
        <w:pStyle w:val="TOC2"/>
        <w:tabs>
          <w:tab w:val="left" w:pos="880"/>
          <w:tab w:val="right" w:leader="dot" w:pos="9060"/>
        </w:tabs>
        <w:rPr>
          <w:del w:id="497" w:author="Clauss, Jens (GDE-EDS9)" w:date="2021-11-22T20:07:00Z"/>
          <w:rFonts w:asciiTheme="minorHAnsi" w:eastAsiaTheme="minorEastAsia" w:hAnsiTheme="minorHAnsi" w:cstheme="minorBidi"/>
          <w:noProof/>
          <w:szCs w:val="22"/>
        </w:rPr>
      </w:pPr>
      <w:del w:id="498" w:author="Clauss, Jens (GDE-EDS9)" w:date="2021-11-22T20:07:00Z">
        <w:r w:rsidRPr="009E6233" w:rsidDel="009E6233">
          <w:rPr>
            <w:rStyle w:val="Hyperlink"/>
            <w:noProof/>
          </w:rPr>
          <w:delText>4.1</w:delText>
        </w:r>
        <w:r w:rsidDel="009E6233">
          <w:rPr>
            <w:rFonts w:asciiTheme="minorHAnsi" w:eastAsiaTheme="minorEastAsia" w:hAnsiTheme="minorHAnsi" w:cstheme="minorBidi"/>
            <w:noProof/>
            <w:szCs w:val="22"/>
          </w:rPr>
          <w:tab/>
        </w:r>
        <w:r w:rsidRPr="009E6233" w:rsidDel="009E6233">
          <w:rPr>
            <w:rStyle w:val="Hyperlink"/>
            <w:noProof/>
          </w:rPr>
          <w:delText>Overview</w:delText>
        </w:r>
        <w:r w:rsidDel="009E6233">
          <w:rPr>
            <w:noProof/>
            <w:webHidden/>
          </w:rPr>
          <w:tab/>
          <w:delText>22</w:delText>
        </w:r>
      </w:del>
    </w:p>
    <w:p w14:paraId="76E12B0A" w14:textId="1A252924" w:rsidR="004F0397" w:rsidDel="009E6233" w:rsidRDefault="004F0397">
      <w:pPr>
        <w:pStyle w:val="TOC2"/>
        <w:tabs>
          <w:tab w:val="left" w:pos="880"/>
          <w:tab w:val="right" w:leader="dot" w:pos="9060"/>
        </w:tabs>
        <w:rPr>
          <w:del w:id="499" w:author="Clauss, Jens (GDE-EDS9)" w:date="2021-11-22T20:07:00Z"/>
          <w:rFonts w:asciiTheme="minorHAnsi" w:eastAsiaTheme="minorEastAsia" w:hAnsiTheme="minorHAnsi" w:cstheme="minorBidi"/>
          <w:noProof/>
          <w:szCs w:val="22"/>
        </w:rPr>
      </w:pPr>
      <w:del w:id="500" w:author="Clauss, Jens (GDE-EDS9)" w:date="2021-11-22T20:07:00Z">
        <w:r w:rsidRPr="009E6233" w:rsidDel="009E6233">
          <w:rPr>
            <w:rStyle w:val="Hyperlink"/>
            <w:noProof/>
          </w:rPr>
          <w:delText>4.2</w:delText>
        </w:r>
        <w:r w:rsidDel="009E6233">
          <w:rPr>
            <w:rFonts w:asciiTheme="minorHAnsi" w:eastAsiaTheme="minorEastAsia" w:hAnsiTheme="minorHAnsi" w:cstheme="minorBidi"/>
            <w:noProof/>
            <w:szCs w:val="22"/>
          </w:rPr>
          <w:tab/>
        </w:r>
        <w:r w:rsidRPr="009E6233" w:rsidDel="009E6233">
          <w:rPr>
            <w:rStyle w:val="Hyperlink"/>
            <w:noProof/>
          </w:rPr>
          <w:delText>List of Resources</w:delText>
        </w:r>
        <w:r w:rsidDel="009E6233">
          <w:rPr>
            <w:noProof/>
            <w:webHidden/>
          </w:rPr>
          <w:tab/>
          <w:delText>22</w:delText>
        </w:r>
      </w:del>
    </w:p>
    <w:p w14:paraId="373D15D8" w14:textId="02C30A46" w:rsidR="004F0397" w:rsidDel="009E6233" w:rsidRDefault="004F0397">
      <w:pPr>
        <w:pStyle w:val="TOC2"/>
        <w:tabs>
          <w:tab w:val="left" w:pos="880"/>
          <w:tab w:val="right" w:leader="dot" w:pos="9060"/>
        </w:tabs>
        <w:rPr>
          <w:del w:id="501" w:author="Clauss, Jens (GDE-EDS9)" w:date="2021-11-22T20:07:00Z"/>
          <w:rFonts w:asciiTheme="minorHAnsi" w:eastAsiaTheme="minorEastAsia" w:hAnsiTheme="minorHAnsi" w:cstheme="minorBidi"/>
          <w:noProof/>
          <w:szCs w:val="22"/>
        </w:rPr>
      </w:pPr>
      <w:del w:id="502" w:author="Clauss, Jens (GDE-EDS9)" w:date="2021-11-22T20:07:00Z">
        <w:r w:rsidRPr="009E6233" w:rsidDel="009E6233">
          <w:rPr>
            <w:rStyle w:val="Hyperlink"/>
            <w:noProof/>
          </w:rPr>
          <w:delText>4.3</w:delText>
        </w:r>
        <w:r w:rsidDel="009E6233">
          <w:rPr>
            <w:rFonts w:asciiTheme="minorHAnsi" w:eastAsiaTheme="minorEastAsia" w:hAnsiTheme="minorHAnsi" w:cstheme="minorBidi"/>
            <w:noProof/>
            <w:szCs w:val="22"/>
          </w:rPr>
          <w:tab/>
        </w:r>
        <w:r w:rsidRPr="009E6233" w:rsidDel="009E6233">
          <w:rPr>
            <w:rStyle w:val="Hyperlink"/>
            <w:noProof/>
          </w:rPr>
          <w:delText>Structures in item &lt;data&gt;</w:delText>
        </w:r>
        <w:r w:rsidDel="009E6233">
          <w:rPr>
            <w:noProof/>
            <w:webHidden/>
          </w:rPr>
          <w:tab/>
          <w:delText>23</w:delText>
        </w:r>
      </w:del>
    </w:p>
    <w:p w14:paraId="3D7BD902" w14:textId="0657858C" w:rsidR="004F0397" w:rsidDel="009E6233" w:rsidRDefault="004F0397">
      <w:pPr>
        <w:pStyle w:val="TOC3"/>
        <w:rPr>
          <w:del w:id="503" w:author="Clauss, Jens (GDE-EDS9)" w:date="2021-11-22T20:07:00Z"/>
          <w:rFonts w:asciiTheme="minorHAnsi" w:eastAsiaTheme="minorEastAsia" w:hAnsiTheme="minorHAnsi" w:cstheme="minorBidi"/>
          <w:noProof/>
          <w:szCs w:val="22"/>
        </w:rPr>
      </w:pPr>
      <w:del w:id="504" w:author="Clauss, Jens (GDE-EDS9)" w:date="2021-11-22T20:07:00Z">
        <w:r w:rsidRPr="009E6233" w:rsidDel="009E6233">
          <w:rPr>
            <w:rStyle w:val="Hyperlink"/>
            <w:noProof/>
          </w:rPr>
          <w:delText>4.3.1</w:delText>
        </w:r>
        <w:r w:rsidDel="009E6233">
          <w:rPr>
            <w:rFonts w:asciiTheme="minorHAnsi" w:eastAsiaTheme="minorEastAsia" w:hAnsiTheme="minorHAnsi" w:cstheme="minorBidi"/>
            <w:noProof/>
            <w:szCs w:val="22"/>
          </w:rPr>
          <w:tab/>
        </w:r>
        <w:r w:rsidRPr="009E6233" w:rsidDel="009E6233">
          <w:rPr>
            <w:rStyle w:val="Hyperlink"/>
            <w:noProof/>
          </w:rPr>
          <w:delText>Content type HACONFIG</w:delText>
        </w:r>
        <w:r w:rsidDel="009E6233">
          <w:rPr>
            <w:noProof/>
            <w:webHidden/>
          </w:rPr>
          <w:tab/>
          <w:delText>23</w:delText>
        </w:r>
      </w:del>
    </w:p>
    <w:p w14:paraId="5340FDE3" w14:textId="4992130D" w:rsidR="004F0397" w:rsidDel="009E6233" w:rsidRDefault="004F0397">
      <w:pPr>
        <w:pStyle w:val="TOC3"/>
        <w:rPr>
          <w:del w:id="505" w:author="Clauss, Jens (GDE-EDS9)" w:date="2021-11-22T20:07:00Z"/>
          <w:rFonts w:asciiTheme="minorHAnsi" w:eastAsiaTheme="minorEastAsia" w:hAnsiTheme="minorHAnsi" w:cstheme="minorBidi"/>
          <w:noProof/>
          <w:szCs w:val="22"/>
        </w:rPr>
      </w:pPr>
      <w:del w:id="506" w:author="Clauss, Jens (GDE-EDS9)" w:date="2021-11-22T20:07:00Z">
        <w:r w:rsidRPr="009E6233" w:rsidDel="009E6233">
          <w:rPr>
            <w:rStyle w:val="Hyperlink"/>
            <w:noProof/>
          </w:rPr>
          <w:delText>4.3.2</w:delText>
        </w:r>
        <w:r w:rsidDel="009E6233">
          <w:rPr>
            <w:rFonts w:asciiTheme="minorHAnsi" w:eastAsiaTheme="minorEastAsia" w:hAnsiTheme="minorHAnsi" w:cstheme="minorBidi"/>
            <w:noProof/>
            <w:szCs w:val="22"/>
          </w:rPr>
          <w:tab/>
        </w:r>
        <w:r w:rsidRPr="009E6233" w:rsidDel="009E6233">
          <w:rPr>
            <w:rStyle w:val="Hyperlink"/>
            <w:noProof/>
          </w:rPr>
          <w:delText>Content type NEWUPDATEAVAIL</w:delText>
        </w:r>
        <w:r w:rsidDel="009E6233">
          <w:rPr>
            <w:noProof/>
            <w:webHidden/>
          </w:rPr>
          <w:tab/>
          <w:delText>25</w:delText>
        </w:r>
      </w:del>
    </w:p>
    <w:p w14:paraId="7F58D756" w14:textId="59495916" w:rsidR="004F0397" w:rsidDel="009E6233" w:rsidRDefault="004F0397">
      <w:pPr>
        <w:pStyle w:val="TOC3"/>
        <w:rPr>
          <w:del w:id="507" w:author="Clauss, Jens (GDE-EDS9)" w:date="2021-11-22T20:07:00Z"/>
          <w:rFonts w:asciiTheme="minorHAnsi" w:eastAsiaTheme="minorEastAsia" w:hAnsiTheme="minorHAnsi" w:cstheme="minorBidi"/>
          <w:noProof/>
          <w:szCs w:val="22"/>
        </w:rPr>
      </w:pPr>
      <w:del w:id="508" w:author="Clauss, Jens (GDE-EDS9)" w:date="2021-11-22T20:07:00Z">
        <w:r w:rsidRPr="009E6233" w:rsidDel="009E6233">
          <w:rPr>
            <w:rStyle w:val="Hyperlink"/>
            <w:noProof/>
          </w:rPr>
          <w:delText>4.3.3</w:delText>
        </w:r>
        <w:r w:rsidDel="009E6233">
          <w:rPr>
            <w:rFonts w:asciiTheme="minorHAnsi" w:eastAsiaTheme="minorEastAsia" w:hAnsiTheme="minorHAnsi" w:cstheme="minorBidi"/>
            <w:noProof/>
            <w:szCs w:val="22"/>
          </w:rPr>
          <w:tab/>
        </w:r>
        <w:r w:rsidRPr="009E6233" w:rsidDel="009E6233">
          <w:rPr>
            <w:rStyle w:val="Hyperlink"/>
            <w:noProof/>
          </w:rPr>
          <w:delText>Content type PACKAGEPROPERTIESREQUEST</w:delText>
        </w:r>
        <w:r w:rsidDel="009E6233">
          <w:rPr>
            <w:noProof/>
            <w:webHidden/>
          </w:rPr>
          <w:tab/>
          <w:delText>26</w:delText>
        </w:r>
      </w:del>
    </w:p>
    <w:p w14:paraId="0E49F156" w14:textId="54F6521B" w:rsidR="004F0397" w:rsidDel="009E6233" w:rsidRDefault="004F0397">
      <w:pPr>
        <w:pStyle w:val="TOC3"/>
        <w:rPr>
          <w:del w:id="509" w:author="Clauss, Jens (GDE-EDS9)" w:date="2021-11-22T20:07:00Z"/>
          <w:rFonts w:asciiTheme="minorHAnsi" w:eastAsiaTheme="minorEastAsia" w:hAnsiTheme="minorHAnsi" w:cstheme="minorBidi"/>
          <w:noProof/>
          <w:szCs w:val="22"/>
        </w:rPr>
      </w:pPr>
      <w:del w:id="510" w:author="Clauss, Jens (GDE-EDS9)" w:date="2021-11-22T20:07:00Z">
        <w:r w:rsidRPr="009E6233" w:rsidDel="009E6233">
          <w:rPr>
            <w:rStyle w:val="Hyperlink"/>
            <w:noProof/>
          </w:rPr>
          <w:delText>4.3.4</w:delText>
        </w:r>
        <w:r w:rsidDel="009E6233">
          <w:rPr>
            <w:rFonts w:asciiTheme="minorHAnsi" w:eastAsiaTheme="minorEastAsia" w:hAnsiTheme="minorHAnsi" w:cstheme="minorBidi"/>
            <w:noProof/>
            <w:szCs w:val="22"/>
          </w:rPr>
          <w:tab/>
        </w:r>
        <w:r w:rsidRPr="009E6233" w:rsidDel="009E6233">
          <w:rPr>
            <w:rStyle w:val="Hyperlink"/>
            <w:noProof/>
          </w:rPr>
          <w:delText>Content type PACKAGEPROPERTIES</w:delText>
        </w:r>
        <w:r w:rsidDel="009E6233">
          <w:rPr>
            <w:noProof/>
            <w:webHidden/>
          </w:rPr>
          <w:tab/>
          <w:delText>26</w:delText>
        </w:r>
      </w:del>
    </w:p>
    <w:p w14:paraId="45BC23B8" w14:textId="72224430" w:rsidR="004F0397" w:rsidDel="009E6233" w:rsidRDefault="004F0397">
      <w:pPr>
        <w:pStyle w:val="TOC3"/>
        <w:rPr>
          <w:del w:id="511" w:author="Clauss, Jens (GDE-EDS9)" w:date="2021-11-22T20:07:00Z"/>
          <w:rFonts w:asciiTheme="minorHAnsi" w:eastAsiaTheme="minorEastAsia" w:hAnsiTheme="minorHAnsi" w:cstheme="minorBidi"/>
          <w:noProof/>
          <w:szCs w:val="22"/>
        </w:rPr>
      </w:pPr>
      <w:del w:id="512" w:author="Clauss, Jens (GDE-EDS9)" w:date="2021-11-22T20:07:00Z">
        <w:r w:rsidRPr="009E6233" w:rsidDel="009E6233">
          <w:rPr>
            <w:rStyle w:val="Hyperlink"/>
            <w:noProof/>
          </w:rPr>
          <w:delText>4.3.5</w:delText>
        </w:r>
        <w:r w:rsidDel="009E6233">
          <w:rPr>
            <w:rFonts w:asciiTheme="minorHAnsi" w:eastAsiaTheme="minorEastAsia" w:hAnsiTheme="minorHAnsi" w:cstheme="minorBidi"/>
            <w:noProof/>
            <w:szCs w:val="22"/>
          </w:rPr>
          <w:tab/>
        </w:r>
        <w:r w:rsidRPr="009E6233" w:rsidDel="009E6233">
          <w:rPr>
            <w:rStyle w:val="Hyperlink"/>
            <w:noProof/>
          </w:rPr>
          <w:delText>Content type FUSTATE</w:delText>
        </w:r>
        <w:r w:rsidDel="009E6233">
          <w:rPr>
            <w:noProof/>
            <w:webHidden/>
          </w:rPr>
          <w:tab/>
          <w:delText>28</w:delText>
        </w:r>
      </w:del>
    </w:p>
    <w:p w14:paraId="5DB31B84" w14:textId="40BA5C7C" w:rsidR="004F0397" w:rsidDel="009E6233" w:rsidRDefault="004F0397">
      <w:pPr>
        <w:pStyle w:val="TOC3"/>
        <w:rPr>
          <w:del w:id="513" w:author="Clauss, Jens (GDE-EDS9)" w:date="2021-11-22T20:07:00Z"/>
          <w:rFonts w:asciiTheme="minorHAnsi" w:eastAsiaTheme="minorEastAsia" w:hAnsiTheme="minorHAnsi" w:cstheme="minorBidi"/>
          <w:noProof/>
          <w:szCs w:val="22"/>
        </w:rPr>
      </w:pPr>
      <w:del w:id="514" w:author="Clauss, Jens (GDE-EDS9)" w:date="2021-11-22T20:07:00Z">
        <w:r w:rsidRPr="009E6233" w:rsidDel="009E6233">
          <w:rPr>
            <w:rStyle w:val="Hyperlink"/>
            <w:noProof/>
          </w:rPr>
          <w:delText>4.3.6</w:delText>
        </w:r>
        <w:r w:rsidDel="009E6233">
          <w:rPr>
            <w:rFonts w:asciiTheme="minorHAnsi" w:eastAsiaTheme="minorEastAsia" w:hAnsiTheme="minorHAnsi" w:cstheme="minorBidi"/>
            <w:noProof/>
            <w:szCs w:val="22"/>
          </w:rPr>
          <w:tab/>
        </w:r>
        <w:r w:rsidRPr="009E6233" w:rsidDel="009E6233">
          <w:rPr>
            <w:rStyle w:val="Hyperlink"/>
            <w:noProof/>
          </w:rPr>
          <w:delText>Content type CONFIGRETRIGGER</w:delText>
        </w:r>
        <w:r w:rsidDel="009E6233">
          <w:rPr>
            <w:noProof/>
            <w:webHidden/>
          </w:rPr>
          <w:tab/>
          <w:delText>30</w:delText>
        </w:r>
      </w:del>
    </w:p>
    <w:p w14:paraId="3B337058" w14:textId="05DF4545" w:rsidR="004F0397" w:rsidDel="009E6233" w:rsidRDefault="004F0397">
      <w:pPr>
        <w:pStyle w:val="TOC3"/>
        <w:rPr>
          <w:del w:id="515" w:author="Clauss, Jens (GDE-EDS9)" w:date="2021-11-22T20:07:00Z"/>
          <w:rFonts w:asciiTheme="minorHAnsi" w:eastAsiaTheme="minorEastAsia" w:hAnsiTheme="minorHAnsi" w:cstheme="minorBidi"/>
          <w:noProof/>
          <w:szCs w:val="22"/>
        </w:rPr>
      </w:pPr>
      <w:del w:id="516" w:author="Clauss, Jens (GDE-EDS9)" w:date="2021-11-22T20:07:00Z">
        <w:r w:rsidRPr="009E6233" w:rsidDel="009E6233">
          <w:rPr>
            <w:rStyle w:val="Hyperlink"/>
            <w:noProof/>
          </w:rPr>
          <w:delText>4.3.7</w:delText>
        </w:r>
        <w:r w:rsidDel="009E6233">
          <w:rPr>
            <w:rFonts w:asciiTheme="minorHAnsi" w:eastAsiaTheme="minorEastAsia" w:hAnsiTheme="minorHAnsi" w:cstheme="minorBidi"/>
            <w:noProof/>
            <w:szCs w:val="22"/>
          </w:rPr>
          <w:tab/>
        </w:r>
        <w:r w:rsidRPr="009E6233" w:rsidDel="009E6233">
          <w:rPr>
            <w:rStyle w:val="Hyperlink"/>
            <w:noProof/>
          </w:rPr>
          <w:delText>Content type PERMRETRIGGER</w:delText>
        </w:r>
        <w:r w:rsidDel="009E6233">
          <w:rPr>
            <w:noProof/>
            <w:webHidden/>
          </w:rPr>
          <w:tab/>
          <w:delText>30</w:delText>
        </w:r>
      </w:del>
    </w:p>
    <w:p w14:paraId="3F69AE32" w14:textId="7459CAFE" w:rsidR="004F0397" w:rsidDel="009E6233" w:rsidRDefault="004F0397">
      <w:pPr>
        <w:pStyle w:val="TOC3"/>
        <w:rPr>
          <w:del w:id="517" w:author="Clauss, Jens (GDE-EDS9)" w:date="2021-11-22T20:07:00Z"/>
          <w:rFonts w:asciiTheme="minorHAnsi" w:eastAsiaTheme="minorEastAsia" w:hAnsiTheme="minorHAnsi" w:cstheme="minorBidi"/>
          <w:noProof/>
          <w:szCs w:val="22"/>
        </w:rPr>
      </w:pPr>
      <w:del w:id="518" w:author="Clauss, Jens (GDE-EDS9)" w:date="2021-11-22T20:07:00Z">
        <w:r w:rsidRPr="009E6233" w:rsidDel="009E6233">
          <w:rPr>
            <w:rStyle w:val="Hyperlink"/>
            <w:noProof/>
          </w:rPr>
          <w:delText>4.3.8</w:delText>
        </w:r>
        <w:r w:rsidDel="009E6233">
          <w:rPr>
            <w:rFonts w:asciiTheme="minorHAnsi" w:eastAsiaTheme="minorEastAsia" w:hAnsiTheme="minorHAnsi" w:cstheme="minorBidi"/>
            <w:noProof/>
            <w:szCs w:val="22"/>
          </w:rPr>
          <w:tab/>
        </w:r>
        <w:r w:rsidRPr="009E6233" w:rsidDel="009E6233">
          <w:rPr>
            <w:rStyle w:val="Hyperlink"/>
            <w:noProof/>
          </w:rPr>
          <w:delText>Content type ABORT</w:delText>
        </w:r>
        <w:r w:rsidDel="009E6233">
          <w:rPr>
            <w:noProof/>
            <w:webHidden/>
          </w:rPr>
          <w:tab/>
          <w:delText>30</w:delText>
        </w:r>
      </w:del>
    </w:p>
    <w:p w14:paraId="544C7FEA" w14:textId="50329AD6" w:rsidR="004F0397" w:rsidDel="009E6233" w:rsidRDefault="004F0397">
      <w:pPr>
        <w:pStyle w:val="TOC2"/>
        <w:tabs>
          <w:tab w:val="left" w:pos="880"/>
          <w:tab w:val="right" w:leader="dot" w:pos="9060"/>
        </w:tabs>
        <w:rPr>
          <w:del w:id="519" w:author="Clauss, Jens (GDE-EDS9)" w:date="2021-11-22T20:07:00Z"/>
          <w:rFonts w:asciiTheme="minorHAnsi" w:eastAsiaTheme="minorEastAsia" w:hAnsiTheme="minorHAnsi" w:cstheme="minorBidi"/>
          <w:noProof/>
          <w:szCs w:val="22"/>
        </w:rPr>
      </w:pPr>
      <w:del w:id="520" w:author="Clauss, Jens (GDE-EDS9)" w:date="2021-11-22T20:07:00Z">
        <w:r w:rsidRPr="009E6233" w:rsidDel="009E6233">
          <w:rPr>
            <w:rStyle w:val="Hyperlink"/>
            <w:noProof/>
          </w:rPr>
          <w:delText>4.4</w:delText>
        </w:r>
        <w:r w:rsidDel="009E6233">
          <w:rPr>
            <w:rFonts w:asciiTheme="minorHAnsi" w:eastAsiaTheme="minorEastAsia" w:hAnsiTheme="minorHAnsi" w:cstheme="minorBidi"/>
            <w:noProof/>
            <w:szCs w:val="22"/>
          </w:rPr>
          <w:tab/>
        </w:r>
        <w:r w:rsidRPr="009E6233" w:rsidDel="009E6233">
          <w:rPr>
            <w:rStyle w:val="Hyperlink"/>
            <w:noProof/>
          </w:rPr>
          <w:delText>Functionalities</w:delText>
        </w:r>
        <w:r w:rsidDel="009E6233">
          <w:rPr>
            <w:noProof/>
            <w:webHidden/>
          </w:rPr>
          <w:tab/>
          <w:delText>32</w:delText>
        </w:r>
      </w:del>
    </w:p>
    <w:p w14:paraId="15D4265A" w14:textId="1BC2FACA" w:rsidR="004F0397" w:rsidDel="009E6233" w:rsidRDefault="004F0397">
      <w:pPr>
        <w:pStyle w:val="TOC3"/>
        <w:rPr>
          <w:del w:id="521" w:author="Clauss, Jens (GDE-EDS9)" w:date="2021-11-22T20:07:00Z"/>
          <w:rFonts w:asciiTheme="minorHAnsi" w:eastAsiaTheme="minorEastAsia" w:hAnsiTheme="minorHAnsi" w:cstheme="minorBidi"/>
          <w:noProof/>
          <w:szCs w:val="22"/>
        </w:rPr>
      </w:pPr>
      <w:del w:id="522" w:author="Clauss, Jens (GDE-EDS9)" w:date="2021-11-22T20:07:00Z">
        <w:r w:rsidRPr="009E6233" w:rsidDel="009E6233">
          <w:rPr>
            <w:rStyle w:val="Hyperlink"/>
            <w:noProof/>
          </w:rPr>
          <w:delText>4.4.1</w:delText>
        </w:r>
        <w:r w:rsidDel="009E6233">
          <w:rPr>
            <w:rFonts w:asciiTheme="minorHAnsi" w:eastAsiaTheme="minorEastAsia" w:hAnsiTheme="minorHAnsi" w:cstheme="minorBidi"/>
            <w:noProof/>
            <w:szCs w:val="22"/>
          </w:rPr>
          <w:tab/>
        </w:r>
        <w:r w:rsidRPr="009E6233" w:rsidDel="009E6233">
          <w:rPr>
            <w:rStyle w:val="Hyperlink"/>
            <w:noProof/>
          </w:rPr>
          <w:delText>Trigger HA Configuration</w:delText>
        </w:r>
        <w:r w:rsidDel="009E6233">
          <w:rPr>
            <w:noProof/>
            <w:webHidden/>
          </w:rPr>
          <w:tab/>
          <w:delText>32</w:delText>
        </w:r>
      </w:del>
    </w:p>
    <w:p w14:paraId="06D00538" w14:textId="1ACAA93F" w:rsidR="004F0397" w:rsidDel="009E6233" w:rsidRDefault="004F0397">
      <w:pPr>
        <w:pStyle w:val="TOC3"/>
        <w:rPr>
          <w:del w:id="523" w:author="Clauss, Jens (GDE-EDS9)" w:date="2021-11-22T20:07:00Z"/>
          <w:rFonts w:asciiTheme="minorHAnsi" w:eastAsiaTheme="minorEastAsia" w:hAnsiTheme="minorHAnsi" w:cstheme="minorBidi"/>
          <w:noProof/>
          <w:szCs w:val="22"/>
        </w:rPr>
      </w:pPr>
      <w:del w:id="524" w:author="Clauss, Jens (GDE-EDS9)" w:date="2021-11-22T20:07:00Z">
        <w:r w:rsidRPr="009E6233" w:rsidDel="009E6233">
          <w:rPr>
            <w:rStyle w:val="Hyperlink"/>
            <w:noProof/>
          </w:rPr>
          <w:delText>4.4.2</w:delText>
        </w:r>
        <w:r w:rsidDel="009E6233">
          <w:rPr>
            <w:rFonts w:asciiTheme="minorHAnsi" w:eastAsiaTheme="minorEastAsia" w:hAnsiTheme="minorHAnsi" w:cstheme="minorBidi"/>
            <w:noProof/>
            <w:szCs w:val="22"/>
          </w:rPr>
          <w:tab/>
        </w:r>
        <w:r w:rsidRPr="009E6233" w:rsidDel="009E6233">
          <w:rPr>
            <w:rStyle w:val="Hyperlink"/>
            <w:noProof/>
          </w:rPr>
          <w:delText>Notify HA Configuration</w:delText>
        </w:r>
        <w:r w:rsidDel="009E6233">
          <w:rPr>
            <w:noProof/>
            <w:webHidden/>
          </w:rPr>
          <w:tab/>
          <w:delText>33</w:delText>
        </w:r>
      </w:del>
    </w:p>
    <w:p w14:paraId="7564E37F" w14:textId="39CCBD61" w:rsidR="004F0397" w:rsidDel="009E6233" w:rsidRDefault="004F0397">
      <w:pPr>
        <w:pStyle w:val="TOC3"/>
        <w:rPr>
          <w:del w:id="525" w:author="Clauss, Jens (GDE-EDS9)" w:date="2021-11-22T20:07:00Z"/>
          <w:rFonts w:asciiTheme="minorHAnsi" w:eastAsiaTheme="minorEastAsia" w:hAnsiTheme="minorHAnsi" w:cstheme="minorBidi"/>
          <w:noProof/>
          <w:szCs w:val="22"/>
        </w:rPr>
      </w:pPr>
      <w:del w:id="526" w:author="Clauss, Jens (GDE-EDS9)" w:date="2021-11-22T20:07:00Z">
        <w:r w:rsidRPr="009E6233" w:rsidDel="009E6233">
          <w:rPr>
            <w:rStyle w:val="Hyperlink"/>
            <w:noProof/>
          </w:rPr>
          <w:delText>4.4.3</w:delText>
        </w:r>
        <w:r w:rsidDel="009E6233">
          <w:rPr>
            <w:rFonts w:asciiTheme="minorHAnsi" w:eastAsiaTheme="minorEastAsia" w:hAnsiTheme="minorHAnsi" w:cstheme="minorBidi"/>
            <w:noProof/>
            <w:szCs w:val="22"/>
          </w:rPr>
          <w:tab/>
        </w:r>
        <w:r w:rsidRPr="009E6233" w:rsidDel="009E6233">
          <w:rPr>
            <w:rStyle w:val="Hyperlink"/>
            <w:noProof/>
          </w:rPr>
          <w:delText>Post New Update Available</w:delText>
        </w:r>
        <w:r w:rsidDel="009E6233">
          <w:rPr>
            <w:noProof/>
            <w:webHidden/>
          </w:rPr>
          <w:tab/>
          <w:delText>34</w:delText>
        </w:r>
      </w:del>
    </w:p>
    <w:p w14:paraId="3A787B25" w14:textId="0196F1FA" w:rsidR="004F0397" w:rsidDel="009E6233" w:rsidRDefault="004F0397">
      <w:pPr>
        <w:pStyle w:val="TOC3"/>
        <w:rPr>
          <w:del w:id="527" w:author="Clauss, Jens (GDE-EDS9)" w:date="2021-11-22T20:07:00Z"/>
          <w:rFonts w:asciiTheme="minorHAnsi" w:eastAsiaTheme="minorEastAsia" w:hAnsiTheme="minorHAnsi" w:cstheme="minorBidi"/>
          <w:noProof/>
          <w:szCs w:val="22"/>
        </w:rPr>
      </w:pPr>
      <w:del w:id="528" w:author="Clauss, Jens (GDE-EDS9)" w:date="2021-11-22T20:07:00Z">
        <w:r w:rsidRPr="009E6233" w:rsidDel="009E6233">
          <w:rPr>
            <w:rStyle w:val="Hyperlink"/>
            <w:noProof/>
          </w:rPr>
          <w:lastRenderedPageBreak/>
          <w:delText>4.4.4</w:delText>
        </w:r>
        <w:r w:rsidDel="009E6233">
          <w:rPr>
            <w:rFonts w:asciiTheme="minorHAnsi" w:eastAsiaTheme="minorEastAsia" w:hAnsiTheme="minorHAnsi" w:cstheme="minorBidi"/>
            <w:noProof/>
            <w:szCs w:val="22"/>
          </w:rPr>
          <w:tab/>
        </w:r>
        <w:r w:rsidRPr="009E6233" w:rsidDel="009E6233">
          <w:rPr>
            <w:rStyle w:val="Hyperlink"/>
            <w:noProof/>
          </w:rPr>
          <w:delText>Notify Package Properties Request</w:delText>
        </w:r>
        <w:r w:rsidDel="009E6233">
          <w:rPr>
            <w:noProof/>
            <w:webHidden/>
          </w:rPr>
          <w:tab/>
          <w:delText>35</w:delText>
        </w:r>
      </w:del>
    </w:p>
    <w:p w14:paraId="3B190598" w14:textId="7DE7E120" w:rsidR="004F0397" w:rsidDel="009E6233" w:rsidRDefault="004F0397">
      <w:pPr>
        <w:pStyle w:val="TOC3"/>
        <w:rPr>
          <w:del w:id="529" w:author="Clauss, Jens (GDE-EDS9)" w:date="2021-11-22T20:07:00Z"/>
          <w:rFonts w:asciiTheme="minorHAnsi" w:eastAsiaTheme="minorEastAsia" w:hAnsiTheme="minorHAnsi" w:cstheme="minorBidi"/>
          <w:noProof/>
          <w:szCs w:val="22"/>
        </w:rPr>
      </w:pPr>
      <w:del w:id="530" w:author="Clauss, Jens (GDE-EDS9)" w:date="2021-11-22T20:07:00Z">
        <w:r w:rsidRPr="009E6233" w:rsidDel="009E6233">
          <w:rPr>
            <w:rStyle w:val="Hyperlink"/>
            <w:noProof/>
          </w:rPr>
          <w:delText>4.4.5</w:delText>
        </w:r>
        <w:r w:rsidDel="009E6233">
          <w:rPr>
            <w:rFonts w:asciiTheme="minorHAnsi" w:eastAsiaTheme="minorEastAsia" w:hAnsiTheme="minorHAnsi" w:cstheme="minorBidi"/>
            <w:noProof/>
            <w:szCs w:val="22"/>
          </w:rPr>
          <w:tab/>
        </w:r>
        <w:r w:rsidRPr="009E6233" w:rsidDel="009E6233">
          <w:rPr>
            <w:rStyle w:val="Hyperlink"/>
            <w:noProof/>
          </w:rPr>
          <w:delText>Post Package Properties</w:delText>
        </w:r>
        <w:r w:rsidDel="009E6233">
          <w:rPr>
            <w:noProof/>
            <w:webHidden/>
          </w:rPr>
          <w:tab/>
          <w:delText>36</w:delText>
        </w:r>
      </w:del>
    </w:p>
    <w:p w14:paraId="49F8792D" w14:textId="62CBD2E8" w:rsidR="004F0397" w:rsidDel="009E6233" w:rsidRDefault="004F0397">
      <w:pPr>
        <w:pStyle w:val="TOC3"/>
        <w:rPr>
          <w:del w:id="531" w:author="Clauss, Jens (GDE-EDS9)" w:date="2021-11-22T20:07:00Z"/>
          <w:rFonts w:asciiTheme="minorHAnsi" w:eastAsiaTheme="minorEastAsia" w:hAnsiTheme="minorHAnsi" w:cstheme="minorBidi"/>
          <w:noProof/>
          <w:szCs w:val="22"/>
        </w:rPr>
      </w:pPr>
      <w:del w:id="532" w:author="Clauss, Jens (GDE-EDS9)" w:date="2021-11-22T20:07:00Z">
        <w:r w:rsidRPr="009E6233" w:rsidDel="009E6233">
          <w:rPr>
            <w:rStyle w:val="Hyperlink"/>
            <w:noProof/>
          </w:rPr>
          <w:delText>4.4.6</w:delText>
        </w:r>
        <w:r w:rsidDel="009E6233">
          <w:rPr>
            <w:rFonts w:asciiTheme="minorHAnsi" w:eastAsiaTheme="minorEastAsia" w:hAnsiTheme="minorHAnsi" w:cstheme="minorBidi"/>
            <w:noProof/>
            <w:szCs w:val="22"/>
          </w:rPr>
          <w:tab/>
        </w:r>
        <w:r w:rsidRPr="009E6233" w:rsidDel="009E6233">
          <w:rPr>
            <w:rStyle w:val="Hyperlink"/>
            <w:noProof/>
          </w:rPr>
          <w:delText>Get Firmware Update State of HA</w:delText>
        </w:r>
        <w:r w:rsidDel="009E6233">
          <w:rPr>
            <w:noProof/>
            <w:webHidden/>
          </w:rPr>
          <w:tab/>
          <w:delText>37</w:delText>
        </w:r>
      </w:del>
    </w:p>
    <w:p w14:paraId="5C4D8ED5" w14:textId="4716B3A8" w:rsidR="004F0397" w:rsidDel="009E6233" w:rsidRDefault="004F0397">
      <w:pPr>
        <w:pStyle w:val="TOC3"/>
        <w:rPr>
          <w:del w:id="533" w:author="Clauss, Jens (GDE-EDS9)" w:date="2021-11-22T20:07:00Z"/>
          <w:rFonts w:asciiTheme="minorHAnsi" w:eastAsiaTheme="minorEastAsia" w:hAnsiTheme="minorHAnsi" w:cstheme="minorBidi"/>
          <w:noProof/>
          <w:szCs w:val="22"/>
        </w:rPr>
      </w:pPr>
      <w:del w:id="534" w:author="Clauss, Jens (GDE-EDS9)" w:date="2021-11-22T20:07:00Z">
        <w:r w:rsidRPr="009E6233" w:rsidDel="009E6233">
          <w:rPr>
            <w:rStyle w:val="Hyperlink"/>
            <w:noProof/>
          </w:rPr>
          <w:delText>4.4.7</w:delText>
        </w:r>
        <w:r w:rsidDel="009E6233">
          <w:rPr>
            <w:rFonts w:asciiTheme="minorHAnsi" w:eastAsiaTheme="minorEastAsia" w:hAnsiTheme="minorHAnsi" w:cstheme="minorBidi"/>
            <w:noProof/>
            <w:szCs w:val="22"/>
          </w:rPr>
          <w:tab/>
        </w:r>
        <w:r w:rsidRPr="009E6233" w:rsidDel="009E6233">
          <w:rPr>
            <w:rStyle w:val="Hyperlink"/>
            <w:noProof/>
          </w:rPr>
          <w:delText>Notify Firmware Update State of HA</w:delText>
        </w:r>
        <w:r w:rsidDel="009E6233">
          <w:rPr>
            <w:noProof/>
            <w:webHidden/>
          </w:rPr>
          <w:tab/>
          <w:delText>38</w:delText>
        </w:r>
      </w:del>
    </w:p>
    <w:p w14:paraId="266D7944" w14:textId="7E96E0A1" w:rsidR="004F0397" w:rsidDel="009E6233" w:rsidRDefault="004F0397">
      <w:pPr>
        <w:pStyle w:val="TOC3"/>
        <w:rPr>
          <w:del w:id="535" w:author="Clauss, Jens (GDE-EDS9)" w:date="2021-11-22T20:07:00Z"/>
          <w:rFonts w:asciiTheme="minorHAnsi" w:eastAsiaTheme="minorEastAsia" w:hAnsiTheme="minorHAnsi" w:cstheme="minorBidi"/>
          <w:noProof/>
          <w:szCs w:val="22"/>
        </w:rPr>
      </w:pPr>
      <w:del w:id="536" w:author="Clauss, Jens (GDE-EDS9)" w:date="2021-11-22T20:07:00Z">
        <w:r w:rsidRPr="009E6233" w:rsidDel="009E6233">
          <w:rPr>
            <w:rStyle w:val="Hyperlink"/>
            <w:noProof/>
          </w:rPr>
          <w:delText>4.4.8</w:delText>
        </w:r>
        <w:r w:rsidDel="009E6233">
          <w:rPr>
            <w:rFonts w:asciiTheme="minorHAnsi" w:eastAsiaTheme="minorEastAsia" w:hAnsiTheme="minorHAnsi" w:cstheme="minorBidi"/>
            <w:noProof/>
            <w:szCs w:val="22"/>
          </w:rPr>
          <w:tab/>
        </w:r>
        <w:r w:rsidRPr="009E6233" w:rsidDel="009E6233">
          <w:rPr>
            <w:rStyle w:val="Hyperlink"/>
            <w:noProof/>
          </w:rPr>
          <w:delText>Post Permission Retrigger</w:delText>
        </w:r>
        <w:r w:rsidDel="009E6233">
          <w:rPr>
            <w:noProof/>
            <w:webHidden/>
          </w:rPr>
          <w:tab/>
          <w:delText>39</w:delText>
        </w:r>
      </w:del>
    </w:p>
    <w:p w14:paraId="50D1F128" w14:textId="179C57CE" w:rsidR="004F0397" w:rsidDel="009E6233" w:rsidRDefault="004F0397">
      <w:pPr>
        <w:pStyle w:val="TOC3"/>
        <w:rPr>
          <w:del w:id="537" w:author="Clauss, Jens (GDE-EDS9)" w:date="2021-11-22T20:07:00Z"/>
          <w:rFonts w:asciiTheme="minorHAnsi" w:eastAsiaTheme="minorEastAsia" w:hAnsiTheme="minorHAnsi" w:cstheme="minorBidi"/>
          <w:noProof/>
          <w:szCs w:val="22"/>
        </w:rPr>
      </w:pPr>
      <w:del w:id="538" w:author="Clauss, Jens (GDE-EDS9)" w:date="2021-11-22T20:07:00Z">
        <w:r w:rsidRPr="009E6233" w:rsidDel="009E6233">
          <w:rPr>
            <w:rStyle w:val="Hyperlink"/>
            <w:noProof/>
          </w:rPr>
          <w:delText>4.4.9</w:delText>
        </w:r>
        <w:r w:rsidDel="009E6233">
          <w:rPr>
            <w:rFonts w:asciiTheme="minorHAnsi" w:eastAsiaTheme="minorEastAsia" w:hAnsiTheme="minorHAnsi" w:cstheme="minorBidi"/>
            <w:noProof/>
            <w:szCs w:val="22"/>
          </w:rPr>
          <w:tab/>
        </w:r>
        <w:r w:rsidRPr="009E6233" w:rsidDel="009E6233">
          <w:rPr>
            <w:rStyle w:val="Hyperlink"/>
            <w:noProof/>
          </w:rPr>
          <w:delText>Set Aborted</w:delText>
        </w:r>
        <w:r w:rsidDel="009E6233">
          <w:rPr>
            <w:noProof/>
            <w:webHidden/>
          </w:rPr>
          <w:tab/>
          <w:delText>40</w:delText>
        </w:r>
      </w:del>
    </w:p>
    <w:p w14:paraId="211D6200" w14:textId="32C9374F" w:rsidR="004F0397" w:rsidDel="009E6233" w:rsidRDefault="004F0397">
      <w:pPr>
        <w:pStyle w:val="TOC2"/>
        <w:tabs>
          <w:tab w:val="left" w:pos="880"/>
          <w:tab w:val="right" w:leader="dot" w:pos="9060"/>
        </w:tabs>
        <w:rPr>
          <w:del w:id="539" w:author="Clauss, Jens (GDE-EDS9)" w:date="2021-11-22T20:07:00Z"/>
          <w:rFonts w:asciiTheme="minorHAnsi" w:eastAsiaTheme="minorEastAsia" w:hAnsiTheme="minorHAnsi" w:cstheme="minorBidi"/>
          <w:noProof/>
          <w:szCs w:val="22"/>
        </w:rPr>
      </w:pPr>
      <w:del w:id="540" w:author="Clauss, Jens (GDE-EDS9)" w:date="2021-11-22T20:07:00Z">
        <w:r w:rsidRPr="009E6233" w:rsidDel="009E6233">
          <w:rPr>
            <w:rStyle w:val="Hyperlink"/>
            <w:noProof/>
          </w:rPr>
          <w:delText>4.5</w:delText>
        </w:r>
        <w:r w:rsidDel="009E6233">
          <w:rPr>
            <w:rFonts w:asciiTheme="minorHAnsi" w:eastAsiaTheme="minorEastAsia" w:hAnsiTheme="minorHAnsi" w:cstheme="minorBidi"/>
            <w:noProof/>
            <w:szCs w:val="22"/>
          </w:rPr>
          <w:tab/>
        </w:r>
        <w:r w:rsidRPr="009E6233" w:rsidDel="009E6233">
          <w:rPr>
            <w:rStyle w:val="Hyperlink"/>
            <w:noProof/>
          </w:rPr>
          <w:delText>Application Guidelines / Behavior</w:delText>
        </w:r>
        <w:r w:rsidDel="009E6233">
          <w:rPr>
            <w:noProof/>
            <w:webHidden/>
          </w:rPr>
          <w:tab/>
          <w:delText>41</w:delText>
        </w:r>
      </w:del>
    </w:p>
    <w:p w14:paraId="7F456500" w14:textId="4944095F" w:rsidR="004F0397" w:rsidDel="009E6233" w:rsidRDefault="004F0397">
      <w:pPr>
        <w:pStyle w:val="TOC1"/>
        <w:rPr>
          <w:del w:id="541" w:author="Clauss, Jens (GDE-EDS9)" w:date="2021-11-22T20:07:00Z"/>
          <w:rFonts w:asciiTheme="minorHAnsi" w:eastAsiaTheme="minorEastAsia" w:hAnsiTheme="minorHAnsi" w:cstheme="minorBidi"/>
          <w:b w:val="0"/>
          <w:bCs w:val="0"/>
          <w:szCs w:val="22"/>
        </w:rPr>
      </w:pPr>
      <w:del w:id="542" w:author="Clauss, Jens (GDE-EDS9)" w:date="2021-11-22T20:07:00Z">
        <w:r w:rsidRPr="009E6233" w:rsidDel="009E6233">
          <w:rPr>
            <w:rStyle w:val="Hyperlink"/>
            <w:rPrChange w:id="543" w:author="Clauss, Jens (GDE-EDS9)" w:date="2021-11-22T20:07:00Z">
              <w:rPr>
                <w:rStyle w:val="Hyperlink"/>
              </w:rPr>
            </w:rPrChange>
          </w:rPr>
          <w:delText>5</w:delText>
        </w:r>
        <w:r w:rsidDel="009E6233">
          <w:rPr>
            <w:rFonts w:asciiTheme="minorHAnsi" w:eastAsiaTheme="minorEastAsia" w:hAnsiTheme="minorHAnsi" w:cstheme="minorBidi"/>
            <w:b w:val="0"/>
            <w:bCs w:val="0"/>
            <w:szCs w:val="22"/>
          </w:rPr>
          <w:tab/>
        </w:r>
        <w:r w:rsidRPr="009E6233" w:rsidDel="009E6233">
          <w:rPr>
            <w:rStyle w:val="Hyperlink"/>
            <w:rPrChange w:id="544" w:author="Clauss, Jens (GDE-EDS9)" w:date="2021-11-22T20:07:00Z">
              <w:rPr>
                <w:rStyle w:val="Hyperlink"/>
              </w:rPr>
            </w:rPrChange>
          </w:rPr>
          <w:delText>Service – Firmware Update – v3</w:delText>
        </w:r>
        <w:r w:rsidDel="009E6233">
          <w:rPr>
            <w:webHidden/>
          </w:rPr>
          <w:tab/>
          <w:delText>42</w:delText>
        </w:r>
      </w:del>
    </w:p>
    <w:p w14:paraId="2440AA63" w14:textId="5B2BF708" w:rsidR="004F0397" w:rsidDel="009E6233" w:rsidRDefault="004F0397">
      <w:pPr>
        <w:pStyle w:val="TOC2"/>
        <w:tabs>
          <w:tab w:val="left" w:pos="880"/>
          <w:tab w:val="right" w:leader="dot" w:pos="9060"/>
        </w:tabs>
        <w:rPr>
          <w:del w:id="545" w:author="Clauss, Jens (GDE-EDS9)" w:date="2021-11-22T20:07:00Z"/>
          <w:rFonts w:asciiTheme="minorHAnsi" w:eastAsiaTheme="minorEastAsia" w:hAnsiTheme="minorHAnsi" w:cstheme="minorBidi"/>
          <w:noProof/>
          <w:szCs w:val="22"/>
        </w:rPr>
      </w:pPr>
      <w:del w:id="546" w:author="Clauss, Jens (GDE-EDS9)" w:date="2021-11-22T20:07:00Z">
        <w:r w:rsidRPr="009E6233" w:rsidDel="009E6233">
          <w:rPr>
            <w:rStyle w:val="Hyperlink"/>
            <w:noProof/>
          </w:rPr>
          <w:delText>5.1</w:delText>
        </w:r>
        <w:r w:rsidDel="009E6233">
          <w:rPr>
            <w:rFonts w:asciiTheme="minorHAnsi" w:eastAsiaTheme="minorEastAsia" w:hAnsiTheme="minorHAnsi" w:cstheme="minorBidi"/>
            <w:noProof/>
            <w:szCs w:val="22"/>
          </w:rPr>
          <w:tab/>
        </w:r>
        <w:r w:rsidRPr="009E6233" w:rsidDel="009E6233">
          <w:rPr>
            <w:rStyle w:val="Hyperlink"/>
            <w:noProof/>
          </w:rPr>
          <w:delText>Overview</w:delText>
        </w:r>
        <w:r w:rsidDel="009E6233">
          <w:rPr>
            <w:noProof/>
            <w:webHidden/>
          </w:rPr>
          <w:tab/>
          <w:delText>42</w:delText>
        </w:r>
      </w:del>
    </w:p>
    <w:p w14:paraId="5FD55554" w14:textId="7B31DE4D" w:rsidR="004F0397" w:rsidDel="009E6233" w:rsidRDefault="004F0397">
      <w:pPr>
        <w:pStyle w:val="TOC2"/>
        <w:tabs>
          <w:tab w:val="left" w:pos="880"/>
          <w:tab w:val="right" w:leader="dot" w:pos="9060"/>
        </w:tabs>
        <w:rPr>
          <w:del w:id="547" w:author="Clauss, Jens (GDE-EDS9)" w:date="2021-11-22T20:07:00Z"/>
          <w:rFonts w:asciiTheme="minorHAnsi" w:eastAsiaTheme="minorEastAsia" w:hAnsiTheme="minorHAnsi" w:cstheme="minorBidi"/>
          <w:noProof/>
          <w:szCs w:val="22"/>
        </w:rPr>
      </w:pPr>
      <w:del w:id="548" w:author="Clauss, Jens (GDE-EDS9)" w:date="2021-11-22T20:07:00Z">
        <w:r w:rsidRPr="009E6233" w:rsidDel="009E6233">
          <w:rPr>
            <w:rStyle w:val="Hyperlink"/>
            <w:noProof/>
          </w:rPr>
          <w:delText>5.2</w:delText>
        </w:r>
        <w:r w:rsidDel="009E6233">
          <w:rPr>
            <w:rFonts w:asciiTheme="minorHAnsi" w:eastAsiaTheme="minorEastAsia" w:hAnsiTheme="minorHAnsi" w:cstheme="minorBidi"/>
            <w:noProof/>
            <w:szCs w:val="22"/>
          </w:rPr>
          <w:tab/>
        </w:r>
        <w:r w:rsidRPr="009E6233" w:rsidDel="009E6233">
          <w:rPr>
            <w:rStyle w:val="Hyperlink"/>
            <w:noProof/>
          </w:rPr>
          <w:delText>List of Resources</w:delText>
        </w:r>
        <w:r w:rsidDel="009E6233">
          <w:rPr>
            <w:noProof/>
            <w:webHidden/>
          </w:rPr>
          <w:tab/>
          <w:delText>42</w:delText>
        </w:r>
      </w:del>
    </w:p>
    <w:p w14:paraId="16376EA8" w14:textId="475DDDD1" w:rsidR="004F0397" w:rsidDel="009E6233" w:rsidRDefault="004F0397">
      <w:pPr>
        <w:pStyle w:val="TOC2"/>
        <w:tabs>
          <w:tab w:val="left" w:pos="880"/>
          <w:tab w:val="right" w:leader="dot" w:pos="9060"/>
        </w:tabs>
        <w:rPr>
          <w:del w:id="549" w:author="Clauss, Jens (GDE-EDS9)" w:date="2021-11-22T20:07:00Z"/>
          <w:rFonts w:asciiTheme="minorHAnsi" w:eastAsiaTheme="minorEastAsia" w:hAnsiTheme="minorHAnsi" w:cstheme="minorBidi"/>
          <w:noProof/>
          <w:szCs w:val="22"/>
        </w:rPr>
      </w:pPr>
      <w:del w:id="550" w:author="Clauss, Jens (GDE-EDS9)" w:date="2021-11-22T20:07:00Z">
        <w:r w:rsidRPr="009E6233" w:rsidDel="009E6233">
          <w:rPr>
            <w:rStyle w:val="Hyperlink"/>
            <w:noProof/>
          </w:rPr>
          <w:delText>5.3</w:delText>
        </w:r>
        <w:r w:rsidDel="009E6233">
          <w:rPr>
            <w:rFonts w:asciiTheme="minorHAnsi" w:eastAsiaTheme="minorEastAsia" w:hAnsiTheme="minorHAnsi" w:cstheme="minorBidi"/>
            <w:noProof/>
            <w:szCs w:val="22"/>
          </w:rPr>
          <w:tab/>
        </w:r>
        <w:r w:rsidRPr="009E6233" w:rsidDel="009E6233">
          <w:rPr>
            <w:rStyle w:val="Hyperlink"/>
            <w:noProof/>
          </w:rPr>
          <w:delText>Structures in item &lt;data&gt;</w:delText>
        </w:r>
        <w:r w:rsidDel="009E6233">
          <w:rPr>
            <w:noProof/>
            <w:webHidden/>
          </w:rPr>
          <w:tab/>
          <w:delText>43</w:delText>
        </w:r>
      </w:del>
    </w:p>
    <w:p w14:paraId="679CCF29" w14:textId="6B59B0EE" w:rsidR="004F0397" w:rsidDel="009E6233" w:rsidRDefault="004F0397">
      <w:pPr>
        <w:pStyle w:val="TOC3"/>
        <w:rPr>
          <w:del w:id="551" w:author="Clauss, Jens (GDE-EDS9)" w:date="2021-11-22T20:07:00Z"/>
          <w:rFonts w:asciiTheme="minorHAnsi" w:eastAsiaTheme="minorEastAsia" w:hAnsiTheme="minorHAnsi" w:cstheme="minorBidi"/>
          <w:noProof/>
          <w:szCs w:val="22"/>
        </w:rPr>
      </w:pPr>
      <w:del w:id="552" w:author="Clauss, Jens (GDE-EDS9)" w:date="2021-11-22T20:07:00Z">
        <w:r w:rsidRPr="009E6233" w:rsidDel="009E6233">
          <w:rPr>
            <w:rStyle w:val="Hyperlink"/>
            <w:noProof/>
          </w:rPr>
          <w:delText>5.3.1</w:delText>
        </w:r>
        <w:r w:rsidDel="009E6233">
          <w:rPr>
            <w:rFonts w:asciiTheme="minorHAnsi" w:eastAsiaTheme="minorEastAsia" w:hAnsiTheme="minorHAnsi" w:cstheme="minorBidi"/>
            <w:noProof/>
            <w:szCs w:val="22"/>
          </w:rPr>
          <w:tab/>
        </w:r>
        <w:r w:rsidRPr="009E6233" w:rsidDel="009E6233">
          <w:rPr>
            <w:rStyle w:val="Hyperlink"/>
            <w:noProof/>
          </w:rPr>
          <w:delText>Content type HACONFIG</w:delText>
        </w:r>
        <w:r w:rsidDel="009E6233">
          <w:rPr>
            <w:noProof/>
            <w:webHidden/>
          </w:rPr>
          <w:tab/>
          <w:delText>43</w:delText>
        </w:r>
      </w:del>
    </w:p>
    <w:p w14:paraId="05C45794" w14:textId="3DC684B1" w:rsidR="004F0397" w:rsidDel="009E6233" w:rsidRDefault="004F0397">
      <w:pPr>
        <w:pStyle w:val="TOC3"/>
        <w:rPr>
          <w:del w:id="553" w:author="Clauss, Jens (GDE-EDS9)" w:date="2021-11-22T20:07:00Z"/>
          <w:rFonts w:asciiTheme="minorHAnsi" w:eastAsiaTheme="minorEastAsia" w:hAnsiTheme="minorHAnsi" w:cstheme="minorBidi"/>
          <w:noProof/>
          <w:szCs w:val="22"/>
        </w:rPr>
      </w:pPr>
      <w:del w:id="554" w:author="Clauss, Jens (GDE-EDS9)" w:date="2021-11-22T20:07:00Z">
        <w:r w:rsidRPr="009E6233" w:rsidDel="009E6233">
          <w:rPr>
            <w:rStyle w:val="Hyperlink"/>
            <w:noProof/>
          </w:rPr>
          <w:delText>5.3.2</w:delText>
        </w:r>
        <w:r w:rsidDel="009E6233">
          <w:rPr>
            <w:rFonts w:asciiTheme="minorHAnsi" w:eastAsiaTheme="minorEastAsia" w:hAnsiTheme="minorHAnsi" w:cstheme="minorBidi"/>
            <w:noProof/>
            <w:szCs w:val="22"/>
          </w:rPr>
          <w:tab/>
        </w:r>
        <w:r w:rsidRPr="009E6233" w:rsidDel="009E6233">
          <w:rPr>
            <w:rStyle w:val="Hyperlink"/>
            <w:noProof/>
          </w:rPr>
          <w:delText>Content type NEWUPDATEAVAIL</w:delText>
        </w:r>
        <w:r w:rsidDel="009E6233">
          <w:rPr>
            <w:noProof/>
            <w:webHidden/>
          </w:rPr>
          <w:tab/>
          <w:delText>45</w:delText>
        </w:r>
      </w:del>
    </w:p>
    <w:p w14:paraId="586069A8" w14:textId="0FF2EE76" w:rsidR="004F0397" w:rsidDel="009E6233" w:rsidRDefault="004F0397">
      <w:pPr>
        <w:pStyle w:val="TOC3"/>
        <w:rPr>
          <w:del w:id="555" w:author="Clauss, Jens (GDE-EDS9)" w:date="2021-11-22T20:07:00Z"/>
          <w:rFonts w:asciiTheme="minorHAnsi" w:eastAsiaTheme="minorEastAsia" w:hAnsiTheme="minorHAnsi" w:cstheme="minorBidi"/>
          <w:noProof/>
          <w:szCs w:val="22"/>
        </w:rPr>
      </w:pPr>
      <w:del w:id="556" w:author="Clauss, Jens (GDE-EDS9)" w:date="2021-11-22T20:07:00Z">
        <w:r w:rsidRPr="009E6233" w:rsidDel="009E6233">
          <w:rPr>
            <w:rStyle w:val="Hyperlink"/>
            <w:noProof/>
          </w:rPr>
          <w:delText>5.3.3</w:delText>
        </w:r>
        <w:r w:rsidDel="009E6233">
          <w:rPr>
            <w:rFonts w:asciiTheme="minorHAnsi" w:eastAsiaTheme="minorEastAsia" w:hAnsiTheme="minorHAnsi" w:cstheme="minorBidi"/>
            <w:noProof/>
            <w:szCs w:val="22"/>
          </w:rPr>
          <w:tab/>
        </w:r>
        <w:r w:rsidRPr="009E6233" w:rsidDel="009E6233">
          <w:rPr>
            <w:rStyle w:val="Hyperlink"/>
            <w:noProof/>
          </w:rPr>
          <w:delText>Content type PACKAGEPROPERTIESREQUEST</w:delText>
        </w:r>
        <w:r w:rsidDel="009E6233">
          <w:rPr>
            <w:noProof/>
            <w:webHidden/>
          </w:rPr>
          <w:tab/>
          <w:delText>47</w:delText>
        </w:r>
      </w:del>
    </w:p>
    <w:p w14:paraId="05C24846" w14:textId="6A629F4E" w:rsidR="004F0397" w:rsidDel="009E6233" w:rsidRDefault="004F0397">
      <w:pPr>
        <w:pStyle w:val="TOC3"/>
        <w:rPr>
          <w:del w:id="557" w:author="Clauss, Jens (GDE-EDS9)" w:date="2021-11-22T20:07:00Z"/>
          <w:rFonts w:asciiTheme="minorHAnsi" w:eastAsiaTheme="minorEastAsia" w:hAnsiTheme="minorHAnsi" w:cstheme="minorBidi"/>
          <w:noProof/>
          <w:szCs w:val="22"/>
        </w:rPr>
      </w:pPr>
      <w:del w:id="558" w:author="Clauss, Jens (GDE-EDS9)" w:date="2021-11-22T20:07:00Z">
        <w:r w:rsidRPr="009E6233" w:rsidDel="009E6233">
          <w:rPr>
            <w:rStyle w:val="Hyperlink"/>
            <w:noProof/>
          </w:rPr>
          <w:delText>5.3.4</w:delText>
        </w:r>
        <w:r w:rsidDel="009E6233">
          <w:rPr>
            <w:rFonts w:asciiTheme="minorHAnsi" w:eastAsiaTheme="minorEastAsia" w:hAnsiTheme="minorHAnsi" w:cstheme="minorBidi"/>
            <w:noProof/>
            <w:szCs w:val="22"/>
          </w:rPr>
          <w:tab/>
        </w:r>
        <w:r w:rsidRPr="009E6233" w:rsidDel="009E6233">
          <w:rPr>
            <w:rStyle w:val="Hyperlink"/>
            <w:noProof/>
          </w:rPr>
          <w:delText>Content type PACKAGEPROPERTIES</w:delText>
        </w:r>
        <w:r w:rsidDel="009E6233">
          <w:rPr>
            <w:noProof/>
            <w:webHidden/>
          </w:rPr>
          <w:tab/>
          <w:delText>48</w:delText>
        </w:r>
      </w:del>
    </w:p>
    <w:p w14:paraId="095B4AAC" w14:textId="42FB7D90" w:rsidR="004F0397" w:rsidDel="009E6233" w:rsidRDefault="004F0397">
      <w:pPr>
        <w:pStyle w:val="TOC3"/>
        <w:rPr>
          <w:del w:id="559" w:author="Clauss, Jens (GDE-EDS9)" w:date="2021-11-22T20:07:00Z"/>
          <w:rFonts w:asciiTheme="minorHAnsi" w:eastAsiaTheme="minorEastAsia" w:hAnsiTheme="minorHAnsi" w:cstheme="minorBidi"/>
          <w:noProof/>
          <w:szCs w:val="22"/>
        </w:rPr>
      </w:pPr>
      <w:del w:id="560" w:author="Clauss, Jens (GDE-EDS9)" w:date="2021-11-22T20:07:00Z">
        <w:r w:rsidRPr="009E6233" w:rsidDel="009E6233">
          <w:rPr>
            <w:rStyle w:val="Hyperlink"/>
            <w:noProof/>
          </w:rPr>
          <w:delText>5.3.5</w:delText>
        </w:r>
        <w:r w:rsidDel="009E6233">
          <w:rPr>
            <w:rFonts w:asciiTheme="minorHAnsi" w:eastAsiaTheme="minorEastAsia" w:hAnsiTheme="minorHAnsi" w:cstheme="minorBidi"/>
            <w:noProof/>
            <w:szCs w:val="22"/>
          </w:rPr>
          <w:tab/>
        </w:r>
        <w:r w:rsidRPr="009E6233" w:rsidDel="009E6233">
          <w:rPr>
            <w:rStyle w:val="Hyperlink"/>
            <w:noProof/>
          </w:rPr>
          <w:delText>Content type FUSTATE</w:delText>
        </w:r>
        <w:r w:rsidDel="009E6233">
          <w:rPr>
            <w:noProof/>
            <w:webHidden/>
          </w:rPr>
          <w:tab/>
          <w:delText>49</w:delText>
        </w:r>
      </w:del>
    </w:p>
    <w:p w14:paraId="0E4C6687" w14:textId="79B7ABA4" w:rsidR="004F0397" w:rsidDel="009E6233" w:rsidRDefault="004F0397">
      <w:pPr>
        <w:pStyle w:val="TOC3"/>
        <w:rPr>
          <w:del w:id="561" w:author="Clauss, Jens (GDE-EDS9)" w:date="2021-11-22T20:07:00Z"/>
          <w:rFonts w:asciiTheme="minorHAnsi" w:eastAsiaTheme="minorEastAsia" w:hAnsiTheme="minorHAnsi" w:cstheme="minorBidi"/>
          <w:noProof/>
          <w:szCs w:val="22"/>
        </w:rPr>
      </w:pPr>
      <w:del w:id="562" w:author="Clauss, Jens (GDE-EDS9)" w:date="2021-11-22T20:07:00Z">
        <w:r w:rsidRPr="009E6233" w:rsidDel="009E6233">
          <w:rPr>
            <w:rStyle w:val="Hyperlink"/>
            <w:noProof/>
          </w:rPr>
          <w:delText>5.3.6</w:delText>
        </w:r>
        <w:r w:rsidDel="009E6233">
          <w:rPr>
            <w:rFonts w:asciiTheme="minorHAnsi" w:eastAsiaTheme="minorEastAsia" w:hAnsiTheme="minorHAnsi" w:cstheme="minorBidi"/>
            <w:noProof/>
            <w:szCs w:val="22"/>
          </w:rPr>
          <w:tab/>
        </w:r>
        <w:r w:rsidRPr="009E6233" w:rsidDel="009E6233">
          <w:rPr>
            <w:rStyle w:val="Hyperlink"/>
            <w:noProof/>
          </w:rPr>
          <w:delText>Content type CONFIGRETRIGGER</w:delText>
        </w:r>
        <w:r w:rsidDel="009E6233">
          <w:rPr>
            <w:noProof/>
            <w:webHidden/>
          </w:rPr>
          <w:tab/>
          <w:delText>50</w:delText>
        </w:r>
      </w:del>
    </w:p>
    <w:p w14:paraId="24060BCE" w14:textId="7EEDDCBF" w:rsidR="004F0397" w:rsidDel="009E6233" w:rsidRDefault="004F0397">
      <w:pPr>
        <w:pStyle w:val="TOC3"/>
        <w:rPr>
          <w:del w:id="563" w:author="Clauss, Jens (GDE-EDS9)" w:date="2021-11-22T20:07:00Z"/>
          <w:rFonts w:asciiTheme="minorHAnsi" w:eastAsiaTheme="minorEastAsia" w:hAnsiTheme="minorHAnsi" w:cstheme="minorBidi"/>
          <w:noProof/>
          <w:szCs w:val="22"/>
        </w:rPr>
      </w:pPr>
      <w:del w:id="564" w:author="Clauss, Jens (GDE-EDS9)" w:date="2021-11-22T20:07:00Z">
        <w:r w:rsidRPr="009E6233" w:rsidDel="009E6233">
          <w:rPr>
            <w:rStyle w:val="Hyperlink"/>
            <w:noProof/>
          </w:rPr>
          <w:delText>5.3.7</w:delText>
        </w:r>
        <w:r w:rsidDel="009E6233">
          <w:rPr>
            <w:rFonts w:asciiTheme="minorHAnsi" w:eastAsiaTheme="minorEastAsia" w:hAnsiTheme="minorHAnsi" w:cstheme="minorBidi"/>
            <w:noProof/>
            <w:szCs w:val="22"/>
          </w:rPr>
          <w:tab/>
        </w:r>
        <w:r w:rsidRPr="009E6233" w:rsidDel="009E6233">
          <w:rPr>
            <w:rStyle w:val="Hyperlink"/>
            <w:noProof/>
          </w:rPr>
          <w:delText>Content type PERMRETRIGGER</w:delText>
        </w:r>
        <w:r w:rsidDel="009E6233">
          <w:rPr>
            <w:noProof/>
            <w:webHidden/>
          </w:rPr>
          <w:tab/>
          <w:delText>51</w:delText>
        </w:r>
      </w:del>
    </w:p>
    <w:p w14:paraId="16FFB19C" w14:textId="44ED9A12" w:rsidR="004F0397" w:rsidDel="009E6233" w:rsidRDefault="004F0397">
      <w:pPr>
        <w:pStyle w:val="TOC3"/>
        <w:rPr>
          <w:del w:id="565" w:author="Clauss, Jens (GDE-EDS9)" w:date="2021-11-22T20:07:00Z"/>
          <w:rFonts w:asciiTheme="minorHAnsi" w:eastAsiaTheme="minorEastAsia" w:hAnsiTheme="minorHAnsi" w:cstheme="minorBidi"/>
          <w:noProof/>
          <w:szCs w:val="22"/>
        </w:rPr>
      </w:pPr>
      <w:del w:id="566" w:author="Clauss, Jens (GDE-EDS9)" w:date="2021-11-22T20:07:00Z">
        <w:r w:rsidRPr="009E6233" w:rsidDel="009E6233">
          <w:rPr>
            <w:rStyle w:val="Hyperlink"/>
            <w:noProof/>
          </w:rPr>
          <w:delText>5.3.8</w:delText>
        </w:r>
        <w:r w:rsidDel="009E6233">
          <w:rPr>
            <w:rFonts w:asciiTheme="minorHAnsi" w:eastAsiaTheme="minorEastAsia" w:hAnsiTheme="minorHAnsi" w:cstheme="minorBidi"/>
            <w:noProof/>
            <w:szCs w:val="22"/>
          </w:rPr>
          <w:tab/>
        </w:r>
        <w:r w:rsidRPr="009E6233" w:rsidDel="009E6233">
          <w:rPr>
            <w:rStyle w:val="Hyperlink"/>
            <w:noProof/>
          </w:rPr>
          <w:delText>Content type ABORT</w:delText>
        </w:r>
        <w:r w:rsidDel="009E6233">
          <w:rPr>
            <w:noProof/>
            <w:webHidden/>
          </w:rPr>
          <w:tab/>
          <w:delText>51</w:delText>
        </w:r>
      </w:del>
    </w:p>
    <w:p w14:paraId="6A4D63FE" w14:textId="2E7E3F07" w:rsidR="004F0397" w:rsidDel="009E6233" w:rsidRDefault="004F0397">
      <w:pPr>
        <w:pStyle w:val="TOC3"/>
        <w:rPr>
          <w:del w:id="567" w:author="Clauss, Jens (GDE-EDS9)" w:date="2021-11-22T20:07:00Z"/>
          <w:rFonts w:asciiTheme="minorHAnsi" w:eastAsiaTheme="minorEastAsia" w:hAnsiTheme="minorHAnsi" w:cstheme="minorBidi"/>
          <w:noProof/>
          <w:szCs w:val="22"/>
        </w:rPr>
      </w:pPr>
      <w:del w:id="568" w:author="Clauss, Jens (GDE-EDS9)" w:date="2021-11-22T20:07:00Z">
        <w:r w:rsidRPr="009E6233" w:rsidDel="009E6233">
          <w:rPr>
            <w:rStyle w:val="Hyperlink"/>
            <w:noProof/>
          </w:rPr>
          <w:delText>5.3.9</w:delText>
        </w:r>
        <w:r w:rsidDel="009E6233">
          <w:rPr>
            <w:rFonts w:asciiTheme="minorHAnsi" w:eastAsiaTheme="minorEastAsia" w:hAnsiTheme="minorHAnsi" w:cstheme="minorBidi"/>
            <w:noProof/>
            <w:szCs w:val="22"/>
          </w:rPr>
          <w:tab/>
        </w:r>
        <w:r w:rsidRPr="009E6233" w:rsidDel="009E6233">
          <w:rPr>
            <w:rStyle w:val="Hyperlink"/>
            <w:noProof/>
          </w:rPr>
          <w:delText>Content type DOWNLOADPROGRESS</w:delText>
        </w:r>
        <w:r w:rsidDel="009E6233">
          <w:rPr>
            <w:noProof/>
            <w:webHidden/>
          </w:rPr>
          <w:tab/>
          <w:delText>52</w:delText>
        </w:r>
      </w:del>
    </w:p>
    <w:p w14:paraId="3601FB90" w14:textId="7D0CBF25" w:rsidR="004F0397" w:rsidDel="009E6233" w:rsidRDefault="004F0397">
      <w:pPr>
        <w:pStyle w:val="TOC2"/>
        <w:tabs>
          <w:tab w:val="left" w:pos="880"/>
          <w:tab w:val="right" w:leader="dot" w:pos="9060"/>
        </w:tabs>
        <w:rPr>
          <w:del w:id="569" w:author="Clauss, Jens (GDE-EDS9)" w:date="2021-11-22T20:07:00Z"/>
          <w:rFonts w:asciiTheme="minorHAnsi" w:eastAsiaTheme="minorEastAsia" w:hAnsiTheme="minorHAnsi" w:cstheme="minorBidi"/>
          <w:noProof/>
          <w:szCs w:val="22"/>
        </w:rPr>
      </w:pPr>
      <w:del w:id="570" w:author="Clauss, Jens (GDE-EDS9)" w:date="2021-11-22T20:07:00Z">
        <w:r w:rsidRPr="009E6233" w:rsidDel="009E6233">
          <w:rPr>
            <w:rStyle w:val="Hyperlink"/>
            <w:noProof/>
          </w:rPr>
          <w:delText>5.4</w:delText>
        </w:r>
        <w:r w:rsidDel="009E6233">
          <w:rPr>
            <w:rFonts w:asciiTheme="minorHAnsi" w:eastAsiaTheme="minorEastAsia" w:hAnsiTheme="minorHAnsi" w:cstheme="minorBidi"/>
            <w:noProof/>
            <w:szCs w:val="22"/>
          </w:rPr>
          <w:tab/>
        </w:r>
        <w:r w:rsidRPr="009E6233" w:rsidDel="009E6233">
          <w:rPr>
            <w:rStyle w:val="Hyperlink"/>
            <w:noProof/>
          </w:rPr>
          <w:delText>Functionalities</w:delText>
        </w:r>
        <w:r w:rsidDel="009E6233">
          <w:rPr>
            <w:noProof/>
            <w:webHidden/>
          </w:rPr>
          <w:tab/>
          <w:delText>53</w:delText>
        </w:r>
      </w:del>
    </w:p>
    <w:p w14:paraId="051C998F" w14:textId="268DD566" w:rsidR="004F0397" w:rsidDel="009E6233" w:rsidRDefault="004F0397">
      <w:pPr>
        <w:pStyle w:val="TOC3"/>
        <w:rPr>
          <w:del w:id="571" w:author="Clauss, Jens (GDE-EDS9)" w:date="2021-11-22T20:07:00Z"/>
          <w:rFonts w:asciiTheme="minorHAnsi" w:eastAsiaTheme="minorEastAsia" w:hAnsiTheme="minorHAnsi" w:cstheme="minorBidi"/>
          <w:noProof/>
          <w:szCs w:val="22"/>
        </w:rPr>
      </w:pPr>
      <w:del w:id="572" w:author="Clauss, Jens (GDE-EDS9)" w:date="2021-11-22T20:07:00Z">
        <w:r w:rsidRPr="009E6233" w:rsidDel="009E6233">
          <w:rPr>
            <w:rStyle w:val="Hyperlink"/>
            <w:noProof/>
          </w:rPr>
          <w:delText>5.4.1</w:delText>
        </w:r>
        <w:r w:rsidDel="009E6233">
          <w:rPr>
            <w:rFonts w:asciiTheme="minorHAnsi" w:eastAsiaTheme="minorEastAsia" w:hAnsiTheme="minorHAnsi" w:cstheme="minorBidi"/>
            <w:noProof/>
            <w:szCs w:val="22"/>
          </w:rPr>
          <w:tab/>
        </w:r>
        <w:r w:rsidRPr="009E6233" w:rsidDel="009E6233">
          <w:rPr>
            <w:rStyle w:val="Hyperlink"/>
            <w:noProof/>
          </w:rPr>
          <w:delText>Trigger HA Configuration</w:delText>
        </w:r>
        <w:r w:rsidDel="009E6233">
          <w:rPr>
            <w:noProof/>
            <w:webHidden/>
          </w:rPr>
          <w:tab/>
          <w:delText>53</w:delText>
        </w:r>
      </w:del>
    </w:p>
    <w:p w14:paraId="353BB90C" w14:textId="115C5A64" w:rsidR="004F0397" w:rsidDel="009E6233" w:rsidRDefault="004F0397">
      <w:pPr>
        <w:pStyle w:val="TOC3"/>
        <w:rPr>
          <w:del w:id="573" w:author="Clauss, Jens (GDE-EDS9)" w:date="2021-11-22T20:07:00Z"/>
          <w:rFonts w:asciiTheme="minorHAnsi" w:eastAsiaTheme="minorEastAsia" w:hAnsiTheme="minorHAnsi" w:cstheme="minorBidi"/>
          <w:noProof/>
          <w:szCs w:val="22"/>
        </w:rPr>
      </w:pPr>
      <w:del w:id="574" w:author="Clauss, Jens (GDE-EDS9)" w:date="2021-11-22T20:07:00Z">
        <w:r w:rsidRPr="009E6233" w:rsidDel="009E6233">
          <w:rPr>
            <w:rStyle w:val="Hyperlink"/>
            <w:noProof/>
          </w:rPr>
          <w:delText>5.4.2</w:delText>
        </w:r>
        <w:r w:rsidDel="009E6233">
          <w:rPr>
            <w:rFonts w:asciiTheme="minorHAnsi" w:eastAsiaTheme="minorEastAsia" w:hAnsiTheme="minorHAnsi" w:cstheme="minorBidi"/>
            <w:noProof/>
            <w:szCs w:val="22"/>
          </w:rPr>
          <w:tab/>
        </w:r>
        <w:r w:rsidRPr="009E6233" w:rsidDel="009E6233">
          <w:rPr>
            <w:rStyle w:val="Hyperlink"/>
            <w:noProof/>
          </w:rPr>
          <w:delText>Notify HA Configuration</w:delText>
        </w:r>
        <w:r w:rsidDel="009E6233">
          <w:rPr>
            <w:noProof/>
            <w:webHidden/>
          </w:rPr>
          <w:tab/>
          <w:delText>54</w:delText>
        </w:r>
      </w:del>
    </w:p>
    <w:p w14:paraId="4F36E0BE" w14:textId="2B4B08F2" w:rsidR="004F0397" w:rsidDel="009E6233" w:rsidRDefault="004F0397">
      <w:pPr>
        <w:pStyle w:val="TOC3"/>
        <w:rPr>
          <w:del w:id="575" w:author="Clauss, Jens (GDE-EDS9)" w:date="2021-11-22T20:07:00Z"/>
          <w:rFonts w:asciiTheme="minorHAnsi" w:eastAsiaTheme="minorEastAsia" w:hAnsiTheme="minorHAnsi" w:cstheme="minorBidi"/>
          <w:noProof/>
          <w:szCs w:val="22"/>
        </w:rPr>
      </w:pPr>
      <w:del w:id="576" w:author="Clauss, Jens (GDE-EDS9)" w:date="2021-11-22T20:07:00Z">
        <w:r w:rsidRPr="009E6233" w:rsidDel="009E6233">
          <w:rPr>
            <w:rStyle w:val="Hyperlink"/>
            <w:noProof/>
          </w:rPr>
          <w:delText>5.4.3</w:delText>
        </w:r>
        <w:r w:rsidDel="009E6233">
          <w:rPr>
            <w:rFonts w:asciiTheme="minorHAnsi" w:eastAsiaTheme="minorEastAsia" w:hAnsiTheme="minorHAnsi" w:cstheme="minorBidi"/>
            <w:noProof/>
            <w:szCs w:val="22"/>
          </w:rPr>
          <w:tab/>
        </w:r>
        <w:r w:rsidRPr="009E6233" w:rsidDel="009E6233">
          <w:rPr>
            <w:rStyle w:val="Hyperlink"/>
            <w:noProof/>
          </w:rPr>
          <w:delText>Post New Update Available</w:delText>
        </w:r>
        <w:r w:rsidDel="009E6233">
          <w:rPr>
            <w:noProof/>
            <w:webHidden/>
          </w:rPr>
          <w:tab/>
          <w:delText>55</w:delText>
        </w:r>
      </w:del>
    </w:p>
    <w:p w14:paraId="0758BBA2" w14:textId="2DEAA8F6" w:rsidR="004F0397" w:rsidDel="009E6233" w:rsidRDefault="004F0397">
      <w:pPr>
        <w:pStyle w:val="TOC3"/>
        <w:rPr>
          <w:del w:id="577" w:author="Clauss, Jens (GDE-EDS9)" w:date="2021-11-22T20:07:00Z"/>
          <w:rFonts w:asciiTheme="minorHAnsi" w:eastAsiaTheme="minorEastAsia" w:hAnsiTheme="minorHAnsi" w:cstheme="minorBidi"/>
          <w:noProof/>
          <w:szCs w:val="22"/>
        </w:rPr>
      </w:pPr>
      <w:del w:id="578" w:author="Clauss, Jens (GDE-EDS9)" w:date="2021-11-22T20:07:00Z">
        <w:r w:rsidRPr="009E6233" w:rsidDel="009E6233">
          <w:rPr>
            <w:rStyle w:val="Hyperlink"/>
            <w:noProof/>
          </w:rPr>
          <w:delText>5.4.4</w:delText>
        </w:r>
        <w:r w:rsidDel="009E6233">
          <w:rPr>
            <w:rFonts w:asciiTheme="minorHAnsi" w:eastAsiaTheme="minorEastAsia" w:hAnsiTheme="minorHAnsi" w:cstheme="minorBidi"/>
            <w:noProof/>
            <w:szCs w:val="22"/>
          </w:rPr>
          <w:tab/>
        </w:r>
        <w:r w:rsidRPr="009E6233" w:rsidDel="009E6233">
          <w:rPr>
            <w:rStyle w:val="Hyperlink"/>
            <w:noProof/>
          </w:rPr>
          <w:delText>Notify Package Properties Request</w:delText>
        </w:r>
        <w:r w:rsidDel="009E6233">
          <w:rPr>
            <w:noProof/>
            <w:webHidden/>
          </w:rPr>
          <w:tab/>
          <w:delText>56</w:delText>
        </w:r>
      </w:del>
    </w:p>
    <w:p w14:paraId="7222EAD3" w14:textId="3BB73A1F" w:rsidR="004F0397" w:rsidDel="009E6233" w:rsidRDefault="004F0397">
      <w:pPr>
        <w:pStyle w:val="TOC3"/>
        <w:rPr>
          <w:del w:id="579" w:author="Clauss, Jens (GDE-EDS9)" w:date="2021-11-22T20:07:00Z"/>
          <w:rFonts w:asciiTheme="minorHAnsi" w:eastAsiaTheme="minorEastAsia" w:hAnsiTheme="minorHAnsi" w:cstheme="minorBidi"/>
          <w:noProof/>
          <w:szCs w:val="22"/>
        </w:rPr>
      </w:pPr>
      <w:del w:id="580" w:author="Clauss, Jens (GDE-EDS9)" w:date="2021-11-22T20:07:00Z">
        <w:r w:rsidRPr="009E6233" w:rsidDel="009E6233">
          <w:rPr>
            <w:rStyle w:val="Hyperlink"/>
            <w:noProof/>
          </w:rPr>
          <w:delText>5.4.5</w:delText>
        </w:r>
        <w:r w:rsidDel="009E6233">
          <w:rPr>
            <w:rFonts w:asciiTheme="minorHAnsi" w:eastAsiaTheme="minorEastAsia" w:hAnsiTheme="minorHAnsi" w:cstheme="minorBidi"/>
            <w:noProof/>
            <w:szCs w:val="22"/>
          </w:rPr>
          <w:tab/>
        </w:r>
        <w:r w:rsidRPr="009E6233" w:rsidDel="009E6233">
          <w:rPr>
            <w:rStyle w:val="Hyperlink"/>
            <w:noProof/>
          </w:rPr>
          <w:delText>Post Package Properties</w:delText>
        </w:r>
        <w:r w:rsidDel="009E6233">
          <w:rPr>
            <w:noProof/>
            <w:webHidden/>
          </w:rPr>
          <w:tab/>
          <w:delText>57</w:delText>
        </w:r>
      </w:del>
    </w:p>
    <w:p w14:paraId="40978A9A" w14:textId="6B74A658" w:rsidR="004F0397" w:rsidDel="009E6233" w:rsidRDefault="004F0397">
      <w:pPr>
        <w:pStyle w:val="TOC3"/>
        <w:rPr>
          <w:del w:id="581" w:author="Clauss, Jens (GDE-EDS9)" w:date="2021-11-22T20:07:00Z"/>
          <w:rFonts w:asciiTheme="minorHAnsi" w:eastAsiaTheme="minorEastAsia" w:hAnsiTheme="minorHAnsi" w:cstheme="minorBidi"/>
          <w:noProof/>
          <w:szCs w:val="22"/>
        </w:rPr>
      </w:pPr>
      <w:del w:id="582" w:author="Clauss, Jens (GDE-EDS9)" w:date="2021-11-22T20:07:00Z">
        <w:r w:rsidRPr="009E6233" w:rsidDel="009E6233">
          <w:rPr>
            <w:rStyle w:val="Hyperlink"/>
            <w:noProof/>
          </w:rPr>
          <w:delText>5.4.6</w:delText>
        </w:r>
        <w:r w:rsidDel="009E6233">
          <w:rPr>
            <w:rFonts w:asciiTheme="minorHAnsi" w:eastAsiaTheme="minorEastAsia" w:hAnsiTheme="minorHAnsi" w:cstheme="minorBidi"/>
            <w:noProof/>
            <w:szCs w:val="22"/>
          </w:rPr>
          <w:tab/>
        </w:r>
        <w:r w:rsidRPr="009E6233" w:rsidDel="009E6233">
          <w:rPr>
            <w:rStyle w:val="Hyperlink"/>
            <w:noProof/>
          </w:rPr>
          <w:delText>Get Firmware Update State of HA</w:delText>
        </w:r>
        <w:r w:rsidDel="009E6233">
          <w:rPr>
            <w:noProof/>
            <w:webHidden/>
          </w:rPr>
          <w:tab/>
          <w:delText>58</w:delText>
        </w:r>
      </w:del>
    </w:p>
    <w:p w14:paraId="10AD09CB" w14:textId="0716E2EB" w:rsidR="004F0397" w:rsidDel="009E6233" w:rsidRDefault="004F0397">
      <w:pPr>
        <w:pStyle w:val="TOC3"/>
        <w:rPr>
          <w:del w:id="583" w:author="Clauss, Jens (GDE-EDS9)" w:date="2021-11-22T20:07:00Z"/>
          <w:rFonts w:asciiTheme="minorHAnsi" w:eastAsiaTheme="minorEastAsia" w:hAnsiTheme="minorHAnsi" w:cstheme="minorBidi"/>
          <w:noProof/>
          <w:szCs w:val="22"/>
        </w:rPr>
      </w:pPr>
      <w:del w:id="584" w:author="Clauss, Jens (GDE-EDS9)" w:date="2021-11-22T20:07:00Z">
        <w:r w:rsidRPr="009E6233" w:rsidDel="009E6233">
          <w:rPr>
            <w:rStyle w:val="Hyperlink"/>
            <w:noProof/>
          </w:rPr>
          <w:delText>5.4.7</w:delText>
        </w:r>
        <w:r w:rsidDel="009E6233">
          <w:rPr>
            <w:rFonts w:asciiTheme="minorHAnsi" w:eastAsiaTheme="minorEastAsia" w:hAnsiTheme="minorHAnsi" w:cstheme="minorBidi"/>
            <w:noProof/>
            <w:szCs w:val="22"/>
          </w:rPr>
          <w:tab/>
        </w:r>
        <w:r w:rsidRPr="009E6233" w:rsidDel="009E6233">
          <w:rPr>
            <w:rStyle w:val="Hyperlink"/>
            <w:noProof/>
          </w:rPr>
          <w:delText>Notify Firmware Update State of HA</w:delText>
        </w:r>
        <w:r w:rsidDel="009E6233">
          <w:rPr>
            <w:noProof/>
            <w:webHidden/>
          </w:rPr>
          <w:tab/>
          <w:delText>59</w:delText>
        </w:r>
      </w:del>
    </w:p>
    <w:p w14:paraId="595D6E09" w14:textId="6FE34A28" w:rsidR="004F0397" w:rsidDel="009E6233" w:rsidRDefault="004F0397">
      <w:pPr>
        <w:pStyle w:val="TOC3"/>
        <w:rPr>
          <w:del w:id="585" w:author="Clauss, Jens (GDE-EDS9)" w:date="2021-11-22T20:07:00Z"/>
          <w:rFonts w:asciiTheme="minorHAnsi" w:eastAsiaTheme="minorEastAsia" w:hAnsiTheme="minorHAnsi" w:cstheme="minorBidi"/>
          <w:noProof/>
          <w:szCs w:val="22"/>
        </w:rPr>
      </w:pPr>
      <w:del w:id="586" w:author="Clauss, Jens (GDE-EDS9)" w:date="2021-11-22T20:07:00Z">
        <w:r w:rsidRPr="009E6233" w:rsidDel="009E6233">
          <w:rPr>
            <w:rStyle w:val="Hyperlink"/>
            <w:noProof/>
          </w:rPr>
          <w:delText>5.4.8</w:delText>
        </w:r>
        <w:r w:rsidDel="009E6233">
          <w:rPr>
            <w:rFonts w:asciiTheme="minorHAnsi" w:eastAsiaTheme="minorEastAsia" w:hAnsiTheme="minorHAnsi" w:cstheme="minorBidi"/>
            <w:noProof/>
            <w:szCs w:val="22"/>
          </w:rPr>
          <w:tab/>
        </w:r>
        <w:r w:rsidRPr="009E6233" w:rsidDel="009E6233">
          <w:rPr>
            <w:rStyle w:val="Hyperlink"/>
            <w:noProof/>
          </w:rPr>
          <w:delText>Post Permission Retrigger</w:delText>
        </w:r>
        <w:r w:rsidDel="009E6233">
          <w:rPr>
            <w:noProof/>
            <w:webHidden/>
          </w:rPr>
          <w:tab/>
          <w:delText>60</w:delText>
        </w:r>
      </w:del>
    </w:p>
    <w:p w14:paraId="70533F6F" w14:textId="41CDEF4B" w:rsidR="004F0397" w:rsidDel="009E6233" w:rsidRDefault="004F0397">
      <w:pPr>
        <w:pStyle w:val="TOC3"/>
        <w:rPr>
          <w:del w:id="587" w:author="Clauss, Jens (GDE-EDS9)" w:date="2021-11-22T20:07:00Z"/>
          <w:rFonts w:asciiTheme="minorHAnsi" w:eastAsiaTheme="minorEastAsia" w:hAnsiTheme="minorHAnsi" w:cstheme="minorBidi"/>
          <w:noProof/>
          <w:szCs w:val="22"/>
        </w:rPr>
      </w:pPr>
      <w:del w:id="588" w:author="Clauss, Jens (GDE-EDS9)" w:date="2021-11-22T20:07:00Z">
        <w:r w:rsidRPr="009E6233" w:rsidDel="009E6233">
          <w:rPr>
            <w:rStyle w:val="Hyperlink"/>
            <w:noProof/>
          </w:rPr>
          <w:delText>5.4.9</w:delText>
        </w:r>
        <w:r w:rsidDel="009E6233">
          <w:rPr>
            <w:rFonts w:asciiTheme="minorHAnsi" w:eastAsiaTheme="minorEastAsia" w:hAnsiTheme="minorHAnsi" w:cstheme="minorBidi"/>
            <w:noProof/>
            <w:szCs w:val="22"/>
          </w:rPr>
          <w:tab/>
        </w:r>
        <w:r w:rsidRPr="009E6233" w:rsidDel="009E6233">
          <w:rPr>
            <w:rStyle w:val="Hyperlink"/>
            <w:noProof/>
          </w:rPr>
          <w:delText>Set Aborted</w:delText>
        </w:r>
        <w:r w:rsidDel="009E6233">
          <w:rPr>
            <w:noProof/>
            <w:webHidden/>
          </w:rPr>
          <w:tab/>
          <w:delText>61</w:delText>
        </w:r>
      </w:del>
    </w:p>
    <w:p w14:paraId="44B5824E" w14:textId="3D8BE564" w:rsidR="004F0397" w:rsidDel="009E6233" w:rsidRDefault="004F0397">
      <w:pPr>
        <w:pStyle w:val="TOC3"/>
        <w:rPr>
          <w:del w:id="589" w:author="Clauss, Jens (GDE-EDS9)" w:date="2021-11-22T20:07:00Z"/>
          <w:rFonts w:asciiTheme="minorHAnsi" w:eastAsiaTheme="minorEastAsia" w:hAnsiTheme="minorHAnsi" w:cstheme="minorBidi"/>
          <w:noProof/>
          <w:szCs w:val="22"/>
        </w:rPr>
      </w:pPr>
      <w:del w:id="590" w:author="Clauss, Jens (GDE-EDS9)" w:date="2021-11-22T20:07:00Z">
        <w:r w:rsidRPr="009E6233" w:rsidDel="009E6233">
          <w:rPr>
            <w:rStyle w:val="Hyperlink"/>
            <w:noProof/>
          </w:rPr>
          <w:delText>5.4.10</w:delText>
        </w:r>
        <w:r w:rsidDel="009E6233">
          <w:rPr>
            <w:rFonts w:asciiTheme="minorHAnsi" w:eastAsiaTheme="minorEastAsia" w:hAnsiTheme="minorHAnsi" w:cstheme="minorBidi"/>
            <w:noProof/>
            <w:szCs w:val="22"/>
          </w:rPr>
          <w:tab/>
        </w:r>
        <w:r w:rsidRPr="009E6233" w:rsidDel="009E6233">
          <w:rPr>
            <w:rStyle w:val="Hyperlink"/>
            <w:noProof/>
          </w:rPr>
          <w:delText>Notify Download Progress</w:delText>
        </w:r>
        <w:r w:rsidDel="009E6233">
          <w:rPr>
            <w:noProof/>
            <w:webHidden/>
          </w:rPr>
          <w:tab/>
          <w:delText>62</w:delText>
        </w:r>
      </w:del>
    </w:p>
    <w:p w14:paraId="0254C348" w14:textId="20DE4352" w:rsidR="004F0397" w:rsidDel="009E6233" w:rsidRDefault="004F0397">
      <w:pPr>
        <w:pStyle w:val="TOC2"/>
        <w:tabs>
          <w:tab w:val="left" w:pos="880"/>
          <w:tab w:val="right" w:leader="dot" w:pos="9060"/>
        </w:tabs>
        <w:rPr>
          <w:del w:id="591" w:author="Clauss, Jens (GDE-EDS9)" w:date="2021-11-22T20:07:00Z"/>
          <w:rFonts w:asciiTheme="minorHAnsi" w:eastAsiaTheme="minorEastAsia" w:hAnsiTheme="minorHAnsi" w:cstheme="minorBidi"/>
          <w:noProof/>
          <w:szCs w:val="22"/>
        </w:rPr>
      </w:pPr>
      <w:del w:id="592" w:author="Clauss, Jens (GDE-EDS9)" w:date="2021-11-22T20:07:00Z">
        <w:r w:rsidRPr="009E6233" w:rsidDel="009E6233">
          <w:rPr>
            <w:rStyle w:val="Hyperlink"/>
            <w:noProof/>
          </w:rPr>
          <w:delText>5.5</w:delText>
        </w:r>
        <w:r w:rsidDel="009E6233">
          <w:rPr>
            <w:rFonts w:asciiTheme="minorHAnsi" w:eastAsiaTheme="minorEastAsia" w:hAnsiTheme="minorHAnsi" w:cstheme="minorBidi"/>
            <w:noProof/>
            <w:szCs w:val="22"/>
          </w:rPr>
          <w:tab/>
        </w:r>
        <w:r w:rsidRPr="009E6233" w:rsidDel="009E6233">
          <w:rPr>
            <w:rStyle w:val="Hyperlink"/>
            <w:noProof/>
          </w:rPr>
          <w:delText>Application Guidelines / Behavior</w:delText>
        </w:r>
        <w:r w:rsidDel="009E6233">
          <w:rPr>
            <w:noProof/>
            <w:webHidden/>
          </w:rPr>
          <w:tab/>
          <w:delText>62</w:delText>
        </w:r>
      </w:del>
    </w:p>
    <w:p w14:paraId="08D44593" w14:textId="0C1025E9" w:rsidR="004F0397" w:rsidDel="009E6233" w:rsidRDefault="004F0397">
      <w:pPr>
        <w:pStyle w:val="TOC1"/>
        <w:rPr>
          <w:del w:id="593" w:author="Clauss, Jens (GDE-EDS9)" w:date="2021-11-22T20:07:00Z"/>
          <w:rFonts w:asciiTheme="minorHAnsi" w:eastAsiaTheme="minorEastAsia" w:hAnsiTheme="minorHAnsi" w:cstheme="minorBidi"/>
          <w:b w:val="0"/>
          <w:bCs w:val="0"/>
          <w:szCs w:val="22"/>
        </w:rPr>
      </w:pPr>
      <w:del w:id="594" w:author="Clauss, Jens (GDE-EDS9)" w:date="2021-11-22T20:07:00Z">
        <w:r w:rsidRPr="009E6233" w:rsidDel="009E6233">
          <w:rPr>
            <w:rStyle w:val="Hyperlink"/>
            <w:rPrChange w:id="595" w:author="Clauss, Jens (GDE-EDS9)" w:date="2021-11-22T20:07:00Z">
              <w:rPr>
                <w:rStyle w:val="Hyperlink"/>
              </w:rPr>
            </w:rPrChange>
          </w:rPr>
          <w:delText>6</w:delText>
        </w:r>
        <w:r w:rsidDel="009E6233">
          <w:rPr>
            <w:rFonts w:asciiTheme="minorHAnsi" w:eastAsiaTheme="minorEastAsia" w:hAnsiTheme="minorHAnsi" w:cstheme="minorBidi"/>
            <w:b w:val="0"/>
            <w:bCs w:val="0"/>
            <w:szCs w:val="22"/>
          </w:rPr>
          <w:tab/>
        </w:r>
        <w:r w:rsidRPr="009E6233" w:rsidDel="009E6233">
          <w:rPr>
            <w:rStyle w:val="Hyperlink"/>
            <w:rPrChange w:id="596" w:author="Clauss, Jens (GDE-EDS9)" w:date="2021-11-22T20:07:00Z">
              <w:rPr>
                <w:rStyle w:val="Hyperlink"/>
              </w:rPr>
            </w:rPrChange>
          </w:rPr>
          <w:delText>Service – Firmware Update – v4</w:delText>
        </w:r>
        <w:r w:rsidDel="009E6233">
          <w:rPr>
            <w:webHidden/>
          </w:rPr>
          <w:tab/>
          <w:delText>63</w:delText>
        </w:r>
      </w:del>
    </w:p>
    <w:p w14:paraId="527DD685" w14:textId="209CB25A" w:rsidR="004F0397" w:rsidDel="009E6233" w:rsidRDefault="004F0397">
      <w:pPr>
        <w:pStyle w:val="TOC2"/>
        <w:tabs>
          <w:tab w:val="left" w:pos="880"/>
          <w:tab w:val="right" w:leader="dot" w:pos="9060"/>
        </w:tabs>
        <w:rPr>
          <w:del w:id="597" w:author="Clauss, Jens (GDE-EDS9)" w:date="2021-11-22T20:07:00Z"/>
          <w:rFonts w:asciiTheme="minorHAnsi" w:eastAsiaTheme="minorEastAsia" w:hAnsiTheme="minorHAnsi" w:cstheme="minorBidi"/>
          <w:noProof/>
          <w:szCs w:val="22"/>
        </w:rPr>
      </w:pPr>
      <w:del w:id="598" w:author="Clauss, Jens (GDE-EDS9)" w:date="2021-11-22T20:07:00Z">
        <w:r w:rsidRPr="009E6233" w:rsidDel="009E6233">
          <w:rPr>
            <w:rStyle w:val="Hyperlink"/>
            <w:noProof/>
          </w:rPr>
          <w:delText>6.1</w:delText>
        </w:r>
        <w:r w:rsidDel="009E6233">
          <w:rPr>
            <w:rFonts w:asciiTheme="minorHAnsi" w:eastAsiaTheme="minorEastAsia" w:hAnsiTheme="minorHAnsi" w:cstheme="minorBidi"/>
            <w:noProof/>
            <w:szCs w:val="22"/>
          </w:rPr>
          <w:tab/>
        </w:r>
        <w:r w:rsidRPr="009E6233" w:rsidDel="009E6233">
          <w:rPr>
            <w:rStyle w:val="Hyperlink"/>
            <w:noProof/>
          </w:rPr>
          <w:delText>Overview</w:delText>
        </w:r>
        <w:r w:rsidDel="009E6233">
          <w:rPr>
            <w:noProof/>
            <w:webHidden/>
          </w:rPr>
          <w:tab/>
          <w:delText>63</w:delText>
        </w:r>
      </w:del>
    </w:p>
    <w:p w14:paraId="409B8D0A" w14:textId="5FE4936D" w:rsidR="004F0397" w:rsidDel="009E6233" w:rsidRDefault="004F0397">
      <w:pPr>
        <w:pStyle w:val="TOC2"/>
        <w:tabs>
          <w:tab w:val="left" w:pos="880"/>
          <w:tab w:val="right" w:leader="dot" w:pos="9060"/>
        </w:tabs>
        <w:rPr>
          <w:del w:id="599" w:author="Clauss, Jens (GDE-EDS9)" w:date="2021-11-22T20:07:00Z"/>
          <w:rFonts w:asciiTheme="minorHAnsi" w:eastAsiaTheme="minorEastAsia" w:hAnsiTheme="minorHAnsi" w:cstheme="minorBidi"/>
          <w:noProof/>
          <w:szCs w:val="22"/>
        </w:rPr>
      </w:pPr>
      <w:del w:id="600" w:author="Clauss, Jens (GDE-EDS9)" w:date="2021-11-22T20:07:00Z">
        <w:r w:rsidRPr="009E6233" w:rsidDel="009E6233">
          <w:rPr>
            <w:rStyle w:val="Hyperlink"/>
            <w:noProof/>
          </w:rPr>
          <w:delText>6.2</w:delText>
        </w:r>
        <w:r w:rsidDel="009E6233">
          <w:rPr>
            <w:rFonts w:asciiTheme="minorHAnsi" w:eastAsiaTheme="minorEastAsia" w:hAnsiTheme="minorHAnsi" w:cstheme="minorBidi"/>
            <w:noProof/>
            <w:szCs w:val="22"/>
          </w:rPr>
          <w:tab/>
        </w:r>
        <w:r w:rsidRPr="009E6233" w:rsidDel="009E6233">
          <w:rPr>
            <w:rStyle w:val="Hyperlink"/>
            <w:noProof/>
          </w:rPr>
          <w:delText>List of Resources</w:delText>
        </w:r>
        <w:r w:rsidDel="009E6233">
          <w:rPr>
            <w:noProof/>
            <w:webHidden/>
          </w:rPr>
          <w:tab/>
          <w:delText>63</w:delText>
        </w:r>
      </w:del>
    </w:p>
    <w:p w14:paraId="2A7E964B" w14:textId="55A95314" w:rsidR="004F0397" w:rsidDel="009E6233" w:rsidRDefault="004F0397">
      <w:pPr>
        <w:pStyle w:val="TOC2"/>
        <w:tabs>
          <w:tab w:val="left" w:pos="880"/>
          <w:tab w:val="right" w:leader="dot" w:pos="9060"/>
        </w:tabs>
        <w:rPr>
          <w:del w:id="601" w:author="Clauss, Jens (GDE-EDS9)" w:date="2021-11-22T20:07:00Z"/>
          <w:rFonts w:asciiTheme="minorHAnsi" w:eastAsiaTheme="minorEastAsia" w:hAnsiTheme="minorHAnsi" w:cstheme="minorBidi"/>
          <w:noProof/>
          <w:szCs w:val="22"/>
        </w:rPr>
      </w:pPr>
      <w:del w:id="602" w:author="Clauss, Jens (GDE-EDS9)" w:date="2021-11-22T20:07:00Z">
        <w:r w:rsidRPr="009E6233" w:rsidDel="009E6233">
          <w:rPr>
            <w:rStyle w:val="Hyperlink"/>
            <w:noProof/>
          </w:rPr>
          <w:delText>6.3</w:delText>
        </w:r>
        <w:r w:rsidDel="009E6233">
          <w:rPr>
            <w:rFonts w:asciiTheme="minorHAnsi" w:eastAsiaTheme="minorEastAsia" w:hAnsiTheme="minorHAnsi" w:cstheme="minorBidi"/>
            <w:noProof/>
            <w:szCs w:val="22"/>
          </w:rPr>
          <w:tab/>
        </w:r>
        <w:r w:rsidRPr="009E6233" w:rsidDel="009E6233">
          <w:rPr>
            <w:rStyle w:val="Hyperlink"/>
            <w:noProof/>
          </w:rPr>
          <w:delText>Structures in item &lt;data&gt;</w:delText>
        </w:r>
        <w:r w:rsidDel="009E6233">
          <w:rPr>
            <w:noProof/>
            <w:webHidden/>
          </w:rPr>
          <w:tab/>
          <w:delText>64</w:delText>
        </w:r>
      </w:del>
    </w:p>
    <w:p w14:paraId="55589708" w14:textId="7C69BB6D" w:rsidR="004F0397" w:rsidDel="009E6233" w:rsidRDefault="004F0397">
      <w:pPr>
        <w:pStyle w:val="TOC3"/>
        <w:rPr>
          <w:del w:id="603" w:author="Clauss, Jens (GDE-EDS9)" w:date="2021-11-22T20:07:00Z"/>
          <w:rFonts w:asciiTheme="minorHAnsi" w:eastAsiaTheme="minorEastAsia" w:hAnsiTheme="minorHAnsi" w:cstheme="minorBidi"/>
          <w:noProof/>
          <w:szCs w:val="22"/>
        </w:rPr>
      </w:pPr>
      <w:del w:id="604" w:author="Clauss, Jens (GDE-EDS9)" w:date="2021-11-22T20:07:00Z">
        <w:r w:rsidRPr="009E6233" w:rsidDel="009E6233">
          <w:rPr>
            <w:rStyle w:val="Hyperlink"/>
            <w:noProof/>
          </w:rPr>
          <w:delText>6.3.1</w:delText>
        </w:r>
        <w:r w:rsidDel="009E6233">
          <w:rPr>
            <w:rFonts w:asciiTheme="minorHAnsi" w:eastAsiaTheme="minorEastAsia" w:hAnsiTheme="minorHAnsi" w:cstheme="minorBidi"/>
            <w:noProof/>
            <w:szCs w:val="22"/>
          </w:rPr>
          <w:tab/>
        </w:r>
        <w:r w:rsidRPr="009E6233" w:rsidDel="009E6233">
          <w:rPr>
            <w:rStyle w:val="Hyperlink"/>
            <w:noProof/>
          </w:rPr>
          <w:delText>Content type HACONFIG</w:delText>
        </w:r>
        <w:r w:rsidDel="009E6233">
          <w:rPr>
            <w:noProof/>
            <w:webHidden/>
          </w:rPr>
          <w:tab/>
          <w:delText>64</w:delText>
        </w:r>
      </w:del>
    </w:p>
    <w:p w14:paraId="42A6FB4D" w14:textId="1CAE84D8" w:rsidR="004F0397" w:rsidDel="009E6233" w:rsidRDefault="004F0397">
      <w:pPr>
        <w:pStyle w:val="TOC3"/>
        <w:rPr>
          <w:del w:id="605" w:author="Clauss, Jens (GDE-EDS9)" w:date="2021-11-22T20:07:00Z"/>
          <w:rFonts w:asciiTheme="minorHAnsi" w:eastAsiaTheme="minorEastAsia" w:hAnsiTheme="minorHAnsi" w:cstheme="minorBidi"/>
          <w:noProof/>
          <w:szCs w:val="22"/>
        </w:rPr>
      </w:pPr>
      <w:del w:id="606" w:author="Clauss, Jens (GDE-EDS9)" w:date="2021-11-22T20:07:00Z">
        <w:r w:rsidRPr="009E6233" w:rsidDel="009E6233">
          <w:rPr>
            <w:rStyle w:val="Hyperlink"/>
            <w:noProof/>
          </w:rPr>
          <w:delText>6.3.2</w:delText>
        </w:r>
        <w:r w:rsidDel="009E6233">
          <w:rPr>
            <w:rFonts w:asciiTheme="minorHAnsi" w:eastAsiaTheme="minorEastAsia" w:hAnsiTheme="minorHAnsi" w:cstheme="minorBidi"/>
            <w:noProof/>
            <w:szCs w:val="22"/>
          </w:rPr>
          <w:tab/>
        </w:r>
        <w:r w:rsidRPr="009E6233" w:rsidDel="009E6233">
          <w:rPr>
            <w:rStyle w:val="Hyperlink"/>
            <w:noProof/>
          </w:rPr>
          <w:delText>Content type NEWUPDATEAVAIL</w:delText>
        </w:r>
        <w:r w:rsidDel="009E6233">
          <w:rPr>
            <w:noProof/>
            <w:webHidden/>
          </w:rPr>
          <w:tab/>
          <w:delText>66</w:delText>
        </w:r>
      </w:del>
    </w:p>
    <w:p w14:paraId="1B039A4F" w14:textId="313505F9" w:rsidR="004F0397" w:rsidDel="009E6233" w:rsidRDefault="004F0397">
      <w:pPr>
        <w:pStyle w:val="TOC3"/>
        <w:rPr>
          <w:del w:id="607" w:author="Clauss, Jens (GDE-EDS9)" w:date="2021-11-22T20:07:00Z"/>
          <w:rFonts w:asciiTheme="minorHAnsi" w:eastAsiaTheme="minorEastAsia" w:hAnsiTheme="minorHAnsi" w:cstheme="minorBidi"/>
          <w:noProof/>
          <w:szCs w:val="22"/>
        </w:rPr>
      </w:pPr>
      <w:del w:id="608" w:author="Clauss, Jens (GDE-EDS9)" w:date="2021-11-22T20:07:00Z">
        <w:r w:rsidRPr="009E6233" w:rsidDel="009E6233">
          <w:rPr>
            <w:rStyle w:val="Hyperlink"/>
            <w:noProof/>
          </w:rPr>
          <w:delText>6.3.3</w:delText>
        </w:r>
        <w:r w:rsidDel="009E6233">
          <w:rPr>
            <w:rFonts w:asciiTheme="minorHAnsi" w:eastAsiaTheme="minorEastAsia" w:hAnsiTheme="minorHAnsi" w:cstheme="minorBidi"/>
            <w:noProof/>
            <w:szCs w:val="22"/>
          </w:rPr>
          <w:tab/>
        </w:r>
        <w:r w:rsidRPr="009E6233" w:rsidDel="009E6233">
          <w:rPr>
            <w:rStyle w:val="Hyperlink"/>
            <w:noProof/>
          </w:rPr>
          <w:delText>Content type PACKAGEPROPERTIESREQUEST</w:delText>
        </w:r>
        <w:r w:rsidDel="009E6233">
          <w:rPr>
            <w:noProof/>
            <w:webHidden/>
          </w:rPr>
          <w:tab/>
          <w:delText>68</w:delText>
        </w:r>
      </w:del>
    </w:p>
    <w:p w14:paraId="74437A4D" w14:textId="68B9EAC9" w:rsidR="004F0397" w:rsidDel="009E6233" w:rsidRDefault="004F0397">
      <w:pPr>
        <w:pStyle w:val="TOC3"/>
        <w:rPr>
          <w:del w:id="609" w:author="Clauss, Jens (GDE-EDS9)" w:date="2021-11-22T20:07:00Z"/>
          <w:rFonts w:asciiTheme="minorHAnsi" w:eastAsiaTheme="minorEastAsia" w:hAnsiTheme="minorHAnsi" w:cstheme="minorBidi"/>
          <w:noProof/>
          <w:szCs w:val="22"/>
        </w:rPr>
      </w:pPr>
      <w:del w:id="610" w:author="Clauss, Jens (GDE-EDS9)" w:date="2021-11-22T20:07:00Z">
        <w:r w:rsidRPr="009E6233" w:rsidDel="009E6233">
          <w:rPr>
            <w:rStyle w:val="Hyperlink"/>
            <w:noProof/>
          </w:rPr>
          <w:delText>6.3.4</w:delText>
        </w:r>
        <w:r w:rsidDel="009E6233">
          <w:rPr>
            <w:rFonts w:asciiTheme="minorHAnsi" w:eastAsiaTheme="minorEastAsia" w:hAnsiTheme="minorHAnsi" w:cstheme="minorBidi"/>
            <w:noProof/>
            <w:szCs w:val="22"/>
          </w:rPr>
          <w:tab/>
        </w:r>
        <w:r w:rsidRPr="009E6233" w:rsidDel="009E6233">
          <w:rPr>
            <w:rStyle w:val="Hyperlink"/>
            <w:noProof/>
          </w:rPr>
          <w:delText>Content type PACKAGEPROPERTIES</w:delText>
        </w:r>
        <w:r w:rsidDel="009E6233">
          <w:rPr>
            <w:noProof/>
            <w:webHidden/>
          </w:rPr>
          <w:tab/>
          <w:delText>69</w:delText>
        </w:r>
      </w:del>
    </w:p>
    <w:p w14:paraId="5BB7BF40" w14:textId="4AA7AD3F" w:rsidR="004F0397" w:rsidDel="009E6233" w:rsidRDefault="004F0397">
      <w:pPr>
        <w:pStyle w:val="TOC3"/>
        <w:rPr>
          <w:del w:id="611" w:author="Clauss, Jens (GDE-EDS9)" w:date="2021-11-22T20:07:00Z"/>
          <w:rFonts w:asciiTheme="minorHAnsi" w:eastAsiaTheme="minorEastAsia" w:hAnsiTheme="minorHAnsi" w:cstheme="minorBidi"/>
          <w:noProof/>
          <w:szCs w:val="22"/>
        </w:rPr>
      </w:pPr>
      <w:del w:id="612" w:author="Clauss, Jens (GDE-EDS9)" w:date="2021-11-22T20:07:00Z">
        <w:r w:rsidRPr="009E6233" w:rsidDel="009E6233">
          <w:rPr>
            <w:rStyle w:val="Hyperlink"/>
            <w:noProof/>
          </w:rPr>
          <w:delText>6.3.5</w:delText>
        </w:r>
        <w:r w:rsidDel="009E6233">
          <w:rPr>
            <w:rFonts w:asciiTheme="minorHAnsi" w:eastAsiaTheme="minorEastAsia" w:hAnsiTheme="minorHAnsi" w:cstheme="minorBidi"/>
            <w:noProof/>
            <w:szCs w:val="22"/>
          </w:rPr>
          <w:tab/>
        </w:r>
        <w:r w:rsidRPr="009E6233" w:rsidDel="009E6233">
          <w:rPr>
            <w:rStyle w:val="Hyperlink"/>
            <w:noProof/>
          </w:rPr>
          <w:delText>Content type FUSTATE</w:delText>
        </w:r>
        <w:r w:rsidDel="009E6233">
          <w:rPr>
            <w:noProof/>
            <w:webHidden/>
          </w:rPr>
          <w:tab/>
          <w:delText>70</w:delText>
        </w:r>
      </w:del>
    </w:p>
    <w:p w14:paraId="3330EE04" w14:textId="28233FA1" w:rsidR="004F0397" w:rsidDel="009E6233" w:rsidRDefault="004F0397">
      <w:pPr>
        <w:pStyle w:val="TOC3"/>
        <w:rPr>
          <w:del w:id="613" w:author="Clauss, Jens (GDE-EDS9)" w:date="2021-11-22T20:07:00Z"/>
          <w:rFonts w:asciiTheme="minorHAnsi" w:eastAsiaTheme="minorEastAsia" w:hAnsiTheme="minorHAnsi" w:cstheme="minorBidi"/>
          <w:noProof/>
          <w:szCs w:val="22"/>
        </w:rPr>
      </w:pPr>
      <w:del w:id="614" w:author="Clauss, Jens (GDE-EDS9)" w:date="2021-11-22T20:07:00Z">
        <w:r w:rsidRPr="009E6233" w:rsidDel="009E6233">
          <w:rPr>
            <w:rStyle w:val="Hyperlink"/>
            <w:noProof/>
          </w:rPr>
          <w:delText>6.3.6</w:delText>
        </w:r>
        <w:r w:rsidDel="009E6233">
          <w:rPr>
            <w:rFonts w:asciiTheme="minorHAnsi" w:eastAsiaTheme="minorEastAsia" w:hAnsiTheme="minorHAnsi" w:cstheme="minorBidi"/>
            <w:noProof/>
            <w:szCs w:val="22"/>
          </w:rPr>
          <w:tab/>
        </w:r>
        <w:r w:rsidRPr="009E6233" w:rsidDel="009E6233">
          <w:rPr>
            <w:rStyle w:val="Hyperlink"/>
            <w:noProof/>
          </w:rPr>
          <w:delText>Content type CONFIGRETRIGGER</w:delText>
        </w:r>
        <w:r w:rsidDel="009E6233">
          <w:rPr>
            <w:noProof/>
            <w:webHidden/>
          </w:rPr>
          <w:tab/>
          <w:delText>71</w:delText>
        </w:r>
      </w:del>
    </w:p>
    <w:p w14:paraId="7727DB47" w14:textId="177C1471" w:rsidR="004F0397" w:rsidDel="009E6233" w:rsidRDefault="004F0397">
      <w:pPr>
        <w:pStyle w:val="TOC3"/>
        <w:rPr>
          <w:del w:id="615" w:author="Clauss, Jens (GDE-EDS9)" w:date="2021-11-22T20:07:00Z"/>
          <w:rFonts w:asciiTheme="minorHAnsi" w:eastAsiaTheme="minorEastAsia" w:hAnsiTheme="minorHAnsi" w:cstheme="minorBidi"/>
          <w:noProof/>
          <w:szCs w:val="22"/>
        </w:rPr>
      </w:pPr>
      <w:del w:id="616" w:author="Clauss, Jens (GDE-EDS9)" w:date="2021-11-22T20:07:00Z">
        <w:r w:rsidRPr="009E6233" w:rsidDel="009E6233">
          <w:rPr>
            <w:rStyle w:val="Hyperlink"/>
            <w:noProof/>
          </w:rPr>
          <w:delText>6.3.7</w:delText>
        </w:r>
        <w:r w:rsidDel="009E6233">
          <w:rPr>
            <w:rFonts w:asciiTheme="minorHAnsi" w:eastAsiaTheme="minorEastAsia" w:hAnsiTheme="minorHAnsi" w:cstheme="minorBidi"/>
            <w:noProof/>
            <w:szCs w:val="22"/>
          </w:rPr>
          <w:tab/>
        </w:r>
        <w:r w:rsidRPr="009E6233" w:rsidDel="009E6233">
          <w:rPr>
            <w:rStyle w:val="Hyperlink"/>
            <w:noProof/>
          </w:rPr>
          <w:delText>Content type PERMRETRIGGER</w:delText>
        </w:r>
        <w:r w:rsidDel="009E6233">
          <w:rPr>
            <w:noProof/>
            <w:webHidden/>
          </w:rPr>
          <w:tab/>
          <w:delText>72</w:delText>
        </w:r>
      </w:del>
    </w:p>
    <w:p w14:paraId="4F142C1A" w14:textId="7F04495A" w:rsidR="004F0397" w:rsidDel="009E6233" w:rsidRDefault="004F0397">
      <w:pPr>
        <w:pStyle w:val="TOC3"/>
        <w:rPr>
          <w:del w:id="617" w:author="Clauss, Jens (GDE-EDS9)" w:date="2021-11-22T20:07:00Z"/>
          <w:rFonts w:asciiTheme="minorHAnsi" w:eastAsiaTheme="minorEastAsia" w:hAnsiTheme="minorHAnsi" w:cstheme="minorBidi"/>
          <w:noProof/>
          <w:szCs w:val="22"/>
        </w:rPr>
      </w:pPr>
      <w:del w:id="618" w:author="Clauss, Jens (GDE-EDS9)" w:date="2021-11-22T20:07:00Z">
        <w:r w:rsidRPr="009E6233" w:rsidDel="009E6233">
          <w:rPr>
            <w:rStyle w:val="Hyperlink"/>
            <w:noProof/>
          </w:rPr>
          <w:delText>6.3.8</w:delText>
        </w:r>
        <w:r w:rsidDel="009E6233">
          <w:rPr>
            <w:rFonts w:asciiTheme="minorHAnsi" w:eastAsiaTheme="minorEastAsia" w:hAnsiTheme="minorHAnsi" w:cstheme="minorBidi"/>
            <w:noProof/>
            <w:szCs w:val="22"/>
          </w:rPr>
          <w:tab/>
        </w:r>
        <w:r w:rsidRPr="009E6233" w:rsidDel="009E6233">
          <w:rPr>
            <w:rStyle w:val="Hyperlink"/>
            <w:noProof/>
          </w:rPr>
          <w:delText>Content type ABORT</w:delText>
        </w:r>
        <w:r w:rsidDel="009E6233">
          <w:rPr>
            <w:noProof/>
            <w:webHidden/>
          </w:rPr>
          <w:tab/>
          <w:delText>72</w:delText>
        </w:r>
      </w:del>
    </w:p>
    <w:p w14:paraId="53ECBE48" w14:textId="2C55F149" w:rsidR="004F0397" w:rsidDel="009E6233" w:rsidRDefault="004F0397">
      <w:pPr>
        <w:pStyle w:val="TOC3"/>
        <w:rPr>
          <w:del w:id="619" w:author="Clauss, Jens (GDE-EDS9)" w:date="2021-11-22T20:07:00Z"/>
          <w:rFonts w:asciiTheme="minorHAnsi" w:eastAsiaTheme="minorEastAsia" w:hAnsiTheme="minorHAnsi" w:cstheme="minorBidi"/>
          <w:noProof/>
          <w:szCs w:val="22"/>
        </w:rPr>
      </w:pPr>
      <w:del w:id="620" w:author="Clauss, Jens (GDE-EDS9)" w:date="2021-11-22T20:07:00Z">
        <w:r w:rsidRPr="009E6233" w:rsidDel="009E6233">
          <w:rPr>
            <w:rStyle w:val="Hyperlink"/>
            <w:noProof/>
          </w:rPr>
          <w:delText>6.3.9</w:delText>
        </w:r>
        <w:r w:rsidDel="009E6233">
          <w:rPr>
            <w:rFonts w:asciiTheme="minorHAnsi" w:eastAsiaTheme="minorEastAsia" w:hAnsiTheme="minorHAnsi" w:cstheme="minorBidi"/>
            <w:noProof/>
            <w:szCs w:val="22"/>
          </w:rPr>
          <w:tab/>
        </w:r>
        <w:r w:rsidRPr="009E6233" w:rsidDel="009E6233">
          <w:rPr>
            <w:rStyle w:val="Hyperlink"/>
            <w:noProof/>
          </w:rPr>
          <w:delText>Content type DOWNLOADPROGRESS</w:delText>
        </w:r>
        <w:r w:rsidDel="009E6233">
          <w:rPr>
            <w:noProof/>
            <w:webHidden/>
          </w:rPr>
          <w:tab/>
          <w:delText>73</w:delText>
        </w:r>
      </w:del>
    </w:p>
    <w:p w14:paraId="3C4CAC05" w14:textId="52A80C20" w:rsidR="004F0397" w:rsidDel="009E6233" w:rsidRDefault="004F0397">
      <w:pPr>
        <w:pStyle w:val="TOC3"/>
        <w:rPr>
          <w:del w:id="621" w:author="Clauss, Jens (GDE-EDS9)" w:date="2021-11-22T20:07:00Z"/>
          <w:rFonts w:asciiTheme="minorHAnsi" w:eastAsiaTheme="minorEastAsia" w:hAnsiTheme="minorHAnsi" w:cstheme="minorBidi"/>
          <w:noProof/>
          <w:szCs w:val="22"/>
        </w:rPr>
      </w:pPr>
      <w:del w:id="622" w:author="Clauss, Jens (GDE-EDS9)" w:date="2021-11-22T20:07:00Z">
        <w:r w:rsidRPr="009E6233" w:rsidDel="009E6233">
          <w:rPr>
            <w:rStyle w:val="Hyperlink"/>
            <w:noProof/>
          </w:rPr>
          <w:delText>6.3.10</w:delText>
        </w:r>
        <w:r w:rsidDel="009E6233">
          <w:rPr>
            <w:rFonts w:asciiTheme="minorHAnsi" w:eastAsiaTheme="minorEastAsia" w:hAnsiTheme="minorHAnsi" w:cstheme="minorBidi"/>
            <w:noProof/>
            <w:szCs w:val="22"/>
          </w:rPr>
          <w:tab/>
        </w:r>
        <w:r w:rsidRPr="009E6233" w:rsidDel="009E6233">
          <w:rPr>
            <w:rStyle w:val="Hyperlink"/>
            <w:noProof/>
          </w:rPr>
          <w:delText>Content type TRUSTCONFIG</w:delText>
        </w:r>
        <w:r w:rsidDel="009E6233">
          <w:rPr>
            <w:noProof/>
            <w:webHidden/>
          </w:rPr>
          <w:tab/>
          <w:delText>73</w:delText>
        </w:r>
      </w:del>
    </w:p>
    <w:p w14:paraId="647009D1" w14:textId="01E88C70" w:rsidR="004F0397" w:rsidDel="009E6233" w:rsidRDefault="004F0397">
      <w:pPr>
        <w:pStyle w:val="TOC2"/>
        <w:tabs>
          <w:tab w:val="left" w:pos="880"/>
          <w:tab w:val="right" w:leader="dot" w:pos="9060"/>
        </w:tabs>
        <w:rPr>
          <w:del w:id="623" w:author="Clauss, Jens (GDE-EDS9)" w:date="2021-11-22T20:07:00Z"/>
          <w:rFonts w:asciiTheme="minorHAnsi" w:eastAsiaTheme="minorEastAsia" w:hAnsiTheme="minorHAnsi" w:cstheme="minorBidi"/>
          <w:noProof/>
          <w:szCs w:val="22"/>
        </w:rPr>
      </w:pPr>
      <w:del w:id="624" w:author="Clauss, Jens (GDE-EDS9)" w:date="2021-11-22T20:07:00Z">
        <w:r w:rsidRPr="009E6233" w:rsidDel="009E6233">
          <w:rPr>
            <w:rStyle w:val="Hyperlink"/>
            <w:noProof/>
          </w:rPr>
          <w:delText>6.4</w:delText>
        </w:r>
        <w:r w:rsidDel="009E6233">
          <w:rPr>
            <w:rFonts w:asciiTheme="minorHAnsi" w:eastAsiaTheme="minorEastAsia" w:hAnsiTheme="minorHAnsi" w:cstheme="minorBidi"/>
            <w:noProof/>
            <w:szCs w:val="22"/>
          </w:rPr>
          <w:tab/>
        </w:r>
        <w:r w:rsidRPr="009E6233" w:rsidDel="009E6233">
          <w:rPr>
            <w:rStyle w:val="Hyperlink"/>
            <w:noProof/>
          </w:rPr>
          <w:delText>Functionalities</w:delText>
        </w:r>
        <w:r w:rsidDel="009E6233">
          <w:rPr>
            <w:noProof/>
            <w:webHidden/>
          </w:rPr>
          <w:tab/>
          <w:delText>75</w:delText>
        </w:r>
      </w:del>
    </w:p>
    <w:p w14:paraId="39357423" w14:textId="501F7A8E" w:rsidR="004F0397" w:rsidDel="009E6233" w:rsidRDefault="004F0397">
      <w:pPr>
        <w:pStyle w:val="TOC3"/>
        <w:rPr>
          <w:del w:id="625" w:author="Clauss, Jens (GDE-EDS9)" w:date="2021-11-22T20:07:00Z"/>
          <w:rFonts w:asciiTheme="minorHAnsi" w:eastAsiaTheme="minorEastAsia" w:hAnsiTheme="minorHAnsi" w:cstheme="minorBidi"/>
          <w:noProof/>
          <w:szCs w:val="22"/>
        </w:rPr>
      </w:pPr>
      <w:del w:id="626" w:author="Clauss, Jens (GDE-EDS9)" w:date="2021-11-22T20:07:00Z">
        <w:r w:rsidRPr="009E6233" w:rsidDel="009E6233">
          <w:rPr>
            <w:rStyle w:val="Hyperlink"/>
            <w:noProof/>
          </w:rPr>
          <w:delText>6.4.1</w:delText>
        </w:r>
        <w:r w:rsidDel="009E6233">
          <w:rPr>
            <w:rFonts w:asciiTheme="minorHAnsi" w:eastAsiaTheme="minorEastAsia" w:hAnsiTheme="minorHAnsi" w:cstheme="minorBidi"/>
            <w:noProof/>
            <w:szCs w:val="22"/>
          </w:rPr>
          <w:tab/>
        </w:r>
        <w:r w:rsidRPr="009E6233" w:rsidDel="009E6233">
          <w:rPr>
            <w:rStyle w:val="Hyperlink"/>
            <w:noProof/>
          </w:rPr>
          <w:delText>Trigger HA Configuration</w:delText>
        </w:r>
        <w:r w:rsidDel="009E6233">
          <w:rPr>
            <w:noProof/>
            <w:webHidden/>
          </w:rPr>
          <w:tab/>
          <w:delText>75</w:delText>
        </w:r>
      </w:del>
    </w:p>
    <w:p w14:paraId="52B53B0E" w14:textId="5145A1C7" w:rsidR="004F0397" w:rsidDel="009E6233" w:rsidRDefault="004F0397">
      <w:pPr>
        <w:pStyle w:val="TOC3"/>
        <w:rPr>
          <w:del w:id="627" w:author="Clauss, Jens (GDE-EDS9)" w:date="2021-11-22T20:07:00Z"/>
          <w:rFonts w:asciiTheme="minorHAnsi" w:eastAsiaTheme="minorEastAsia" w:hAnsiTheme="minorHAnsi" w:cstheme="minorBidi"/>
          <w:noProof/>
          <w:szCs w:val="22"/>
        </w:rPr>
      </w:pPr>
      <w:del w:id="628" w:author="Clauss, Jens (GDE-EDS9)" w:date="2021-11-22T20:07:00Z">
        <w:r w:rsidRPr="009E6233" w:rsidDel="009E6233">
          <w:rPr>
            <w:rStyle w:val="Hyperlink"/>
            <w:noProof/>
          </w:rPr>
          <w:delText>6.4.2</w:delText>
        </w:r>
        <w:r w:rsidDel="009E6233">
          <w:rPr>
            <w:rFonts w:asciiTheme="minorHAnsi" w:eastAsiaTheme="minorEastAsia" w:hAnsiTheme="minorHAnsi" w:cstheme="minorBidi"/>
            <w:noProof/>
            <w:szCs w:val="22"/>
          </w:rPr>
          <w:tab/>
        </w:r>
        <w:r w:rsidRPr="009E6233" w:rsidDel="009E6233">
          <w:rPr>
            <w:rStyle w:val="Hyperlink"/>
            <w:noProof/>
          </w:rPr>
          <w:delText>Notify HA Configuration</w:delText>
        </w:r>
        <w:r w:rsidDel="009E6233">
          <w:rPr>
            <w:noProof/>
            <w:webHidden/>
          </w:rPr>
          <w:tab/>
          <w:delText>76</w:delText>
        </w:r>
      </w:del>
    </w:p>
    <w:p w14:paraId="0DA767D9" w14:textId="293703BA" w:rsidR="004F0397" w:rsidDel="009E6233" w:rsidRDefault="004F0397">
      <w:pPr>
        <w:pStyle w:val="TOC3"/>
        <w:rPr>
          <w:del w:id="629" w:author="Clauss, Jens (GDE-EDS9)" w:date="2021-11-22T20:07:00Z"/>
          <w:rFonts w:asciiTheme="minorHAnsi" w:eastAsiaTheme="minorEastAsia" w:hAnsiTheme="minorHAnsi" w:cstheme="minorBidi"/>
          <w:noProof/>
          <w:szCs w:val="22"/>
        </w:rPr>
      </w:pPr>
      <w:del w:id="630" w:author="Clauss, Jens (GDE-EDS9)" w:date="2021-11-22T20:07:00Z">
        <w:r w:rsidRPr="009E6233" w:rsidDel="009E6233">
          <w:rPr>
            <w:rStyle w:val="Hyperlink"/>
            <w:noProof/>
          </w:rPr>
          <w:delText>6.4.3</w:delText>
        </w:r>
        <w:r w:rsidDel="009E6233">
          <w:rPr>
            <w:rFonts w:asciiTheme="minorHAnsi" w:eastAsiaTheme="minorEastAsia" w:hAnsiTheme="minorHAnsi" w:cstheme="minorBidi"/>
            <w:noProof/>
            <w:szCs w:val="22"/>
          </w:rPr>
          <w:tab/>
        </w:r>
        <w:r w:rsidRPr="009E6233" w:rsidDel="009E6233">
          <w:rPr>
            <w:rStyle w:val="Hyperlink"/>
            <w:noProof/>
          </w:rPr>
          <w:delText>Post New Update Available</w:delText>
        </w:r>
        <w:r w:rsidDel="009E6233">
          <w:rPr>
            <w:noProof/>
            <w:webHidden/>
          </w:rPr>
          <w:tab/>
          <w:delText>78</w:delText>
        </w:r>
      </w:del>
    </w:p>
    <w:p w14:paraId="6A47A88D" w14:textId="5C09602C" w:rsidR="004F0397" w:rsidDel="009E6233" w:rsidRDefault="004F0397">
      <w:pPr>
        <w:pStyle w:val="TOC3"/>
        <w:rPr>
          <w:del w:id="631" w:author="Clauss, Jens (GDE-EDS9)" w:date="2021-11-22T20:07:00Z"/>
          <w:rFonts w:asciiTheme="minorHAnsi" w:eastAsiaTheme="minorEastAsia" w:hAnsiTheme="minorHAnsi" w:cstheme="minorBidi"/>
          <w:noProof/>
          <w:szCs w:val="22"/>
        </w:rPr>
      </w:pPr>
      <w:del w:id="632" w:author="Clauss, Jens (GDE-EDS9)" w:date="2021-11-22T20:07:00Z">
        <w:r w:rsidRPr="009E6233" w:rsidDel="009E6233">
          <w:rPr>
            <w:rStyle w:val="Hyperlink"/>
            <w:noProof/>
          </w:rPr>
          <w:delText>6.4.4</w:delText>
        </w:r>
        <w:r w:rsidDel="009E6233">
          <w:rPr>
            <w:rFonts w:asciiTheme="minorHAnsi" w:eastAsiaTheme="minorEastAsia" w:hAnsiTheme="minorHAnsi" w:cstheme="minorBidi"/>
            <w:noProof/>
            <w:szCs w:val="22"/>
          </w:rPr>
          <w:tab/>
        </w:r>
        <w:r w:rsidRPr="009E6233" w:rsidDel="009E6233">
          <w:rPr>
            <w:rStyle w:val="Hyperlink"/>
            <w:noProof/>
          </w:rPr>
          <w:delText>Notify Package Properties Request</w:delText>
        </w:r>
        <w:r w:rsidDel="009E6233">
          <w:rPr>
            <w:noProof/>
            <w:webHidden/>
          </w:rPr>
          <w:tab/>
          <w:delText>79</w:delText>
        </w:r>
      </w:del>
    </w:p>
    <w:p w14:paraId="5A1A1651" w14:textId="1B5A141B" w:rsidR="004F0397" w:rsidDel="009E6233" w:rsidRDefault="004F0397">
      <w:pPr>
        <w:pStyle w:val="TOC3"/>
        <w:rPr>
          <w:del w:id="633" w:author="Clauss, Jens (GDE-EDS9)" w:date="2021-11-22T20:07:00Z"/>
          <w:rFonts w:asciiTheme="minorHAnsi" w:eastAsiaTheme="minorEastAsia" w:hAnsiTheme="minorHAnsi" w:cstheme="minorBidi"/>
          <w:noProof/>
          <w:szCs w:val="22"/>
        </w:rPr>
      </w:pPr>
      <w:del w:id="634" w:author="Clauss, Jens (GDE-EDS9)" w:date="2021-11-22T20:07:00Z">
        <w:r w:rsidRPr="009E6233" w:rsidDel="009E6233">
          <w:rPr>
            <w:rStyle w:val="Hyperlink"/>
            <w:noProof/>
          </w:rPr>
          <w:lastRenderedPageBreak/>
          <w:delText>6.4.5</w:delText>
        </w:r>
        <w:r w:rsidDel="009E6233">
          <w:rPr>
            <w:rFonts w:asciiTheme="minorHAnsi" w:eastAsiaTheme="minorEastAsia" w:hAnsiTheme="minorHAnsi" w:cstheme="minorBidi"/>
            <w:noProof/>
            <w:szCs w:val="22"/>
          </w:rPr>
          <w:tab/>
        </w:r>
        <w:r w:rsidRPr="009E6233" w:rsidDel="009E6233">
          <w:rPr>
            <w:rStyle w:val="Hyperlink"/>
            <w:noProof/>
          </w:rPr>
          <w:delText>Post Package Properties</w:delText>
        </w:r>
        <w:r w:rsidDel="009E6233">
          <w:rPr>
            <w:noProof/>
            <w:webHidden/>
          </w:rPr>
          <w:tab/>
          <w:delText>80</w:delText>
        </w:r>
      </w:del>
    </w:p>
    <w:p w14:paraId="35D70D40" w14:textId="72197309" w:rsidR="004F0397" w:rsidDel="009E6233" w:rsidRDefault="004F0397">
      <w:pPr>
        <w:pStyle w:val="TOC3"/>
        <w:rPr>
          <w:del w:id="635" w:author="Clauss, Jens (GDE-EDS9)" w:date="2021-11-22T20:07:00Z"/>
          <w:rFonts w:asciiTheme="minorHAnsi" w:eastAsiaTheme="minorEastAsia" w:hAnsiTheme="minorHAnsi" w:cstheme="minorBidi"/>
          <w:noProof/>
          <w:szCs w:val="22"/>
        </w:rPr>
      </w:pPr>
      <w:del w:id="636" w:author="Clauss, Jens (GDE-EDS9)" w:date="2021-11-22T20:07:00Z">
        <w:r w:rsidRPr="009E6233" w:rsidDel="009E6233">
          <w:rPr>
            <w:rStyle w:val="Hyperlink"/>
            <w:noProof/>
          </w:rPr>
          <w:delText>6.4.6</w:delText>
        </w:r>
        <w:r w:rsidDel="009E6233">
          <w:rPr>
            <w:rFonts w:asciiTheme="minorHAnsi" w:eastAsiaTheme="minorEastAsia" w:hAnsiTheme="minorHAnsi" w:cstheme="minorBidi"/>
            <w:noProof/>
            <w:szCs w:val="22"/>
          </w:rPr>
          <w:tab/>
        </w:r>
        <w:r w:rsidRPr="009E6233" w:rsidDel="009E6233">
          <w:rPr>
            <w:rStyle w:val="Hyperlink"/>
            <w:noProof/>
          </w:rPr>
          <w:delText>Get Firmware Update State of HA</w:delText>
        </w:r>
        <w:r w:rsidDel="009E6233">
          <w:rPr>
            <w:noProof/>
            <w:webHidden/>
          </w:rPr>
          <w:tab/>
          <w:delText>81</w:delText>
        </w:r>
      </w:del>
    </w:p>
    <w:p w14:paraId="16241257" w14:textId="6C499981" w:rsidR="004F0397" w:rsidDel="009E6233" w:rsidRDefault="004F0397">
      <w:pPr>
        <w:pStyle w:val="TOC3"/>
        <w:rPr>
          <w:del w:id="637" w:author="Clauss, Jens (GDE-EDS9)" w:date="2021-11-22T20:07:00Z"/>
          <w:rFonts w:asciiTheme="minorHAnsi" w:eastAsiaTheme="minorEastAsia" w:hAnsiTheme="minorHAnsi" w:cstheme="minorBidi"/>
          <w:noProof/>
          <w:szCs w:val="22"/>
        </w:rPr>
      </w:pPr>
      <w:del w:id="638" w:author="Clauss, Jens (GDE-EDS9)" w:date="2021-11-22T20:07:00Z">
        <w:r w:rsidRPr="009E6233" w:rsidDel="009E6233">
          <w:rPr>
            <w:rStyle w:val="Hyperlink"/>
            <w:noProof/>
          </w:rPr>
          <w:delText>6.4.7</w:delText>
        </w:r>
        <w:r w:rsidDel="009E6233">
          <w:rPr>
            <w:rFonts w:asciiTheme="minorHAnsi" w:eastAsiaTheme="minorEastAsia" w:hAnsiTheme="minorHAnsi" w:cstheme="minorBidi"/>
            <w:noProof/>
            <w:szCs w:val="22"/>
          </w:rPr>
          <w:tab/>
        </w:r>
        <w:r w:rsidRPr="009E6233" w:rsidDel="009E6233">
          <w:rPr>
            <w:rStyle w:val="Hyperlink"/>
            <w:noProof/>
          </w:rPr>
          <w:delText>Notify Firmware Update State of HA</w:delText>
        </w:r>
        <w:r w:rsidDel="009E6233">
          <w:rPr>
            <w:noProof/>
            <w:webHidden/>
          </w:rPr>
          <w:tab/>
          <w:delText>82</w:delText>
        </w:r>
      </w:del>
    </w:p>
    <w:p w14:paraId="00E04F07" w14:textId="5EFC4245" w:rsidR="004F0397" w:rsidDel="009E6233" w:rsidRDefault="004F0397">
      <w:pPr>
        <w:pStyle w:val="TOC3"/>
        <w:rPr>
          <w:del w:id="639" w:author="Clauss, Jens (GDE-EDS9)" w:date="2021-11-22T20:07:00Z"/>
          <w:rFonts w:asciiTheme="minorHAnsi" w:eastAsiaTheme="minorEastAsia" w:hAnsiTheme="minorHAnsi" w:cstheme="minorBidi"/>
          <w:noProof/>
          <w:szCs w:val="22"/>
        </w:rPr>
      </w:pPr>
      <w:del w:id="640" w:author="Clauss, Jens (GDE-EDS9)" w:date="2021-11-22T20:07:00Z">
        <w:r w:rsidRPr="009E6233" w:rsidDel="009E6233">
          <w:rPr>
            <w:rStyle w:val="Hyperlink"/>
            <w:noProof/>
          </w:rPr>
          <w:delText>6.4.8</w:delText>
        </w:r>
        <w:r w:rsidDel="009E6233">
          <w:rPr>
            <w:rFonts w:asciiTheme="minorHAnsi" w:eastAsiaTheme="minorEastAsia" w:hAnsiTheme="minorHAnsi" w:cstheme="minorBidi"/>
            <w:noProof/>
            <w:szCs w:val="22"/>
          </w:rPr>
          <w:tab/>
        </w:r>
        <w:r w:rsidRPr="009E6233" w:rsidDel="009E6233">
          <w:rPr>
            <w:rStyle w:val="Hyperlink"/>
            <w:noProof/>
          </w:rPr>
          <w:delText>Post Permission Retrigger</w:delText>
        </w:r>
        <w:r w:rsidDel="009E6233">
          <w:rPr>
            <w:noProof/>
            <w:webHidden/>
          </w:rPr>
          <w:tab/>
          <w:delText>83</w:delText>
        </w:r>
      </w:del>
    </w:p>
    <w:p w14:paraId="38447498" w14:textId="4D5C3DD5" w:rsidR="004F0397" w:rsidDel="009E6233" w:rsidRDefault="004F0397">
      <w:pPr>
        <w:pStyle w:val="TOC3"/>
        <w:rPr>
          <w:del w:id="641" w:author="Clauss, Jens (GDE-EDS9)" w:date="2021-11-22T20:07:00Z"/>
          <w:rFonts w:asciiTheme="minorHAnsi" w:eastAsiaTheme="minorEastAsia" w:hAnsiTheme="minorHAnsi" w:cstheme="minorBidi"/>
          <w:noProof/>
          <w:szCs w:val="22"/>
        </w:rPr>
      </w:pPr>
      <w:del w:id="642" w:author="Clauss, Jens (GDE-EDS9)" w:date="2021-11-22T20:07:00Z">
        <w:r w:rsidRPr="009E6233" w:rsidDel="009E6233">
          <w:rPr>
            <w:rStyle w:val="Hyperlink"/>
            <w:noProof/>
          </w:rPr>
          <w:delText>6.4.9</w:delText>
        </w:r>
        <w:r w:rsidDel="009E6233">
          <w:rPr>
            <w:rFonts w:asciiTheme="minorHAnsi" w:eastAsiaTheme="minorEastAsia" w:hAnsiTheme="minorHAnsi" w:cstheme="minorBidi"/>
            <w:noProof/>
            <w:szCs w:val="22"/>
          </w:rPr>
          <w:tab/>
        </w:r>
        <w:r w:rsidRPr="009E6233" w:rsidDel="009E6233">
          <w:rPr>
            <w:rStyle w:val="Hyperlink"/>
            <w:noProof/>
          </w:rPr>
          <w:delText>Set Aborted</w:delText>
        </w:r>
        <w:r w:rsidDel="009E6233">
          <w:rPr>
            <w:noProof/>
            <w:webHidden/>
          </w:rPr>
          <w:tab/>
          <w:delText>84</w:delText>
        </w:r>
      </w:del>
    </w:p>
    <w:p w14:paraId="3539B5C6" w14:textId="26DB131E" w:rsidR="004F0397" w:rsidDel="009E6233" w:rsidRDefault="004F0397">
      <w:pPr>
        <w:pStyle w:val="TOC3"/>
        <w:rPr>
          <w:del w:id="643" w:author="Clauss, Jens (GDE-EDS9)" w:date="2021-11-22T20:07:00Z"/>
          <w:rFonts w:asciiTheme="minorHAnsi" w:eastAsiaTheme="minorEastAsia" w:hAnsiTheme="minorHAnsi" w:cstheme="minorBidi"/>
          <w:noProof/>
          <w:szCs w:val="22"/>
        </w:rPr>
      </w:pPr>
      <w:del w:id="644" w:author="Clauss, Jens (GDE-EDS9)" w:date="2021-11-22T20:07:00Z">
        <w:r w:rsidRPr="009E6233" w:rsidDel="009E6233">
          <w:rPr>
            <w:rStyle w:val="Hyperlink"/>
            <w:noProof/>
          </w:rPr>
          <w:delText>6.4.10</w:delText>
        </w:r>
        <w:r w:rsidDel="009E6233">
          <w:rPr>
            <w:rFonts w:asciiTheme="minorHAnsi" w:eastAsiaTheme="minorEastAsia" w:hAnsiTheme="minorHAnsi" w:cstheme="minorBidi"/>
            <w:noProof/>
            <w:szCs w:val="22"/>
          </w:rPr>
          <w:tab/>
        </w:r>
        <w:r w:rsidRPr="009E6233" w:rsidDel="009E6233">
          <w:rPr>
            <w:rStyle w:val="Hyperlink"/>
            <w:noProof/>
          </w:rPr>
          <w:delText>Notify Download Progress</w:delText>
        </w:r>
        <w:r w:rsidDel="009E6233">
          <w:rPr>
            <w:noProof/>
            <w:webHidden/>
          </w:rPr>
          <w:tab/>
          <w:delText>85</w:delText>
        </w:r>
      </w:del>
    </w:p>
    <w:p w14:paraId="01FF47F9" w14:textId="4364F5B8" w:rsidR="004F0397" w:rsidDel="009E6233" w:rsidRDefault="004F0397">
      <w:pPr>
        <w:pStyle w:val="TOC3"/>
        <w:rPr>
          <w:del w:id="645" w:author="Clauss, Jens (GDE-EDS9)" w:date="2021-11-22T20:07:00Z"/>
          <w:rFonts w:asciiTheme="minorHAnsi" w:eastAsiaTheme="minorEastAsia" w:hAnsiTheme="minorHAnsi" w:cstheme="minorBidi"/>
          <w:noProof/>
          <w:szCs w:val="22"/>
        </w:rPr>
      </w:pPr>
      <w:del w:id="646" w:author="Clauss, Jens (GDE-EDS9)" w:date="2021-11-22T20:07:00Z">
        <w:r w:rsidRPr="009E6233" w:rsidDel="009E6233">
          <w:rPr>
            <w:rStyle w:val="Hyperlink"/>
            <w:noProof/>
          </w:rPr>
          <w:delText>6.4.11</w:delText>
        </w:r>
        <w:r w:rsidDel="009E6233">
          <w:rPr>
            <w:rFonts w:asciiTheme="minorHAnsi" w:eastAsiaTheme="minorEastAsia" w:hAnsiTheme="minorHAnsi" w:cstheme="minorBidi"/>
            <w:noProof/>
            <w:szCs w:val="22"/>
          </w:rPr>
          <w:tab/>
        </w:r>
        <w:r w:rsidRPr="009E6233" w:rsidDel="009E6233">
          <w:rPr>
            <w:rStyle w:val="Hyperlink"/>
            <w:noProof/>
          </w:rPr>
          <w:delText>Notify HA Trust Config</w:delText>
        </w:r>
        <w:r w:rsidDel="009E6233">
          <w:rPr>
            <w:noProof/>
            <w:webHidden/>
          </w:rPr>
          <w:tab/>
          <w:delText>86</w:delText>
        </w:r>
      </w:del>
    </w:p>
    <w:p w14:paraId="3978C32B" w14:textId="22358479" w:rsidR="004F0397" w:rsidDel="009E6233" w:rsidRDefault="004F0397">
      <w:pPr>
        <w:pStyle w:val="TOC2"/>
        <w:tabs>
          <w:tab w:val="left" w:pos="880"/>
          <w:tab w:val="right" w:leader="dot" w:pos="9060"/>
        </w:tabs>
        <w:rPr>
          <w:del w:id="647" w:author="Clauss, Jens (GDE-EDS9)" w:date="2021-11-22T20:07:00Z"/>
          <w:rFonts w:asciiTheme="minorHAnsi" w:eastAsiaTheme="minorEastAsia" w:hAnsiTheme="minorHAnsi" w:cstheme="minorBidi"/>
          <w:noProof/>
          <w:szCs w:val="22"/>
        </w:rPr>
      </w:pPr>
      <w:del w:id="648" w:author="Clauss, Jens (GDE-EDS9)" w:date="2021-11-22T20:07:00Z">
        <w:r w:rsidRPr="009E6233" w:rsidDel="009E6233">
          <w:rPr>
            <w:rStyle w:val="Hyperlink"/>
            <w:noProof/>
          </w:rPr>
          <w:delText>6.5</w:delText>
        </w:r>
        <w:r w:rsidDel="009E6233">
          <w:rPr>
            <w:rFonts w:asciiTheme="minorHAnsi" w:eastAsiaTheme="minorEastAsia" w:hAnsiTheme="minorHAnsi" w:cstheme="minorBidi"/>
            <w:noProof/>
            <w:szCs w:val="22"/>
          </w:rPr>
          <w:tab/>
        </w:r>
        <w:r w:rsidRPr="009E6233" w:rsidDel="009E6233">
          <w:rPr>
            <w:rStyle w:val="Hyperlink"/>
            <w:noProof/>
          </w:rPr>
          <w:delText>Application Guidelines / Behavior</w:delText>
        </w:r>
        <w:r w:rsidDel="009E6233">
          <w:rPr>
            <w:noProof/>
            <w:webHidden/>
          </w:rPr>
          <w:tab/>
          <w:delText>87</w:delText>
        </w:r>
      </w:del>
    </w:p>
    <w:p w14:paraId="68E42CCD" w14:textId="4022F17A" w:rsidR="004F0397" w:rsidDel="009E6233" w:rsidRDefault="004F0397">
      <w:pPr>
        <w:pStyle w:val="TOC1"/>
        <w:rPr>
          <w:del w:id="649" w:author="Clauss, Jens (GDE-EDS9)" w:date="2021-11-22T20:07:00Z"/>
          <w:rFonts w:asciiTheme="minorHAnsi" w:eastAsiaTheme="minorEastAsia" w:hAnsiTheme="minorHAnsi" w:cstheme="minorBidi"/>
          <w:b w:val="0"/>
          <w:bCs w:val="0"/>
          <w:szCs w:val="22"/>
        </w:rPr>
      </w:pPr>
      <w:del w:id="650" w:author="Clauss, Jens (GDE-EDS9)" w:date="2021-11-22T20:07:00Z">
        <w:r w:rsidRPr="009E6233" w:rsidDel="009E6233">
          <w:rPr>
            <w:rStyle w:val="Hyperlink"/>
            <w:rPrChange w:id="651" w:author="Clauss, Jens (GDE-EDS9)" w:date="2021-11-22T20:07:00Z">
              <w:rPr>
                <w:rStyle w:val="Hyperlink"/>
              </w:rPr>
            </w:rPrChange>
          </w:rPr>
          <w:delText>7</w:delText>
        </w:r>
        <w:r w:rsidDel="009E6233">
          <w:rPr>
            <w:rFonts w:asciiTheme="minorHAnsi" w:eastAsiaTheme="minorEastAsia" w:hAnsiTheme="minorHAnsi" w:cstheme="minorBidi"/>
            <w:b w:val="0"/>
            <w:bCs w:val="0"/>
            <w:szCs w:val="22"/>
          </w:rPr>
          <w:tab/>
        </w:r>
        <w:r w:rsidRPr="009E6233" w:rsidDel="009E6233">
          <w:rPr>
            <w:rStyle w:val="Hyperlink"/>
            <w:rPrChange w:id="652" w:author="Clauss, Jens (GDE-EDS9)" w:date="2021-11-22T20:07:00Z">
              <w:rPr>
                <w:rStyle w:val="Hyperlink"/>
              </w:rPr>
            </w:rPrChange>
          </w:rPr>
          <w:delText>Appendix</w:delText>
        </w:r>
        <w:r w:rsidDel="009E6233">
          <w:rPr>
            <w:webHidden/>
          </w:rPr>
          <w:tab/>
          <w:delText>88</w:delText>
        </w:r>
      </w:del>
    </w:p>
    <w:p w14:paraId="14979FB3" w14:textId="2ADF5A82" w:rsidR="004F0397" w:rsidDel="009E6233" w:rsidRDefault="004F0397">
      <w:pPr>
        <w:pStyle w:val="TOC2"/>
        <w:tabs>
          <w:tab w:val="left" w:pos="880"/>
          <w:tab w:val="right" w:leader="dot" w:pos="9060"/>
        </w:tabs>
        <w:rPr>
          <w:del w:id="653" w:author="Clauss, Jens (GDE-EDS9)" w:date="2021-11-22T20:07:00Z"/>
          <w:rFonts w:asciiTheme="minorHAnsi" w:eastAsiaTheme="minorEastAsia" w:hAnsiTheme="minorHAnsi" w:cstheme="minorBidi"/>
          <w:noProof/>
          <w:szCs w:val="22"/>
        </w:rPr>
      </w:pPr>
      <w:del w:id="654" w:author="Clauss, Jens (GDE-EDS9)" w:date="2021-11-22T20:07:00Z">
        <w:r w:rsidRPr="009E6233" w:rsidDel="009E6233">
          <w:rPr>
            <w:rStyle w:val="Hyperlink"/>
            <w:noProof/>
          </w:rPr>
          <w:delText>7.1</w:delText>
        </w:r>
        <w:r w:rsidDel="009E6233">
          <w:rPr>
            <w:rFonts w:asciiTheme="minorHAnsi" w:eastAsiaTheme="minorEastAsia" w:hAnsiTheme="minorHAnsi" w:cstheme="minorBidi"/>
            <w:noProof/>
            <w:szCs w:val="22"/>
          </w:rPr>
          <w:tab/>
        </w:r>
        <w:r w:rsidRPr="009E6233" w:rsidDel="009E6233">
          <w:rPr>
            <w:rStyle w:val="Hyperlink"/>
            <w:noProof/>
          </w:rPr>
          <w:delText>Return and Error Codes</w:delText>
        </w:r>
        <w:r w:rsidDel="009E6233">
          <w:rPr>
            <w:noProof/>
            <w:webHidden/>
          </w:rPr>
          <w:tab/>
          <w:delText>88</w:delText>
        </w:r>
      </w:del>
    </w:p>
    <w:p w14:paraId="17D646BC" w14:textId="0D9E3CF0" w:rsidR="004F0397" w:rsidDel="009E6233" w:rsidRDefault="004F0397">
      <w:pPr>
        <w:pStyle w:val="TOC2"/>
        <w:tabs>
          <w:tab w:val="left" w:pos="880"/>
          <w:tab w:val="right" w:leader="dot" w:pos="9060"/>
        </w:tabs>
        <w:rPr>
          <w:del w:id="655" w:author="Clauss, Jens (GDE-EDS9)" w:date="2021-11-22T20:07:00Z"/>
          <w:rFonts w:asciiTheme="minorHAnsi" w:eastAsiaTheme="minorEastAsia" w:hAnsiTheme="minorHAnsi" w:cstheme="minorBidi"/>
          <w:noProof/>
          <w:szCs w:val="22"/>
        </w:rPr>
      </w:pPr>
      <w:del w:id="656" w:author="Clauss, Jens (GDE-EDS9)" w:date="2021-11-22T20:07:00Z">
        <w:r w:rsidRPr="009E6233" w:rsidDel="009E6233">
          <w:rPr>
            <w:rStyle w:val="Hyperlink"/>
            <w:noProof/>
          </w:rPr>
          <w:delText>7.2</w:delText>
        </w:r>
        <w:r w:rsidDel="009E6233">
          <w:rPr>
            <w:rFonts w:asciiTheme="minorHAnsi" w:eastAsiaTheme="minorEastAsia" w:hAnsiTheme="minorHAnsi" w:cstheme="minorBidi"/>
            <w:noProof/>
            <w:szCs w:val="22"/>
          </w:rPr>
          <w:tab/>
        </w:r>
        <w:r w:rsidRPr="009E6233" w:rsidDel="009E6233">
          <w:rPr>
            <w:rStyle w:val="Hyperlink"/>
            <w:noProof/>
          </w:rPr>
          <w:delText>Device Types</w:delText>
        </w:r>
        <w:r w:rsidDel="009E6233">
          <w:rPr>
            <w:noProof/>
            <w:webHidden/>
          </w:rPr>
          <w:tab/>
          <w:delText>88</w:delText>
        </w:r>
      </w:del>
    </w:p>
    <w:p w14:paraId="65EBC1A2" w14:textId="77777777" w:rsidR="00AA1EDC" w:rsidRPr="003F4B1F" w:rsidRDefault="008E7375" w:rsidP="00C75B65">
      <w:pPr>
        <w:spacing w:line="360" w:lineRule="auto"/>
      </w:pPr>
      <w:r w:rsidRPr="003F4B1F">
        <w:fldChar w:fldCharType="end"/>
      </w:r>
    </w:p>
    <w:p w14:paraId="20705E10" w14:textId="77777777" w:rsidR="00623117" w:rsidRPr="003F4B1F" w:rsidRDefault="008E7375" w:rsidP="00AA1EDC">
      <w:pPr>
        <w:pStyle w:val="Heading1"/>
        <w:numPr>
          <w:ilvl w:val="0"/>
          <w:numId w:val="0"/>
        </w:numPr>
        <w:tabs>
          <w:tab w:val="left" w:pos="426"/>
        </w:tabs>
      </w:pPr>
      <w:bookmarkStart w:id="657" w:name="_Toc88504073"/>
      <w:r w:rsidRPr="003F4B1F">
        <w:t>II</w:t>
      </w:r>
      <w:r w:rsidRPr="003F4B1F">
        <w:tab/>
        <w:t>Table of Figures</w:t>
      </w:r>
      <w:bookmarkEnd w:id="657"/>
    </w:p>
    <w:p w14:paraId="11D5491B" w14:textId="77777777" w:rsidR="00623117" w:rsidRPr="003F4B1F" w:rsidRDefault="00623117" w:rsidP="00BF267D"/>
    <w:p w14:paraId="7FD39F57" w14:textId="25A23C27" w:rsidR="009E6233" w:rsidRDefault="008E7375">
      <w:pPr>
        <w:pStyle w:val="TableofFigures"/>
        <w:tabs>
          <w:tab w:val="right" w:leader="dot" w:pos="9060"/>
        </w:tabs>
        <w:rPr>
          <w:ins w:id="658" w:author="Clauss, Jens (GDE-EDS9)" w:date="2021-11-22T20:08:00Z"/>
          <w:rFonts w:asciiTheme="minorHAnsi" w:eastAsiaTheme="minorEastAsia" w:hAnsiTheme="minorHAnsi" w:cstheme="minorBidi"/>
          <w:noProof/>
          <w:szCs w:val="22"/>
        </w:rPr>
      </w:pPr>
      <w:r w:rsidRPr="003F4B1F">
        <w:fldChar w:fldCharType="begin"/>
      </w:r>
      <w:r w:rsidRPr="003F4B1F">
        <w:instrText xml:space="preserve"> TOC \h \z \c "Figure" </w:instrText>
      </w:r>
      <w:r w:rsidRPr="003F4B1F">
        <w:fldChar w:fldCharType="separate"/>
      </w:r>
      <w:ins w:id="659" w:author="Clauss, Jens (GDE-EDS9)" w:date="2021-11-22T20:08:00Z">
        <w:r w:rsidR="009E6233" w:rsidRPr="00E21DF7">
          <w:rPr>
            <w:rStyle w:val="Hyperlink"/>
            <w:noProof/>
          </w:rPr>
          <w:fldChar w:fldCharType="begin"/>
        </w:r>
        <w:r w:rsidR="009E6233" w:rsidRPr="00E21DF7">
          <w:rPr>
            <w:rStyle w:val="Hyperlink"/>
            <w:noProof/>
          </w:rPr>
          <w:instrText xml:space="preserve"> </w:instrText>
        </w:r>
        <w:r w:rsidR="009E6233">
          <w:rPr>
            <w:noProof/>
          </w:rPr>
          <w:instrText>HYPERLINK \l "_Toc88504208"</w:instrText>
        </w:r>
        <w:r w:rsidR="009E6233" w:rsidRPr="00E21DF7">
          <w:rPr>
            <w:rStyle w:val="Hyperlink"/>
            <w:noProof/>
          </w:rPr>
          <w:instrText xml:space="preserve"> </w:instrText>
        </w:r>
        <w:r w:rsidR="009E6233" w:rsidRPr="00E21DF7">
          <w:rPr>
            <w:rStyle w:val="Hyperlink"/>
            <w:noProof/>
          </w:rPr>
        </w:r>
        <w:r w:rsidR="009E6233" w:rsidRPr="00E21DF7">
          <w:rPr>
            <w:rStyle w:val="Hyperlink"/>
            <w:noProof/>
          </w:rPr>
          <w:fldChar w:fldCharType="separate"/>
        </w:r>
        <w:r w:rsidR="009E6233" w:rsidRPr="00E21DF7">
          <w:rPr>
            <w:rStyle w:val="Hyperlink"/>
            <w:noProof/>
          </w:rPr>
          <w:t xml:space="preserve">Figure 1 - Flowchart for </w:t>
        </w:r>
        <w:r w:rsidR="009E6233" w:rsidRPr="00E21DF7">
          <w:rPr>
            <w:rStyle w:val="Hyperlink"/>
            <w:i/>
            <w:noProof/>
          </w:rPr>
          <w:t>Get HA Configuration</w:t>
        </w:r>
        <w:r w:rsidR="009E6233">
          <w:rPr>
            <w:noProof/>
            <w:webHidden/>
          </w:rPr>
          <w:tab/>
        </w:r>
        <w:r w:rsidR="009E6233">
          <w:rPr>
            <w:noProof/>
            <w:webHidden/>
          </w:rPr>
          <w:fldChar w:fldCharType="begin"/>
        </w:r>
        <w:r w:rsidR="009E6233">
          <w:rPr>
            <w:noProof/>
            <w:webHidden/>
          </w:rPr>
          <w:instrText xml:space="preserve"> PAGEREF _Toc88504208 \h </w:instrText>
        </w:r>
        <w:r w:rsidR="009E6233">
          <w:rPr>
            <w:noProof/>
            <w:webHidden/>
          </w:rPr>
        </w:r>
      </w:ins>
      <w:r w:rsidR="009E6233">
        <w:rPr>
          <w:noProof/>
          <w:webHidden/>
        </w:rPr>
        <w:fldChar w:fldCharType="separate"/>
      </w:r>
      <w:ins w:id="660" w:author="Clauss, Jens (GDE-EDS9)" w:date="2021-11-22T20:08:00Z">
        <w:r w:rsidR="009E6233">
          <w:rPr>
            <w:noProof/>
            <w:webHidden/>
          </w:rPr>
          <w:t>10</w:t>
        </w:r>
        <w:r w:rsidR="009E6233">
          <w:rPr>
            <w:noProof/>
            <w:webHidden/>
          </w:rPr>
          <w:fldChar w:fldCharType="end"/>
        </w:r>
        <w:r w:rsidR="009E6233" w:rsidRPr="00E21DF7">
          <w:rPr>
            <w:rStyle w:val="Hyperlink"/>
            <w:noProof/>
          </w:rPr>
          <w:fldChar w:fldCharType="end"/>
        </w:r>
      </w:ins>
    </w:p>
    <w:p w14:paraId="7494CE27" w14:textId="2BAAC641" w:rsidR="009E6233" w:rsidRDefault="009E6233">
      <w:pPr>
        <w:pStyle w:val="TableofFigures"/>
        <w:tabs>
          <w:tab w:val="right" w:leader="dot" w:pos="9060"/>
        </w:tabs>
        <w:rPr>
          <w:ins w:id="661" w:author="Clauss, Jens (GDE-EDS9)" w:date="2021-11-22T20:08:00Z"/>
          <w:rFonts w:asciiTheme="minorHAnsi" w:eastAsiaTheme="minorEastAsia" w:hAnsiTheme="minorHAnsi" w:cstheme="minorBidi"/>
          <w:noProof/>
          <w:szCs w:val="22"/>
        </w:rPr>
      </w:pPr>
      <w:ins w:id="662" w:author="Clauss, Jens (GDE-EDS9)" w:date="2021-11-22T20:08:00Z">
        <w:r w:rsidRPr="00E21DF7">
          <w:rPr>
            <w:rStyle w:val="Hyperlink"/>
            <w:noProof/>
          </w:rPr>
          <w:fldChar w:fldCharType="begin"/>
        </w:r>
        <w:r w:rsidRPr="00E21DF7">
          <w:rPr>
            <w:rStyle w:val="Hyperlink"/>
            <w:noProof/>
          </w:rPr>
          <w:instrText xml:space="preserve"> </w:instrText>
        </w:r>
        <w:r>
          <w:rPr>
            <w:noProof/>
          </w:rPr>
          <w:instrText>HYPERLINK \l "_Toc88504209"</w:instrText>
        </w:r>
        <w:r w:rsidRPr="00E21DF7">
          <w:rPr>
            <w:rStyle w:val="Hyperlink"/>
            <w:noProof/>
          </w:rPr>
          <w:instrText xml:space="preserve"> </w:instrText>
        </w:r>
        <w:r w:rsidRPr="00E21DF7">
          <w:rPr>
            <w:rStyle w:val="Hyperlink"/>
            <w:noProof/>
          </w:rPr>
        </w:r>
        <w:r w:rsidRPr="00E21DF7">
          <w:rPr>
            <w:rStyle w:val="Hyperlink"/>
            <w:noProof/>
          </w:rPr>
          <w:fldChar w:fldCharType="separate"/>
        </w:r>
        <w:r w:rsidRPr="00E21DF7">
          <w:rPr>
            <w:rStyle w:val="Hyperlink"/>
            <w:noProof/>
          </w:rPr>
          <w:t xml:space="preserve">Figure 2 - Flowchart for </w:t>
        </w:r>
        <w:r w:rsidRPr="00E21DF7">
          <w:rPr>
            <w:rStyle w:val="Hyperlink"/>
            <w:i/>
            <w:noProof/>
          </w:rPr>
          <w:t>New Update Available</w:t>
        </w:r>
        <w:r>
          <w:rPr>
            <w:noProof/>
            <w:webHidden/>
          </w:rPr>
          <w:tab/>
        </w:r>
        <w:r>
          <w:rPr>
            <w:noProof/>
            <w:webHidden/>
          </w:rPr>
          <w:fldChar w:fldCharType="begin"/>
        </w:r>
        <w:r>
          <w:rPr>
            <w:noProof/>
            <w:webHidden/>
          </w:rPr>
          <w:instrText xml:space="preserve"> PAGEREF _Toc88504209 \h </w:instrText>
        </w:r>
        <w:r>
          <w:rPr>
            <w:noProof/>
            <w:webHidden/>
          </w:rPr>
        </w:r>
      </w:ins>
      <w:r>
        <w:rPr>
          <w:noProof/>
          <w:webHidden/>
        </w:rPr>
        <w:fldChar w:fldCharType="separate"/>
      </w:r>
      <w:ins w:id="663" w:author="Clauss, Jens (GDE-EDS9)" w:date="2021-11-22T20:08:00Z">
        <w:r>
          <w:rPr>
            <w:noProof/>
            <w:webHidden/>
          </w:rPr>
          <w:t>11</w:t>
        </w:r>
        <w:r>
          <w:rPr>
            <w:noProof/>
            <w:webHidden/>
          </w:rPr>
          <w:fldChar w:fldCharType="end"/>
        </w:r>
        <w:r w:rsidRPr="00E21DF7">
          <w:rPr>
            <w:rStyle w:val="Hyperlink"/>
            <w:noProof/>
          </w:rPr>
          <w:fldChar w:fldCharType="end"/>
        </w:r>
      </w:ins>
    </w:p>
    <w:p w14:paraId="0BB5B09F" w14:textId="55457385" w:rsidR="009E6233" w:rsidRDefault="009E6233">
      <w:pPr>
        <w:pStyle w:val="TableofFigures"/>
        <w:tabs>
          <w:tab w:val="right" w:leader="dot" w:pos="9060"/>
        </w:tabs>
        <w:rPr>
          <w:ins w:id="664" w:author="Clauss, Jens (GDE-EDS9)" w:date="2021-11-22T20:08:00Z"/>
          <w:rFonts w:asciiTheme="minorHAnsi" w:eastAsiaTheme="minorEastAsia" w:hAnsiTheme="minorHAnsi" w:cstheme="minorBidi"/>
          <w:noProof/>
          <w:szCs w:val="22"/>
        </w:rPr>
      </w:pPr>
      <w:ins w:id="665" w:author="Clauss, Jens (GDE-EDS9)" w:date="2021-11-22T20:08:00Z">
        <w:r w:rsidRPr="00E21DF7">
          <w:rPr>
            <w:rStyle w:val="Hyperlink"/>
            <w:noProof/>
          </w:rPr>
          <w:fldChar w:fldCharType="begin"/>
        </w:r>
        <w:r w:rsidRPr="00E21DF7">
          <w:rPr>
            <w:rStyle w:val="Hyperlink"/>
            <w:noProof/>
          </w:rPr>
          <w:instrText xml:space="preserve"> </w:instrText>
        </w:r>
        <w:r>
          <w:rPr>
            <w:noProof/>
          </w:rPr>
          <w:instrText>HYPERLINK \l "_Toc88504210"</w:instrText>
        </w:r>
        <w:r w:rsidRPr="00E21DF7">
          <w:rPr>
            <w:rStyle w:val="Hyperlink"/>
            <w:noProof/>
          </w:rPr>
          <w:instrText xml:space="preserve"> </w:instrText>
        </w:r>
        <w:r w:rsidRPr="00E21DF7">
          <w:rPr>
            <w:rStyle w:val="Hyperlink"/>
            <w:noProof/>
          </w:rPr>
        </w:r>
        <w:r w:rsidRPr="00E21DF7">
          <w:rPr>
            <w:rStyle w:val="Hyperlink"/>
            <w:noProof/>
          </w:rPr>
          <w:fldChar w:fldCharType="separate"/>
        </w:r>
        <w:r w:rsidRPr="00E21DF7">
          <w:rPr>
            <w:rStyle w:val="Hyperlink"/>
            <w:noProof/>
          </w:rPr>
          <w:t xml:space="preserve">Figure 3 - Flowchart for </w:t>
        </w:r>
        <w:r w:rsidRPr="00E21DF7">
          <w:rPr>
            <w:rStyle w:val="Hyperlink"/>
            <w:i/>
            <w:noProof/>
          </w:rPr>
          <w:t>Download Update</w:t>
        </w:r>
        <w:r>
          <w:rPr>
            <w:noProof/>
            <w:webHidden/>
          </w:rPr>
          <w:tab/>
        </w:r>
        <w:r>
          <w:rPr>
            <w:noProof/>
            <w:webHidden/>
          </w:rPr>
          <w:fldChar w:fldCharType="begin"/>
        </w:r>
        <w:r>
          <w:rPr>
            <w:noProof/>
            <w:webHidden/>
          </w:rPr>
          <w:instrText xml:space="preserve"> PAGEREF _Toc88504210 \h </w:instrText>
        </w:r>
        <w:r>
          <w:rPr>
            <w:noProof/>
            <w:webHidden/>
          </w:rPr>
        </w:r>
      </w:ins>
      <w:r>
        <w:rPr>
          <w:noProof/>
          <w:webHidden/>
        </w:rPr>
        <w:fldChar w:fldCharType="separate"/>
      </w:r>
      <w:ins w:id="666" w:author="Clauss, Jens (GDE-EDS9)" w:date="2021-11-22T20:08:00Z">
        <w:r>
          <w:rPr>
            <w:noProof/>
            <w:webHidden/>
          </w:rPr>
          <w:t>12</w:t>
        </w:r>
        <w:r>
          <w:rPr>
            <w:noProof/>
            <w:webHidden/>
          </w:rPr>
          <w:fldChar w:fldCharType="end"/>
        </w:r>
        <w:r w:rsidRPr="00E21DF7">
          <w:rPr>
            <w:rStyle w:val="Hyperlink"/>
            <w:noProof/>
          </w:rPr>
          <w:fldChar w:fldCharType="end"/>
        </w:r>
      </w:ins>
    </w:p>
    <w:p w14:paraId="54458061" w14:textId="71427BF0" w:rsidR="009E6233" w:rsidRDefault="009E6233">
      <w:pPr>
        <w:pStyle w:val="TableofFigures"/>
        <w:tabs>
          <w:tab w:val="right" w:leader="dot" w:pos="9060"/>
        </w:tabs>
        <w:rPr>
          <w:ins w:id="667" w:author="Clauss, Jens (GDE-EDS9)" w:date="2021-11-22T20:08:00Z"/>
          <w:rFonts w:asciiTheme="minorHAnsi" w:eastAsiaTheme="minorEastAsia" w:hAnsiTheme="minorHAnsi" w:cstheme="minorBidi"/>
          <w:noProof/>
          <w:szCs w:val="22"/>
        </w:rPr>
      </w:pPr>
      <w:ins w:id="668" w:author="Clauss, Jens (GDE-EDS9)" w:date="2021-11-22T20:08:00Z">
        <w:r w:rsidRPr="00E21DF7">
          <w:rPr>
            <w:rStyle w:val="Hyperlink"/>
            <w:noProof/>
          </w:rPr>
          <w:fldChar w:fldCharType="begin"/>
        </w:r>
        <w:r w:rsidRPr="00E21DF7">
          <w:rPr>
            <w:rStyle w:val="Hyperlink"/>
            <w:noProof/>
          </w:rPr>
          <w:instrText xml:space="preserve"> </w:instrText>
        </w:r>
        <w:r>
          <w:rPr>
            <w:noProof/>
          </w:rPr>
          <w:instrText>HYPERLINK \l "_Toc88504211"</w:instrText>
        </w:r>
        <w:r w:rsidRPr="00E21DF7">
          <w:rPr>
            <w:rStyle w:val="Hyperlink"/>
            <w:noProof/>
          </w:rPr>
          <w:instrText xml:space="preserve"> </w:instrText>
        </w:r>
        <w:r w:rsidRPr="00E21DF7">
          <w:rPr>
            <w:rStyle w:val="Hyperlink"/>
            <w:noProof/>
          </w:rPr>
        </w:r>
        <w:r w:rsidRPr="00E21DF7">
          <w:rPr>
            <w:rStyle w:val="Hyperlink"/>
            <w:noProof/>
          </w:rPr>
          <w:fldChar w:fldCharType="separate"/>
        </w:r>
        <w:r w:rsidRPr="00E21DF7">
          <w:rPr>
            <w:rStyle w:val="Hyperlink"/>
            <w:noProof/>
          </w:rPr>
          <w:t>Figure 4 - Flowchart for download/validation/verification procedure</w:t>
        </w:r>
        <w:r>
          <w:rPr>
            <w:noProof/>
            <w:webHidden/>
          </w:rPr>
          <w:tab/>
        </w:r>
        <w:r>
          <w:rPr>
            <w:noProof/>
            <w:webHidden/>
          </w:rPr>
          <w:fldChar w:fldCharType="begin"/>
        </w:r>
        <w:r>
          <w:rPr>
            <w:noProof/>
            <w:webHidden/>
          </w:rPr>
          <w:instrText xml:space="preserve"> PAGEREF _Toc88504211 \h </w:instrText>
        </w:r>
        <w:r>
          <w:rPr>
            <w:noProof/>
            <w:webHidden/>
          </w:rPr>
        </w:r>
      </w:ins>
      <w:r>
        <w:rPr>
          <w:noProof/>
          <w:webHidden/>
        </w:rPr>
        <w:fldChar w:fldCharType="separate"/>
      </w:r>
      <w:ins w:id="669" w:author="Clauss, Jens (GDE-EDS9)" w:date="2021-11-22T20:08:00Z">
        <w:r>
          <w:rPr>
            <w:noProof/>
            <w:webHidden/>
          </w:rPr>
          <w:t>14</w:t>
        </w:r>
        <w:r>
          <w:rPr>
            <w:noProof/>
            <w:webHidden/>
          </w:rPr>
          <w:fldChar w:fldCharType="end"/>
        </w:r>
        <w:r w:rsidRPr="00E21DF7">
          <w:rPr>
            <w:rStyle w:val="Hyperlink"/>
            <w:noProof/>
          </w:rPr>
          <w:fldChar w:fldCharType="end"/>
        </w:r>
      </w:ins>
    </w:p>
    <w:p w14:paraId="095AE10F" w14:textId="5DE5EF6F" w:rsidR="009E6233" w:rsidRDefault="009E6233">
      <w:pPr>
        <w:pStyle w:val="TableofFigures"/>
        <w:tabs>
          <w:tab w:val="right" w:leader="dot" w:pos="9060"/>
        </w:tabs>
        <w:rPr>
          <w:ins w:id="670" w:author="Clauss, Jens (GDE-EDS9)" w:date="2021-11-22T20:08:00Z"/>
          <w:rFonts w:asciiTheme="minorHAnsi" w:eastAsiaTheme="minorEastAsia" w:hAnsiTheme="minorHAnsi" w:cstheme="minorBidi"/>
          <w:noProof/>
          <w:szCs w:val="22"/>
        </w:rPr>
      </w:pPr>
      <w:ins w:id="671" w:author="Clauss, Jens (GDE-EDS9)" w:date="2021-11-22T20:08:00Z">
        <w:r w:rsidRPr="00E21DF7">
          <w:rPr>
            <w:rStyle w:val="Hyperlink"/>
            <w:noProof/>
          </w:rPr>
          <w:fldChar w:fldCharType="begin"/>
        </w:r>
        <w:r w:rsidRPr="00E21DF7">
          <w:rPr>
            <w:rStyle w:val="Hyperlink"/>
            <w:noProof/>
          </w:rPr>
          <w:instrText xml:space="preserve"> </w:instrText>
        </w:r>
        <w:r>
          <w:rPr>
            <w:noProof/>
          </w:rPr>
          <w:instrText>HYPERLINK \l "_Toc88504212"</w:instrText>
        </w:r>
        <w:r w:rsidRPr="00E21DF7">
          <w:rPr>
            <w:rStyle w:val="Hyperlink"/>
            <w:noProof/>
          </w:rPr>
          <w:instrText xml:space="preserve"> </w:instrText>
        </w:r>
        <w:r w:rsidRPr="00E21DF7">
          <w:rPr>
            <w:rStyle w:val="Hyperlink"/>
            <w:noProof/>
          </w:rPr>
        </w:r>
        <w:r w:rsidRPr="00E21DF7">
          <w:rPr>
            <w:rStyle w:val="Hyperlink"/>
            <w:noProof/>
          </w:rPr>
          <w:fldChar w:fldCharType="separate"/>
        </w:r>
        <w:r w:rsidRPr="00E21DF7">
          <w:rPr>
            <w:rStyle w:val="Hyperlink"/>
            <w:noProof/>
          </w:rPr>
          <w:t xml:space="preserve">Figure 5 - Flowchart for </w:t>
        </w:r>
        <w:r w:rsidRPr="00E21DF7">
          <w:rPr>
            <w:rStyle w:val="Hyperlink"/>
            <w:i/>
            <w:noProof/>
          </w:rPr>
          <w:t>Install Update</w:t>
        </w:r>
        <w:r>
          <w:rPr>
            <w:noProof/>
            <w:webHidden/>
          </w:rPr>
          <w:tab/>
        </w:r>
        <w:r>
          <w:rPr>
            <w:noProof/>
            <w:webHidden/>
          </w:rPr>
          <w:fldChar w:fldCharType="begin"/>
        </w:r>
        <w:r>
          <w:rPr>
            <w:noProof/>
            <w:webHidden/>
          </w:rPr>
          <w:instrText xml:space="preserve"> PAGEREF _Toc88504212 \h </w:instrText>
        </w:r>
        <w:r>
          <w:rPr>
            <w:noProof/>
            <w:webHidden/>
          </w:rPr>
        </w:r>
      </w:ins>
      <w:r>
        <w:rPr>
          <w:noProof/>
          <w:webHidden/>
        </w:rPr>
        <w:fldChar w:fldCharType="separate"/>
      </w:r>
      <w:ins w:id="672" w:author="Clauss, Jens (GDE-EDS9)" w:date="2021-11-22T20:08:00Z">
        <w:r>
          <w:rPr>
            <w:noProof/>
            <w:webHidden/>
          </w:rPr>
          <w:t>21</w:t>
        </w:r>
        <w:r>
          <w:rPr>
            <w:noProof/>
            <w:webHidden/>
          </w:rPr>
          <w:fldChar w:fldCharType="end"/>
        </w:r>
        <w:r w:rsidRPr="00E21DF7">
          <w:rPr>
            <w:rStyle w:val="Hyperlink"/>
            <w:noProof/>
          </w:rPr>
          <w:fldChar w:fldCharType="end"/>
        </w:r>
      </w:ins>
    </w:p>
    <w:p w14:paraId="7E78AB6D" w14:textId="5BD1B70F" w:rsidR="009E6233" w:rsidRDefault="009E6233">
      <w:pPr>
        <w:pStyle w:val="TableofFigures"/>
        <w:tabs>
          <w:tab w:val="right" w:leader="dot" w:pos="9060"/>
        </w:tabs>
        <w:rPr>
          <w:ins w:id="673" w:author="Clauss, Jens (GDE-EDS9)" w:date="2021-11-22T20:08:00Z"/>
          <w:rFonts w:asciiTheme="minorHAnsi" w:eastAsiaTheme="minorEastAsia" w:hAnsiTheme="minorHAnsi" w:cstheme="minorBidi"/>
          <w:noProof/>
          <w:szCs w:val="22"/>
        </w:rPr>
      </w:pPr>
      <w:ins w:id="674" w:author="Clauss, Jens (GDE-EDS9)" w:date="2021-11-22T20:08:00Z">
        <w:r w:rsidRPr="00E21DF7">
          <w:rPr>
            <w:rStyle w:val="Hyperlink"/>
            <w:noProof/>
          </w:rPr>
          <w:fldChar w:fldCharType="begin"/>
        </w:r>
        <w:r w:rsidRPr="00E21DF7">
          <w:rPr>
            <w:rStyle w:val="Hyperlink"/>
            <w:noProof/>
          </w:rPr>
          <w:instrText xml:space="preserve"> </w:instrText>
        </w:r>
        <w:r>
          <w:rPr>
            <w:noProof/>
          </w:rPr>
          <w:instrText>HYPERLINK \l "_Toc88504213"</w:instrText>
        </w:r>
        <w:r w:rsidRPr="00E21DF7">
          <w:rPr>
            <w:rStyle w:val="Hyperlink"/>
            <w:noProof/>
          </w:rPr>
          <w:instrText xml:space="preserve"> </w:instrText>
        </w:r>
        <w:r w:rsidRPr="00E21DF7">
          <w:rPr>
            <w:rStyle w:val="Hyperlink"/>
            <w:noProof/>
          </w:rPr>
        </w:r>
        <w:r w:rsidRPr="00E21DF7">
          <w:rPr>
            <w:rStyle w:val="Hyperlink"/>
            <w:noProof/>
          </w:rPr>
          <w:fldChar w:fldCharType="separate"/>
        </w:r>
        <w:r w:rsidRPr="00E21DF7">
          <w:rPr>
            <w:rStyle w:val="Hyperlink"/>
            <w:noProof/>
          </w:rPr>
          <w:t xml:space="preserve">Figure 6 - Flowchart for </w:t>
        </w:r>
        <w:r w:rsidRPr="00E21DF7">
          <w:rPr>
            <w:rStyle w:val="Hyperlink"/>
            <w:i/>
            <w:noProof/>
          </w:rPr>
          <w:t>Finalize Update</w:t>
        </w:r>
        <w:r>
          <w:rPr>
            <w:noProof/>
            <w:webHidden/>
          </w:rPr>
          <w:tab/>
        </w:r>
        <w:r>
          <w:rPr>
            <w:noProof/>
            <w:webHidden/>
          </w:rPr>
          <w:fldChar w:fldCharType="begin"/>
        </w:r>
        <w:r>
          <w:rPr>
            <w:noProof/>
            <w:webHidden/>
          </w:rPr>
          <w:instrText xml:space="preserve"> PAGEREF _Toc88504213 \h </w:instrText>
        </w:r>
        <w:r>
          <w:rPr>
            <w:noProof/>
            <w:webHidden/>
          </w:rPr>
        </w:r>
      </w:ins>
      <w:r>
        <w:rPr>
          <w:noProof/>
          <w:webHidden/>
        </w:rPr>
        <w:fldChar w:fldCharType="separate"/>
      </w:r>
      <w:ins w:id="675" w:author="Clauss, Jens (GDE-EDS9)" w:date="2021-11-22T20:08:00Z">
        <w:r>
          <w:rPr>
            <w:noProof/>
            <w:webHidden/>
          </w:rPr>
          <w:t>22</w:t>
        </w:r>
        <w:r>
          <w:rPr>
            <w:noProof/>
            <w:webHidden/>
          </w:rPr>
          <w:fldChar w:fldCharType="end"/>
        </w:r>
        <w:r w:rsidRPr="00E21DF7">
          <w:rPr>
            <w:rStyle w:val="Hyperlink"/>
            <w:noProof/>
          </w:rPr>
          <w:fldChar w:fldCharType="end"/>
        </w:r>
      </w:ins>
    </w:p>
    <w:p w14:paraId="3E625A9D" w14:textId="65EAE803" w:rsidR="0054148A" w:rsidRPr="003F4B1F" w:rsidDel="009E6233" w:rsidRDefault="0054148A">
      <w:pPr>
        <w:pStyle w:val="TableofFigures"/>
        <w:tabs>
          <w:tab w:val="right" w:leader="dot" w:pos="9060"/>
        </w:tabs>
        <w:rPr>
          <w:del w:id="676" w:author="Clauss, Jens (GDE-EDS9)" w:date="2021-11-22T20:08:00Z"/>
          <w:rFonts w:asciiTheme="minorHAnsi" w:eastAsiaTheme="minorEastAsia" w:hAnsiTheme="minorHAnsi" w:cstheme="minorBidi"/>
          <w:noProof/>
          <w:szCs w:val="22"/>
        </w:rPr>
      </w:pPr>
      <w:del w:id="677" w:author="Clauss, Jens (GDE-EDS9)" w:date="2021-11-22T20:08:00Z">
        <w:r w:rsidRPr="009E6233" w:rsidDel="009E6233">
          <w:rPr>
            <w:noProof/>
            <w:rPrChange w:id="678" w:author="Clauss, Jens (GDE-EDS9)" w:date="2021-11-22T20:08:00Z">
              <w:rPr>
                <w:rStyle w:val="Hyperlink"/>
                <w:noProof/>
              </w:rPr>
            </w:rPrChange>
          </w:rPr>
          <w:delText xml:space="preserve">Figure 1 - Flowchart for </w:delText>
        </w:r>
        <w:r w:rsidRPr="009E6233" w:rsidDel="009E6233">
          <w:rPr>
            <w:i/>
            <w:noProof/>
            <w:rPrChange w:id="679" w:author="Clauss, Jens (GDE-EDS9)" w:date="2021-11-22T20:08:00Z">
              <w:rPr>
                <w:rStyle w:val="Hyperlink"/>
                <w:i/>
                <w:noProof/>
              </w:rPr>
            </w:rPrChange>
          </w:rPr>
          <w:delText>Get HA Configuration</w:delText>
        </w:r>
        <w:r w:rsidRPr="003F4B1F" w:rsidDel="009E6233">
          <w:rPr>
            <w:noProof/>
            <w:webHidden/>
          </w:rPr>
          <w:tab/>
          <w:delText>8</w:delText>
        </w:r>
      </w:del>
    </w:p>
    <w:p w14:paraId="5E3B0FA7" w14:textId="66E9C1B0" w:rsidR="0054148A" w:rsidRPr="003F4B1F" w:rsidDel="009E6233" w:rsidRDefault="0054148A">
      <w:pPr>
        <w:pStyle w:val="TableofFigures"/>
        <w:tabs>
          <w:tab w:val="right" w:leader="dot" w:pos="9060"/>
        </w:tabs>
        <w:rPr>
          <w:del w:id="680" w:author="Clauss, Jens (GDE-EDS9)" w:date="2021-11-22T20:08:00Z"/>
          <w:rFonts w:asciiTheme="minorHAnsi" w:eastAsiaTheme="minorEastAsia" w:hAnsiTheme="minorHAnsi" w:cstheme="minorBidi"/>
          <w:noProof/>
          <w:szCs w:val="22"/>
        </w:rPr>
      </w:pPr>
      <w:del w:id="681" w:author="Clauss, Jens (GDE-EDS9)" w:date="2021-11-22T20:08:00Z">
        <w:r w:rsidRPr="009E6233" w:rsidDel="009E6233">
          <w:rPr>
            <w:noProof/>
            <w:rPrChange w:id="682" w:author="Clauss, Jens (GDE-EDS9)" w:date="2021-11-22T20:08:00Z">
              <w:rPr>
                <w:rStyle w:val="Hyperlink"/>
                <w:noProof/>
              </w:rPr>
            </w:rPrChange>
          </w:rPr>
          <w:delText xml:space="preserve">Figure 2 - Flowchart for </w:delText>
        </w:r>
        <w:r w:rsidRPr="009E6233" w:rsidDel="009E6233">
          <w:rPr>
            <w:i/>
            <w:noProof/>
            <w:rPrChange w:id="683" w:author="Clauss, Jens (GDE-EDS9)" w:date="2021-11-22T20:08:00Z">
              <w:rPr>
                <w:rStyle w:val="Hyperlink"/>
                <w:i/>
                <w:noProof/>
              </w:rPr>
            </w:rPrChange>
          </w:rPr>
          <w:delText>New Update Available</w:delText>
        </w:r>
        <w:r w:rsidRPr="003F4B1F" w:rsidDel="009E6233">
          <w:rPr>
            <w:noProof/>
            <w:webHidden/>
          </w:rPr>
          <w:tab/>
          <w:delText>9</w:delText>
        </w:r>
      </w:del>
    </w:p>
    <w:p w14:paraId="1AD4529C" w14:textId="0F43A389" w:rsidR="0054148A" w:rsidRPr="003F4B1F" w:rsidDel="009E6233" w:rsidRDefault="0054148A">
      <w:pPr>
        <w:pStyle w:val="TableofFigures"/>
        <w:tabs>
          <w:tab w:val="right" w:leader="dot" w:pos="9060"/>
        </w:tabs>
        <w:rPr>
          <w:del w:id="684" w:author="Clauss, Jens (GDE-EDS9)" w:date="2021-11-22T20:08:00Z"/>
          <w:rFonts w:asciiTheme="minorHAnsi" w:eastAsiaTheme="minorEastAsia" w:hAnsiTheme="minorHAnsi" w:cstheme="minorBidi"/>
          <w:noProof/>
          <w:szCs w:val="22"/>
        </w:rPr>
      </w:pPr>
      <w:del w:id="685" w:author="Clauss, Jens (GDE-EDS9)" w:date="2021-11-22T20:08:00Z">
        <w:r w:rsidRPr="009E6233" w:rsidDel="009E6233">
          <w:rPr>
            <w:noProof/>
            <w:rPrChange w:id="686" w:author="Clauss, Jens (GDE-EDS9)" w:date="2021-11-22T20:08:00Z">
              <w:rPr>
                <w:rStyle w:val="Hyperlink"/>
                <w:noProof/>
              </w:rPr>
            </w:rPrChange>
          </w:rPr>
          <w:delText xml:space="preserve">Figure 3 - Flowchart for </w:delText>
        </w:r>
        <w:r w:rsidRPr="009E6233" w:rsidDel="009E6233">
          <w:rPr>
            <w:i/>
            <w:noProof/>
            <w:rPrChange w:id="687" w:author="Clauss, Jens (GDE-EDS9)" w:date="2021-11-22T20:08:00Z">
              <w:rPr>
                <w:rStyle w:val="Hyperlink"/>
                <w:i/>
                <w:noProof/>
              </w:rPr>
            </w:rPrChange>
          </w:rPr>
          <w:delText>Download Update</w:delText>
        </w:r>
        <w:r w:rsidRPr="003F4B1F" w:rsidDel="009E6233">
          <w:rPr>
            <w:noProof/>
            <w:webHidden/>
          </w:rPr>
          <w:tab/>
          <w:delText>10</w:delText>
        </w:r>
      </w:del>
    </w:p>
    <w:p w14:paraId="5E71F573" w14:textId="2329F648" w:rsidR="0054148A" w:rsidRPr="003F4B1F" w:rsidDel="009E6233" w:rsidRDefault="0054148A">
      <w:pPr>
        <w:pStyle w:val="TableofFigures"/>
        <w:tabs>
          <w:tab w:val="right" w:leader="dot" w:pos="9060"/>
        </w:tabs>
        <w:rPr>
          <w:del w:id="688" w:author="Clauss, Jens (GDE-EDS9)" w:date="2021-11-22T20:08:00Z"/>
          <w:rFonts w:asciiTheme="minorHAnsi" w:eastAsiaTheme="minorEastAsia" w:hAnsiTheme="minorHAnsi" w:cstheme="minorBidi"/>
          <w:noProof/>
          <w:szCs w:val="22"/>
        </w:rPr>
      </w:pPr>
      <w:del w:id="689" w:author="Clauss, Jens (GDE-EDS9)" w:date="2021-11-22T20:08:00Z">
        <w:r w:rsidRPr="009E6233" w:rsidDel="009E6233">
          <w:rPr>
            <w:noProof/>
            <w:rPrChange w:id="690" w:author="Clauss, Jens (GDE-EDS9)" w:date="2021-11-22T20:08:00Z">
              <w:rPr>
                <w:rStyle w:val="Hyperlink"/>
                <w:noProof/>
              </w:rPr>
            </w:rPrChange>
          </w:rPr>
          <w:delText>Figure 4 - Flowchart for download/validation/verification procedure</w:delText>
        </w:r>
        <w:r w:rsidRPr="003F4B1F" w:rsidDel="009E6233">
          <w:rPr>
            <w:noProof/>
            <w:webHidden/>
          </w:rPr>
          <w:tab/>
          <w:delText>12</w:delText>
        </w:r>
      </w:del>
    </w:p>
    <w:p w14:paraId="54E22141" w14:textId="77777777" w:rsidR="00602DDE" w:rsidRPr="003F4B1F" w:rsidRDefault="008E7375" w:rsidP="00C9142A">
      <w:r w:rsidRPr="003F4B1F">
        <w:fldChar w:fldCharType="end"/>
      </w:r>
    </w:p>
    <w:p w14:paraId="0222AAB6" w14:textId="77777777" w:rsidR="001E30BC" w:rsidRPr="003F4B1F" w:rsidRDefault="008E7375" w:rsidP="00AA1EDC">
      <w:pPr>
        <w:pStyle w:val="Heading1"/>
        <w:numPr>
          <w:ilvl w:val="0"/>
          <w:numId w:val="0"/>
        </w:numPr>
        <w:tabs>
          <w:tab w:val="left" w:pos="426"/>
        </w:tabs>
      </w:pPr>
      <w:bookmarkStart w:id="691" w:name="_Toc88504074"/>
      <w:r w:rsidRPr="003F4B1F">
        <w:t>III</w:t>
      </w:r>
      <w:r w:rsidRPr="003F4B1F">
        <w:tab/>
        <w:t>Abbreviations</w:t>
      </w:r>
      <w:bookmarkEnd w:id="691"/>
    </w:p>
    <w:p w14:paraId="06FBB168" w14:textId="77777777" w:rsidR="001E30BC" w:rsidRPr="003F4B1F" w:rsidRDefault="001E30BC" w:rsidP="00FC65FA"/>
    <w:p w14:paraId="00D1997C" w14:textId="77777777" w:rsidR="001F5F2B" w:rsidRPr="003F4B1F" w:rsidRDefault="008E7375" w:rsidP="00FC65FA">
      <w:r w:rsidRPr="003F4B1F">
        <w:t>API</w:t>
      </w:r>
      <w:r w:rsidRPr="003F4B1F">
        <w:tab/>
      </w:r>
      <w:r w:rsidRPr="003F4B1F">
        <w:tab/>
        <w:t>Application Programming Interface</w:t>
      </w:r>
    </w:p>
    <w:p w14:paraId="03F9E516" w14:textId="77777777" w:rsidR="00621BA4" w:rsidRPr="003F4B1F" w:rsidRDefault="008E7375" w:rsidP="00FC65FA">
      <w:r w:rsidRPr="003F4B1F">
        <w:t>APP</w:t>
      </w:r>
      <w:r w:rsidRPr="003F4B1F">
        <w:tab/>
      </w:r>
      <w:r w:rsidRPr="003F4B1F">
        <w:tab/>
        <w:t>Application</w:t>
      </w:r>
    </w:p>
    <w:p w14:paraId="24D6264F" w14:textId="77777777" w:rsidR="001E30BC" w:rsidRPr="003F4B1F" w:rsidRDefault="008E7375" w:rsidP="00D64409">
      <w:r w:rsidRPr="003F4B1F">
        <w:t>COM</w:t>
      </w:r>
      <w:r w:rsidRPr="003F4B1F">
        <w:tab/>
      </w:r>
      <w:r w:rsidRPr="003F4B1F">
        <w:tab/>
        <w:t>Communications Module within a Home Appliance</w:t>
      </w:r>
    </w:p>
    <w:p w14:paraId="46886E4D" w14:textId="77777777" w:rsidR="00D64409" w:rsidRPr="003F4B1F" w:rsidRDefault="008E7375" w:rsidP="00FC65FA">
      <w:r w:rsidRPr="003F4B1F">
        <w:t>ED</w:t>
      </w:r>
      <w:r w:rsidRPr="003F4B1F">
        <w:tab/>
      </w:r>
      <w:r w:rsidRPr="003F4B1F">
        <w:tab/>
        <w:t>End Device</w:t>
      </w:r>
    </w:p>
    <w:p w14:paraId="7AFC67D2" w14:textId="77777777" w:rsidR="001840BC" w:rsidRPr="003F4B1F" w:rsidRDefault="008E7375" w:rsidP="00FC65FA">
      <w:r w:rsidRPr="003F4B1F">
        <w:t>HA</w:t>
      </w:r>
      <w:r w:rsidRPr="003F4B1F">
        <w:tab/>
      </w:r>
      <w:r w:rsidRPr="003F4B1F">
        <w:tab/>
        <w:t>Home Appliance</w:t>
      </w:r>
    </w:p>
    <w:p w14:paraId="4027DA0D" w14:textId="77777777" w:rsidR="00DB1482" w:rsidRPr="003F4B1F" w:rsidRDefault="00DB1482" w:rsidP="00FC65FA">
      <w:r w:rsidRPr="003F4B1F">
        <w:t>HCA</w:t>
      </w:r>
      <w:r w:rsidRPr="003F4B1F">
        <w:tab/>
      </w:r>
      <w:r w:rsidRPr="003F4B1F">
        <w:tab/>
        <w:t>Home Connect Application</w:t>
      </w:r>
    </w:p>
    <w:p w14:paraId="53E4FAD0" w14:textId="77777777" w:rsidR="00AA1EDC" w:rsidRPr="003F4B1F" w:rsidRDefault="008E7375" w:rsidP="00FC65FA">
      <w:r w:rsidRPr="003F4B1F">
        <w:t>LAN</w:t>
      </w:r>
      <w:r w:rsidRPr="003F4B1F">
        <w:tab/>
      </w:r>
      <w:r w:rsidRPr="003F4B1F">
        <w:tab/>
        <w:t>Local Area Network</w:t>
      </w:r>
    </w:p>
    <w:p w14:paraId="1276F274" w14:textId="77777777" w:rsidR="001F5F2B" w:rsidRPr="003F4B1F" w:rsidRDefault="001F5F2B" w:rsidP="00FC65FA">
      <w:bookmarkStart w:id="692" w:name="_GoBack"/>
      <w:bookmarkEnd w:id="692"/>
    </w:p>
    <w:p w14:paraId="78400D66" w14:textId="77777777" w:rsidR="003229A9" w:rsidRPr="003F4B1F" w:rsidRDefault="008E7375">
      <w:r w:rsidRPr="003F4B1F">
        <w:br w:type="page"/>
      </w:r>
    </w:p>
    <w:p w14:paraId="4C4F0A46" w14:textId="77777777" w:rsidR="00623117" w:rsidRPr="003F4B1F" w:rsidRDefault="008E7375" w:rsidP="00AA1EDC">
      <w:pPr>
        <w:pStyle w:val="Heading1"/>
        <w:numPr>
          <w:ilvl w:val="0"/>
          <w:numId w:val="0"/>
        </w:numPr>
        <w:tabs>
          <w:tab w:val="left" w:pos="426"/>
        </w:tabs>
      </w:pPr>
      <w:bookmarkStart w:id="693" w:name="_Toc88504075"/>
      <w:r w:rsidRPr="003F4B1F">
        <w:lastRenderedPageBreak/>
        <w:t>IV</w:t>
      </w:r>
      <w:r w:rsidRPr="003F4B1F">
        <w:tab/>
        <w:t>Revision History</w:t>
      </w:r>
      <w:bookmarkEnd w:id="693"/>
    </w:p>
    <w:p w14:paraId="0F4A01F7" w14:textId="77777777" w:rsidR="00623117" w:rsidRPr="003F4B1F" w:rsidRDefault="00623117" w:rsidP="00BF267D"/>
    <w:tbl>
      <w:tblPr>
        <w:tblW w:w="91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3"/>
        <w:gridCol w:w="5214"/>
        <w:gridCol w:w="1560"/>
        <w:gridCol w:w="1381"/>
      </w:tblGrid>
      <w:tr w:rsidR="00966B97" w:rsidRPr="003F4B1F" w14:paraId="1822B709" w14:textId="77777777" w:rsidTr="00A2191F">
        <w:trPr>
          <w:trHeight w:val="370"/>
        </w:trPr>
        <w:tc>
          <w:tcPr>
            <w:tcW w:w="1023" w:type="dxa"/>
            <w:shd w:val="clear" w:color="auto" w:fill="F3F3F3"/>
            <w:vAlign w:val="bottom"/>
          </w:tcPr>
          <w:p w14:paraId="253A0EBD" w14:textId="77777777" w:rsidR="00966B97" w:rsidRPr="003F4B1F" w:rsidRDefault="00966B97" w:rsidP="00966B97">
            <w:pPr>
              <w:rPr>
                <w:b/>
                <w:bCs/>
              </w:rPr>
            </w:pPr>
            <w:r w:rsidRPr="003F4B1F">
              <w:rPr>
                <w:b/>
                <w:bCs/>
              </w:rPr>
              <w:t>Version</w:t>
            </w:r>
          </w:p>
        </w:tc>
        <w:tc>
          <w:tcPr>
            <w:tcW w:w="5214" w:type="dxa"/>
            <w:shd w:val="clear" w:color="auto" w:fill="F3F3F3"/>
            <w:vAlign w:val="bottom"/>
          </w:tcPr>
          <w:p w14:paraId="3F54305E" w14:textId="77777777" w:rsidR="00966B97" w:rsidRPr="003F4B1F" w:rsidRDefault="008E7375" w:rsidP="00966B97">
            <w:pPr>
              <w:rPr>
                <w:b/>
                <w:bCs/>
              </w:rPr>
            </w:pPr>
            <w:r w:rsidRPr="003F4B1F">
              <w:rPr>
                <w:b/>
                <w:bCs/>
              </w:rPr>
              <w:t>Change</w:t>
            </w:r>
          </w:p>
        </w:tc>
        <w:tc>
          <w:tcPr>
            <w:tcW w:w="1560" w:type="dxa"/>
            <w:shd w:val="clear" w:color="auto" w:fill="F3F3F3"/>
            <w:vAlign w:val="bottom"/>
          </w:tcPr>
          <w:p w14:paraId="1BD05979" w14:textId="77777777" w:rsidR="00966B97" w:rsidRPr="003F4B1F" w:rsidRDefault="008E7375" w:rsidP="00966B97">
            <w:pPr>
              <w:rPr>
                <w:b/>
                <w:bCs/>
              </w:rPr>
            </w:pPr>
            <w:r w:rsidRPr="003F4B1F">
              <w:rPr>
                <w:b/>
                <w:bCs/>
              </w:rPr>
              <w:t>Name</w:t>
            </w:r>
          </w:p>
        </w:tc>
        <w:tc>
          <w:tcPr>
            <w:tcW w:w="1381" w:type="dxa"/>
            <w:shd w:val="clear" w:color="auto" w:fill="F3F3F3"/>
            <w:vAlign w:val="bottom"/>
          </w:tcPr>
          <w:p w14:paraId="230529D6" w14:textId="77777777" w:rsidR="00966B97" w:rsidRPr="003F4B1F" w:rsidRDefault="008E7375" w:rsidP="00966B97">
            <w:pPr>
              <w:rPr>
                <w:b/>
                <w:bCs/>
              </w:rPr>
            </w:pPr>
            <w:r w:rsidRPr="003F4B1F">
              <w:rPr>
                <w:b/>
                <w:bCs/>
              </w:rPr>
              <w:t>Date</w:t>
            </w:r>
          </w:p>
        </w:tc>
      </w:tr>
      <w:tr w:rsidR="00966B97" w:rsidRPr="003F4B1F" w14:paraId="70D35BD9" w14:textId="77777777" w:rsidTr="00A2191F">
        <w:tc>
          <w:tcPr>
            <w:tcW w:w="1023" w:type="dxa"/>
          </w:tcPr>
          <w:p w14:paraId="06D481E8" w14:textId="77777777" w:rsidR="00966B97" w:rsidRPr="003F4B1F" w:rsidRDefault="008E7375" w:rsidP="00602DDE">
            <w:r w:rsidRPr="003F4B1F">
              <w:t>0.1</w:t>
            </w:r>
          </w:p>
        </w:tc>
        <w:tc>
          <w:tcPr>
            <w:tcW w:w="5214" w:type="dxa"/>
          </w:tcPr>
          <w:p w14:paraId="21884626" w14:textId="77777777" w:rsidR="00966B97" w:rsidRPr="003F4B1F" w:rsidRDefault="008E7375" w:rsidP="0095254C">
            <w:r w:rsidRPr="003F4B1F">
              <w:t>Creation</w:t>
            </w:r>
          </w:p>
        </w:tc>
        <w:tc>
          <w:tcPr>
            <w:tcW w:w="1560" w:type="dxa"/>
          </w:tcPr>
          <w:p w14:paraId="03F7E15F" w14:textId="77777777" w:rsidR="00966B97" w:rsidRPr="003F4B1F" w:rsidRDefault="008E7375" w:rsidP="0095254C">
            <w:r w:rsidRPr="003F4B1F">
              <w:t>Clauß</w:t>
            </w:r>
          </w:p>
        </w:tc>
        <w:tc>
          <w:tcPr>
            <w:tcW w:w="1381" w:type="dxa"/>
          </w:tcPr>
          <w:p w14:paraId="578DAA84" w14:textId="77777777" w:rsidR="00966B97" w:rsidRPr="003F4B1F" w:rsidRDefault="008E7375" w:rsidP="008B556D">
            <w:r w:rsidRPr="003F4B1F">
              <w:t>17.10.2013</w:t>
            </w:r>
          </w:p>
        </w:tc>
      </w:tr>
      <w:tr w:rsidR="00966B97" w:rsidRPr="003F4B1F" w14:paraId="614121BF" w14:textId="77777777" w:rsidTr="00A2191F">
        <w:tc>
          <w:tcPr>
            <w:tcW w:w="1023" w:type="dxa"/>
          </w:tcPr>
          <w:p w14:paraId="77778220" w14:textId="77777777" w:rsidR="00966B97" w:rsidRPr="003F4B1F" w:rsidRDefault="008E7375" w:rsidP="0095254C">
            <w:r w:rsidRPr="003F4B1F">
              <w:t>0.2</w:t>
            </w:r>
          </w:p>
        </w:tc>
        <w:tc>
          <w:tcPr>
            <w:tcW w:w="5214" w:type="dxa"/>
          </w:tcPr>
          <w:p w14:paraId="3EC7EDDA" w14:textId="77777777" w:rsidR="00966B97" w:rsidRPr="003F4B1F" w:rsidRDefault="008E7375" w:rsidP="00BC718B">
            <w:r w:rsidRPr="003F4B1F">
              <w:t>Update</w:t>
            </w:r>
          </w:p>
        </w:tc>
        <w:tc>
          <w:tcPr>
            <w:tcW w:w="1560" w:type="dxa"/>
          </w:tcPr>
          <w:p w14:paraId="16FC9126" w14:textId="77777777" w:rsidR="00966B97" w:rsidRPr="003F4B1F" w:rsidRDefault="008E7375" w:rsidP="0095254C">
            <w:r w:rsidRPr="003F4B1F">
              <w:t>Clauß</w:t>
            </w:r>
          </w:p>
        </w:tc>
        <w:tc>
          <w:tcPr>
            <w:tcW w:w="1381" w:type="dxa"/>
          </w:tcPr>
          <w:p w14:paraId="7259272F" w14:textId="77777777" w:rsidR="00966B97" w:rsidRPr="003F4B1F" w:rsidRDefault="008E7375" w:rsidP="0095254C">
            <w:r w:rsidRPr="003F4B1F">
              <w:t>31.10.2013</w:t>
            </w:r>
          </w:p>
        </w:tc>
      </w:tr>
      <w:tr w:rsidR="00966B97" w:rsidRPr="003F4B1F" w14:paraId="7A5E9DC3" w14:textId="77777777" w:rsidTr="00A2191F">
        <w:tc>
          <w:tcPr>
            <w:tcW w:w="1023" w:type="dxa"/>
          </w:tcPr>
          <w:p w14:paraId="1AB876FA" w14:textId="77777777" w:rsidR="00966B97" w:rsidRPr="003F4B1F" w:rsidRDefault="008E7375" w:rsidP="00323451">
            <w:r w:rsidRPr="003F4B1F">
              <w:t>0.7</w:t>
            </w:r>
          </w:p>
        </w:tc>
        <w:tc>
          <w:tcPr>
            <w:tcW w:w="5214" w:type="dxa"/>
          </w:tcPr>
          <w:p w14:paraId="31B91F73" w14:textId="77777777" w:rsidR="0094311D" w:rsidRPr="003F4B1F" w:rsidRDefault="008E7375" w:rsidP="0095254C">
            <w:r w:rsidRPr="003F4B1F">
              <w:t>Added description to work flow. Changed Verify to Validation. Added Sequence Diagram.</w:t>
            </w:r>
          </w:p>
          <w:p w14:paraId="25F85552" w14:textId="77777777" w:rsidR="002F75CA" w:rsidRPr="003F4B1F" w:rsidRDefault="008E7375" w:rsidP="0095254C">
            <w:r w:rsidRPr="003F4B1F">
              <w:t>Added installStarted and aborted command</w:t>
            </w:r>
          </w:p>
        </w:tc>
        <w:tc>
          <w:tcPr>
            <w:tcW w:w="1560" w:type="dxa"/>
          </w:tcPr>
          <w:p w14:paraId="42EDFCC3" w14:textId="77777777" w:rsidR="00966B97" w:rsidRPr="003F4B1F" w:rsidRDefault="008E7375" w:rsidP="0095254C">
            <w:r w:rsidRPr="003F4B1F">
              <w:t>Clauß</w:t>
            </w:r>
          </w:p>
        </w:tc>
        <w:tc>
          <w:tcPr>
            <w:tcW w:w="1381" w:type="dxa"/>
          </w:tcPr>
          <w:p w14:paraId="3F0693BD" w14:textId="77777777" w:rsidR="00966B97" w:rsidRPr="003F4B1F" w:rsidRDefault="008E7375" w:rsidP="003D65FA">
            <w:r w:rsidRPr="003F4B1F">
              <w:t>14.11.2013</w:t>
            </w:r>
          </w:p>
        </w:tc>
      </w:tr>
      <w:tr w:rsidR="00D96579" w:rsidRPr="003F4B1F" w14:paraId="1E42A0F8" w14:textId="77777777" w:rsidTr="00A2191F">
        <w:tc>
          <w:tcPr>
            <w:tcW w:w="1023" w:type="dxa"/>
          </w:tcPr>
          <w:p w14:paraId="1AD73575" w14:textId="77777777" w:rsidR="00D96579" w:rsidRPr="003F4B1F" w:rsidRDefault="008E7375" w:rsidP="00323451">
            <w:r w:rsidRPr="003F4B1F">
              <w:t>0.9</w:t>
            </w:r>
          </w:p>
        </w:tc>
        <w:tc>
          <w:tcPr>
            <w:tcW w:w="5214" w:type="dxa"/>
          </w:tcPr>
          <w:p w14:paraId="4D2A8778" w14:textId="77777777" w:rsidR="00D96579" w:rsidRPr="003F4B1F" w:rsidRDefault="008E7375" w:rsidP="0095254C">
            <w:r w:rsidRPr="003F4B1F">
              <w:t>Several editorial fixes. Updated content type FWVERSIONS and INTINFO. Updated sequence diagram. Updated /fu/aborted.</w:t>
            </w:r>
          </w:p>
        </w:tc>
        <w:tc>
          <w:tcPr>
            <w:tcW w:w="1560" w:type="dxa"/>
          </w:tcPr>
          <w:p w14:paraId="739BE8BF" w14:textId="77777777" w:rsidR="00D96579" w:rsidRPr="003F4B1F" w:rsidRDefault="008E7375" w:rsidP="0095254C">
            <w:r w:rsidRPr="003F4B1F">
              <w:t>Clauß</w:t>
            </w:r>
          </w:p>
        </w:tc>
        <w:tc>
          <w:tcPr>
            <w:tcW w:w="1381" w:type="dxa"/>
          </w:tcPr>
          <w:p w14:paraId="3F3CE5A4" w14:textId="77777777" w:rsidR="00D96579" w:rsidRPr="003F4B1F" w:rsidRDefault="008E7375" w:rsidP="00A902F7">
            <w:r w:rsidRPr="003F4B1F">
              <w:t>04.12.2013</w:t>
            </w:r>
          </w:p>
        </w:tc>
      </w:tr>
      <w:tr w:rsidR="007E198B" w:rsidRPr="003F4B1F" w14:paraId="30F47EED" w14:textId="77777777" w:rsidTr="00A2191F">
        <w:tc>
          <w:tcPr>
            <w:tcW w:w="1023" w:type="dxa"/>
          </w:tcPr>
          <w:p w14:paraId="7D25FC24" w14:textId="77777777" w:rsidR="007E198B" w:rsidRPr="003F4B1F" w:rsidRDefault="008E7375" w:rsidP="00323451">
            <w:r w:rsidRPr="003F4B1F">
              <w:t>1.0</w:t>
            </w:r>
          </w:p>
        </w:tc>
        <w:tc>
          <w:tcPr>
            <w:tcW w:w="5214" w:type="dxa"/>
          </w:tcPr>
          <w:p w14:paraId="3546FE2B" w14:textId="77777777" w:rsidR="007E198B" w:rsidRPr="003F4B1F" w:rsidRDefault="008E7375" w:rsidP="007E198B">
            <w:r w:rsidRPr="003F4B1F">
              <w:t>Implemented updates from Groom-in</w:t>
            </w:r>
          </w:p>
        </w:tc>
        <w:tc>
          <w:tcPr>
            <w:tcW w:w="1560" w:type="dxa"/>
          </w:tcPr>
          <w:p w14:paraId="7F9192A8" w14:textId="77777777" w:rsidR="007E198B" w:rsidRPr="003F4B1F" w:rsidRDefault="008E7375" w:rsidP="0095254C">
            <w:r w:rsidRPr="003F4B1F">
              <w:t>Clauß</w:t>
            </w:r>
          </w:p>
        </w:tc>
        <w:tc>
          <w:tcPr>
            <w:tcW w:w="1381" w:type="dxa"/>
          </w:tcPr>
          <w:p w14:paraId="0EB42B79" w14:textId="77777777" w:rsidR="00AD792F" w:rsidRPr="003F4B1F" w:rsidRDefault="008E7375" w:rsidP="004A31CC">
            <w:r w:rsidRPr="003F4B1F">
              <w:t>24.01.2014</w:t>
            </w:r>
          </w:p>
        </w:tc>
      </w:tr>
      <w:tr w:rsidR="00B4260A" w:rsidRPr="003F4B1F" w14:paraId="1F8BDAAC" w14:textId="77777777" w:rsidTr="00A2191F">
        <w:tc>
          <w:tcPr>
            <w:tcW w:w="1023" w:type="dxa"/>
          </w:tcPr>
          <w:p w14:paraId="2EB605E4" w14:textId="77777777" w:rsidR="00B4260A" w:rsidRPr="003F4B1F" w:rsidRDefault="008E7375" w:rsidP="00323451">
            <w:r w:rsidRPr="003F4B1F">
              <w:t>1.1</w:t>
            </w:r>
          </w:p>
        </w:tc>
        <w:tc>
          <w:tcPr>
            <w:tcW w:w="5214" w:type="dxa"/>
          </w:tcPr>
          <w:p w14:paraId="180CD3B9" w14:textId="77777777" w:rsidR="00B4260A" w:rsidRPr="003F4B1F" w:rsidRDefault="008E7375" w:rsidP="007E198B">
            <w:r w:rsidRPr="003F4B1F">
              <w:t>Updated validation information to v2</w:t>
            </w:r>
          </w:p>
        </w:tc>
        <w:tc>
          <w:tcPr>
            <w:tcW w:w="1560" w:type="dxa"/>
          </w:tcPr>
          <w:p w14:paraId="3F231628" w14:textId="77777777" w:rsidR="00B4260A" w:rsidRPr="003F4B1F" w:rsidRDefault="008E7375" w:rsidP="0095254C">
            <w:r w:rsidRPr="003F4B1F">
              <w:t>Clauß</w:t>
            </w:r>
          </w:p>
        </w:tc>
        <w:tc>
          <w:tcPr>
            <w:tcW w:w="1381" w:type="dxa"/>
          </w:tcPr>
          <w:p w14:paraId="4015CDFB" w14:textId="77777777" w:rsidR="00B4260A" w:rsidRPr="003F4B1F" w:rsidRDefault="008E7375" w:rsidP="004A31CC">
            <w:r w:rsidRPr="003F4B1F">
              <w:t>14.02.2014</w:t>
            </w:r>
          </w:p>
        </w:tc>
      </w:tr>
      <w:tr w:rsidR="009329E0" w:rsidRPr="003F4B1F" w14:paraId="66691639" w14:textId="77777777" w:rsidTr="00A2191F">
        <w:tc>
          <w:tcPr>
            <w:tcW w:w="1023" w:type="dxa"/>
          </w:tcPr>
          <w:p w14:paraId="5350ACB5" w14:textId="77777777" w:rsidR="009329E0" w:rsidRPr="003F4B1F" w:rsidRDefault="008E7375" w:rsidP="00323451">
            <w:r w:rsidRPr="003F4B1F">
              <w:t>1.2</w:t>
            </w:r>
          </w:p>
        </w:tc>
        <w:tc>
          <w:tcPr>
            <w:tcW w:w="5214" w:type="dxa"/>
          </w:tcPr>
          <w:p w14:paraId="58FE8CBF" w14:textId="77777777" w:rsidR="009329E0" w:rsidRPr="003F4B1F" w:rsidRDefault="008E7375" w:rsidP="007E198B">
            <w:r w:rsidRPr="003F4B1F">
              <w:t>Updated validation information to v3</w:t>
            </w:r>
          </w:p>
        </w:tc>
        <w:tc>
          <w:tcPr>
            <w:tcW w:w="1560" w:type="dxa"/>
          </w:tcPr>
          <w:p w14:paraId="386A51EE" w14:textId="77777777" w:rsidR="009329E0" w:rsidRPr="003F4B1F" w:rsidRDefault="008E7375" w:rsidP="0095254C">
            <w:r w:rsidRPr="003F4B1F">
              <w:t>Clauß</w:t>
            </w:r>
          </w:p>
        </w:tc>
        <w:tc>
          <w:tcPr>
            <w:tcW w:w="1381" w:type="dxa"/>
          </w:tcPr>
          <w:p w14:paraId="61D5E96E" w14:textId="77777777" w:rsidR="009329E0" w:rsidRPr="003F4B1F" w:rsidRDefault="008E7375" w:rsidP="003445BD">
            <w:r w:rsidRPr="003F4B1F">
              <w:t>26.08.2014</w:t>
            </w:r>
          </w:p>
        </w:tc>
      </w:tr>
      <w:tr w:rsidR="00CD3D48" w:rsidRPr="003F4B1F" w14:paraId="4B44588C" w14:textId="77777777" w:rsidTr="00A2191F">
        <w:tc>
          <w:tcPr>
            <w:tcW w:w="1023" w:type="dxa"/>
          </w:tcPr>
          <w:p w14:paraId="68866CCF" w14:textId="77777777" w:rsidR="00CD3D48" w:rsidRPr="003F4B1F" w:rsidRDefault="008E7375" w:rsidP="00F65595">
            <w:r w:rsidRPr="003F4B1F">
              <w:t>2.0</w:t>
            </w:r>
          </w:p>
        </w:tc>
        <w:tc>
          <w:tcPr>
            <w:tcW w:w="5214" w:type="dxa"/>
          </w:tcPr>
          <w:p w14:paraId="080934D1" w14:textId="77777777" w:rsidR="00CD3D48" w:rsidRPr="003F4B1F" w:rsidRDefault="008E7375" w:rsidP="00F65595">
            <w:r w:rsidRPr="003F4B1F">
              <w:t>Overall update to be compliant with BSH update process.</w:t>
            </w:r>
          </w:p>
        </w:tc>
        <w:tc>
          <w:tcPr>
            <w:tcW w:w="1560" w:type="dxa"/>
          </w:tcPr>
          <w:p w14:paraId="643BF3D1" w14:textId="77777777" w:rsidR="00CD3D48" w:rsidRPr="003F4B1F" w:rsidRDefault="008E7375" w:rsidP="00F65595">
            <w:r w:rsidRPr="003F4B1F">
              <w:t>Tschögl, Clauß</w:t>
            </w:r>
          </w:p>
        </w:tc>
        <w:tc>
          <w:tcPr>
            <w:tcW w:w="1381" w:type="dxa"/>
          </w:tcPr>
          <w:p w14:paraId="6B05741C" w14:textId="77777777" w:rsidR="00CD3D48" w:rsidRPr="003F4B1F" w:rsidRDefault="008E7375" w:rsidP="00F65595">
            <w:r w:rsidRPr="003F4B1F">
              <w:t>01.03.2016</w:t>
            </w:r>
          </w:p>
        </w:tc>
      </w:tr>
      <w:tr w:rsidR="00EF6B84" w:rsidRPr="003F4B1F" w14:paraId="03E4002C" w14:textId="77777777" w:rsidTr="00A2191F">
        <w:tc>
          <w:tcPr>
            <w:tcW w:w="1023" w:type="dxa"/>
          </w:tcPr>
          <w:p w14:paraId="1805CECD" w14:textId="77777777" w:rsidR="00EF6B84" w:rsidRPr="003F4B1F" w:rsidRDefault="008E7375" w:rsidP="00323451">
            <w:r w:rsidRPr="003F4B1F">
              <w:t>2.1</w:t>
            </w:r>
          </w:p>
        </w:tc>
        <w:tc>
          <w:tcPr>
            <w:tcW w:w="5214" w:type="dxa"/>
          </w:tcPr>
          <w:p w14:paraId="31DB3D14" w14:textId="77777777" w:rsidR="00EF6B84" w:rsidRPr="003F4B1F" w:rsidRDefault="008E7375" w:rsidP="007E198B">
            <w:r w:rsidRPr="003F4B1F">
              <w:t>Incorporated changes for enhanced low-line concept with multiple update packages</w:t>
            </w:r>
          </w:p>
        </w:tc>
        <w:tc>
          <w:tcPr>
            <w:tcW w:w="1560" w:type="dxa"/>
          </w:tcPr>
          <w:p w14:paraId="42C3015B" w14:textId="77777777" w:rsidR="00EF6B84" w:rsidRPr="003F4B1F" w:rsidRDefault="008E7375" w:rsidP="0095254C">
            <w:r w:rsidRPr="003F4B1F">
              <w:t>Tschögl, Clauß</w:t>
            </w:r>
          </w:p>
        </w:tc>
        <w:tc>
          <w:tcPr>
            <w:tcW w:w="1381" w:type="dxa"/>
          </w:tcPr>
          <w:p w14:paraId="4E17D8C6" w14:textId="77777777" w:rsidR="00EF6B84" w:rsidRPr="003F4B1F" w:rsidRDefault="00B77194" w:rsidP="00087A2E">
            <w:r w:rsidRPr="003F4B1F">
              <w:t>10.05</w:t>
            </w:r>
            <w:r w:rsidR="00E443E0" w:rsidRPr="003F4B1F">
              <w:t>.2016</w:t>
            </w:r>
          </w:p>
        </w:tc>
      </w:tr>
      <w:tr w:rsidR="00E17BC2" w:rsidRPr="003F4B1F" w14:paraId="19DE2104" w14:textId="77777777" w:rsidTr="00A2191F">
        <w:tc>
          <w:tcPr>
            <w:tcW w:w="1023" w:type="dxa"/>
          </w:tcPr>
          <w:p w14:paraId="209BE0A3" w14:textId="4A957C98" w:rsidR="00E17BC2" w:rsidRPr="003F4B1F" w:rsidRDefault="00AE0698" w:rsidP="00323451">
            <w:r w:rsidRPr="003F4B1F">
              <w:t>3.0</w:t>
            </w:r>
          </w:p>
        </w:tc>
        <w:tc>
          <w:tcPr>
            <w:tcW w:w="5214" w:type="dxa"/>
          </w:tcPr>
          <w:p w14:paraId="27C06EBE" w14:textId="3CA74334" w:rsidR="00AE0698" w:rsidRPr="003F4B1F" w:rsidRDefault="00AE0698" w:rsidP="0075354D">
            <w:pPr>
              <w:pStyle w:val="ListParagraph"/>
              <w:numPr>
                <w:ilvl w:val="0"/>
                <w:numId w:val="44"/>
              </w:numPr>
              <w:ind w:left="430"/>
            </w:pPr>
            <w:r w:rsidRPr="003F4B1F">
              <w:t>Introduced version 3</w:t>
            </w:r>
          </w:p>
          <w:p w14:paraId="13BFBFE3" w14:textId="6F9EC9A1" w:rsidR="00E17BC2" w:rsidRPr="003F4B1F" w:rsidRDefault="00E17BC2" w:rsidP="0075354D">
            <w:pPr>
              <w:pStyle w:val="ListParagraph"/>
              <w:numPr>
                <w:ilvl w:val="0"/>
                <w:numId w:val="44"/>
              </w:numPr>
              <w:ind w:left="430"/>
            </w:pPr>
            <w:r w:rsidRPr="003F4B1F">
              <w:t>Add 3 optional attributes</w:t>
            </w:r>
            <w:r w:rsidR="00AE0698" w:rsidRPr="003F4B1F">
              <w:t xml:space="preserve"> (totalSize, current HAVersion, newHAVersion)</w:t>
            </w:r>
            <w:r w:rsidRPr="003F4B1F">
              <w:t xml:space="preserve"> to message newUpdateAvailable</w:t>
            </w:r>
            <w:r w:rsidR="00AE0698" w:rsidRPr="003F4B1F">
              <w:t xml:space="preserve"> in version 3</w:t>
            </w:r>
          </w:p>
          <w:p w14:paraId="0E42292D" w14:textId="77777777" w:rsidR="00AE0698" w:rsidRPr="003F4B1F" w:rsidRDefault="00AE0698" w:rsidP="0075354D">
            <w:pPr>
              <w:pStyle w:val="ListParagraph"/>
              <w:numPr>
                <w:ilvl w:val="0"/>
                <w:numId w:val="44"/>
              </w:numPr>
              <w:ind w:left="430"/>
            </w:pPr>
            <w:r w:rsidRPr="003F4B1F">
              <w:t>Add 1 optional attribute (enforceRefresh) to message haConfigRetrigger in version 3</w:t>
            </w:r>
          </w:p>
          <w:p w14:paraId="17058A49" w14:textId="0C3A7E71" w:rsidR="00AE0698" w:rsidRPr="003F4B1F" w:rsidRDefault="00AE0698" w:rsidP="0075354D">
            <w:pPr>
              <w:pStyle w:val="ListParagraph"/>
              <w:numPr>
                <w:ilvl w:val="0"/>
                <w:numId w:val="44"/>
              </w:numPr>
              <w:ind w:left="430"/>
            </w:pPr>
            <w:r w:rsidRPr="003F4B1F">
              <w:t>Add new message downloadProgress to version 3</w:t>
            </w:r>
          </w:p>
        </w:tc>
        <w:tc>
          <w:tcPr>
            <w:tcW w:w="1560" w:type="dxa"/>
          </w:tcPr>
          <w:p w14:paraId="4A96C76B" w14:textId="4A8B4854" w:rsidR="00E17BC2" w:rsidRPr="003F4B1F" w:rsidRDefault="00E17BC2" w:rsidP="0095254C">
            <w:r w:rsidRPr="003F4B1F">
              <w:t>Clauß</w:t>
            </w:r>
          </w:p>
        </w:tc>
        <w:tc>
          <w:tcPr>
            <w:tcW w:w="1381" w:type="dxa"/>
          </w:tcPr>
          <w:p w14:paraId="156D36DB" w14:textId="7D1017EB" w:rsidR="00E17BC2" w:rsidRPr="003F4B1F" w:rsidRDefault="00B80D0C" w:rsidP="00087A2E">
            <w:r w:rsidRPr="003F4B1F">
              <w:t>27</w:t>
            </w:r>
            <w:r w:rsidR="00AE0698" w:rsidRPr="003F4B1F">
              <w:t>.02.2019</w:t>
            </w:r>
          </w:p>
        </w:tc>
      </w:tr>
      <w:tr w:rsidR="00C314CF" w:rsidRPr="003F4B1F" w14:paraId="1A828FA8" w14:textId="77777777" w:rsidTr="00A2191F">
        <w:tc>
          <w:tcPr>
            <w:tcW w:w="1023" w:type="dxa"/>
          </w:tcPr>
          <w:p w14:paraId="19428A09" w14:textId="6439CF6A" w:rsidR="00C314CF" w:rsidRPr="003F4B1F" w:rsidRDefault="00C314CF" w:rsidP="00323451">
            <w:r w:rsidRPr="003F4B1F">
              <w:t>4.0</w:t>
            </w:r>
          </w:p>
        </w:tc>
        <w:tc>
          <w:tcPr>
            <w:tcW w:w="5214" w:type="dxa"/>
          </w:tcPr>
          <w:p w14:paraId="194063FF" w14:textId="77777777" w:rsidR="00C314CF" w:rsidRPr="003F4B1F" w:rsidRDefault="00C314CF" w:rsidP="0075354D">
            <w:pPr>
              <w:pStyle w:val="ListParagraph"/>
              <w:numPr>
                <w:ilvl w:val="0"/>
                <w:numId w:val="44"/>
              </w:numPr>
              <w:ind w:left="430"/>
            </w:pPr>
            <w:r w:rsidRPr="003F4B1F">
              <w:t>Introduced version 4</w:t>
            </w:r>
          </w:p>
          <w:p w14:paraId="45EBE58F" w14:textId="77777777" w:rsidR="00C314CF" w:rsidRDefault="00C314CF" w:rsidP="0075354D">
            <w:pPr>
              <w:pStyle w:val="ListParagraph"/>
              <w:numPr>
                <w:ilvl w:val="0"/>
                <w:numId w:val="44"/>
              </w:numPr>
              <w:ind w:left="430"/>
            </w:pPr>
            <w:r w:rsidRPr="003F4B1F">
              <w:t>Completely updated data part of message haConfig</w:t>
            </w:r>
            <w:r w:rsidR="0075354D">
              <w:t xml:space="preserve"> in version 4.</w:t>
            </w:r>
          </w:p>
          <w:p w14:paraId="65F26C24" w14:textId="77777777" w:rsidR="0075354D" w:rsidRDefault="0075354D" w:rsidP="0075354D">
            <w:pPr>
              <w:pStyle w:val="ListParagraph"/>
              <w:numPr>
                <w:ilvl w:val="0"/>
                <w:numId w:val="44"/>
              </w:numPr>
              <w:ind w:left="430"/>
            </w:pPr>
            <w:r>
              <w:t>Added chapter 2.5 with link to supported/ available data types in JSON</w:t>
            </w:r>
          </w:p>
          <w:p w14:paraId="28B6357E" w14:textId="2565D468" w:rsidR="00577643" w:rsidRPr="003F4B1F" w:rsidRDefault="00577643" w:rsidP="0075354D">
            <w:pPr>
              <w:pStyle w:val="ListParagraph"/>
              <w:numPr>
                <w:ilvl w:val="0"/>
                <w:numId w:val="44"/>
              </w:numPr>
              <w:ind w:left="430"/>
            </w:pPr>
            <w:r>
              <w:t>Updated allowed ciphers in chapter 3.4.1</w:t>
            </w:r>
          </w:p>
        </w:tc>
        <w:tc>
          <w:tcPr>
            <w:tcW w:w="1560" w:type="dxa"/>
          </w:tcPr>
          <w:p w14:paraId="712EDB6B" w14:textId="7ABD1372" w:rsidR="00C314CF" w:rsidRPr="003F4B1F" w:rsidRDefault="00C314CF" w:rsidP="0095254C">
            <w:r w:rsidRPr="003F4B1F">
              <w:t>Clauß</w:t>
            </w:r>
          </w:p>
        </w:tc>
        <w:tc>
          <w:tcPr>
            <w:tcW w:w="1381" w:type="dxa"/>
          </w:tcPr>
          <w:p w14:paraId="2DA47E00" w14:textId="200B11F9" w:rsidR="00C314CF" w:rsidRPr="003F4B1F" w:rsidRDefault="00577643" w:rsidP="00577643">
            <w:r>
              <w:t>28</w:t>
            </w:r>
            <w:r w:rsidR="00DC1294" w:rsidRPr="003F4B1F">
              <w:t>.0</w:t>
            </w:r>
            <w:r>
              <w:t>7</w:t>
            </w:r>
            <w:r w:rsidR="00DC1294" w:rsidRPr="003F4B1F">
              <w:t>.2020</w:t>
            </w:r>
          </w:p>
        </w:tc>
      </w:tr>
      <w:tr w:rsidR="007F05A6" w14:paraId="33AD26E3" w14:textId="77777777" w:rsidTr="007F05A6">
        <w:tc>
          <w:tcPr>
            <w:tcW w:w="1023" w:type="dxa"/>
            <w:tcBorders>
              <w:top w:val="single" w:sz="4" w:space="0" w:color="auto"/>
              <w:left w:val="single" w:sz="4" w:space="0" w:color="auto"/>
              <w:bottom w:val="single" w:sz="4" w:space="0" w:color="auto"/>
              <w:right w:val="single" w:sz="4" w:space="0" w:color="auto"/>
            </w:tcBorders>
          </w:tcPr>
          <w:p w14:paraId="65467BCE" w14:textId="77777777" w:rsidR="007F05A6" w:rsidRPr="003F4B1F" w:rsidRDefault="007F05A6" w:rsidP="00126DF7">
            <w:r>
              <w:t>4.1</w:t>
            </w:r>
          </w:p>
        </w:tc>
        <w:tc>
          <w:tcPr>
            <w:tcW w:w="5214" w:type="dxa"/>
            <w:tcBorders>
              <w:top w:val="single" w:sz="4" w:space="0" w:color="auto"/>
              <w:left w:val="single" w:sz="4" w:space="0" w:color="auto"/>
              <w:bottom w:val="single" w:sz="4" w:space="0" w:color="auto"/>
              <w:right w:val="single" w:sz="4" w:space="0" w:color="auto"/>
            </w:tcBorders>
          </w:tcPr>
          <w:p w14:paraId="5C088186" w14:textId="77777777" w:rsidR="007F05A6" w:rsidRDefault="007F05A6" w:rsidP="00126DF7">
            <w:pPr>
              <w:pStyle w:val="ListParagraph"/>
              <w:numPr>
                <w:ilvl w:val="0"/>
                <w:numId w:val="44"/>
              </w:numPr>
              <w:ind w:left="430"/>
            </w:pPr>
            <w:r>
              <w:t>Updated SDD link in inventory parameter description in chapter 6.3.1</w:t>
            </w:r>
          </w:p>
          <w:p w14:paraId="4D5DDCE7" w14:textId="77777777" w:rsidR="007F05A6" w:rsidRDefault="007F05A6" w:rsidP="00126DF7">
            <w:pPr>
              <w:pStyle w:val="ListParagraph"/>
              <w:numPr>
                <w:ilvl w:val="0"/>
                <w:numId w:val="44"/>
              </w:numPr>
              <w:ind w:left="430"/>
            </w:pPr>
            <w:r>
              <w:t>Added new package property file structure in version 6. Chapter 3.4.5</w:t>
            </w:r>
          </w:p>
          <w:p w14:paraId="24F060FD" w14:textId="77777777" w:rsidR="007F05A6" w:rsidRPr="003F4B1F" w:rsidRDefault="007F05A6" w:rsidP="00126DF7">
            <w:pPr>
              <w:pStyle w:val="ListParagraph"/>
              <w:numPr>
                <w:ilvl w:val="0"/>
                <w:numId w:val="44"/>
              </w:numPr>
              <w:ind w:left="430"/>
            </w:pPr>
            <w:r>
              <w:t>Added a disclaimer for BTM based devices to chapter 6</w:t>
            </w:r>
          </w:p>
        </w:tc>
        <w:tc>
          <w:tcPr>
            <w:tcW w:w="1560" w:type="dxa"/>
            <w:tcBorders>
              <w:top w:val="single" w:sz="4" w:space="0" w:color="auto"/>
              <w:left w:val="single" w:sz="4" w:space="0" w:color="auto"/>
              <w:bottom w:val="single" w:sz="4" w:space="0" w:color="auto"/>
              <w:right w:val="single" w:sz="4" w:space="0" w:color="auto"/>
            </w:tcBorders>
          </w:tcPr>
          <w:p w14:paraId="34C57FEF" w14:textId="77777777" w:rsidR="007F05A6" w:rsidRPr="003F4B1F" w:rsidRDefault="007F05A6" w:rsidP="00126DF7">
            <w:r>
              <w:t>Clauß</w:t>
            </w:r>
          </w:p>
        </w:tc>
        <w:tc>
          <w:tcPr>
            <w:tcW w:w="1381" w:type="dxa"/>
            <w:tcBorders>
              <w:top w:val="single" w:sz="4" w:space="0" w:color="auto"/>
              <w:left w:val="single" w:sz="4" w:space="0" w:color="auto"/>
              <w:bottom w:val="single" w:sz="4" w:space="0" w:color="auto"/>
              <w:right w:val="single" w:sz="4" w:space="0" w:color="auto"/>
            </w:tcBorders>
          </w:tcPr>
          <w:p w14:paraId="17C9CC3E" w14:textId="77777777" w:rsidR="007F05A6" w:rsidRDefault="007F05A6" w:rsidP="00126DF7">
            <w:r>
              <w:t>18.03.2021</w:t>
            </w:r>
          </w:p>
        </w:tc>
      </w:tr>
      <w:tr w:rsidR="003B4943" w14:paraId="57B3F79D" w14:textId="77777777" w:rsidTr="007F05A6">
        <w:tc>
          <w:tcPr>
            <w:tcW w:w="1023" w:type="dxa"/>
            <w:tcBorders>
              <w:top w:val="single" w:sz="4" w:space="0" w:color="auto"/>
              <w:left w:val="single" w:sz="4" w:space="0" w:color="auto"/>
              <w:bottom w:val="single" w:sz="4" w:space="0" w:color="auto"/>
              <w:right w:val="single" w:sz="4" w:space="0" w:color="auto"/>
            </w:tcBorders>
          </w:tcPr>
          <w:p w14:paraId="4C662F7B" w14:textId="4D7941C8" w:rsidR="003B4943" w:rsidRDefault="003B4943" w:rsidP="00126DF7">
            <w:r>
              <w:t>4.2</w:t>
            </w:r>
          </w:p>
        </w:tc>
        <w:tc>
          <w:tcPr>
            <w:tcW w:w="5214" w:type="dxa"/>
            <w:tcBorders>
              <w:top w:val="single" w:sz="4" w:space="0" w:color="auto"/>
              <w:left w:val="single" w:sz="4" w:space="0" w:color="auto"/>
              <w:bottom w:val="single" w:sz="4" w:space="0" w:color="auto"/>
              <w:right w:val="single" w:sz="4" w:space="0" w:color="auto"/>
            </w:tcBorders>
          </w:tcPr>
          <w:p w14:paraId="07385096" w14:textId="0131AAFA" w:rsidR="003B4943" w:rsidRDefault="003B4943" w:rsidP="00126DF7">
            <w:pPr>
              <w:pStyle w:val="ListParagraph"/>
              <w:numPr>
                <w:ilvl w:val="0"/>
                <w:numId w:val="44"/>
              </w:numPr>
              <w:ind w:left="430"/>
            </w:pPr>
            <w:r>
              <w:t>Added Trust Config (Security Inventory) in chapter 6</w:t>
            </w:r>
          </w:p>
        </w:tc>
        <w:tc>
          <w:tcPr>
            <w:tcW w:w="1560" w:type="dxa"/>
            <w:tcBorders>
              <w:top w:val="single" w:sz="4" w:space="0" w:color="auto"/>
              <w:left w:val="single" w:sz="4" w:space="0" w:color="auto"/>
              <w:bottom w:val="single" w:sz="4" w:space="0" w:color="auto"/>
              <w:right w:val="single" w:sz="4" w:space="0" w:color="auto"/>
            </w:tcBorders>
          </w:tcPr>
          <w:p w14:paraId="1678483C" w14:textId="17E843E7" w:rsidR="003B4943" w:rsidRDefault="003B4943" w:rsidP="00126DF7">
            <w:r>
              <w:t>Arun</w:t>
            </w:r>
          </w:p>
        </w:tc>
        <w:tc>
          <w:tcPr>
            <w:tcW w:w="1381" w:type="dxa"/>
            <w:tcBorders>
              <w:top w:val="single" w:sz="4" w:space="0" w:color="auto"/>
              <w:left w:val="single" w:sz="4" w:space="0" w:color="auto"/>
              <w:bottom w:val="single" w:sz="4" w:space="0" w:color="auto"/>
              <w:right w:val="single" w:sz="4" w:space="0" w:color="auto"/>
            </w:tcBorders>
          </w:tcPr>
          <w:p w14:paraId="1F77F30D" w14:textId="0CE53E77" w:rsidR="003B4943" w:rsidRDefault="003B4943" w:rsidP="00126DF7">
            <w:r>
              <w:t>07.07.2021</w:t>
            </w:r>
          </w:p>
        </w:tc>
      </w:tr>
      <w:tr w:rsidR="00D176D3" w14:paraId="6DA37171" w14:textId="77777777" w:rsidTr="007F05A6">
        <w:trPr>
          <w:ins w:id="694" w:author="Clauss, Jens (GDE-EDS9)" w:date="2021-11-22T19:39:00Z"/>
        </w:trPr>
        <w:tc>
          <w:tcPr>
            <w:tcW w:w="1023" w:type="dxa"/>
            <w:tcBorders>
              <w:top w:val="single" w:sz="4" w:space="0" w:color="auto"/>
              <w:left w:val="single" w:sz="4" w:space="0" w:color="auto"/>
              <w:bottom w:val="single" w:sz="4" w:space="0" w:color="auto"/>
              <w:right w:val="single" w:sz="4" w:space="0" w:color="auto"/>
            </w:tcBorders>
          </w:tcPr>
          <w:p w14:paraId="04732DA7" w14:textId="257B88A1" w:rsidR="00D176D3" w:rsidRDefault="00D176D3" w:rsidP="00126DF7">
            <w:pPr>
              <w:rPr>
                <w:ins w:id="695" w:author="Clauss, Jens (GDE-EDS9)" w:date="2021-11-22T19:39:00Z"/>
              </w:rPr>
            </w:pPr>
            <w:ins w:id="696" w:author="Clauss, Jens (GDE-EDS9)" w:date="2021-11-22T19:39:00Z">
              <w:r>
                <w:t>5.0</w:t>
              </w:r>
            </w:ins>
          </w:p>
        </w:tc>
        <w:tc>
          <w:tcPr>
            <w:tcW w:w="5214" w:type="dxa"/>
            <w:tcBorders>
              <w:top w:val="single" w:sz="4" w:space="0" w:color="auto"/>
              <w:left w:val="single" w:sz="4" w:space="0" w:color="auto"/>
              <w:bottom w:val="single" w:sz="4" w:space="0" w:color="auto"/>
              <w:right w:val="single" w:sz="4" w:space="0" w:color="auto"/>
            </w:tcBorders>
          </w:tcPr>
          <w:p w14:paraId="17ECAA45" w14:textId="77777777" w:rsidR="00D176D3" w:rsidRDefault="00D176D3" w:rsidP="00126DF7">
            <w:pPr>
              <w:pStyle w:val="ListParagraph"/>
              <w:numPr>
                <w:ilvl w:val="0"/>
                <w:numId w:val="44"/>
              </w:numPr>
              <w:ind w:left="430"/>
              <w:rPr>
                <w:ins w:id="697" w:author="Clauss, Jens (GDE-EDS9)" w:date="2021-11-22T19:39:00Z"/>
              </w:rPr>
            </w:pPr>
            <w:ins w:id="698" w:author="Clauss, Jens (GDE-EDS9)" w:date="2021-11-22T19:39:00Z">
              <w:r>
                <w:t>Introduced version 5</w:t>
              </w:r>
            </w:ins>
          </w:p>
          <w:p w14:paraId="51AB00B6" w14:textId="655B573E" w:rsidR="00D176D3" w:rsidRDefault="00D176D3" w:rsidP="00126DF7">
            <w:pPr>
              <w:pStyle w:val="ListParagraph"/>
              <w:numPr>
                <w:ilvl w:val="0"/>
                <w:numId w:val="44"/>
              </w:numPr>
              <w:ind w:left="430"/>
              <w:rPr>
                <w:ins w:id="699" w:author="Clauss, Jens (GDE-EDS9)" w:date="2021-11-22T19:39:00Z"/>
              </w:rPr>
            </w:pPr>
            <w:ins w:id="700" w:author="Clauss, Jens (GDE-EDS9)" w:date="2021-11-22T19:40:00Z">
              <w:r>
                <w:t>Updated chapter 3.4.5 to the final specification</w:t>
              </w:r>
            </w:ins>
          </w:p>
        </w:tc>
        <w:tc>
          <w:tcPr>
            <w:tcW w:w="1560" w:type="dxa"/>
            <w:tcBorders>
              <w:top w:val="single" w:sz="4" w:space="0" w:color="auto"/>
              <w:left w:val="single" w:sz="4" w:space="0" w:color="auto"/>
              <w:bottom w:val="single" w:sz="4" w:space="0" w:color="auto"/>
              <w:right w:val="single" w:sz="4" w:space="0" w:color="auto"/>
            </w:tcBorders>
          </w:tcPr>
          <w:p w14:paraId="284723EE" w14:textId="257F761F" w:rsidR="00D176D3" w:rsidRDefault="00D176D3" w:rsidP="00126DF7">
            <w:pPr>
              <w:rPr>
                <w:ins w:id="701" w:author="Clauss, Jens (GDE-EDS9)" w:date="2021-11-22T19:39:00Z"/>
              </w:rPr>
            </w:pPr>
            <w:ins w:id="702" w:author="Clauss, Jens (GDE-EDS9)" w:date="2021-11-22T19:39:00Z">
              <w:r>
                <w:t>Clauß</w:t>
              </w:r>
            </w:ins>
          </w:p>
        </w:tc>
        <w:tc>
          <w:tcPr>
            <w:tcW w:w="1381" w:type="dxa"/>
            <w:tcBorders>
              <w:top w:val="single" w:sz="4" w:space="0" w:color="auto"/>
              <w:left w:val="single" w:sz="4" w:space="0" w:color="auto"/>
              <w:bottom w:val="single" w:sz="4" w:space="0" w:color="auto"/>
              <w:right w:val="single" w:sz="4" w:space="0" w:color="auto"/>
            </w:tcBorders>
          </w:tcPr>
          <w:p w14:paraId="4C3A24D2" w14:textId="2644D7F5" w:rsidR="00D176D3" w:rsidRDefault="00D176D3" w:rsidP="00126DF7">
            <w:pPr>
              <w:rPr>
                <w:ins w:id="703" w:author="Clauss, Jens (GDE-EDS9)" w:date="2021-11-22T19:39:00Z"/>
              </w:rPr>
            </w:pPr>
            <w:ins w:id="704" w:author="Clauss, Jens (GDE-EDS9)" w:date="2021-11-22T19:39:00Z">
              <w:r>
                <w:t>22.11.2021</w:t>
              </w:r>
            </w:ins>
          </w:p>
        </w:tc>
      </w:tr>
    </w:tbl>
    <w:p w14:paraId="5CE73C19" w14:textId="77777777" w:rsidR="00BF267D" w:rsidRPr="003F4B1F" w:rsidRDefault="00BF267D" w:rsidP="00BF267D"/>
    <w:p w14:paraId="2DF97A0D" w14:textId="77777777" w:rsidR="009900B8" w:rsidRPr="003F4B1F" w:rsidRDefault="009900B8" w:rsidP="009900B8"/>
    <w:p w14:paraId="56CC1EEF" w14:textId="77777777" w:rsidR="009900B8" w:rsidRPr="003F4B1F" w:rsidRDefault="009900B8" w:rsidP="009900B8">
      <w:pPr>
        <w:sectPr w:rsidR="009900B8" w:rsidRPr="003F4B1F" w:rsidSect="008415C8">
          <w:headerReference w:type="default" r:id="rId8"/>
          <w:footerReference w:type="default" r:id="rId9"/>
          <w:headerReference w:type="first" r:id="rId10"/>
          <w:footerReference w:type="first" r:id="rId11"/>
          <w:pgSz w:w="11906" w:h="16838" w:code="9"/>
          <w:pgMar w:top="1674" w:right="1418" w:bottom="1418" w:left="1418" w:header="454" w:footer="737" w:gutter="0"/>
          <w:cols w:space="720"/>
        </w:sectPr>
      </w:pPr>
    </w:p>
    <w:p w14:paraId="6FCBAB56" w14:textId="77777777" w:rsidR="001E30BC" w:rsidRPr="003F4B1F" w:rsidRDefault="008E7375" w:rsidP="001E21B8">
      <w:pPr>
        <w:pStyle w:val="Heading1"/>
      </w:pPr>
      <w:bookmarkStart w:id="705" w:name="_Ref340839147"/>
      <w:bookmarkStart w:id="706" w:name="_Ref340839179"/>
      <w:bookmarkStart w:id="707" w:name="_Toc88504076"/>
      <w:r w:rsidRPr="003F4B1F">
        <w:lastRenderedPageBreak/>
        <w:t>Introduction</w:t>
      </w:r>
      <w:bookmarkEnd w:id="705"/>
      <w:bookmarkEnd w:id="706"/>
      <w:bookmarkEnd w:id="707"/>
    </w:p>
    <w:p w14:paraId="7378ED63" w14:textId="77777777" w:rsidR="00B94CEA" w:rsidRPr="003F4B1F" w:rsidRDefault="008E7375" w:rsidP="001E30BC">
      <w:pPr>
        <w:pStyle w:val="Heading2"/>
      </w:pPr>
      <w:bookmarkStart w:id="708" w:name="_Toc88504077"/>
      <w:r w:rsidRPr="003F4B1F">
        <w:t>Goals of the Specification</w:t>
      </w:r>
      <w:bookmarkEnd w:id="708"/>
    </w:p>
    <w:p w14:paraId="0137E595" w14:textId="77777777" w:rsidR="00095874" w:rsidRPr="003F4B1F" w:rsidRDefault="008E7375" w:rsidP="00266201">
      <w:r w:rsidRPr="003F4B1F">
        <w:t>This document provides a specification which defines the firmware update process for connected devices and the application programming interface (API) of a home appliance (HA) with connectivity features connected to the local customer service (directly at home) or to the BSH internet server also referred as backend.</w:t>
      </w:r>
    </w:p>
    <w:p w14:paraId="586F26EC" w14:textId="77777777" w:rsidR="00266201" w:rsidRPr="003F4B1F" w:rsidRDefault="00266201" w:rsidP="00095874"/>
    <w:p w14:paraId="3B350281" w14:textId="77777777" w:rsidR="001E30BC" w:rsidRPr="003F4B1F" w:rsidRDefault="008E7375" w:rsidP="001E30BC">
      <w:pPr>
        <w:pStyle w:val="Heading2"/>
      </w:pPr>
      <w:bookmarkStart w:id="709" w:name="_Toc88504078"/>
      <w:r w:rsidRPr="003F4B1F">
        <w:t>Validity of the Document</w:t>
      </w:r>
      <w:bookmarkEnd w:id="709"/>
    </w:p>
    <w:p w14:paraId="7BADDAD6" w14:textId="77777777" w:rsidR="00266201" w:rsidRPr="003F4B1F" w:rsidRDefault="008E7375" w:rsidP="00266201">
      <w:r w:rsidRPr="003F4B1F">
        <w:t xml:space="preserve">The document is valid for </w:t>
      </w:r>
      <w:r w:rsidRPr="003F4B1F">
        <w:rPr>
          <w:b/>
          <w:bCs/>
        </w:rPr>
        <w:t>local customer service and backend</w:t>
      </w:r>
      <w:r w:rsidRPr="003F4B1F">
        <w:t xml:space="preserve"> communication.</w:t>
      </w:r>
    </w:p>
    <w:p w14:paraId="57B14AFD" w14:textId="77777777" w:rsidR="00266201" w:rsidRPr="003F4B1F" w:rsidRDefault="00266201" w:rsidP="00266201"/>
    <w:p w14:paraId="4796A081" w14:textId="77777777" w:rsidR="0013409F" w:rsidRPr="003F4B1F" w:rsidRDefault="008E7375" w:rsidP="005E06B4">
      <w:r w:rsidRPr="003F4B1F">
        <w:t>This document explicitly contains information about a restricted service. This means, that this service is not available to all interfaces of the HA.</w:t>
      </w:r>
    </w:p>
    <w:p w14:paraId="78985179" w14:textId="77777777" w:rsidR="00E03F7A" w:rsidRPr="003F4B1F" w:rsidRDefault="00E03F7A" w:rsidP="001E30BC"/>
    <w:p w14:paraId="067A7C48" w14:textId="77777777" w:rsidR="001E30BC" w:rsidRPr="003F4B1F" w:rsidRDefault="008E7375" w:rsidP="009B3110">
      <w:pPr>
        <w:pStyle w:val="Heading2"/>
      </w:pPr>
      <w:bookmarkStart w:id="710" w:name="_Toc88504079"/>
      <w:r w:rsidRPr="003F4B1F">
        <w:t>Reference of Related Documents</w:t>
      </w:r>
      <w:bookmarkEnd w:id="710"/>
    </w:p>
    <w:p w14:paraId="23FE8A3C" w14:textId="77777777" w:rsidR="00095874" w:rsidRPr="003F4B1F" w:rsidRDefault="00095874" w:rsidP="00095874"/>
    <w:p w14:paraId="7709DC7C" w14:textId="77777777" w:rsidR="0061751F" w:rsidRPr="003F4B1F" w:rsidRDefault="008E7375" w:rsidP="0061751F">
      <w:r w:rsidRPr="003F4B1F">
        <w:t>[</w:t>
      </w:r>
      <w:r w:rsidRPr="003F4B1F">
        <w:rPr>
          <w:b/>
          <w:bCs/>
        </w:rPr>
        <w:t>CBSP13</w:t>
      </w:r>
      <w:r w:rsidRPr="003F4B1F">
        <w:t xml:space="preserve">] </w:t>
      </w:r>
      <w:r w:rsidRPr="003F4B1F">
        <w:rPr>
          <w:i/>
          <w:iCs/>
        </w:rPr>
        <w:t>HomeConnect Interface Specification Between Com’Module and Backend</w:t>
      </w:r>
      <w:r w:rsidRPr="003F4B1F">
        <w:t>,</w:t>
      </w:r>
    </w:p>
    <w:p w14:paraId="505C8632" w14:textId="77777777" w:rsidR="0061751F" w:rsidRPr="003F4B1F" w:rsidRDefault="008E7375" w:rsidP="0061751F">
      <w:r w:rsidRPr="003F4B1F">
        <w:t>PDM Document 5560 0000010292</w:t>
      </w:r>
    </w:p>
    <w:p w14:paraId="0894FD77" w14:textId="77777777" w:rsidR="0061751F" w:rsidRPr="003F4B1F" w:rsidRDefault="0061751F" w:rsidP="0061751F"/>
    <w:p w14:paraId="56CC74C7" w14:textId="77777777" w:rsidR="00DC79E4" w:rsidRPr="003F4B1F" w:rsidRDefault="008E7375" w:rsidP="0061751F">
      <w:r w:rsidRPr="003F4B1F">
        <w:t>[</w:t>
      </w:r>
      <w:r w:rsidRPr="003F4B1F">
        <w:rPr>
          <w:b/>
          <w:bCs/>
        </w:rPr>
        <w:t>CESP13</w:t>
      </w:r>
      <w:r w:rsidRPr="003F4B1F">
        <w:t xml:space="preserve">] </w:t>
      </w:r>
      <w:r w:rsidRPr="003F4B1F">
        <w:rPr>
          <w:i/>
          <w:iCs/>
        </w:rPr>
        <w:t>HomeConnect Interface Specification Between Com’Module and in-home End Devices</w:t>
      </w:r>
      <w:r w:rsidRPr="003F4B1F">
        <w:t>, PDM Document 5560 0000010222</w:t>
      </w:r>
    </w:p>
    <w:p w14:paraId="7CA8D91F" w14:textId="77777777" w:rsidR="00DC79E4" w:rsidRPr="003F4B1F" w:rsidRDefault="00DC79E4" w:rsidP="00DC79E4"/>
    <w:p w14:paraId="749E6A80" w14:textId="77777777" w:rsidR="00DF3894" w:rsidRPr="003F4B1F" w:rsidRDefault="008E7375" w:rsidP="00DC79E4">
      <w:r w:rsidRPr="003F4B1F">
        <w:t>[</w:t>
      </w:r>
      <w:r w:rsidRPr="003F4B1F">
        <w:rPr>
          <w:b/>
          <w:bCs/>
        </w:rPr>
        <w:t>RFC2119</w:t>
      </w:r>
      <w:r w:rsidRPr="003F4B1F">
        <w:t xml:space="preserve">] </w:t>
      </w:r>
      <w:r w:rsidRPr="003F4B1F">
        <w:rPr>
          <w:i/>
          <w:iCs/>
        </w:rPr>
        <w:t>Key words for use in RFCs to Indicate Requirement Levels</w:t>
      </w:r>
      <w:r w:rsidRPr="003F4B1F">
        <w:t>, http://www.ietf.org/rfc/rfc2119.txt.pdf</w:t>
      </w:r>
    </w:p>
    <w:p w14:paraId="7C68B498" w14:textId="77777777" w:rsidR="008A391E" w:rsidRPr="003F4B1F" w:rsidRDefault="008A391E" w:rsidP="00095874"/>
    <w:p w14:paraId="57E53469" w14:textId="77777777" w:rsidR="0018123C" w:rsidRPr="003F4B1F" w:rsidRDefault="008E7375" w:rsidP="00095874">
      <w:r w:rsidRPr="003F4B1F">
        <w:t xml:space="preserve">[4] </w:t>
      </w:r>
      <w:r w:rsidRPr="003F4B1F">
        <w:rPr>
          <w:i/>
          <w:iCs/>
        </w:rPr>
        <w:t>Remote Update: HW &amp; SW description, HW_andSW_description_RemoteUpdate.pdf</w:t>
      </w:r>
    </w:p>
    <w:p w14:paraId="0F189077" w14:textId="77777777" w:rsidR="00DF3894" w:rsidRPr="003F4B1F" w:rsidRDefault="008E7375" w:rsidP="00DF3894">
      <w:pPr>
        <w:pStyle w:val="Heading2"/>
      </w:pPr>
      <w:bookmarkStart w:id="711" w:name="_Toc88504080"/>
      <w:r w:rsidRPr="003F4B1F">
        <w:t>Requirement Levels</w:t>
      </w:r>
      <w:bookmarkEnd w:id="711"/>
    </w:p>
    <w:p w14:paraId="3C6AE36C" w14:textId="77777777" w:rsidR="00DF3894" w:rsidRPr="003F4B1F" w:rsidRDefault="008E7375" w:rsidP="00095874">
      <w:r w:rsidRPr="003F4B1F">
        <w:t>The key words "MUST", "MUST NOT", "REQUIRED", "SHALL", "SHALL NOT", "SHOULD", "SHOULD NOT", "RECOMMENDED", "MAY", and "OPTIONAL" in this document are to be interpreted as described in [RFC2119].</w:t>
      </w:r>
    </w:p>
    <w:p w14:paraId="6BA376EE" w14:textId="77777777" w:rsidR="00A537F3" w:rsidRPr="003F4B1F" w:rsidRDefault="00A537F3" w:rsidP="00D6001C"/>
    <w:p w14:paraId="79167A59" w14:textId="77777777" w:rsidR="00323C20" w:rsidRPr="003F4B1F" w:rsidRDefault="008E7375" w:rsidP="00E63653">
      <w:pPr>
        <w:pStyle w:val="Heading1"/>
      </w:pPr>
      <w:r w:rsidRPr="003F4B1F">
        <w:br w:type="page"/>
      </w:r>
      <w:bookmarkStart w:id="712" w:name="_Toc88504081"/>
      <w:r w:rsidRPr="003F4B1F">
        <w:lastRenderedPageBreak/>
        <w:t>Preconditions</w:t>
      </w:r>
      <w:bookmarkEnd w:id="712"/>
    </w:p>
    <w:p w14:paraId="6E60AC21" w14:textId="77777777" w:rsidR="00B320F9" w:rsidRPr="003F4B1F" w:rsidRDefault="008E7375" w:rsidP="00B320F9">
      <w:r w:rsidRPr="003F4B1F">
        <w:t>The same preconditions as stated in the in-home Wi-Fi specification (see [CESP13]) also apply for this specification. Exceptions are mention</w:t>
      </w:r>
      <w:r w:rsidR="00B864CD" w:rsidRPr="003F4B1F">
        <w:t>ed</w:t>
      </w:r>
      <w:r w:rsidRPr="003F4B1F">
        <w:t xml:space="preserve"> in the following sub chapters.</w:t>
      </w:r>
    </w:p>
    <w:p w14:paraId="0DB85B50" w14:textId="77777777" w:rsidR="00B320F9" w:rsidRPr="003F4B1F" w:rsidRDefault="00B320F9" w:rsidP="00B320F9"/>
    <w:p w14:paraId="7493C023" w14:textId="77777777" w:rsidR="009B3110" w:rsidRPr="003F4B1F" w:rsidRDefault="008E7375" w:rsidP="009B3110">
      <w:pPr>
        <w:pStyle w:val="Heading2"/>
      </w:pPr>
      <w:bookmarkStart w:id="713" w:name="_Toc341371764"/>
      <w:bookmarkStart w:id="714" w:name="_Toc341373706"/>
      <w:bookmarkStart w:id="715" w:name="_Toc341963760"/>
      <w:bookmarkStart w:id="716" w:name="_Toc88504082"/>
      <w:bookmarkEnd w:id="713"/>
      <w:bookmarkEnd w:id="714"/>
      <w:bookmarkEnd w:id="715"/>
      <w:r w:rsidRPr="003F4B1F">
        <w:t>Communication Partner</w:t>
      </w:r>
      <w:r w:rsidR="00416CB0" w:rsidRPr="003F4B1F">
        <w:t>s</w:t>
      </w:r>
      <w:bookmarkEnd w:id="716"/>
    </w:p>
    <w:p w14:paraId="633EE1C5" w14:textId="77777777" w:rsidR="00AD1279" w:rsidRPr="003F4B1F" w:rsidRDefault="008E7375" w:rsidP="009B3110">
      <w:r w:rsidRPr="003F4B1F">
        <w:t xml:space="preserve">The communication will be established between the </w:t>
      </w:r>
      <w:r w:rsidR="00416CB0" w:rsidRPr="003F4B1F">
        <w:t>backend</w:t>
      </w:r>
      <w:r w:rsidRPr="003F4B1F">
        <w:t xml:space="preserve"> and a communications module (COM).</w:t>
      </w:r>
      <w:r w:rsidR="00416CB0" w:rsidRPr="003F4B1F">
        <w:t xml:space="preserve"> </w:t>
      </w:r>
      <w:r w:rsidR="00AD1279" w:rsidRPr="003F4B1F">
        <w:t>For firmware download</w:t>
      </w:r>
      <w:r w:rsidR="005D518F" w:rsidRPr="003F4B1F">
        <w:t>, an https connection</w:t>
      </w:r>
      <w:r w:rsidR="00AD1279" w:rsidRPr="003F4B1F">
        <w:t xml:space="preserve"> </w:t>
      </w:r>
      <w:r w:rsidR="005D518F" w:rsidRPr="003F4B1F">
        <w:t>from the COM to an</w:t>
      </w:r>
      <w:r w:rsidR="009050E2" w:rsidRPr="003F4B1F">
        <w:t>other</w:t>
      </w:r>
      <w:r w:rsidR="005D518F" w:rsidRPr="003F4B1F">
        <w:t xml:space="preserve"> backend server will also be established</w:t>
      </w:r>
      <w:r w:rsidR="002A00A2" w:rsidRPr="003F4B1F">
        <w:t xml:space="preserve"> (concurrent </w:t>
      </w:r>
      <w:r w:rsidR="009A1CCB" w:rsidRPr="003F4B1F">
        <w:t>with</w:t>
      </w:r>
      <w:r w:rsidR="002A00A2" w:rsidRPr="003F4B1F">
        <w:t xml:space="preserve"> the standard HCA connection)</w:t>
      </w:r>
      <w:r w:rsidR="005D518F" w:rsidRPr="003F4B1F">
        <w:t>.</w:t>
      </w:r>
    </w:p>
    <w:p w14:paraId="7E68217F" w14:textId="77777777" w:rsidR="005D518F" w:rsidRPr="003F4B1F" w:rsidRDefault="005D518F" w:rsidP="009B3110"/>
    <w:p w14:paraId="7BDA0AA8" w14:textId="77777777" w:rsidR="00D64409" w:rsidRPr="003F4B1F" w:rsidRDefault="00416CB0" w:rsidP="009B3110">
      <w:r w:rsidRPr="003F4B1F">
        <w:t>Alternatively the customer service may emulate the functionality of the backend</w:t>
      </w:r>
      <w:r w:rsidR="005D518F" w:rsidRPr="003F4B1F">
        <w:t xml:space="preserve"> servers</w:t>
      </w:r>
      <w:r w:rsidRPr="003F4B1F">
        <w:t xml:space="preserve"> over a local connection.</w:t>
      </w:r>
    </w:p>
    <w:p w14:paraId="76D7C33E" w14:textId="77777777" w:rsidR="00290DD9" w:rsidRPr="003F4B1F" w:rsidRDefault="00290DD9" w:rsidP="00290DD9"/>
    <w:p w14:paraId="4E6A173C" w14:textId="77777777" w:rsidR="004D791A" w:rsidRPr="003F4B1F" w:rsidRDefault="008E7375" w:rsidP="00290DD9">
      <w:r w:rsidRPr="003F4B1F">
        <w:t>Sometimes the wording home appliance (HA) is used, also referring to the communications module.</w:t>
      </w:r>
    </w:p>
    <w:p w14:paraId="570A406C" w14:textId="77777777" w:rsidR="00A10FCF" w:rsidRPr="003F4B1F" w:rsidRDefault="00A10FCF" w:rsidP="00CB77C6"/>
    <w:p w14:paraId="3F565117" w14:textId="77777777" w:rsidR="009B3110" w:rsidRPr="003F4B1F" w:rsidRDefault="008E7375" w:rsidP="00582158">
      <w:pPr>
        <w:pStyle w:val="Heading2"/>
      </w:pPr>
      <w:bookmarkStart w:id="717" w:name="_Toc88504083"/>
      <w:r w:rsidRPr="003F4B1F">
        <w:t>Discovery</w:t>
      </w:r>
      <w:bookmarkEnd w:id="717"/>
    </w:p>
    <w:p w14:paraId="6D71C1BC" w14:textId="77777777" w:rsidR="0061751F" w:rsidRPr="003F4B1F" w:rsidRDefault="00416CB0" w:rsidP="00FD1E90">
      <w:bookmarkStart w:id="718" w:name="_Toc367968115"/>
      <w:bookmarkEnd w:id="718"/>
      <w:r w:rsidRPr="003F4B1F">
        <w:t>For the backend connection</w:t>
      </w:r>
      <w:r w:rsidR="00AD1279" w:rsidRPr="003F4B1F">
        <w:t>,</w:t>
      </w:r>
      <w:r w:rsidRPr="003F4B1F">
        <w:t xml:space="preserve"> discovery is not necessary as the CO</w:t>
      </w:r>
      <w:r w:rsidR="009A1CCB" w:rsidRPr="003F4B1F">
        <w:t>M initiates the connection establishment</w:t>
      </w:r>
      <w:r w:rsidRPr="003F4B1F">
        <w:t xml:space="preserve">. </w:t>
      </w:r>
      <w:r w:rsidR="00AD1279" w:rsidRPr="003F4B1F">
        <w:t>For the local customer service</w:t>
      </w:r>
      <w:r w:rsidR="008E7375" w:rsidRPr="003F4B1F">
        <w:t>.</w:t>
      </w:r>
      <w:r w:rsidR="00AD1279" w:rsidRPr="003F4B1F">
        <w:t>connection</w:t>
      </w:r>
      <w:r w:rsidR="002A00A2" w:rsidRPr="003F4B1F">
        <w:t>,</w:t>
      </w:r>
      <w:r w:rsidR="00AD1279" w:rsidRPr="003F4B1F">
        <w:t xml:space="preserve"> the same discovery mechanisms as stated in the in-home Wi-Fi specification (see [CESP13]) apply.</w:t>
      </w:r>
    </w:p>
    <w:p w14:paraId="40223618" w14:textId="77777777" w:rsidR="00AA54F9" w:rsidRPr="003F4B1F" w:rsidRDefault="00AA54F9" w:rsidP="00FD1E90"/>
    <w:p w14:paraId="7B8206AA" w14:textId="77777777" w:rsidR="00B320F9" w:rsidRPr="003F4B1F" w:rsidRDefault="008E7375" w:rsidP="00582158">
      <w:pPr>
        <w:pStyle w:val="Heading2"/>
      </w:pPr>
      <w:bookmarkStart w:id="719" w:name="_Toc334600304"/>
      <w:bookmarkStart w:id="720" w:name="_Toc88504084"/>
      <w:r w:rsidRPr="003F4B1F">
        <w:t>Security</w:t>
      </w:r>
      <w:bookmarkEnd w:id="719"/>
      <w:bookmarkEnd w:id="720"/>
    </w:p>
    <w:p w14:paraId="4646A0B1" w14:textId="77777777" w:rsidR="002A00A2" w:rsidRPr="003F4B1F" w:rsidRDefault="00AD1279" w:rsidP="002A00A2">
      <w:r w:rsidRPr="003F4B1F">
        <w:t>For the backend connection, the same mechanisms as specified in [CBSP13] are used.</w:t>
      </w:r>
      <w:r w:rsidR="001B4DC6" w:rsidRPr="003F4B1F">
        <w:t xml:space="preserve"> </w:t>
      </w:r>
      <w:r w:rsidR="002A00A2" w:rsidRPr="003F4B1F">
        <w:t>For the local customer service connection, the same security mechanisms as stated in the in-home Wi-Fi specification (see [CESP13]) apply.</w:t>
      </w:r>
    </w:p>
    <w:p w14:paraId="1E8F86BC" w14:textId="77777777" w:rsidR="002A00A2" w:rsidRPr="003F4B1F" w:rsidRDefault="002A00A2" w:rsidP="002A00A2"/>
    <w:p w14:paraId="0330AB60" w14:textId="77777777" w:rsidR="002A00A2" w:rsidRPr="003F4B1F" w:rsidRDefault="002A00A2" w:rsidP="002A00A2">
      <w:r w:rsidRPr="003F4B1F">
        <w:t xml:space="preserve">The https connection for firmware download uses a security mechanism similar to </w:t>
      </w:r>
      <w:r w:rsidR="00001829" w:rsidRPr="003F4B1F">
        <w:t xml:space="preserve">that of </w:t>
      </w:r>
      <w:r w:rsidRPr="003F4B1F">
        <w:t xml:space="preserve">the backend connection, see </w:t>
      </w:r>
      <w:r w:rsidR="008E7375" w:rsidRPr="003F4B1F">
        <w:rPr>
          <w:i/>
        </w:rPr>
        <w:fldChar w:fldCharType="begin"/>
      </w:r>
      <w:r w:rsidRPr="003F4B1F">
        <w:rPr>
          <w:i/>
        </w:rPr>
        <w:instrText xml:space="preserve"> REF _Ref449601248 \r \h  \* MERGEFORMAT </w:instrText>
      </w:r>
      <w:r w:rsidR="008E7375" w:rsidRPr="003F4B1F">
        <w:rPr>
          <w:i/>
        </w:rPr>
      </w:r>
      <w:r w:rsidR="008E7375" w:rsidRPr="003F4B1F">
        <w:rPr>
          <w:i/>
        </w:rPr>
        <w:fldChar w:fldCharType="separate"/>
      </w:r>
      <w:r w:rsidRPr="003F4B1F">
        <w:rPr>
          <w:i/>
        </w:rPr>
        <w:t>3.4.1</w:t>
      </w:r>
      <w:r w:rsidR="008E7375" w:rsidRPr="003F4B1F">
        <w:rPr>
          <w:i/>
        </w:rPr>
        <w:fldChar w:fldCharType="end"/>
      </w:r>
      <w:r w:rsidRPr="003F4B1F">
        <w:rPr>
          <w:i/>
        </w:rPr>
        <w:t xml:space="preserve"> </w:t>
      </w:r>
      <w:r w:rsidR="008E7375" w:rsidRPr="003F4B1F">
        <w:rPr>
          <w:i/>
        </w:rPr>
        <w:fldChar w:fldCharType="begin"/>
      </w:r>
      <w:r w:rsidRPr="003F4B1F">
        <w:rPr>
          <w:i/>
        </w:rPr>
        <w:instrText xml:space="preserve"> REF _Ref449601248 \h  \* MERGEFORMAT </w:instrText>
      </w:r>
      <w:r w:rsidR="008E7375" w:rsidRPr="003F4B1F">
        <w:rPr>
          <w:i/>
        </w:rPr>
      </w:r>
      <w:r w:rsidR="008E7375" w:rsidRPr="003F4B1F">
        <w:rPr>
          <w:i/>
        </w:rPr>
        <w:fldChar w:fldCharType="separate"/>
      </w:r>
      <w:r w:rsidRPr="003F4B1F">
        <w:rPr>
          <w:i/>
        </w:rPr>
        <w:t>HTTPS Connection for Download of Update Packages</w:t>
      </w:r>
      <w:r w:rsidR="008E7375" w:rsidRPr="003F4B1F">
        <w:rPr>
          <w:i/>
        </w:rPr>
        <w:fldChar w:fldCharType="end"/>
      </w:r>
      <w:r w:rsidRPr="003F4B1F">
        <w:t>.</w:t>
      </w:r>
    </w:p>
    <w:p w14:paraId="7D2B2384" w14:textId="77777777" w:rsidR="00AA54F9" w:rsidRPr="003F4B1F" w:rsidRDefault="00AA54F9" w:rsidP="00095874"/>
    <w:p w14:paraId="7AFE6E25" w14:textId="77777777" w:rsidR="005A6234" w:rsidRPr="003F4B1F" w:rsidRDefault="008E7375" w:rsidP="00582158">
      <w:pPr>
        <w:pStyle w:val="Heading2"/>
      </w:pPr>
      <w:bookmarkStart w:id="721" w:name="_Ref335120193"/>
      <w:bookmarkStart w:id="722" w:name="_Toc88504085"/>
      <w:r w:rsidRPr="003F4B1F">
        <w:t>Common Data Structures for All Services</w:t>
      </w:r>
      <w:bookmarkEnd w:id="721"/>
      <w:bookmarkEnd w:id="722"/>
    </w:p>
    <w:p w14:paraId="0DD487A4" w14:textId="77777777" w:rsidR="00E52F07" w:rsidRPr="003F4B1F" w:rsidRDefault="008E7375" w:rsidP="00E52F07">
      <w:r w:rsidRPr="003F4B1F">
        <w:t>The same common data structures as stated in the in-home Wi-Fi specification (see [CESP13]) also apply for this specification.</w:t>
      </w:r>
    </w:p>
    <w:p w14:paraId="2D645E58" w14:textId="4856267F" w:rsidR="003A37CE" w:rsidRPr="003F4B1F" w:rsidRDefault="003A37CE" w:rsidP="00612026"/>
    <w:p w14:paraId="317B376F" w14:textId="77777777" w:rsidR="00967B98" w:rsidRPr="003F4B1F" w:rsidRDefault="00967B98" w:rsidP="00967B98">
      <w:pPr>
        <w:pStyle w:val="Heading2"/>
        <w:tabs>
          <w:tab w:val="clear" w:pos="576"/>
        </w:tabs>
      </w:pPr>
      <w:bookmarkStart w:id="723" w:name="_Toc4080304"/>
      <w:bookmarkStart w:id="724" w:name="_Toc88504086"/>
      <w:r w:rsidRPr="003F4B1F">
        <w:t>Data Types</w:t>
      </w:r>
      <w:bookmarkEnd w:id="723"/>
      <w:bookmarkEnd w:id="724"/>
    </w:p>
    <w:p w14:paraId="2C0FB526" w14:textId="3F530D44" w:rsidR="00967B98" w:rsidRPr="003F4B1F" w:rsidRDefault="00967B98" w:rsidP="00612026">
      <w:r w:rsidRPr="003F4B1F">
        <w:t>The same common and complex data types as stated in the in-home Wi-Fi specification (see [CESP13]) also apply for this specification.</w:t>
      </w:r>
    </w:p>
    <w:p w14:paraId="2430FEB4" w14:textId="77777777" w:rsidR="00967B98" w:rsidRPr="003F4B1F" w:rsidRDefault="00967B98" w:rsidP="00612026"/>
    <w:p w14:paraId="7E841F8B" w14:textId="77777777" w:rsidR="00582158" w:rsidRPr="003F4B1F" w:rsidRDefault="008E7375">
      <w:r w:rsidRPr="003F4B1F">
        <w:br w:type="page"/>
      </w:r>
    </w:p>
    <w:p w14:paraId="2DBB25F0" w14:textId="77777777" w:rsidR="00582158" w:rsidRPr="003F4B1F" w:rsidRDefault="008E7375" w:rsidP="00582158">
      <w:pPr>
        <w:pStyle w:val="Heading1"/>
      </w:pPr>
      <w:bookmarkStart w:id="725" w:name="_Toc88504087"/>
      <w:r w:rsidRPr="003F4B1F">
        <w:lastRenderedPageBreak/>
        <w:t>Workflow of a Firmware Update</w:t>
      </w:r>
      <w:bookmarkEnd w:id="725"/>
    </w:p>
    <w:p w14:paraId="7FAB2733" w14:textId="77777777" w:rsidR="001444A0" w:rsidRPr="003F4B1F" w:rsidRDefault="008E7375">
      <w:pPr>
        <w:pStyle w:val="Heading2"/>
      </w:pPr>
      <w:bookmarkStart w:id="726" w:name="_Toc88504088"/>
      <w:r w:rsidRPr="003F4B1F">
        <w:t>Overview</w:t>
      </w:r>
      <w:bookmarkEnd w:id="726"/>
    </w:p>
    <w:p w14:paraId="640BC683" w14:textId="77777777" w:rsidR="003062EF" w:rsidRPr="003F4B1F" w:rsidRDefault="008E7375" w:rsidP="00612026">
      <w:r w:rsidRPr="003F4B1F">
        <w:t>The following process has been defined for the BSH firmware update supported by COM GEN2:</w:t>
      </w:r>
    </w:p>
    <w:p w14:paraId="32CB7A83" w14:textId="77777777" w:rsidR="00335305" w:rsidRPr="003F4B1F" w:rsidRDefault="00D4041A" w:rsidP="00226B3C">
      <w:r w:rsidRPr="003F4B1F">
        <w:object w:dxaOrig="16489" w:dyaOrig="1948" w14:anchorId="33B72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53pt" o:ole="">
            <v:imagedata r:id="rId12" o:title=""/>
          </v:shape>
          <o:OLEObject Type="Embed" ProgID="Visio.Drawing.11" ShapeID="_x0000_i1025" DrawAspect="Content" ObjectID="_1699116908" r:id="rId13"/>
        </w:object>
      </w:r>
    </w:p>
    <w:p w14:paraId="4327D526" w14:textId="77777777" w:rsidR="00335305" w:rsidRPr="003F4B1F" w:rsidRDefault="00335305" w:rsidP="00226B3C"/>
    <w:p w14:paraId="6A28D94F" w14:textId="77777777" w:rsidR="0000742B" w:rsidRPr="003F4B1F" w:rsidRDefault="008E7375" w:rsidP="00226B3C">
      <w:r w:rsidRPr="003F4B1F">
        <w:t>The process separates the individual steps, which leads to some advantages. The HA can be used while a download is in progress. HA is only not available during install.</w:t>
      </w:r>
    </w:p>
    <w:p w14:paraId="3C25A8FB" w14:textId="77777777" w:rsidR="00951F55" w:rsidRPr="003F4B1F" w:rsidRDefault="00951F55" w:rsidP="003062EF"/>
    <w:p w14:paraId="0BD073A3" w14:textId="77777777" w:rsidR="002A323F" w:rsidRPr="003F4B1F" w:rsidRDefault="008E7375" w:rsidP="002A323F">
      <w:pPr>
        <w:pStyle w:val="Heading3"/>
      </w:pPr>
      <w:bookmarkStart w:id="727" w:name="_Toc88504089"/>
      <w:r w:rsidRPr="003F4B1F">
        <w:t>Providing a Firmware to the HCA or Local CS</w:t>
      </w:r>
      <w:bookmarkEnd w:id="727"/>
    </w:p>
    <w:p w14:paraId="56F0EE82" w14:textId="77777777" w:rsidR="00640AFD" w:rsidRPr="003F4B1F" w:rsidRDefault="008E7375" w:rsidP="00004035">
      <w:r w:rsidRPr="003F4B1F">
        <w:t>The product divisions have to provide the HCA with these resources:</w:t>
      </w:r>
    </w:p>
    <w:p w14:paraId="73FAD733" w14:textId="77777777" w:rsidR="00640AFD" w:rsidRPr="003F4B1F" w:rsidRDefault="008E7375" w:rsidP="00004035">
      <w:pPr>
        <w:pStyle w:val="ListParagraph"/>
        <w:numPr>
          <w:ilvl w:val="0"/>
          <w:numId w:val="38"/>
        </w:numPr>
      </w:pPr>
      <w:r w:rsidRPr="003F4B1F">
        <w:t xml:space="preserve">a </w:t>
      </w:r>
      <w:r w:rsidRPr="003F4B1F">
        <w:rPr>
          <w:i/>
        </w:rPr>
        <w:t>Distribution Set</w:t>
      </w:r>
      <w:r w:rsidR="00640AFD" w:rsidRPr="003F4B1F">
        <w:t xml:space="preserve"> of </w:t>
      </w:r>
      <w:r w:rsidRPr="003F4B1F">
        <w:rPr>
          <w:i/>
        </w:rPr>
        <w:t>Update Packages</w:t>
      </w:r>
      <w:r w:rsidR="00640AFD" w:rsidRPr="003F4B1F">
        <w:t xml:space="preserve"> containing all packages needed for updating the current </w:t>
      </w:r>
      <w:r w:rsidRPr="003F4B1F">
        <w:t>HA configuration to a new valid one</w:t>
      </w:r>
    </w:p>
    <w:p w14:paraId="791EC7E5" w14:textId="77777777" w:rsidR="009C2683" w:rsidRPr="003F4B1F" w:rsidRDefault="008E7375" w:rsidP="009C2683">
      <w:pPr>
        <w:pStyle w:val="ListParagraph"/>
        <w:numPr>
          <w:ilvl w:val="0"/>
          <w:numId w:val="38"/>
        </w:numPr>
      </w:pPr>
      <w:r w:rsidRPr="003F4B1F">
        <w:t xml:space="preserve">an </w:t>
      </w:r>
      <w:r w:rsidRPr="003F4B1F">
        <w:rPr>
          <w:i/>
        </w:rPr>
        <w:t xml:space="preserve">Update </w:t>
      </w:r>
      <w:r w:rsidR="009C2683" w:rsidRPr="003F4B1F">
        <w:rPr>
          <w:i/>
        </w:rPr>
        <w:t xml:space="preserve">Manifest </w:t>
      </w:r>
      <w:r w:rsidRPr="003F4B1F">
        <w:t>file</w:t>
      </w:r>
      <w:r w:rsidR="009C2683" w:rsidRPr="003F4B1F">
        <w:t xml:space="preserve"> which contains installation and validation information for the whole </w:t>
      </w:r>
      <w:r w:rsidRPr="003F4B1F">
        <w:rPr>
          <w:i/>
        </w:rPr>
        <w:t>Distribution Set</w:t>
      </w:r>
      <w:r w:rsidR="009C2683" w:rsidRPr="003F4B1F">
        <w:t xml:space="preserve"> and is transferred as one of the </w:t>
      </w:r>
      <w:r w:rsidR="009C2683" w:rsidRPr="003F4B1F">
        <w:rPr>
          <w:i/>
        </w:rPr>
        <w:t xml:space="preserve">Update Package </w:t>
      </w:r>
      <w:r w:rsidR="009C2683" w:rsidRPr="003F4B1F">
        <w:t>files</w:t>
      </w:r>
    </w:p>
    <w:p w14:paraId="2CE78C83" w14:textId="77777777" w:rsidR="00004035" w:rsidRPr="003F4B1F" w:rsidRDefault="008E7375" w:rsidP="00004035">
      <w:pPr>
        <w:pStyle w:val="ListParagraph"/>
        <w:numPr>
          <w:ilvl w:val="0"/>
          <w:numId w:val="38"/>
        </w:numPr>
      </w:pPr>
      <w:r w:rsidRPr="003F4B1F">
        <w:rPr>
          <w:i/>
        </w:rPr>
        <w:t xml:space="preserve">Update Package </w:t>
      </w:r>
      <w:r w:rsidRPr="003F4B1F">
        <w:t>files containing firmware update files for one or more ECUs</w:t>
      </w:r>
    </w:p>
    <w:p w14:paraId="4A063BDB" w14:textId="77777777" w:rsidR="00004035" w:rsidRPr="003F4B1F" w:rsidRDefault="008E7375" w:rsidP="00004035">
      <w:pPr>
        <w:pStyle w:val="ListParagraph"/>
        <w:numPr>
          <w:ilvl w:val="0"/>
          <w:numId w:val="38"/>
        </w:numPr>
      </w:pPr>
      <w:r w:rsidRPr="003F4B1F">
        <w:t xml:space="preserve">a </w:t>
      </w:r>
      <w:r w:rsidRPr="003F4B1F">
        <w:rPr>
          <w:i/>
        </w:rPr>
        <w:t xml:space="preserve">Package Properties </w:t>
      </w:r>
      <w:r w:rsidRPr="003F4B1F">
        <w:t xml:space="preserve">file for each </w:t>
      </w:r>
      <w:r w:rsidRPr="003F4B1F">
        <w:rPr>
          <w:i/>
        </w:rPr>
        <w:t>Update Package</w:t>
      </w:r>
      <w:r w:rsidR="00640AFD" w:rsidRPr="003F4B1F">
        <w:t xml:space="preserve"> </w:t>
      </w:r>
      <w:r w:rsidR="00004035" w:rsidRPr="003F4B1F">
        <w:t>that allows validation of the update package</w:t>
      </w:r>
    </w:p>
    <w:p w14:paraId="6C331839" w14:textId="77777777" w:rsidR="005279F4" w:rsidRPr="003F4B1F" w:rsidRDefault="005279F4" w:rsidP="00FD6CF7">
      <w:pPr>
        <w:pStyle w:val="ListParagraph"/>
      </w:pPr>
    </w:p>
    <w:p w14:paraId="7F353079" w14:textId="77777777" w:rsidR="005279F4" w:rsidRPr="003F4B1F" w:rsidRDefault="008E7375" w:rsidP="00FD6CF7">
      <w:r w:rsidRPr="003F4B1F">
        <w:t xml:space="preserve">The HCA is provided with information about the current HA configuration directly from the HA and can decide </w:t>
      </w:r>
      <w:r w:rsidR="00B77194" w:rsidRPr="003F4B1F">
        <w:t xml:space="preserve">if there is </w:t>
      </w:r>
      <w:r w:rsidRPr="003F4B1F">
        <w:t xml:space="preserve">the need for an update based on </w:t>
      </w:r>
      <w:r w:rsidR="00B77194" w:rsidRPr="003F4B1F">
        <w:t>the current configuration</w:t>
      </w:r>
      <w:r w:rsidRPr="003F4B1F">
        <w:t>.</w:t>
      </w:r>
    </w:p>
    <w:p w14:paraId="36919635" w14:textId="77777777" w:rsidR="00744D54" w:rsidRPr="003F4B1F" w:rsidRDefault="00744D54" w:rsidP="00004035"/>
    <w:p w14:paraId="0A3C39A9" w14:textId="77777777" w:rsidR="00744D54" w:rsidRPr="003F4B1F" w:rsidRDefault="008E7375" w:rsidP="00004035">
      <w:pPr>
        <w:rPr>
          <w:i/>
        </w:rPr>
      </w:pPr>
      <w:r w:rsidRPr="003F4B1F">
        <w:rPr>
          <w:i/>
        </w:rPr>
        <w:t xml:space="preserve">Note: According to the enhanced lowline update concept, all downloads are controlled by the COM module. However, there are complex modules (e.g. MMB) with firmware sizes that exceed the storage capabilities of the COM module. For these modules the COM has to forward the download data over </w:t>
      </w:r>
      <w:r w:rsidR="00B77194" w:rsidRPr="003F4B1F">
        <w:rPr>
          <w:i/>
        </w:rPr>
        <w:t>an internal bus</w:t>
      </w:r>
      <w:r w:rsidRPr="003F4B1F">
        <w:rPr>
          <w:i/>
        </w:rPr>
        <w:t xml:space="preserve"> to the module where it is stored. These modules are then also responsible for controlling their own installation (self-update). </w:t>
      </w:r>
    </w:p>
    <w:p w14:paraId="437CCA08" w14:textId="77777777" w:rsidR="00744D54" w:rsidRPr="003F4B1F" w:rsidRDefault="008E7375" w:rsidP="00004035">
      <w:r w:rsidRPr="003F4B1F">
        <w:rPr>
          <w:i/>
        </w:rPr>
        <w:t>The need to forward some of the files to other modules during download makes it necessary to split the download in multiple packages.</w:t>
      </w:r>
    </w:p>
    <w:p w14:paraId="255F733E" w14:textId="77777777" w:rsidR="003D65FA" w:rsidRPr="003F4B1F" w:rsidRDefault="003D65FA" w:rsidP="003062EF"/>
    <w:p w14:paraId="59D4DF4C" w14:textId="77777777" w:rsidR="00502FE6" w:rsidRPr="003F4B1F" w:rsidRDefault="008E7375">
      <w:r w:rsidRPr="003F4B1F">
        <w:br w:type="page"/>
      </w:r>
    </w:p>
    <w:p w14:paraId="56875547" w14:textId="77777777" w:rsidR="001444A0" w:rsidRPr="003F4B1F" w:rsidRDefault="008E7375">
      <w:pPr>
        <w:pStyle w:val="Heading2"/>
      </w:pPr>
      <w:bookmarkStart w:id="728" w:name="_Toc372210702"/>
      <w:bookmarkStart w:id="729" w:name="_Ref438043037"/>
      <w:bookmarkStart w:id="730" w:name="_Toc88504090"/>
      <w:bookmarkEnd w:id="728"/>
      <w:r w:rsidRPr="003F4B1F">
        <w:lastRenderedPageBreak/>
        <w:t>Get HA Configuration</w:t>
      </w:r>
      <w:bookmarkEnd w:id="729"/>
      <w:bookmarkEnd w:id="730"/>
    </w:p>
    <w:p w14:paraId="20DF6980" w14:textId="77777777" w:rsidR="00E91372" w:rsidRPr="003F4B1F" w:rsidRDefault="00E91372">
      <w:pPr>
        <w:keepNext/>
      </w:pPr>
    </w:p>
    <w:p w14:paraId="35DF0BC6" w14:textId="77777777" w:rsidR="001444A0" w:rsidRPr="003F4B1F" w:rsidRDefault="008E7375">
      <w:pPr>
        <w:keepNext/>
      </w:pPr>
      <w:r w:rsidRPr="003F4B1F">
        <w:t xml:space="preserve">   </w:t>
      </w:r>
      <w:r w:rsidR="00FE1CC6" w:rsidRPr="003F4B1F">
        <w:object w:dxaOrig="10827" w:dyaOrig="4737" w14:anchorId="1381A375">
          <v:shape id="_x0000_i1026" type="#_x0000_t75" style="width:453.3pt;height:198.15pt" o:ole="">
            <v:imagedata r:id="rId14" o:title=""/>
          </v:shape>
          <o:OLEObject Type="Embed" ProgID="Visio.Drawing.11" ShapeID="_x0000_i1026" DrawAspect="Content" ObjectID="_1699116909" r:id="rId15"/>
        </w:object>
      </w:r>
      <w:r w:rsidR="00E83EFB" w:rsidRPr="003F4B1F" w:rsidDel="00E83EFB">
        <w:t xml:space="preserve"> </w:t>
      </w:r>
    </w:p>
    <w:p w14:paraId="48D36E37" w14:textId="77777777" w:rsidR="00A35EF4" w:rsidRPr="003F4B1F" w:rsidRDefault="008E7375" w:rsidP="006771A2">
      <w:pPr>
        <w:pStyle w:val="Caption"/>
        <w:rPr>
          <w:noProof/>
        </w:rPr>
      </w:pPr>
      <w:bookmarkStart w:id="731" w:name="_Toc88504208"/>
      <w:r w:rsidRPr="003F4B1F">
        <w:t xml:space="preserve">Figure </w:t>
      </w:r>
      <w:r w:rsidR="003F569A" w:rsidRPr="003F4B1F">
        <w:rPr>
          <w:noProof/>
        </w:rPr>
        <w:fldChar w:fldCharType="begin"/>
      </w:r>
      <w:r w:rsidR="003F569A" w:rsidRPr="003F4B1F">
        <w:rPr>
          <w:noProof/>
        </w:rPr>
        <w:instrText xml:space="preserve"> SEQ Figure \* ARABIC </w:instrText>
      </w:r>
      <w:r w:rsidR="003F569A" w:rsidRPr="003F4B1F">
        <w:rPr>
          <w:noProof/>
        </w:rPr>
        <w:fldChar w:fldCharType="separate"/>
      </w:r>
      <w:r w:rsidR="005B036C" w:rsidRPr="003F4B1F">
        <w:rPr>
          <w:noProof/>
        </w:rPr>
        <w:t>1</w:t>
      </w:r>
      <w:r w:rsidR="003F569A" w:rsidRPr="003F4B1F">
        <w:rPr>
          <w:noProof/>
        </w:rPr>
        <w:fldChar w:fldCharType="end"/>
      </w:r>
      <w:r w:rsidRPr="003F4B1F">
        <w:rPr>
          <w:noProof/>
        </w:rPr>
        <w:t xml:space="preserve"> - Flowchart for </w:t>
      </w:r>
      <w:r w:rsidRPr="003F4B1F">
        <w:rPr>
          <w:i/>
          <w:noProof/>
        </w:rPr>
        <w:t>Get HA Configuration</w:t>
      </w:r>
      <w:bookmarkEnd w:id="731"/>
    </w:p>
    <w:p w14:paraId="7238122A" w14:textId="77777777" w:rsidR="002A323F" w:rsidRPr="003F4B1F" w:rsidRDefault="002A323F" w:rsidP="002A323F"/>
    <w:p w14:paraId="6C1DBB75" w14:textId="77777777" w:rsidR="00E26E30" w:rsidRPr="003F4B1F" w:rsidRDefault="008E7375" w:rsidP="00E26E30">
      <w:r w:rsidRPr="003F4B1F">
        <w:t>The HCA can actively trigger the HA configuration notification from the COM module.</w:t>
      </w:r>
    </w:p>
    <w:p w14:paraId="4BAD6E6A" w14:textId="77777777" w:rsidR="00E26E30" w:rsidRPr="003F4B1F" w:rsidRDefault="008E7375" w:rsidP="00E26E30">
      <w:r w:rsidRPr="003F4B1F">
        <w:t>Additionally, when the COM module boots and establishes the first connection to the HCA, it automatically sends the HA configuration to the HCA</w:t>
      </w:r>
      <w:r w:rsidR="00B77194" w:rsidRPr="003F4B1F">
        <w:t>.</w:t>
      </w:r>
      <w:r w:rsidRPr="003F4B1F">
        <w:t xml:space="preserve"> This configuration information comprises all hardware and software versions of the HA electronics including the COM module. </w:t>
      </w:r>
    </w:p>
    <w:p w14:paraId="5771BC89" w14:textId="77777777" w:rsidR="00E26E30" w:rsidRPr="003F4B1F" w:rsidRDefault="00E26E30" w:rsidP="00E26E30"/>
    <w:p w14:paraId="415AC06A" w14:textId="77777777" w:rsidR="00E26E30" w:rsidRPr="003F4B1F" w:rsidRDefault="008E7375" w:rsidP="00E26E30">
      <w:pPr>
        <w:rPr>
          <w:i/>
        </w:rPr>
      </w:pPr>
      <w:r w:rsidRPr="003F4B1F">
        <w:rPr>
          <w:i/>
        </w:rPr>
        <w:t xml:space="preserve">Note: After the HCA connection is established, the COM module </w:t>
      </w:r>
      <w:r w:rsidR="00356504" w:rsidRPr="003F4B1F">
        <w:rPr>
          <w:i/>
        </w:rPr>
        <w:t>has to wait for the “deviceReady” notification from HCA</w:t>
      </w:r>
      <w:r w:rsidRPr="003F4B1F">
        <w:rPr>
          <w:i/>
        </w:rPr>
        <w:t xml:space="preserve"> before sending out the HA Configuration message. This is to make sure that HCA has reached a state where it can handle this message.</w:t>
      </w:r>
    </w:p>
    <w:p w14:paraId="51948AE2" w14:textId="77777777" w:rsidR="005F322F" w:rsidRPr="003F4B1F" w:rsidRDefault="008E7375" w:rsidP="005F322F">
      <w:pPr>
        <w:pStyle w:val="Heading3"/>
      </w:pPr>
      <w:bookmarkStart w:id="732" w:name="_Toc448487669"/>
      <w:bookmarkStart w:id="733" w:name="_Toc448821543"/>
      <w:bookmarkStart w:id="734" w:name="_Toc449437378"/>
      <w:bookmarkStart w:id="735" w:name="_Toc450725447"/>
      <w:bookmarkStart w:id="736" w:name="_Toc453746698"/>
      <w:bookmarkStart w:id="737" w:name="_Toc448487670"/>
      <w:bookmarkStart w:id="738" w:name="_Toc448821544"/>
      <w:bookmarkStart w:id="739" w:name="_Toc449437379"/>
      <w:bookmarkStart w:id="740" w:name="_Toc450725448"/>
      <w:bookmarkStart w:id="741" w:name="_Toc453746699"/>
      <w:bookmarkStart w:id="742" w:name="_Toc448487671"/>
      <w:bookmarkStart w:id="743" w:name="_Toc448821545"/>
      <w:bookmarkStart w:id="744" w:name="_Toc449437380"/>
      <w:bookmarkStart w:id="745" w:name="_Toc450725449"/>
      <w:bookmarkStart w:id="746" w:name="_Toc453746700"/>
      <w:bookmarkStart w:id="747" w:name="_Toc8850409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r w:rsidRPr="003F4B1F">
        <w:t>HA Configuration</w:t>
      </w:r>
      <w:bookmarkEnd w:id="747"/>
    </w:p>
    <w:p w14:paraId="4AA0DAEA" w14:textId="77777777" w:rsidR="00004035" w:rsidRPr="003F4B1F" w:rsidRDefault="008E7375">
      <w:r w:rsidRPr="003F4B1F">
        <w:t>Contains information about all updateable hardware/software/content on the HA. It is transferred as an array of entries containing the following information:</w:t>
      </w:r>
    </w:p>
    <w:p w14:paraId="17FB228B" w14:textId="77777777" w:rsidR="00377510" w:rsidRPr="003F4B1F" w:rsidRDefault="008E7375" w:rsidP="00377510">
      <w:pPr>
        <w:pStyle w:val="ListParagraph"/>
        <w:numPr>
          <w:ilvl w:val="0"/>
          <w:numId w:val="34"/>
        </w:numPr>
      </w:pPr>
      <w:r w:rsidRPr="003F4B1F">
        <w:t>D-Bus node address</w:t>
      </w:r>
    </w:p>
    <w:p w14:paraId="1868F8AE" w14:textId="77777777" w:rsidR="005F322F" w:rsidRPr="003F4B1F" w:rsidRDefault="008E7375" w:rsidP="005F322F">
      <w:pPr>
        <w:pStyle w:val="ListParagraph"/>
        <w:numPr>
          <w:ilvl w:val="0"/>
          <w:numId w:val="34"/>
        </w:numPr>
      </w:pPr>
      <w:r w:rsidRPr="003F4B1F">
        <w:t>Type of information (e.g. hardware, software)</w:t>
      </w:r>
    </w:p>
    <w:p w14:paraId="0E18D7F2" w14:textId="77777777" w:rsidR="005F322F" w:rsidRPr="003F4B1F" w:rsidRDefault="008E7375" w:rsidP="005F322F">
      <w:pPr>
        <w:pStyle w:val="ListParagraph"/>
        <w:numPr>
          <w:ilvl w:val="0"/>
          <w:numId w:val="34"/>
        </w:numPr>
      </w:pPr>
      <w:r w:rsidRPr="003F4B1F">
        <w:t>ID of the type</w:t>
      </w:r>
    </w:p>
    <w:p w14:paraId="6A21233F" w14:textId="77777777" w:rsidR="005F322F" w:rsidRPr="003F4B1F" w:rsidRDefault="008E7375" w:rsidP="005F322F">
      <w:pPr>
        <w:pStyle w:val="ListParagraph"/>
        <w:numPr>
          <w:ilvl w:val="0"/>
          <w:numId w:val="34"/>
        </w:numPr>
      </w:pPr>
      <w:r w:rsidRPr="003F4B1F">
        <w:t>Version of the type</w:t>
      </w:r>
    </w:p>
    <w:p w14:paraId="14521AE8" w14:textId="77777777" w:rsidR="002D0EFA" w:rsidRPr="003F4B1F" w:rsidRDefault="002D0EFA" w:rsidP="005F322F">
      <w:pPr>
        <w:pStyle w:val="ListParagraph"/>
        <w:numPr>
          <w:ilvl w:val="0"/>
          <w:numId w:val="34"/>
        </w:numPr>
      </w:pPr>
      <w:r w:rsidRPr="003F4B1F">
        <w:t xml:space="preserve">in case of hardware information type: </w:t>
      </w:r>
      <w:r w:rsidR="00DF6CD0" w:rsidRPr="003F4B1F">
        <w:t>f</w:t>
      </w:r>
      <w:r w:rsidRPr="003F4B1F">
        <w:t>lags indicating its update capabilities</w:t>
      </w:r>
    </w:p>
    <w:p w14:paraId="2CDEE2CA" w14:textId="77777777" w:rsidR="00620186" w:rsidRPr="003F4B1F" w:rsidRDefault="00620186" w:rsidP="002A323F"/>
    <w:p w14:paraId="7DAF352C" w14:textId="77777777" w:rsidR="008F7071" w:rsidRPr="003F4B1F" w:rsidRDefault="008E7375">
      <w:r w:rsidRPr="003F4B1F">
        <w:br w:type="page"/>
      </w:r>
    </w:p>
    <w:p w14:paraId="4597D85D" w14:textId="77777777" w:rsidR="001444A0" w:rsidRPr="003F4B1F" w:rsidRDefault="008E7375">
      <w:pPr>
        <w:pStyle w:val="Heading2"/>
      </w:pPr>
      <w:bookmarkStart w:id="748" w:name="_Toc372210704"/>
      <w:bookmarkStart w:id="749" w:name="_Toc88504092"/>
      <w:bookmarkEnd w:id="748"/>
      <w:r w:rsidRPr="003F4B1F">
        <w:lastRenderedPageBreak/>
        <w:t>New Update Available</w:t>
      </w:r>
      <w:bookmarkEnd w:id="749"/>
    </w:p>
    <w:p w14:paraId="6D543988" w14:textId="77777777" w:rsidR="00E91372" w:rsidRPr="003F4B1F" w:rsidRDefault="00E91372">
      <w:pPr>
        <w:keepNext/>
      </w:pPr>
    </w:p>
    <w:p w14:paraId="532FF6C3" w14:textId="77777777" w:rsidR="001444A0" w:rsidRPr="003F4B1F" w:rsidRDefault="00291D71">
      <w:pPr>
        <w:keepNext/>
      </w:pPr>
      <w:r w:rsidRPr="003F4B1F">
        <w:t xml:space="preserve"> </w:t>
      </w:r>
      <w:r w:rsidR="00AA070C" w:rsidRPr="003F4B1F">
        <w:object w:dxaOrig="12527" w:dyaOrig="6438" w14:anchorId="6F6871A1">
          <v:shape id="_x0000_i1027" type="#_x0000_t75" style="width:453.3pt;height:231pt" o:ole="">
            <v:imagedata r:id="rId16" o:title=""/>
          </v:shape>
          <o:OLEObject Type="Embed" ProgID="Visio.Drawing.11" ShapeID="_x0000_i1027" DrawAspect="Content" ObjectID="_1699116910" r:id="rId17"/>
        </w:object>
      </w:r>
      <w:r w:rsidR="00AA070C" w:rsidRPr="003F4B1F" w:rsidDel="00AA070C">
        <w:t xml:space="preserve"> </w:t>
      </w:r>
    </w:p>
    <w:p w14:paraId="721A8774" w14:textId="77777777" w:rsidR="001444A0" w:rsidRPr="003F4B1F" w:rsidRDefault="008E7375">
      <w:pPr>
        <w:pStyle w:val="Caption"/>
      </w:pPr>
      <w:bookmarkStart w:id="750" w:name="_Toc88504209"/>
      <w:r w:rsidRPr="003F4B1F">
        <w:t xml:space="preserve">Figure </w:t>
      </w:r>
      <w:r w:rsidR="003F569A" w:rsidRPr="003F4B1F">
        <w:rPr>
          <w:noProof/>
        </w:rPr>
        <w:fldChar w:fldCharType="begin"/>
      </w:r>
      <w:r w:rsidR="003F569A" w:rsidRPr="003F4B1F">
        <w:rPr>
          <w:noProof/>
        </w:rPr>
        <w:instrText xml:space="preserve"> SEQ Figure \* ARABIC </w:instrText>
      </w:r>
      <w:r w:rsidR="003F569A" w:rsidRPr="003F4B1F">
        <w:rPr>
          <w:noProof/>
        </w:rPr>
        <w:fldChar w:fldCharType="separate"/>
      </w:r>
      <w:r w:rsidR="005B036C" w:rsidRPr="003F4B1F">
        <w:rPr>
          <w:noProof/>
        </w:rPr>
        <w:t>2</w:t>
      </w:r>
      <w:r w:rsidR="003F569A" w:rsidRPr="003F4B1F">
        <w:rPr>
          <w:noProof/>
        </w:rPr>
        <w:fldChar w:fldCharType="end"/>
      </w:r>
      <w:r w:rsidRPr="003F4B1F">
        <w:rPr>
          <w:noProof/>
        </w:rPr>
        <w:t xml:space="preserve"> - Flowchart for </w:t>
      </w:r>
      <w:r w:rsidRPr="003F4B1F">
        <w:rPr>
          <w:i/>
          <w:noProof/>
        </w:rPr>
        <w:t>New Update Available</w:t>
      </w:r>
      <w:bookmarkEnd w:id="750"/>
    </w:p>
    <w:p w14:paraId="7ECB6D90" w14:textId="77777777" w:rsidR="003B3DBC" w:rsidRPr="003F4B1F" w:rsidRDefault="003B3DBC" w:rsidP="003062EF"/>
    <w:p w14:paraId="5D373A67" w14:textId="77777777" w:rsidR="00983587" w:rsidRPr="003F4B1F" w:rsidRDefault="008E7375" w:rsidP="000A4E87">
      <w:r w:rsidRPr="003F4B1F">
        <w:t xml:space="preserve">When </w:t>
      </w:r>
      <w:r w:rsidR="00B77194" w:rsidRPr="003F4B1F">
        <w:t xml:space="preserve">the </w:t>
      </w:r>
      <w:r w:rsidRPr="003F4B1F">
        <w:t xml:space="preserve">HCA detects that there are updates available for a HA, it informs the HA by sending a </w:t>
      </w:r>
      <w:r w:rsidRPr="003F4B1F">
        <w:rPr>
          <w:i/>
        </w:rPr>
        <w:t xml:space="preserve">newUpdateAvailable </w:t>
      </w:r>
      <w:r w:rsidRPr="003F4B1F">
        <w:t>message</w:t>
      </w:r>
      <w:r w:rsidRPr="003F4B1F">
        <w:rPr>
          <w:i/>
        </w:rPr>
        <w:t xml:space="preserve"> </w:t>
      </w:r>
      <w:r w:rsidRPr="003F4B1F">
        <w:t xml:space="preserve">to the HA. </w:t>
      </w:r>
    </w:p>
    <w:p w14:paraId="2AC85C75" w14:textId="77777777" w:rsidR="00163D42" w:rsidRPr="003F4B1F" w:rsidRDefault="008E7375" w:rsidP="000A4E87">
      <w:r w:rsidRPr="003F4B1F">
        <w:t>This message contains a list of package IDs to be downloaded as well as permission flags describing the required permissions for the update procedure. For identification of this concrete update transaction, the HCA also passes an identifier which is the transaction ID. This transaction ID is used for all state notifications and update related messages during the update procedure.</w:t>
      </w:r>
    </w:p>
    <w:p w14:paraId="638FC294" w14:textId="77777777" w:rsidR="000B3ADE" w:rsidRPr="003F4B1F" w:rsidRDefault="000B3ADE" w:rsidP="000A4E87"/>
    <w:p w14:paraId="1D288BF2" w14:textId="77777777" w:rsidR="000B3ADE" w:rsidRPr="003F4B1F" w:rsidRDefault="008E7375" w:rsidP="000A4E87">
      <w:r w:rsidRPr="003F4B1F">
        <w:t xml:space="preserve">The list of update packages constitutes a </w:t>
      </w:r>
      <w:r w:rsidRPr="003F4B1F">
        <w:rPr>
          <w:i/>
        </w:rPr>
        <w:t>Distribution Set</w:t>
      </w:r>
      <w:r w:rsidR="000B3ADE" w:rsidRPr="003F4B1F">
        <w:t xml:space="preserve"> describing the target configuration of the complete HA.</w:t>
      </w:r>
      <w:r w:rsidRPr="003F4B1F">
        <w:t xml:space="preserve"> Based on the package ID of a specific package, the COM requests validation information and download links from the HCA for that package.</w:t>
      </w:r>
    </w:p>
    <w:p w14:paraId="378D9722" w14:textId="77777777" w:rsidR="00226055" w:rsidRPr="003F4B1F" w:rsidRDefault="00226055" w:rsidP="000A4E87"/>
    <w:p w14:paraId="4DEBD37C" w14:textId="77777777" w:rsidR="008D5952" w:rsidRPr="003F4B1F" w:rsidRDefault="008E7375">
      <w:r w:rsidRPr="003F4B1F">
        <w:br w:type="page"/>
      </w:r>
    </w:p>
    <w:p w14:paraId="6B1D179B" w14:textId="77777777" w:rsidR="001444A0" w:rsidRPr="003F4B1F" w:rsidRDefault="008E7375">
      <w:pPr>
        <w:pStyle w:val="Heading2"/>
      </w:pPr>
      <w:bookmarkStart w:id="751" w:name="_Toc88504093"/>
      <w:r w:rsidRPr="003F4B1F">
        <w:lastRenderedPageBreak/>
        <w:t>Download Update</w:t>
      </w:r>
      <w:bookmarkEnd w:id="751"/>
    </w:p>
    <w:p w14:paraId="561F9429" w14:textId="77777777" w:rsidR="001444A0" w:rsidRPr="003F4B1F" w:rsidRDefault="008E7375">
      <w:pPr>
        <w:keepNext/>
      </w:pPr>
      <w:r w:rsidRPr="003F4B1F">
        <w:t xml:space="preserve">   </w:t>
      </w:r>
      <w:r w:rsidR="007B390F" w:rsidRPr="003F4B1F">
        <w:object w:dxaOrig="14512" w:dyaOrig="5304" w14:anchorId="14DC1B30">
          <v:shape id="_x0000_i1028" type="#_x0000_t75" style="width:453.3pt;height:163.6pt" o:ole="">
            <v:imagedata r:id="rId18" o:title=""/>
          </v:shape>
          <o:OLEObject Type="Embed" ProgID="Visio.Drawing.11" ShapeID="_x0000_i1028" DrawAspect="Content" ObjectID="_1699116911" r:id="rId19"/>
        </w:object>
      </w:r>
    </w:p>
    <w:p w14:paraId="1483D6AB" w14:textId="77777777" w:rsidR="001444A0" w:rsidRPr="003F4B1F" w:rsidRDefault="008E7375">
      <w:pPr>
        <w:pStyle w:val="Caption"/>
      </w:pPr>
      <w:bookmarkStart w:id="752" w:name="_Toc88504210"/>
      <w:r w:rsidRPr="003F4B1F">
        <w:t xml:space="preserve">Figure </w:t>
      </w:r>
      <w:r w:rsidR="003F569A" w:rsidRPr="003F4B1F">
        <w:rPr>
          <w:noProof/>
        </w:rPr>
        <w:fldChar w:fldCharType="begin"/>
      </w:r>
      <w:r w:rsidR="003F569A" w:rsidRPr="003F4B1F">
        <w:rPr>
          <w:noProof/>
        </w:rPr>
        <w:instrText xml:space="preserve"> SEQ Figure \* ARABIC </w:instrText>
      </w:r>
      <w:r w:rsidR="003F569A" w:rsidRPr="003F4B1F">
        <w:rPr>
          <w:noProof/>
        </w:rPr>
        <w:fldChar w:fldCharType="separate"/>
      </w:r>
      <w:r w:rsidR="005B036C" w:rsidRPr="003F4B1F">
        <w:rPr>
          <w:noProof/>
        </w:rPr>
        <w:t>3</w:t>
      </w:r>
      <w:r w:rsidR="003F569A" w:rsidRPr="003F4B1F">
        <w:rPr>
          <w:noProof/>
        </w:rPr>
        <w:fldChar w:fldCharType="end"/>
      </w:r>
      <w:r w:rsidRPr="003F4B1F">
        <w:rPr>
          <w:noProof/>
        </w:rPr>
        <w:t xml:space="preserve"> - Flowchart for </w:t>
      </w:r>
      <w:r w:rsidRPr="003F4B1F">
        <w:rPr>
          <w:i/>
          <w:noProof/>
        </w:rPr>
        <w:t>Download Update</w:t>
      </w:r>
      <w:bookmarkEnd w:id="752"/>
    </w:p>
    <w:p w14:paraId="20CF1592" w14:textId="77777777" w:rsidR="003B3DBC" w:rsidRPr="003F4B1F" w:rsidRDefault="003B3DBC" w:rsidP="003062EF"/>
    <w:p w14:paraId="437B4566" w14:textId="77777777" w:rsidR="0000742B" w:rsidRPr="003F4B1F" w:rsidRDefault="008E7375" w:rsidP="003062EF">
      <w:r w:rsidRPr="003F4B1F">
        <w:t xml:space="preserve">When a new update is available, the COM module asks the user for permission to download (depending on the type of the update and the permission flags received in the </w:t>
      </w:r>
      <w:r w:rsidRPr="003F4B1F">
        <w:rPr>
          <w:i/>
        </w:rPr>
        <w:t>newUpdateAvailable</w:t>
      </w:r>
      <w:r w:rsidRPr="003F4B1F">
        <w:t xml:space="preserve"> message). If permission to download is granted, the COM starts downloading all update packages whose package IDs were received in the</w:t>
      </w:r>
      <w:r w:rsidRPr="003F4B1F">
        <w:rPr>
          <w:i/>
        </w:rPr>
        <w:t xml:space="preserve"> newUpdateAvailable</w:t>
      </w:r>
      <w:r w:rsidRPr="003F4B1F">
        <w:t xml:space="preserve"> message.</w:t>
      </w:r>
    </w:p>
    <w:p w14:paraId="6B223F35" w14:textId="77777777" w:rsidR="0000742B" w:rsidRPr="003F4B1F" w:rsidRDefault="008E7375" w:rsidP="003062EF">
      <w:r w:rsidRPr="003F4B1F">
        <w:t>Each package is immediately validated and verified after successful download.</w:t>
      </w:r>
    </w:p>
    <w:p w14:paraId="1BDFB656" w14:textId="77777777" w:rsidR="0000742B" w:rsidRPr="003F4B1F" w:rsidRDefault="0000742B" w:rsidP="003062EF"/>
    <w:p w14:paraId="7062D23D" w14:textId="77777777" w:rsidR="009B2680" w:rsidRPr="003F4B1F" w:rsidRDefault="008E7375" w:rsidP="003062EF">
      <w:r w:rsidRPr="003F4B1F">
        <w:t>The download does not use the standard HCA &lt;-&gt; COM connection but opens a separate HTTPS connection</w:t>
      </w:r>
      <w:r w:rsidR="00D44913" w:rsidRPr="003F4B1F">
        <w:t xml:space="preserve"> (see </w:t>
      </w:r>
      <w:r w:rsidRPr="003F4B1F">
        <w:fldChar w:fldCharType="begin"/>
      </w:r>
      <w:r w:rsidR="00D44913" w:rsidRPr="003F4B1F">
        <w:instrText xml:space="preserve"> REF _Ref449601248 \r \h </w:instrText>
      </w:r>
      <w:r w:rsidRPr="003F4B1F">
        <w:fldChar w:fldCharType="separate"/>
      </w:r>
      <w:r w:rsidR="00D44913" w:rsidRPr="003F4B1F">
        <w:t>3.4.1</w:t>
      </w:r>
      <w:r w:rsidRPr="003F4B1F">
        <w:fldChar w:fldCharType="end"/>
      </w:r>
      <w:r w:rsidR="00D44913" w:rsidRPr="003F4B1F">
        <w:t xml:space="preserve">) </w:t>
      </w:r>
      <w:r w:rsidRPr="003F4B1F">
        <w:t xml:space="preserve">. The package file download may also be provided by a server different from the HCA. Integrity of the downloaded packages is assured by the validation information stored in the </w:t>
      </w:r>
      <w:r w:rsidRPr="003F4B1F">
        <w:rPr>
          <w:i/>
        </w:rPr>
        <w:t xml:space="preserve">Package Properties </w:t>
      </w:r>
      <w:r w:rsidR="00871F1A" w:rsidRPr="003F4B1F">
        <w:t>file</w:t>
      </w:r>
      <w:r w:rsidRPr="003F4B1F">
        <w:t xml:space="preserve"> provided by the HCA as part of the packageProperties message for each package.</w:t>
      </w:r>
    </w:p>
    <w:p w14:paraId="1A285590" w14:textId="77777777" w:rsidR="001E339B" w:rsidRPr="003F4B1F" w:rsidRDefault="001E339B" w:rsidP="009E64CA"/>
    <w:p w14:paraId="18674244" w14:textId="77777777" w:rsidR="001E339B" w:rsidRPr="003F4B1F" w:rsidRDefault="008E7375" w:rsidP="009E64CA">
      <w:pPr>
        <w:rPr>
          <w:i/>
        </w:rPr>
      </w:pPr>
      <w:r w:rsidRPr="003F4B1F">
        <w:rPr>
          <w:i/>
        </w:rPr>
        <w:t xml:space="preserve">Note: </w:t>
      </w:r>
      <w:r w:rsidR="00B77194" w:rsidRPr="003F4B1F">
        <w:rPr>
          <w:i/>
        </w:rPr>
        <w:t>I</w:t>
      </w:r>
      <w:r w:rsidRPr="003F4B1F">
        <w:rPr>
          <w:i/>
        </w:rPr>
        <w:t>f a power loss occurs during the state WAIT_FOR_DOWNLOAD_PERMISSION, the HA will remain in this state indefinitely. Therefore the HCA has to retrigger the request for permission by posting a permissionRetrigger message if it detects no progress for a certain time.</w:t>
      </w:r>
    </w:p>
    <w:p w14:paraId="4C65F315" w14:textId="77777777" w:rsidR="009E64CA" w:rsidRPr="003F4B1F" w:rsidRDefault="009E64CA" w:rsidP="003062EF"/>
    <w:p w14:paraId="7E2B584C" w14:textId="77777777" w:rsidR="00D44913" w:rsidRPr="003F4B1F" w:rsidRDefault="00D44913">
      <w:r w:rsidRPr="003F4B1F">
        <w:br w:type="page"/>
      </w:r>
    </w:p>
    <w:p w14:paraId="5FE75C7C" w14:textId="77777777" w:rsidR="005279F4" w:rsidRPr="003F4B1F" w:rsidRDefault="00D44913" w:rsidP="00FD6CF7">
      <w:pPr>
        <w:pStyle w:val="Heading3"/>
      </w:pPr>
      <w:bookmarkStart w:id="753" w:name="_Ref449601248"/>
      <w:bookmarkStart w:id="754" w:name="_Toc88504094"/>
      <w:r w:rsidRPr="003F4B1F">
        <w:lastRenderedPageBreak/>
        <w:t>HTTPS Connection for Download of Update Packages</w:t>
      </w:r>
      <w:bookmarkEnd w:id="753"/>
      <w:bookmarkEnd w:id="754"/>
    </w:p>
    <w:p w14:paraId="49D3EB12" w14:textId="77777777" w:rsidR="004F222F" w:rsidRPr="003F4B1F" w:rsidRDefault="00D44913">
      <w:r w:rsidRPr="003F4B1F">
        <w:t xml:space="preserve">Update Packages </w:t>
      </w:r>
      <w:r w:rsidR="00D37E51" w:rsidRPr="003F4B1F">
        <w:t>are downloaded through a separate HTTPS connection that does not use the standard HCA-COM connection.</w:t>
      </w:r>
    </w:p>
    <w:p w14:paraId="61EDEC33" w14:textId="77777777" w:rsidR="004F222F" w:rsidRPr="003F4B1F" w:rsidRDefault="00D44913">
      <w:r w:rsidRPr="003F4B1F">
        <w:t>Th</w:t>
      </w:r>
      <w:r w:rsidR="00D37E51" w:rsidRPr="003F4B1F">
        <w:t>is</w:t>
      </w:r>
      <w:r w:rsidRPr="003F4B1F">
        <w:t xml:space="preserve"> HTTPS connection is based on TLS 1.2 and uses the same 2-sided certificate check as the standard connection.</w:t>
      </w:r>
    </w:p>
    <w:p w14:paraId="7F8B587C" w14:textId="77777777" w:rsidR="004F222F" w:rsidRPr="003F4B1F" w:rsidRDefault="004F222F"/>
    <w:p w14:paraId="1FCE85D5" w14:textId="77777777" w:rsidR="004F222F" w:rsidRPr="003F4B1F" w:rsidRDefault="00D44913">
      <w:r w:rsidRPr="003F4B1F">
        <w:t>For the download connection there are additional requirements:</w:t>
      </w:r>
    </w:p>
    <w:p w14:paraId="50F10EB9" w14:textId="77777777" w:rsidR="005279F4" w:rsidRPr="003F4B1F" w:rsidRDefault="00D37E51" w:rsidP="00FD6CF7">
      <w:pPr>
        <w:pStyle w:val="ListParagraph"/>
        <w:numPr>
          <w:ilvl w:val="0"/>
          <w:numId w:val="41"/>
        </w:numPr>
      </w:pPr>
      <w:r w:rsidRPr="003F4B1F">
        <w:t>The HCA (or</w:t>
      </w:r>
      <w:r w:rsidR="00D44913" w:rsidRPr="003F4B1F">
        <w:t xml:space="preserve"> whichever server provides the package files) MUST support the HTTP ‘Range’ header </w:t>
      </w:r>
      <w:r w:rsidRPr="003F4B1F">
        <w:t xml:space="preserve">[RFC7233] </w:t>
      </w:r>
      <w:r w:rsidR="00D44913" w:rsidRPr="003F4B1F">
        <w:t xml:space="preserve">to allow resuming partial downloads. </w:t>
      </w:r>
    </w:p>
    <w:p w14:paraId="4ACEC0F3" w14:textId="77777777" w:rsidR="005279F4" w:rsidRPr="003F4B1F" w:rsidRDefault="00D44913" w:rsidP="00FD6CF7">
      <w:pPr>
        <w:pStyle w:val="ListParagraph"/>
        <w:numPr>
          <w:ilvl w:val="0"/>
          <w:numId w:val="41"/>
        </w:numPr>
      </w:pPr>
      <w:r w:rsidRPr="003F4B1F">
        <w:t xml:space="preserve">It also </w:t>
      </w:r>
      <w:r w:rsidR="00B77194" w:rsidRPr="003F4B1F">
        <w:t>MUST</w:t>
      </w:r>
      <w:r w:rsidRPr="003F4B1F">
        <w:t xml:space="preserve"> support </w:t>
      </w:r>
      <w:r w:rsidR="00396833" w:rsidRPr="003F4B1F">
        <w:t xml:space="preserve">the </w:t>
      </w:r>
      <w:r w:rsidRPr="003F4B1F">
        <w:t>TLS extension ‘</w:t>
      </w:r>
      <w:r w:rsidRPr="003F4B1F">
        <w:rPr>
          <w:i/>
        </w:rPr>
        <w:t>Maximum Fragment Length Negotiation’</w:t>
      </w:r>
      <w:r w:rsidRPr="003F4B1F">
        <w:t xml:space="preserve"> [RFC3546] or a similar mechanism to limit the maximum fragment size </w:t>
      </w:r>
      <w:r w:rsidR="00396833" w:rsidRPr="003F4B1F">
        <w:t xml:space="preserve">of SSL records </w:t>
      </w:r>
      <w:r w:rsidRPr="003F4B1F">
        <w:t>to 2 K</w:t>
      </w:r>
      <w:r w:rsidR="00396833" w:rsidRPr="003F4B1F">
        <w:t>i</w:t>
      </w:r>
      <w:r w:rsidRPr="003F4B1F">
        <w:t>B.</w:t>
      </w:r>
    </w:p>
    <w:p w14:paraId="78CCF9C6" w14:textId="548662A0" w:rsidR="0016353C" w:rsidRPr="003F4B1F" w:rsidRDefault="0016353C" w:rsidP="0016353C">
      <w:pPr>
        <w:pStyle w:val="ListParagraph"/>
        <w:numPr>
          <w:ilvl w:val="0"/>
          <w:numId w:val="42"/>
        </w:numPr>
        <w:rPr>
          <w:rFonts w:cs="Arial"/>
          <w:color w:val="1F497D"/>
          <w:szCs w:val="22"/>
        </w:rPr>
      </w:pPr>
      <w:r w:rsidRPr="003F4B1F">
        <w:t xml:space="preserve">The only allowed cipher suites </w:t>
      </w:r>
      <w:r w:rsidR="00BA3F66">
        <w:t xml:space="preserve">for COM2 </w:t>
      </w:r>
      <w:r w:rsidRPr="003F4B1F">
        <w:t>are:</w:t>
      </w:r>
      <w:r w:rsidRPr="003F4B1F">
        <w:br/>
      </w:r>
      <w:r w:rsidRPr="003F4B1F">
        <w:rPr>
          <w:rFonts w:cs="Arial"/>
          <w:color w:val="1F497D"/>
          <w:szCs w:val="22"/>
        </w:rPr>
        <w:t xml:space="preserve">TLS_ECDHE_ECDSA_WITH_AES_128_CBC_SHA256  </w:t>
      </w:r>
      <w:r w:rsidRPr="003F4B1F">
        <w:rPr>
          <w:rFonts w:cs="Arial"/>
          <w:b/>
          <w:color w:val="1F497D"/>
          <w:szCs w:val="22"/>
        </w:rPr>
        <w:t>(mandatory)</w:t>
      </w:r>
      <w:r w:rsidRPr="003F4B1F">
        <w:rPr>
          <w:rFonts w:cs="Arial"/>
          <w:b/>
          <w:color w:val="1F497D"/>
          <w:szCs w:val="22"/>
        </w:rPr>
        <w:br/>
      </w:r>
      <w:r w:rsidRPr="003F4B1F">
        <w:rPr>
          <w:rFonts w:cs="Arial"/>
          <w:color w:val="1F497D"/>
          <w:szCs w:val="22"/>
        </w:rPr>
        <w:t>TLS_ECDHE_ECDSA_WITH_AES_128_GCM_SHA256</w:t>
      </w:r>
      <w:r w:rsidRPr="003F4B1F">
        <w:rPr>
          <w:rFonts w:cs="Arial"/>
          <w:color w:val="1F497D"/>
          <w:szCs w:val="22"/>
        </w:rPr>
        <w:br/>
        <w:t>TLS_ECDHE_ECDSA_WITH_AES_256_CBC_SHA384</w:t>
      </w:r>
      <w:r w:rsidRPr="003F4B1F">
        <w:rPr>
          <w:rFonts w:cs="Arial"/>
          <w:color w:val="1F497D"/>
          <w:szCs w:val="22"/>
        </w:rPr>
        <w:br/>
        <w:t>TLS_ECDHE_ECDSA_WITH_AES_256_GCM_SHA384</w:t>
      </w:r>
    </w:p>
    <w:p w14:paraId="004B91F3" w14:textId="0C4614DE" w:rsidR="00BA3F66" w:rsidRPr="003F4B1F" w:rsidRDefault="00BA3F66" w:rsidP="00BA3F66">
      <w:pPr>
        <w:pStyle w:val="ListParagraph"/>
        <w:numPr>
          <w:ilvl w:val="0"/>
          <w:numId w:val="42"/>
        </w:numPr>
        <w:rPr>
          <w:rFonts w:cs="Arial"/>
          <w:color w:val="1F497D"/>
          <w:szCs w:val="22"/>
        </w:rPr>
      </w:pPr>
      <w:r w:rsidRPr="003F4B1F">
        <w:t xml:space="preserve">The only allowed cipher suites </w:t>
      </w:r>
      <w:r>
        <w:t xml:space="preserve">for System Master (SMM) </w:t>
      </w:r>
      <w:r w:rsidRPr="003F4B1F">
        <w:t>are:</w:t>
      </w:r>
      <w:r w:rsidRPr="003F4B1F">
        <w:br/>
      </w:r>
      <w:r w:rsidRPr="003F4B1F">
        <w:rPr>
          <w:rFonts w:cs="Arial"/>
          <w:color w:val="1F497D"/>
          <w:szCs w:val="22"/>
        </w:rPr>
        <w:t>TLS_ECDHE_ECDSA_WITH_AES_128_GCM_SHA256</w:t>
      </w:r>
      <w:r>
        <w:rPr>
          <w:rFonts w:cs="Arial"/>
          <w:color w:val="1F497D"/>
          <w:szCs w:val="22"/>
        </w:rPr>
        <w:t xml:space="preserve"> </w:t>
      </w:r>
      <w:r w:rsidRPr="003F4B1F">
        <w:rPr>
          <w:rFonts w:cs="Arial"/>
          <w:color w:val="1F497D"/>
          <w:szCs w:val="22"/>
        </w:rPr>
        <w:t xml:space="preserve"> </w:t>
      </w:r>
      <w:r w:rsidRPr="003F4B1F">
        <w:rPr>
          <w:rFonts w:cs="Arial"/>
          <w:b/>
          <w:color w:val="1F497D"/>
          <w:szCs w:val="22"/>
        </w:rPr>
        <w:t>(mandatory)</w:t>
      </w:r>
      <w:r w:rsidRPr="003F4B1F">
        <w:rPr>
          <w:rFonts w:cs="Arial"/>
          <w:color w:val="1F497D"/>
          <w:szCs w:val="22"/>
        </w:rPr>
        <w:br/>
        <w:t>TLS_ECDHE_ECDSA_WITH_AES_256_GCM_SHA384</w:t>
      </w:r>
      <w:r>
        <w:rPr>
          <w:rFonts w:cs="Arial"/>
          <w:color w:val="1F497D"/>
          <w:szCs w:val="22"/>
        </w:rPr>
        <w:br/>
        <w:t>TLS_ECDHE_ECDSA_WITH_CHACHA20_POLY1305_SHA256</w:t>
      </w:r>
    </w:p>
    <w:p w14:paraId="6A97166A" w14:textId="77777777" w:rsidR="004F222F" w:rsidRPr="003F4B1F" w:rsidRDefault="004F222F"/>
    <w:p w14:paraId="4143D984" w14:textId="77777777" w:rsidR="009670D1" w:rsidRPr="003F4B1F" w:rsidRDefault="008E7375">
      <w:r w:rsidRPr="003F4B1F">
        <w:br w:type="page"/>
      </w:r>
    </w:p>
    <w:p w14:paraId="62FC8434" w14:textId="77777777" w:rsidR="005279F4" w:rsidRPr="003F4B1F" w:rsidRDefault="008E7375" w:rsidP="00FD6CF7">
      <w:pPr>
        <w:pStyle w:val="Heading3"/>
      </w:pPr>
      <w:bookmarkStart w:id="755" w:name="_Toc88504095"/>
      <w:r w:rsidRPr="003F4B1F">
        <w:lastRenderedPageBreak/>
        <w:t>Detailed Download/Validation/Verification Procedure</w:t>
      </w:r>
      <w:bookmarkEnd w:id="755"/>
    </w:p>
    <w:p w14:paraId="0C68A446" w14:textId="77777777" w:rsidR="001C7CC0" w:rsidRPr="003F4B1F" w:rsidRDefault="001C7CC0"/>
    <w:p w14:paraId="2572BBB1" w14:textId="77777777" w:rsidR="005279F4" w:rsidRPr="003F4B1F" w:rsidRDefault="00044C72" w:rsidP="00FD6CF7">
      <w:pPr>
        <w:keepNext/>
      </w:pPr>
      <w:r w:rsidRPr="003F4B1F">
        <w:object w:dxaOrig="16349" w:dyaOrig="8422" w14:anchorId="5B0BB0EA">
          <v:shape id="_x0000_i1029" type="#_x0000_t75" style="width:452.75pt;height:234.45pt" o:ole="">
            <v:imagedata r:id="rId20" o:title=""/>
          </v:shape>
          <o:OLEObject Type="Embed" ProgID="Visio.Drawing.11" ShapeID="_x0000_i1029" DrawAspect="Content" ObjectID="_1699116912" r:id="rId21"/>
        </w:object>
      </w:r>
      <w:r w:rsidR="00EF28A5" w:rsidRPr="003F4B1F" w:rsidDel="00EF28A5">
        <w:t xml:space="preserve"> </w:t>
      </w:r>
      <w:r w:rsidR="00F03943" w:rsidRPr="003F4B1F" w:rsidDel="00F1598E">
        <w:t xml:space="preserve"> </w:t>
      </w:r>
      <w:r w:rsidR="00E271B9" w:rsidRPr="003F4B1F" w:rsidDel="00E271B9">
        <w:t xml:space="preserve"> </w:t>
      </w:r>
    </w:p>
    <w:p w14:paraId="3D9739DC" w14:textId="77777777" w:rsidR="005279F4" w:rsidRPr="003F4B1F" w:rsidRDefault="008E7375" w:rsidP="00FD6CF7">
      <w:pPr>
        <w:pStyle w:val="Caption"/>
      </w:pPr>
      <w:bookmarkStart w:id="756" w:name="_Toc88504211"/>
      <w:r w:rsidRPr="003F4B1F">
        <w:t xml:space="preserve">Figure </w:t>
      </w:r>
      <w:r w:rsidR="003F569A" w:rsidRPr="003F4B1F">
        <w:rPr>
          <w:noProof/>
        </w:rPr>
        <w:fldChar w:fldCharType="begin"/>
      </w:r>
      <w:r w:rsidR="003F569A" w:rsidRPr="003F4B1F">
        <w:rPr>
          <w:noProof/>
        </w:rPr>
        <w:instrText xml:space="preserve"> SEQ Figure \* ARABIC </w:instrText>
      </w:r>
      <w:r w:rsidR="003F569A" w:rsidRPr="003F4B1F">
        <w:rPr>
          <w:noProof/>
        </w:rPr>
        <w:fldChar w:fldCharType="separate"/>
      </w:r>
      <w:r w:rsidR="005B036C" w:rsidRPr="003F4B1F">
        <w:rPr>
          <w:noProof/>
        </w:rPr>
        <w:t>4</w:t>
      </w:r>
      <w:r w:rsidR="003F569A" w:rsidRPr="003F4B1F">
        <w:rPr>
          <w:noProof/>
        </w:rPr>
        <w:fldChar w:fldCharType="end"/>
      </w:r>
      <w:r w:rsidRPr="003F4B1F">
        <w:t xml:space="preserve"> - Flowchart for download/validation/verification procedure</w:t>
      </w:r>
      <w:bookmarkEnd w:id="756"/>
    </w:p>
    <w:p w14:paraId="6D938E7A" w14:textId="77777777" w:rsidR="009670D1" w:rsidRPr="003F4B1F" w:rsidRDefault="00F1598E" w:rsidP="003062EF">
      <w:r w:rsidRPr="003F4B1F">
        <w:t xml:space="preserve"> </w:t>
      </w:r>
    </w:p>
    <w:p w14:paraId="50CDCB31" w14:textId="77777777" w:rsidR="002D7D9F" w:rsidRPr="003F4B1F" w:rsidRDefault="008E7375" w:rsidP="003062EF">
      <w:r w:rsidRPr="003F4B1F">
        <w:t xml:space="preserve">All packages specified in the </w:t>
      </w:r>
      <w:r w:rsidRPr="003F4B1F">
        <w:rPr>
          <w:i/>
        </w:rPr>
        <w:t>packageIDs</w:t>
      </w:r>
      <w:r w:rsidR="002D7D9F" w:rsidRPr="003F4B1F">
        <w:t xml:space="preserve"> list are downloaded</w:t>
      </w:r>
      <w:r w:rsidRPr="003F4B1F">
        <w:t>, validated and verified in the following sequence (</w:t>
      </w:r>
      <w:r w:rsidR="00396833" w:rsidRPr="003F4B1F">
        <w:t>colored</w:t>
      </w:r>
      <w:r w:rsidRPr="003F4B1F">
        <w:t xml:space="preserve"> box </w:t>
      </w:r>
      <w:r w:rsidR="00396833" w:rsidRPr="003F4B1F">
        <w:t>i</w:t>
      </w:r>
      <w:r w:rsidRPr="003F4B1F">
        <w:t>n the high-level flowchart):</w:t>
      </w:r>
    </w:p>
    <w:p w14:paraId="01F8EDCC" w14:textId="77777777" w:rsidR="005279F4" w:rsidRPr="003F4B1F" w:rsidRDefault="008E7375" w:rsidP="00FD6CF7">
      <w:pPr>
        <w:pStyle w:val="ListParagraph"/>
        <w:numPr>
          <w:ilvl w:val="0"/>
          <w:numId w:val="39"/>
        </w:numPr>
      </w:pPr>
      <w:r w:rsidRPr="003F4B1F">
        <w:t xml:space="preserve">The COM identifies the package to download by using the next package ID in the </w:t>
      </w:r>
      <w:r w:rsidRPr="003F4B1F">
        <w:rPr>
          <w:i/>
        </w:rPr>
        <w:t>packageIDs</w:t>
      </w:r>
      <w:r w:rsidR="002D7D9F" w:rsidRPr="003F4B1F">
        <w:t xml:space="preserve"> list.</w:t>
      </w:r>
    </w:p>
    <w:p w14:paraId="45C75A2A" w14:textId="77777777" w:rsidR="005279F4" w:rsidRPr="003F4B1F" w:rsidRDefault="008E7375" w:rsidP="00FD6CF7">
      <w:pPr>
        <w:pStyle w:val="ListParagraph"/>
        <w:numPr>
          <w:ilvl w:val="0"/>
          <w:numId w:val="39"/>
        </w:numPr>
      </w:pPr>
      <w:r w:rsidRPr="003F4B1F">
        <w:t xml:space="preserve">The COM requests from the HCA the </w:t>
      </w:r>
      <w:r w:rsidRPr="003F4B1F">
        <w:rPr>
          <w:i/>
        </w:rPr>
        <w:t>Package Properties</w:t>
      </w:r>
      <w:r w:rsidR="002D7D9F" w:rsidRPr="003F4B1F">
        <w:t xml:space="preserve"> for the next package by passing it the </w:t>
      </w:r>
      <w:r w:rsidRPr="003F4B1F">
        <w:t>current package ID.</w:t>
      </w:r>
    </w:p>
    <w:p w14:paraId="0BDAD9CD" w14:textId="77777777" w:rsidR="005279F4" w:rsidRPr="003F4B1F" w:rsidRDefault="008E7375" w:rsidP="00FD6CF7">
      <w:pPr>
        <w:pStyle w:val="ListParagraph"/>
        <w:numPr>
          <w:ilvl w:val="0"/>
          <w:numId w:val="39"/>
        </w:numPr>
      </w:pPr>
      <w:r w:rsidRPr="003F4B1F">
        <w:t xml:space="preserve">The HCA responds with a </w:t>
      </w:r>
      <w:r w:rsidRPr="003F4B1F">
        <w:rPr>
          <w:i/>
        </w:rPr>
        <w:t xml:space="preserve">Package Properties </w:t>
      </w:r>
      <w:r w:rsidR="002D7D9F" w:rsidRPr="003F4B1F">
        <w:t>message</w:t>
      </w:r>
      <w:r w:rsidRPr="003F4B1F">
        <w:t xml:space="preserve"> for the package corresponding to the package ID.</w:t>
      </w:r>
      <w:r w:rsidRPr="003F4B1F">
        <w:br/>
        <w:t xml:space="preserve">The </w:t>
      </w:r>
      <w:r w:rsidRPr="003F4B1F">
        <w:rPr>
          <w:i/>
        </w:rPr>
        <w:t xml:space="preserve">Package Properties </w:t>
      </w:r>
      <w:r w:rsidRPr="003F4B1F">
        <w:t>message contains:</w:t>
      </w:r>
    </w:p>
    <w:p w14:paraId="65E23E19" w14:textId="77777777" w:rsidR="005279F4" w:rsidRPr="003F4B1F" w:rsidRDefault="008E7375" w:rsidP="00FD6CF7">
      <w:pPr>
        <w:pStyle w:val="ListParagraph"/>
        <w:numPr>
          <w:ilvl w:val="0"/>
          <w:numId w:val="40"/>
        </w:numPr>
      </w:pPr>
      <w:r w:rsidRPr="003F4B1F">
        <w:t>the transaction ID</w:t>
      </w:r>
    </w:p>
    <w:p w14:paraId="337540DD" w14:textId="77777777" w:rsidR="005279F4" w:rsidRPr="003F4B1F" w:rsidRDefault="008E7375" w:rsidP="00FD6CF7">
      <w:pPr>
        <w:pStyle w:val="ListParagraph"/>
        <w:numPr>
          <w:ilvl w:val="0"/>
          <w:numId w:val="40"/>
        </w:numPr>
      </w:pPr>
      <w:r w:rsidRPr="003F4B1F">
        <w:t>the download URL for the package</w:t>
      </w:r>
    </w:p>
    <w:p w14:paraId="34463AD3" w14:textId="77777777" w:rsidR="005279F4" w:rsidRPr="003F4B1F" w:rsidRDefault="0069740C" w:rsidP="00FD6CF7">
      <w:pPr>
        <w:pStyle w:val="ListParagraph"/>
        <w:numPr>
          <w:ilvl w:val="0"/>
          <w:numId w:val="40"/>
        </w:numPr>
      </w:pPr>
      <w:r w:rsidRPr="003F4B1F">
        <w:t xml:space="preserve">the URL of the OCSP server that </w:t>
      </w:r>
      <w:r w:rsidR="009D29C0" w:rsidRPr="003F4B1F">
        <w:t>will be</w:t>
      </w:r>
      <w:r w:rsidRPr="003F4B1F">
        <w:t xml:space="preserve"> used to check the validity of the certificate provided in the </w:t>
      </w:r>
      <w:r w:rsidR="008E7375" w:rsidRPr="003F4B1F">
        <w:rPr>
          <w:i/>
        </w:rPr>
        <w:t>Package Properties</w:t>
      </w:r>
      <w:r w:rsidRPr="003F4B1F">
        <w:t xml:space="preserve"> file</w:t>
      </w:r>
    </w:p>
    <w:p w14:paraId="054B70A5" w14:textId="77777777" w:rsidR="005279F4" w:rsidRPr="003F4B1F" w:rsidRDefault="008E7375" w:rsidP="00FD6CF7">
      <w:pPr>
        <w:pStyle w:val="ListParagraph"/>
        <w:numPr>
          <w:ilvl w:val="0"/>
          <w:numId w:val="40"/>
        </w:numPr>
      </w:pPr>
      <w:r w:rsidRPr="003F4B1F">
        <w:t>the dateTime</w:t>
      </w:r>
      <w:r w:rsidR="000B3020" w:rsidRPr="003F4B1F">
        <w:t xml:space="preserve"> (current </w:t>
      </w:r>
      <w:r w:rsidR="007E1685" w:rsidRPr="003F4B1F">
        <w:t xml:space="preserve">date and </w:t>
      </w:r>
      <w:r w:rsidR="000B3020" w:rsidRPr="003F4B1F">
        <w:t>time of the HCA)</w:t>
      </w:r>
    </w:p>
    <w:p w14:paraId="3A2D2210" w14:textId="77777777" w:rsidR="005279F4" w:rsidRPr="003F4B1F" w:rsidRDefault="008E7375" w:rsidP="00FD6CF7">
      <w:pPr>
        <w:pStyle w:val="ListParagraph"/>
        <w:numPr>
          <w:ilvl w:val="0"/>
          <w:numId w:val="40"/>
        </w:numPr>
      </w:pPr>
      <w:r w:rsidRPr="003F4B1F">
        <w:t xml:space="preserve">a </w:t>
      </w:r>
      <w:r w:rsidRPr="003F4B1F">
        <w:rPr>
          <w:i/>
        </w:rPr>
        <w:t>Package</w:t>
      </w:r>
      <w:r w:rsidR="00A907C5" w:rsidRPr="003F4B1F">
        <w:t xml:space="preserve"> </w:t>
      </w:r>
      <w:r w:rsidRPr="003F4B1F">
        <w:rPr>
          <w:i/>
        </w:rPr>
        <w:t xml:space="preserve">Properties </w:t>
      </w:r>
      <w:r w:rsidRPr="003F4B1F">
        <w:t>file</w:t>
      </w:r>
      <w:r w:rsidR="00943791" w:rsidRPr="003F4B1F">
        <w:t xml:space="preserve"> containing validation information for the package</w:t>
      </w:r>
      <w:r w:rsidRPr="003F4B1F">
        <w:t xml:space="preserve"> (file format: see below)</w:t>
      </w:r>
    </w:p>
    <w:p w14:paraId="70809B86" w14:textId="77777777" w:rsidR="005279F4" w:rsidRPr="003F4B1F" w:rsidRDefault="008E7375" w:rsidP="00FD6CF7">
      <w:pPr>
        <w:pStyle w:val="ListParagraph"/>
        <w:numPr>
          <w:ilvl w:val="0"/>
          <w:numId w:val="39"/>
        </w:numPr>
      </w:pPr>
      <w:r w:rsidRPr="003F4B1F">
        <w:t>The package file is downloaded from the specified URL.</w:t>
      </w:r>
    </w:p>
    <w:p w14:paraId="10DB4A1C" w14:textId="77777777" w:rsidR="005279F4" w:rsidRPr="003F4B1F" w:rsidRDefault="008E7375" w:rsidP="00FD6CF7">
      <w:pPr>
        <w:pStyle w:val="ListParagraph"/>
        <w:numPr>
          <w:ilvl w:val="0"/>
          <w:numId w:val="39"/>
        </w:numPr>
      </w:pPr>
      <w:r w:rsidRPr="003F4B1F">
        <w:t xml:space="preserve">Validation and Verification: After successful download the package is validated against the </w:t>
      </w:r>
      <w:r w:rsidRPr="003F4B1F">
        <w:rPr>
          <w:i/>
        </w:rPr>
        <w:t xml:space="preserve">Package Properties </w:t>
      </w:r>
      <w:r w:rsidR="009E64CA" w:rsidRPr="003F4B1F">
        <w:t>file</w:t>
      </w:r>
      <w:r w:rsidRPr="003F4B1F">
        <w:rPr>
          <w:i/>
        </w:rPr>
        <w:t xml:space="preserve"> </w:t>
      </w:r>
      <w:r w:rsidR="00604286" w:rsidRPr="003F4B1F">
        <w:t>provided by</w:t>
      </w:r>
      <w:r w:rsidRPr="003F4B1F">
        <w:t xml:space="preserve"> the HCA for this package ID. In a further step the package is verified by the HA. A validation or verification error in any package leads to a cancellation of the whole update transaction.</w:t>
      </w:r>
    </w:p>
    <w:p w14:paraId="47B6D356" w14:textId="77777777" w:rsidR="005279F4" w:rsidRPr="003F4B1F" w:rsidRDefault="008E7375" w:rsidP="00FD6CF7">
      <w:pPr>
        <w:pStyle w:val="ListParagraph"/>
        <w:numPr>
          <w:ilvl w:val="0"/>
          <w:numId w:val="39"/>
        </w:numPr>
      </w:pPr>
      <w:r w:rsidRPr="003F4B1F">
        <w:t xml:space="preserve">If the checks were successful and there are more packages in the </w:t>
      </w:r>
      <w:r w:rsidRPr="003F4B1F">
        <w:rPr>
          <w:i/>
        </w:rPr>
        <w:t>packageIDs</w:t>
      </w:r>
      <w:r w:rsidR="00943791" w:rsidRPr="003F4B1F">
        <w:t xml:space="preserve"> list, continue with (1).</w:t>
      </w:r>
    </w:p>
    <w:p w14:paraId="4BD668CD" w14:textId="77777777" w:rsidR="005279F4" w:rsidRPr="003F4B1F" w:rsidRDefault="005279F4" w:rsidP="00FD6CF7">
      <w:pPr>
        <w:pStyle w:val="ListParagraph"/>
        <w:ind w:left="0"/>
      </w:pPr>
    </w:p>
    <w:p w14:paraId="7B7F6326" w14:textId="77777777" w:rsidR="00A70059" w:rsidRPr="003F4B1F" w:rsidRDefault="008E7375" w:rsidP="009670D1">
      <w:r w:rsidRPr="003F4B1F">
        <w:t xml:space="preserve">In the validation step the HA checks the authenticity and integrity of the package file using the signature and </w:t>
      </w:r>
      <w:r w:rsidR="00396833" w:rsidRPr="003F4B1F">
        <w:t>certificate</w:t>
      </w:r>
      <w:r w:rsidRPr="003F4B1F">
        <w:t xml:space="preserve"> from the provided </w:t>
      </w:r>
      <w:r w:rsidRPr="003F4B1F">
        <w:rPr>
          <w:i/>
        </w:rPr>
        <w:t>P</w:t>
      </w:r>
      <w:r w:rsidR="000F2569" w:rsidRPr="003F4B1F">
        <w:rPr>
          <w:i/>
        </w:rPr>
        <w:t>ackage</w:t>
      </w:r>
      <w:r w:rsidRPr="003F4B1F">
        <w:rPr>
          <w:i/>
        </w:rPr>
        <w:t xml:space="preserve"> Properties </w:t>
      </w:r>
      <w:r w:rsidR="00B8686B" w:rsidRPr="003F4B1F">
        <w:t>file</w:t>
      </w:r>
      <w:r w:rsidRPr="003F4B1F">
        <w:t>. In the Verification step, the HA checks if the files contained in the update package are appropriate for the HA</w:t>
      </w:r>
      <w:r w:rsidR="00396833" w:rsidRPr="003F4B1F">
        <w:t xml:space="preserve"> and not corrupt (by checking the hash)</w:t>
      </w:r>
      <w:r w:rsidRPr="003F4B1F">
        <w:t>. This should normally be the case as long as the HCA is provided with proper update packages that match the HA.</w:t>
      </w:r>
    </w:p>
    <w:p w14:paraId="610BB179" w14:textId="77777777" w:rsidR="00A70059" w:rsidRPr="003F4B1F" w:rsidRDefault="00A70059" w:rsidP="009670D1"/>
    <w:p w14:paraId="18A454CA" w14:textId="77777777" w:rsidR="00372690" w:rsidRPr="003F4B1F" w:rsidRDefault="008E7375" w:rsidP="009670D1">
      <w:pPr>
        <w:rPr>
          <w:i/>
        </w:rPr>
      </w:pPr>
      <w:r w:rsidRPr="003F4B1F">
        <w:rPr>
          <w:i/>
        </w:rPr>
        <w:t xml:space="preserve">Note: The COM resends the </w:t>
      </w:r>
      <w:r w:rsidR="0049576A" w:rsidRPr="003F4B1F">
        <w:rPr>
          <w:i/>
        </w:rPr>
        <w:t>request for</w:t>
      </w:r>
      <w:r w:rsidRPr="003F4B1F">
        <w:rPr>
          <w:i/>
        </w:rPr>
        <w:t xml:space="preserve"> Package Properties if no </w:t>
      </w:r>
      <w:r w:rsidR="00372690" w:rsidRPr="003F4B1F">
        <w:rPr>
          <w:i/>
        </w:rPr>
        <w:t>P</w:t>
      </w:r>
      <w:r w:rsidR="0049576A" w:rsidRPr="003F4B1F">
        <w:rPr>
          <w:i/>
        </w:rPr>
        <w:t>ackage</w:t>
      </w:r>
      <w:r w:rsidR="00372690" w:rsidRPr="003F4B1F">
        <w:rPr>
          <w:i/>
        </w:rPr>
        <w:t xml:space="preserve"> </w:t>
      </w:r>
      <w:r w:rsidR="0049576A" w:rsidRPr="003F4B1F">
        <w:rPr>
          <w:i/>
        </w:rPr>
        <w:t>Properties</w:t>
      </w:r>
      <w:r w:rsidRPr="003F4B1F">
        <w:rPr>
          <w:i/>
        </w:rPr>
        <w:t xml:space="preserve"> message from the HC</w:t>
      </w:r>
      <w:r w:rsidR="00372690" w:rsidRPr="003F4B1F">
        <w:rPr>
          <w:i/>
        </w:rPr>
        <w:t>A is received for 30s</w:t>
      </w:r>
      <w:r w:rsidRPr="003F4B1F">
        <w:rPr>
          <w:i/>
        </w:rPr>
        <w:t xml:space="preserve"> after the request was issued by the COM module. </w:t>
      </w:r>
      <w:r w:rsidR="00372690" w:rsidRPr="003F4B1F">
        <w:rPr>
          <w:i/>
        </w:rPr>
        <w:t xml:space="preserve">After additional 30s without a response from HCA the COM switches to state ERROR_DOWNLOAD. </w:t>
      </w:r>
    </w:p>
    <w:p w14:paraId="73557716" w14:textId="77777777" w:rsidR="009670D1" w:rsidRPr="003F4B1F" w:rsidRDefault="008E7375" w:rsidP="009670D1">
      <w:pPr>
        <w:rPr>
          <w:i/>
        </w:rPr>
      </w:pPr>
      <w:r w:rsidRPr="003F4B1F">
        <w:rPr>
          <w:i/>
        </w:rPr>
        <w:t xml:space="preserve">The reason for this </w:t>
      </w:r>
      <w:r w:rsidR="0073623E" w:rsidRPr="003F4B1F">
        <w:rPr>
          <w:i/>
        </w:rPr>
        <w:t xml:space="preserve">mechanism </w:t>
      </w:r>
      <w:r w:rsidRPr="003F4B1F">
        <w:rPr>
          <w:i/>
        </w:rPr>
        <w:t>is that there is no acknowledge mechanism for notifications between COM and HCA and there is a possibility of message loss if the connection is instable.</w:t>
      </w:r>
    </w:p>
    <w:p w14:paraId="30C67F8E" w14:textId="77777777" w:rsidR="007E1685" w:rsidRPr="003F4B1F" w:rsidRDefault="007E1685" w:rsidP="009670D1">
      <w:pPr>
        <w:rPr>
          <w:i/>
        </w:rPr>
      </w:pPr>
    </w:p>
    <w:p w14:paraId="4A18281A" w14:textId="77777777" w:rsidR="007E1685" w:rsidRPr="003F4B1F" w:rsidRDefault="007E1685" w:rsidP="009670D1">
      <w:pPr>
        <w:rPr>
          <w:i/>
        </w:rPr>
      </w:pPr>
      <w:r w:rsidRPr="003F4B1F">
        <w:rPr>
          <w:i/>
        </w:rPr>
        <w:t xml:space="preserve">Note: The dateTime </w:t>
      </w:r>
      <w:r w:rsidR="002A4936" w:rsidRPr="003F4B1F">
        <w:rPr>
          <w:i/>
        </w:rPr>
        <w:t xml:space="preserve">received </w:t>
      </w:r>
      <w:r w:rsidRPr="003F4B1F">
        <w:rPr>
          <w:i/>
        </w:rPr>
        <w:t>from HCA can be used in the http GET request header field</w:t>
      </w:r>
      <w:r w:rsidR="001E2B44" w:rsidRPr="003F4B1F">
        <w:rPr>
          <w:i/>
        </w:rPr>
        <w:t xml:space="preserve"> “If-Unmodified-Since”</w:t>
      </w:r>
      <w:r w:rsidRPr="003F4B1F">
        <w:rPr>
          <w:i/>
        </w:rPr>
        <w:t xml:space="preserve"> when requesting the download file. This way the FDS server can </w:t>
      </w:r>
      <w:r w:rsidR="001E2B44" w:rsidRPr="003F4B1F">
        <w:rPr>
          <w:i/>
        </w:rPr>
        <w:t>deny the request</w:t>
      </w:r>
      <w:r w:rsidRPr="003F4B1F">
        <w:rPr>
          <w:i/>
        </w:rPr>
        <w:t xml:space="preserve"> </w:t>
      </w:r>
      <w:r w:rsidR="001E2B44" w:rsidRPr="003F4B1F">
        <w:rPr>
          <w:i/>
        </w:rPr>
        <w:t xml:space="preserve">if </w:t>
      </w:r>
      <w:r w:rsidRPr="003F4B1F">
        <w:rPr>
          <w:i/>
        </w:rPr>
        <w:t xml:space="preserve">the file to download has been </w:t>
      </w:r>
      <w:r w:rsidR="001E2B44" w:rsidRPr="003F4B1F">
        <w:rPr>
          <w:i/>
        </w:rPr>
        <w:t xml:space="preserve">modified </w:t>
      </w:r>
      <w:r w:rsidR="004F024F" w:rsidRPr="003F4B1F">
        <w:rPr>
          <w:i/>
        </w:rPr>
        <w:t>in the meantime</w:t>
      </w:r>
      <w:r w:rsidRPr="003F4B1F">
        <w:rPr>
          <w:i/>
        </w:rPr>
        <w:t>.</w:t>
      </w:r>
    </w:p>
    <w:p w14:paraId="1BC74C28" w14:textId="77777777" w:rsidR="0069740C" w:rsidRPr="003F4B1F" w:rsidRDefault="0069740C" w:rsidP="009670D1">
      <w:pPr>
        <w:rPr>
          <w:i/>
        </w:rPr>
      </w:pPr>
    </w:p>
    <w:p w14:paraId="47C164C9" w14:textId="77777777" w:rsidR="0069740C" w:rsidRPr="003F4B1F" w:rsidRDefault="0069740C" w:rsidP="009670D1">
      <w:pPr>
        <w:rPr>
          <w:i/>
        </w:rPr>
      </w:pPr>
      <w:r w:rsidRPr="003F4B1F">
        <w:rPr>
          <w:i/>
        </w:rPr>
        <w:t>Note: The URL for the OCSP server</w:t>
      </w:r>
      <w:r w:rsidR="00E54469" w:rsidRPr="003F4B1F">
        <w:rPr>
          <w:i/>
        </w:rPr>
        <w:t xml:space="preserve"> is necessary as the URL stored in the certificate itself is not accessible from all regions where HCAs are deployed. Therefore this is a static configuration value of the HCA that is specific for the region where the HCA is located.</w:t>
      </w:r>
    </w:p>
    <w:p w14:paraId="61444D15" w14:textId="77777777" w:rsidR="00396833" w:rsidRPr="003F4B1F" w:rsidRDefault="00396833" w:rsidP="009670D1">
      <w:pPr>
        <w:rPr>
          <w:i/>
        </w:rPr>
      </w:pPr>
    </w:p>
    <w:p w14:paraId="144E0535" w14:textId="77777777" w:rsidR="00AF629D" w:rsidRPr="003F4B1F" w:rsidRDefault="008E7375" w:rsidP="00AF629D">
      <w:pPr>
        <w:pStyle w:val="Heading3"/>
      </w:pPr>
      <w:bookmarkStart w:id="757" w:name="_Toc450725455"/>
      <w:bookmarkStart w:id="758" w:name="_Toc453746706"/>
      <w:bookmarkStart w:id="759" w:name="_Toc88504096"/>
      <w:bookmarkEnd w:id="757"/>
      <w:bookmarkEnd w:id="758"/>
      <w:r w:rsidRPr="003F4B1F">
        <w:t>Properties File content</w:t>
      </w:r>
      <w:bookmarkEnd w:id="759"/>
    </w:p>
    <w:p w14:paraId="102A8F49" w14:textId="77777777" w:rsidR="00AF629D" w:rsidRPr="003F4B1F" w:rsidRDefault="008E7375" w:rsidP="00AF629D">
      <w:r w:rsidRPr="003F4B1F">
        <w:t xml:space="preserve">The </w:t>
      </w:r>
      <w:r w:rsidRPr="003F4B1F">
        <w:rPr>
          <w:i/>
        </w:rPr>
        <w:t>P</w:t>
      </w:r>
      <w:r w:rsidR="0049576A" w:rsidRPr="003F4B1F">
        <w:rPr>
          <w:i/>
        </w:rPr>
        <w:t>ackageP</w:t>
      </w:r>
      <w:r w:rsidRPr="003F4B1F">
        <w:rPr>
          <w:i/>
        </w:rPr>
        <w:t xml:space="preserve">roperties </w:t>
      </w:r>
      <w:r w:rsidR="00AF629D" w:rsidRPr="003F4B1F">
        <w:t>file</w:t>
      </w:r>
      <w:r w:rsidRPr="003F4B1F">
        <w:t xml:space="preserve"> is a binary file containing the following information:</w:t>
      </w:r>
    </w:p>
    <w:p w14:paraId="4BC78C81" w14:textId="77777777" w:rsidR="00AF629D" w:rsidRPr="003F4B1F" w:rsidRDefault="008E7375" w:rsidP="00AF629D">
      <w:pPr>
        <w:numPr>
          <w:ilvl w:val="0"/>
          <w:numId w:val="35"/>
        </w:numPr>
      </w:pPr>
      <w:r w:rsidRPr="003F4B1F">
        <w:t>Cryptographic hash of update package</w:t>
      </w:r>
    </w:p>
    <w:p w14:paraId="4166186A" w14:textId="77777777" w:rsidR="00AF629D" w:rsidRPr="003F4B1F" w:rsidRDefault="00396833" w:rsidP="00AF629D">
      <w:pPr>
        <w:numPr>
          <w:ilvl w:val="0"/>
          <w:numId w:val="35"/>
        </w:numPr>
      </w:pPr>
      <w:r w:rsidRPr="003F4B1F">
        <w:t>The destination node for the Update Package</w:t>
      </w:r>
    </w:p>
    <w:p w14:paraId="04C37566" w14:textId="77777777" w:rsidR="00AF629D" w:rsidRPr="003F4B1F" w:rsidRDefault="008E7375" w:rsidP="00AF629D">
      <w:pPr>
        <w:numPr>
          <w:ilvl w:val="0"/>
          <w:numId w:val="35"/>
        </w:numPr>
      </w:pPr>
      <w:r w:rsidRPr="003F4B1F">
        <w:t>The unique update package ID</w:t>
      </w:r>
    </w:p>
    <w:p w14:paraId="597B8A31" w14:textId="77777777" w:rsidR="00AF629D" w:rsidRPr="003F4B1F" w:rsidRDefault="008E7375" w:rsidP="00AF629D">
      <w:pPr>
        <w:numPr>
          <w:ilvl w:val="0"/>
          <w:numId w:val="35"/>
        </w:numPr>
      </w:pPr>
      <w:r w:rsidRPr="003F4B1F">
        <w:t>File size</w:t>
      </w:r>
    </w:p>
    <w:p w14:paraId="73716638" w14:textId="77777777" w:rsidR="00AF629D" w:rsidRPr="003F4B1F" w:rsidRDefault="008E7375" w:rsidP="00AF629D">
      <w:pPr>
        <w:numPr>
          <w:ilvl w:val="0"/>
          <w:numId w:val="35"/>
        </w:numPr>
      </w:pPr>
      <w:r w:rsidRPr="003F4B1F">
        <w:t>Flags</w:t>
      </w:r>
    </w:p>
    <w:p w14:paraId="606B6C2D" w14:textId="77777777" w:rsidR="00AF629D" w:rsidRPr="003F4B1F" w:rsidRDefault="008E7375" w:rsidP="00AF629D">
      <w:pPr>
        <w:numPr>
          <w:ilvl w:val="0"/>
          <w:numId w:val="35"/>
        </w:numPr>
      </w:pPr>
      <w:r w:rsidRPr="003F4B1F">
        <w:t>ECDSA Signature</w:t>
      </w:r>
    </w:p>
    <w:p w14:paraId="1421E1AD" w14:textId="77777777" w:rsidR="00AF629D" w:rsidRPr="003F4B1F" w:rsidRDefault="008E7375" w:rsidP="00AF629D">
      <w:pPr>
        <w:numPr>
          <w:ilvl w:val="0"/>
          <w:numId w:val="35"/>
        </w:numPr>
      </w:pPr>
      <w:r w:rsidRPr="003F4B1F">
        <w:t>Public Signing Certificate</w:t>
      </w:r>
    </w:p>
    <w:p w14:paraId="72DB6FD4" w14:textId="77777777" w:rsidR="00AF629D" w:rsidRPr="003F4B1F" w:rsidRDefault="00AF629D" w:rsidP="00AF629D"/>
    <w:p w14:paraId="675E0AE1" w14:textId="77777777" w:rsidR="00AF629D" w:rsidRPr="003F4B1F" w:rsidRDefault="008E7375" w:rsidP="00AF629D">
      <w:r w:rsidRPr="003F4B1F">
        <w:br w:type="page"/>
      </w:r>
    </w:p>
    <w:p w14:paraId="1DD4451D" w14:textId="739E4A79" w:rsidR="00AF629D" w:rsidRPr="003F4B1F" w:rsidRDefault="008E7375" w:rsidP="00AF629D">
      <w:pPr>
        <w:pStyle w:val="Heading3"/>
      </w:pPr>
      <w:bookmarkStart w:id="760" w:name="_Toc88504097"/>
      <w:r w:rsidRPr="003F4B1F">
        <w:lastRenderedPageBreak/>
        <w:t>Properties File structure with validation information</w:t>
      </w:r>
      <w:r w:rsidR="001606E2">
        <w:t xml:space="preserve"> (Version 5)</w:t>
      </w:r>
      <w:bookmarkEnd w:id="760"/>
    </w:p>
    <w:p w14:paraId="736C282C" w14:textId="77777777" w:rsidR="00C72596" w:rsidRPr="003F4B1F" w:rsidRDefault="00C72596" w:rsidP="00AF629D"/>
    <w:p w14:paraId="174E1A7F" w14:textId="77777777" w:rsidR="00AF629D" w:rsidRPr="003F4B1F" w:rsidRDefault="008E7375" w:rsidP="00AF629D">
      <w:r w:rsidRPr="003F4B1F">
        <w:t>The validation information will have the following structure:</w:t>
      </w:r>
    </w:p>
    <w:p w14:paraId="2A5B2D04" w14:textId="77777777" w:rsidR="00C72596" w:rsidRPr="003F4B1F" w:rsidRDefault="00C72596" w:rsidP="00AF629D"/>
    <w:p w14:paraId="06DAB2BF" w14:textId="77777777" w:rsidR="00AF629D" w:rsidRPr="003F4B1F" w:rsidRDefault="00AC268B" w:rsidP="00AF629D">
      <w:pPr>
        <w:rPr>
          <w:rStyle w:val="CodeBig"/>
        </w:rPr>
      </w:pPr>
      <w:r w:rsidRPr="003F4B1F">
        <w:rPr>
          <w:rStyle w:val="CodeBig"/>
        </w:rPr>
        <w:t xml:space="preserve">   0                   1                   2                   3</w:t>
      </w:r>
    </w:p>
    <w:p w14:paraId="0F07F705" w14:textId="77777777" w:rsidR="00AF629D" w:rsidRPr="003F4B1F" w:rsidRDefault="00AC268B" w:rsidP="00AF629D">
      <w:pPr>
        <w:rPr>
          <w:rStyle w:val="CodeBig"/>
        </w:rPr>
      </w:pPr>
      <w:r w:rsidRPr="003F4B1F">
        <w:rPr>
          <w:rStyle w:val="CodeBig"/>
        </w:rPr>
        <w:t xml:space="preserve">    0 1 2 3 4 5 6 7 8 9 0 1 2 3 4 5 6 7 8 9 0 1 2 3 4 5 6 7 8 9 0 1</w:t>
      </w:r>
    </w:p>
    <w:p w14:paraId="3F9C460B" w14:textId="77777777" w:rsidR="00AF629D" w:rsidRPr="003F4B1F" w:rsidRDefault="00AC268B" w:rsidP="00AF629D">
      <w:pPr>
        <w:rPr>
          <w:rStyle w:val="CodeBig"/>
        </w:rPr>
      </w:pPr>
      <w:r w:rsidRPr="003F4B1F">
        <w:rPr>
          <w:rStyle w:val="CodeBig"/>
        </w:rPr>
        <w:t xml:space="preserve">   +-------------------------------+-------------------------------+</w:t>
      </w:r>
    </w:p>
    <w:p w14:paraId="6937FBEB" w14:textId="77777777" w:rsidR="00AF629D" w:rsidRPr="003F4B1F" w:rsidRDefault="00AC268B" w:rsidP="00AF629D">
      <w:pPr>
        <w:rPr>
          <w:rStyle w:val="CodeBig"/>
        </w:rPr>
      </w:pPr>
      <w:r w:rsidRPr="003F4B1F">
        <w:rPr>
          <w:rStyle w:val="CodeBig"/>
        </w:rPr>
        <w:t xml:space="preserve">   |            Length             |            Version            |</w:t>
      </w:r>
    </w:p>
    <w:p w14:paraId="23C8641A" w14:textId="77777777" w:rsidR="00AF629D" w:rsidRPr="003F4B1F" w:rsidRDefault="00AC268B" w:rsidP="00AF629D">
      <w:pPr>
        <w:rPr>
          <w:rStyle w:val="CodeBig"/>
        </w:rPr>
      </w:pPr>
      <w:r w:rsidRPr="003F4B1F">
        <w:rPr>
          <w:rStyle w:val="CodeBig"/>
        </w:rPr>
        <w:t xml:space="preserve">   +-------------------------------+---------------+---------------+</w:t>
      </w:r>
    </w:p>
    <w:p w14:paraId="59B50B57" w14:textId="77777777" w:rsidR="00AF629D" w:rsidRPr="003F4B1F" w:rsidRDefault="00AC268B" w:rsidP="00AF629D">
      <w:pPr>
        <w:rPr>
          <w:rStyle w:val="CodeBig"/>
        </w:rPr>
      </w:pPr>
      <w:r w:rsidRPr="003F4B1F">
        <w:rPr>
          <w:rStyle w:val="CodeBig"/>
        </w:rPr>
        <w:t xml:space="preserve">   |        DestinationNode        |     Flags     |   Reserved    |</w:t>
      </w:r>
    </w:p>
    <w:p w14:paraId="1180F6E7" w14:textId="77777777" w:rsidR="00AF629D" w:rsidRPr="003F4B1F" w:rsidRDefault="00AC268B" w:rsidP="00AF629D">
      <w:pPr>
        <w:rPr>
          <w:rStyle w:val="CodeBig"/>
        </w:rPr>
      </w:pPr>
      <w:r w:rsidRPr="003F4B1F">
        <w:rPr>
          <w:rStyle w:val="CodeBig"/>
        </w:rPr>
        <w:t xml:space="preserve">   +-------------------------------+---------------+---------------+</w:t>
      </w:r>
    </w:p>
    <w:p w14:paraId="1B8CBDC8" w14:textId="77777777" w:rsidR="00AF629D" w:rsidRPr="003F4B1F" w:rsidRDefault="00AC268B" w:rsidP="00AF629D">
      <w:pPr>
        <w:rPr>
          <w:rStyle w:val="CodeBig"/>
        </w:rPr>
      </w:pPr>
      <w:r w:rsidRPr="003F4B1F">
        <w:rPr>
          <w:rStyle w:val="CodeBig"/>
        </w:rPr>
        <w:t xml:space="preserve">   |                                                               |</w:t>
      </w:r>
    </w:p>
    <w:p w14:paraId="01596E89" w14:textId="77777777" w:rsidR="00AF629D" w:rsidRPr="003F4B1F" w:rsidRDefault="00AC268B" w:rsidP="00AF629D">
      <w:pPr>
        <w:rPr>
          <w:rStyle w:val="CodeBig"/>
        </w:rPr>
      </w:pPr>
      <w:r w:rsidRPr="003F4B1F">
        <w:rPr>
          <w:rStyle w:val="CodeBig"/>
        </w:rPr>
        <w:t xml:space="preserve">   +                           PackageI</w:t>
      </w:r>
      <w:r w:rsidR="00396833" w:rsidRPr="003F4B1F">
        <w:rPr>
          <w:rStyle w:val="CodeBig"/>
        </w:rPr>
        <w:t>D</w:t>
      </w:r>
      <w:r w:rsidRPr="003F4B1F">
        <w:rPr>
          <w:rStyle w:val="CodeBig"/>
        </w:rPr>
        <w:t xml:space="preserve">                           +</w:t>
      </w:r>
    </w:p>
    <w:p w14:paraId="5EF23F2E" w14:textId="77777777" w:rsidR="00AF629D" w:rsidRPr="003F4B1F" w:rsidRDefault="00AC268B" w:rsidP="00AF629D">
      <w:pPr>
        <w:rPr>
          <w:rStyle w:val="CodeBig"/>
        </w:rPr>
      </w:pPr>
      <w:r w:rsidRPr="003F4B1F">
        <w:rPr>
          <w:rStyle w:val="CodeBig"/>
        </w:rPr>
        <w:t xml:space="preserve">   |                                                               |</w:t>
      </w:r>
    </w:p>
    <w:p w14:paraId="0E6EB782" w14:textId="77777777" w:rsidR="00AF629D" w:rsidRPr="003F4B1F" w:rsidRDefault="00AC268B" w:rsidP="00AF629D">
      <w:pPr>
        <w:rPr>
          <w:rStyle w:val="CodeBig"/>
        </w:rPr>
      </w:pPr>
      <w:r w:rsidRPr="003F4B1F">
        <w:rPr>
          <w:rStyle w:val="CodeBig"/>
        </w:rPr>
        <w:t xml:space="preserve">   +---------------------------------------------------------------+</w:t>
      </w:r>
    </w:p>
    <w:p w14:paraId="4882B577" w14:textId="77777777" w:rsidR="00AF629D" w:rsidRPr="003F4B1F" w:rsidRDefault="00AC268B" w:rsidP="00AF629D">
      <w:pPr>
        <w:rPr>
          <w:rStyle w:val="CodeBig"/>
        </w:rPr>
      </w:pPr>
      <w:r w:rsidRPr="003F4B1F">
        <w:rPr>
          <w:rStyle w:val="CodeBig"/>
        </w:rPr>
        <w:t xml:space="preserve">   |                          ImageLength                          |</w:t>
      </w:r>
    </w:p>
    <w:p w14:paraId="59787BC2" w14:textId="77777777" w:rsidR="00AF629D" w:rsidRPr="003F4B1F" w:rsidRDefault="00AC268B" w:rsidP="00AF629D">
      <w:pPr>
        <w:rPr>
          <w:rStyle w:val="CodeBig"/>
        </w:rPr>
      </w:pPr>
      <w:r w:rsidRPr="003F4B1F">
        <w:rPr>
          <w:rStyle w:val="CodeBig"/>
        </w:rPr>
        <w:t xml:space="preserve">   +---------------------------------------------------------------+</w:t>
      </w:r>
    </w:p>
    <w:p w14:paraId="7E30A008" w14:textId="77777777" w:rsidR="00AF629D" w:rsidRPr="003F4B1F" w:rsidRDefault="00AC268B" w:rsidP="00AF629D">
      <w:pPr>
        <w:rPr>
          <w:rStyle w:val="CodeBig"/>
        </w:rPr>
      </w:pPr>
      <w:r w:rsidRPr="003F4B1F">
        <w:rPr>
          <w:rStyle w:val="CodeBig"/>
        </w:rPr>
        <w:t xml:space="preserve">   |                                                               |</w:t>
      </w:r>
    </w:p>
    <w:p w14:paraId="2A785BF4" w14:textId="77777777" w:rsidR="00AF629D" w:rsidRPr="003F4B1F" w:rsidRDefault="00AC268B" w:rsidP="00AF629D">
      <w:pPr>
        <w:rPr>
          <w:rStyle w:val="CodeBig"/>
        </w:rPr>
      </w:pPr>
      <w:r w:rsidRPr="003F4B1F">
        <w:rPr>
          <w:rStyle w:val="CodeBig"/>
        </w:rPr>
        <w:t xml:space="preserve">   +           HashType (8-byte ASCII, unused bytes 0x00)          +</w:t>
      </w:r>
    </w:p>
    <w:p w14:paraId="666C5BA8" w14:textId="77777777" w:rsidR="00AF629D" w:rsidRPr="003F4B1F" w:rsidRDefault="00AC268B" w:rsidP="00AF629D">
      <w:pPr>
        <w:rPr>
          <w:rStyle w:val="CodeBig"/>
        </w:rPr>
      </w:pPr>
      <w:r w:rsidRPr="003F4B1F">
        <w:rPr>
          <w:rStyle w:val="CodeBig"/>
        </w:rPr>
        <w:t xml:space="preserve">   |                                                               |</w:t>
      </w:r>
    </w:p>
    <w:p w14:paraId="660528D3" w14:textId="77777777" w:rsidR="00AF629D" w:rsidRPr="003F4B1F" w:rsidRDefault="00AC268B" w:rsidP="00AF629D">
      <w:pPr>
        <w:rPr>
          <w:rStyle w:val="CodeBig"/>
        </w:rPr>
      </w:pPr>
      <w:r w:rsidRPr="003F4B1F">
        <w:rPr>
          <w:rStyle w:val="CodeBig"/>
        </w:rPr>
        <w:t xml:space="preserve">   +---------------------------------------------------------------+</w:t>
      </w:r>
    </w:p>
    <w:p w14:paraId="6EFC1CF6" w14:textId="77777777" w:rsidR="00AF629D" w:rsidRPr="003F4B1F" w:rsidRDefault="00AC268B" w:rsidP="00AF629D">
      <w:pPr>
        <w:rPr>
          <w:rStyle w:val="CodeBig"/>
        </w:rPr>
      </w:pPr>
      <w:r w:rsidRPr="003F4B1F">
        <w:rPr>
          <w:rStyle w:val="CodeBig"/>
        </w:rPr>
        <w:t xml:space="preserve">   |                                                               |</w:t>
      </w:r>
    </w:p>
    <w:p w14:paraId="58F0024D" w14:textId="77777777" w:rsidR="00AF629D" w:rsidRPr="003F4B1F" w:rsidRDefault="00AC268B" w:rsidP="00AF629D">
      <w:pPr>
        <w:rPr>
          <w:rStyle w:val="CodeBig"/>
        </w:rPr>
      </w:pPr>
      <w:r w:rsidRPr="003F4B1F">
        <w:rPr>
          <w:rStyle w:val="CodeBig"/>
        </w:rPr>
        <w:t xml:space="preserve">   |                PackageHash (Hash of Package File)             |</w:t>
      </w:r>
    </w:p>
    <w:p w14:paraId="0A952469" w14:textId="77777777" w:rsidR="00AF629D" w:rsidRPr="003F4B1F" w:rsidRDefault="00AC268B" w:rsidP="00AF629D">
      <w:pPr>
        <w:rPr>
          <w:rStyle w:val="CodeBig"/>
        </w:rPr>
      </w:pPr>
      <w:r w:rsidRPr="003F4B1F">
        <w:rPr>
          <w:rStyle w:val="CodeBig"/>
        </w:rPr>
        <w:t xml:space="preserve">   |                                                               |</w:t>
      </w:r>
    </w:p>
    <w:p w14:paraId="16A27ADB" w14:textId="77777777" w:rsidR="00AF629D" w:rsidRPr="003F4B1F" w:rsidRDefault="00AC268B" w:rsidP="00AF629D">
      <w:pPr>
        <w:rPr>
          <w:rStyle w:val="CodeBig"/>
        </w:rPr>
      </w:pPr>
      <w:r w:rsidRPr="003F4B1F">
        <w:rPr>
          <w:rStyle w:val="CodeBig"/>
        </w:rPr>
        <w:t xml:space="preserve">   +-------------------------------+-------------------------------+</w:t>
      </w:r>
    </w:p>
    <w:p w14:paraId="724FEB90" w14:textId="77777777" w:rsidR="00AF629D" w:rsidRPr="003F4B1F" w:rsidRDefault="00AC268B" w:rsidP="00AF629D">
      <w:pPr>
        <w:rPr>
          <w:rStyle w:val="CodeBig"/>
        </w:rPr>
      </w:pPr>
      <w:r w:rsidRPr="003F4B1F">
        <w:rPr>
          <w:rStyle w:val="CodeBig"/>
        </w:rPr>
        <w:t xml:space="preserve">   |        SignatureLength        |       CertificateLength       |</w:t>
      </w:r>
    </w:p>
    <w:p w14:paraId="7F0CE281" w14:textId="77777777" w:rsidR="00AF629D" w:rsidRPr="003F4B1F" w:rsidRDefault="00AC268B" w:rsidP="00AF629D">
      <w:pPr>
        <w:rPr>
          <w:rStyle w:val="CodeBig"/>
        </w:rPr>
      </w:pPr>
      <w:r w:rsidRPr="003F4B1F">
        <w:rPr>
          <w:rStyle w:val="CodeBig"/>
        </w:rPr>
        <w:t xml:space="preserve">   +-------------------------------+-------------------------------+</w:t>
      </w:r>
    </w:p>
    <w:p w14:paraId="2C5A5DFC" w14:textId="77777777" w:rsidR="00AF629D" w:rsidRPr="003F4B1F" w:rsidRDefault="00AC268B" w:rsidP="00AF629D">
      <w:pPr>
        <w:rPr>
          <w:rStyle w:val="CodeBig"/>
        </w:rPr>
      </w:pPr>
      <w:r w:rsidRPr="003F4B1F">
        <w:rPr>
          <w:rStyle w:val="CodeBig"/>
        </w:rPr>
        <w:t xml:space="preserve">   |                                                               |</w:t>
      </w:r>
    </w:p>
    <w:p w14:paraId="21D44E69" w14:textId="77777777" w:rsidR="00AF629D" w:rsidRPr="003F4B1F" w:rsidRDefault="00AC268B" w:rsidP="00AF629D">
      <w:pPr>
        <w:rPr>
          <w:rStyle w:val="CodeBig"/>
        </w:rPr>
      </w:pPr>
      <w:r w:rsidRPr="003F4B1F">
        <w:rPr>
          <w:rStyle w:val="CodeBig"/>
        </w:rPr>
        <w:t xml:space="preserve">   .                                                               .</w:t>
      </w:r>
    </w:p>
    <w:p w14:paraId="68D0DF05" w14:textId="77777777" w:rsidR="00AF629D" w:rsidRPr="003F4B1F" w:rsidRDefault="00AC268B" w:rsidP="00AF629D">
      <w:pPr>
        <w:rPr>
          <w:rStyle w:val="CodeBig"/>
        </w:rPr>
      </w:pPr>
      <w:r w:rsidRPr="003F4B1F">
        <w:rPr>
          <w:rStyle w:val="CodeBig"/>
        </w:rPr>
        <w:t xml:space="preserve">   .                           Signature                           .</w:t>
      </w:r>
    </w:p>
    <w:p w14:paraId="3008AA98" w14:textId="77777777" w:rsidR="00AF629D" w:rsidRPr="003F4B1F" w:rsidRDefault="00AC268B" w:rsidP="00AF629D">
      <w:pPr>
        <w:rPr>
          <w:rStyle w:val="CodeBig"/>
        </w:rPr>
      </w:pPr>
      <w:r w:rsidRPr="003F4B1F">
        <w:rPr>
          <w:rStyle w:val="CodeBig"/>
        </w:rPr>
        <w:t xml:space="preserve">   .                       (variable length)                       .</w:t>
      </w:r>
    </w:p>
    <w:p w14:paraId="578552A6" w14:textId="77777777" w:rsidR="00AF629D" w:rsidRPr="003F4B1F" w:rsidRDefault="00AC268B" w:rsidP="00AF629D">
      <w:pPr>
        <w:rPr>
          <w:rStyle w:val="CodeBig"/>
        </w:rPr>
      </w:pPr>
      <w:r w:rsidRPr="003F4B1F">
        <w:rPr>
          <w:rStyle w:val="CodeBig"/>
        </w:rPr>
        <w:t xml:space="preserve">   .                                                               .</w:t>
      </w:r>
    </w:p>
    <w:p w14:paraId="30C08472" w14:textId="77777777" w:rsidR="00AF629D" w:rsidRPr="003F4B1F" w:rsidRDefault="00AC268B" w:rsidP="00AF629D">
      <w:pPr>
        <w:rPr>
          <w:rStyle w:val="CodeBig"/>
        </w:rPr>
      </w:pPr>
      <w:r w:rsidRPr="003F4B1F">
        <w:rPr>
          <w:rStyle w:val="CodeBig"/>
        </w:rPr>
        <w:t xml:space="preserve">   |                                                               |</w:t>
      </w:r>
    </w:p>
    <w:p w14:paraId="64A5D098" w14:textId="77777777" w:rsidR="00AF629D" w:rsidRPr="003F4B1F" w:rsidRDefault="00AC268B" w:rsidP="00AF629D">
      <w:pPr>
        <w:rPr>
          <w:rStyle w:val="CodeBig"/>
        </w:rPr>
      </w:pPr>
      <w:r w:rsidRPr="003F4B1F">
        <w:rPr>
          <w:rStyle w:val="CodeBig"/>
        </w:rPr>
        <w:t xml:space="preserve">   +---------------------------------------------------------------+</w:t>
      </w:r>
    </w:p>
    <w:p w14:paraId="4840467D" w14:textId="77777777" w:rsidR="00AF629D" w:rsidRPr="003F4B1F" w:rsidRDefault="00AC268B" w:rsidP="00AF629D">
      <w:pPr>
        <w:rPr>
          <w:rStyle w:val="CodeBig"/>
        </w:rPr>
      </w:pPr>
      <w:r w:rsidRPr="003F4B1F">
        <w:rPr>
          <w:rStyle w:val="CodeBig"/>
        </w:rPr>
        <w:t xml:space="preserve">   |                                                               |</w:t>
      </w:r>
    </w:p>
    <w:p w14:paraId="64DCF922" w14:textId="77777777" w:rsidR="00AF629D" w:rsidRPr="003F4B1F" w:rsidRDefault="00AC268B" w:rsidP="00AF629D">
      <w:pPr>
        <w:rPr>
          <w:rStyle w:val="CodeBig"/>
        </w:rPr>
      </w:pPr>
      <w:r w:rsidRPr="003F4B1F">
        <w:rPr>
          <w:rStyle w:val="CodeBig"/>
        </w:rPr>
        <w:t xml:space="preserve">   .                                                               .</w:t>
      </w:r>
    </w:p>
    <w:p w14:paraId="0C4E7162" w14:textId="77777777" w:rsidR="00AF629D" w:rsidRPr="003F4B1F" w:rsidRDefault="00AC268B" w:rsidP="00AF629D">
      <w:pPr>
        <w:rPr>
          <w:rStyle w:val="CodeBig"/>
        </w:rPr>
      </w:pPr>
      <w:r w:rsidRPr="003F4B1F">
        <w:rPr>
          <w:rStyle w:val="CodeBig"/>
        </w:rPr>
        <w:t xml:space="preserve">   .                          Certificate                          .</w:t>
      </w:r>
    </w:p>
    <w:p w14:paraId="386082E3" w14:textId="77777777" w:rsidR="00AF629D" w:rsidRPr="003F4B1F" w:rsidRDefault="00AC268B" w:rsidP="00AF629D">
      <w:pPr>
        <w:rPr>
          <w:rStyle w:val="CodeBig"/>
        </w:rPr>
      </w:pPr>
      <w:r w:rsidRPr="003F4B1F">
        <w:rPr>
          <w:rStyle w:val="CodeBig"/>
        </w:rPr>
        <w:t xml:space="preserve">   .                       (variable length)                       .</w:t>
      </w:r>
    </w:p>
    <w:p w14:paraId="698A0079" w14:textId="77777777" w:rsidR="00AF629D" w:rsidRPr="003F4B1F" w:rsidRDefault="00AC268B" w:rsidP="00AF629D">
      <w:pPr>
        <w:rPr>
          <w:rStyle w:val="CodeBig"/>
        </w:rPr>
      </w:pPr>
      <w:r w:rsidRPr="003F4B1F">
        <w:rPr>
          <w:rStyle w:val="CodeBig"/>
        </w:rPr>
        <w:t xml:space="preserve">   .                                                               .</w:t>
      </w:r>
    </w:p>
    <w:p w14:paraId="6E412322" w14:textId="77777777" w:rsidR="00AF629D" w:rsidRPr="003F4B1F" w:rsidRDefault="00AC268B" w:rsidP="00AF629D">
      <w:pPr>
        <w:rPr>
          <w:rStyle w:val="CodeBig"/>
        </w:rPr>
      </w:pPr>
      <w:r w:rsidRPr="003F4B1F">
        <w:rPr>
          <w:rStyle w:val="CodeBig"/>
        </w:rPr>
        <w:t xml:space="preserve">   |                                                               |</w:t>
      </w:r>
    </w:p>
    <w:p w14:paraId="53EDAEE2" w14:textId="77777777" w:rsidR="00AF629D" w:rsidRPr="003F4B1F" w:rsidRDefault="00AC268B" w:rsidP="00AF629D">
      <w:pPr>
        <w:rPr>
          <w:rStyle w:val="CodeBig"/>
        </w:rPr>
      </w:pPr>
      <w:r w:rsidRPr="003F4B1F">
        <w:rPr>
          <w:rStyle w:val="CodeBig"/>
        </w:rPr>
        <w:t xml:space="preserve">   +---------------------------------------------------------------+</w:t>
      </w:r>
    </w:p>
    <w:p w14:paraId="605B04B8" w14:textId="77777777" w:rsidR="00AF629D" w:rsidRPr="003F4B1F" w:rsidRDefault="00AF629D" w:rsidP="00AF629D"/>
    <w:p w14:paraId="1ED0E0E9" w14:textId="77777777" w:rsidR="00AF629D" w:rsidRPr="003F4B1F" w:rsidRDefault="008E7375" w:rsidP="00AF629D">
      <w:r w:rsidRPr="003F4B1F">
        <w:t>All data in this structure is transmitted in Big Endian.</w:t>
      </w:r>
    </w:p>
    <w:p w14:paraId="4E510ADC" w14:textId="77777777" w:rsidR="00AF629D" w:rsidRPr="003F4B1F" w:rsidRDefault="00AF629D" w:rsidP="00AF629D"/>
    <w:p w14:paraId="161A66F3" w14:textId="77777777" w:rsidR="00AF629D" w:rsidRPr="003F4B1F" w:rsidRDefault="008E7375" w:rsidP="00AF629D">
      <w:r w:rsidRPr="003F4B1F">
        <w:t xml:space="preserve">The </w:t>
      </w:r>
      <w:r w:rsidR="00AC268B" w:rsidRPr="003F4B1F">
        <w:rPr>
          <w:rStyle w:val="CodeBig"/>
        </w:rPr>
        <w:t>Length</w:t>
      </w:r>
      <w:r w:rsidRPr="003F4B1F">
        <w:t xml:space="preserve"> field contains the number of bytes for the complete validation information including signature and certificate. The maximum </w:t>
      </w:r>
      <w:r w:rsidR="00AC268B" w:rsidRPr="003F4B1F">
        <w:rPr>
          <w:rStyle w:val="CodeBig"/>
        </w:rPr>
        <w:t>Length</w:t>
      </w:r>
      <w:r w:rsidRPr="003F4B1F">
        <w:t xml:space="preserve"> allowed is 1200 bytes.</w:t>
      </w:r>
    </w:p>
    <w:p w14:paraId="0DEC47A1" w14:textId="77777777" w:rsidR="00AF629D" w:rsidRPr="003F4B1F" w:rsidRDefault="008E7375" w:rsidP="00AF629D">
      <w:r w:rsidRPr="003F4B1F">
        <w:t xml:space="preserve">The </w:t>
      </w:r>
      <w:r w:rsidR="00AC268B" w:rsidRPr="003F4B1F">
        <w:rPr>
          <w:rStyle w:val="CodeBig"/>
        </w:rPr>
        <w:t>Version</w:t>
      </w:r>
      <w:r w:rsidRPr="003F4B1F">
        <w:t xml:space="preserve"> field MUST be set to 0x0005.</w:t>
      </w:r>
    </w:p>
    <w:p w14:paraId="3C84ACAD" w14:textId="77777777" w:rsidR="00AF629D" w:rsidRPr="003F4B1F" w:rsidRDefault="008E7375" w:rsidP="00AF629D">
      <w:r w:rsidRPr="003F4B1F">
        <w:t xml:space="preserve">The </w:t>
      </w:r>
      <w:r w:rsidR="00AC268B" w:rsidRPr="003F4B1F">
        <w:rPr>
          <w:rStyle w:val="CodeBig"/>
        </w:rPr>
        <w:t xml:space="preserve">DestinationNode </w:t>
      </w:r>
      <w:r w:rsidRPr="003F4B1F">
        <w:t>field contains the node address where the package shall be stored.</w:t>
      </w:r>
    </w:p>
    <w:p w14:paraId="48E143BC" w14:textId="77777777" w:rsidR="009F3E4F" w:rsidRPr="003F4B1F" w:rsidRDefault="009F3E4F" w:rsidP="00AF629D"/>
    <w:p w14:paraId="04F069CD" w14:textId="77777777" w:rsidR="00C72596" w:rsidRPr="003F4B1F" w:rsidRDefault="008E7375">
      <w:r w:rsidRPr="003F4B1F">
        <w:br w:type="page"/>
      </w:r>
    </w:p>
    <w:p w14:paraId="1617A389" w14:textId="77777777" w:rsidR="003964B9" w:rsidRPr="003F4B1F" w:rsidRDefault="008E7375" w:rsidP="00AF629D">
      <w:r w:rsidRPr="003F4B1F">
        <w:lastRenderedPageBreak/>
        <w:t>The 8-bit</w:t>
      </w:r>
      <w:r w:rsidR="009F3E4F" w:rsidRPr="003F4B1F">
        <w:t xml:space="preserve"> </w:t>
      </w:r>
      <w:r w:rsidRPr="003F4B1F">
        <w:t xml:space="preserve">field </w:t>
      </w:r>
      <w:r w:rsidR="00AC268B" w:rsidRPr="003F4B1F">
        <w:rPr>
          <w:rStyle w:val="CodeBig"/>
        </w:rPr>
        <w:t xml:space="preserve">Flags </w:t>
      </w:r>
      <w:r w:rsidRPr="003F4B1F">
        <w:t>is used as a bit field to indicate the type of an update package:</w:t>
      </w:r>
    </w:p>
    <w:tbl>
      <w:tblPr>
        <w:tblStyle w:val="TableGrid"/>
        <w:tblW w:w="0" w:type="auto"/>
        <w:tblInd w:w="108" w:type="dxa"/>
        <w:tblLook w:val="04A0" w:firstRow="1" w:lastRow="0" w:firstColumn="1" w:lastColumn="0" w:noHBand="0" w:noVBand="1"/>
      </w:tblPr>
      <w:tblGrid>
        <w:gridCol w:w="2729"/>
        <w:gridCol w:w="483"/>
        <w:gridCol w:w="717"/>
        <w:gridCol w:w="5023"/>
      </w:tblGrid>
      <w:tr w:rsidR="003964B9" w:rsidRPr="003F4B1F" w14:paraId="7ADA6AC3" w14:textId="77777777" w:rsidTr="00FD6CF7">
        <w:tc>
          <w:tcPr>
            <w:tcW w:w="0" w:type="auto"/>
            <w:shd w:val="clear" w:color="auto" w:fill="D9D9D9" w:themeFill="background1" w:themeFillShade="D9"/>
          </w:tcPr>
          <w:p w14:paraId="23E96BE1" w14:textId="77777777" w:rsidR="003964B9" w:rsidRPr="003F4B1F" w:rsidRDefault="008E7375" w:rsidP="003964B9">
            <w:pPr>
              <w:rPr>
                <w:b/>
                <w:sz w:val="20"/>
              </w:rPr>
            </w:pPr>
            <w:r w:rsidRPr="003F4B1F">
              <w:rPr>
                <w:b/>
                <w:sz w:val="20"/>
              </w:rPr>
              <w:t>Name</w:t>
            </w:r>
          </w:p>
        </w:tc>
        <w:tc>
          <w:tcPr>
            <w:tcW w:w="0" w:type="auto"/>
            <w:shd w:val="clear" w:color="auto" w:fill="D9D9D9" w:themeFill="background1" w:themeFillShade="D9"/>
          </w:tcPr>
          <w:p w14:paraId="4CDC578D" w14:textId="77777777" w:rsidR="003964B9" w:rsidRPr="003F4B1F" w:rsidRDefault="008E7375" w:rsidP="003964B9">
            <w:pPr>
              <w:spacing w:after="640" w:line="240" w:lineRule="exact"/>
              <w:rPr>
                <w:b/>
                <w:sz w:val="20"/>
              </w:rPr>
            </w:pPr>
            <w:r w:rsidRPr="003F4B1F">
              <w:rPr>
                <w:b/>
                <w:sz w:val="20"/>
              </w:rPr>
              <w:t>Bit</w:t>
            </w:r>
          </w:p>
        </w:tc>
        <w:tc>
          <w:tcPr>
            <w:tcW w:w="0" w:type="auto"/>
            <w:shd w:val="clear" w:color="auto" w:fill="D9D9D9" w:themeFill="background1" w:themeFillShade="D9"/>
          </w:tcPr>
          <w:p w14:paraId="3C179AA2" w14:textId="77777777" w:rsidR="003964B9" w:rsidRPr="003F4B1F" w:rsidRDefault="008E7375" w:rsidP="00AF629D">
            <w:pPr>
              <w:spacing w:after="640" w:line="240" w:lineRule="exact"/>
              <w:rPr>
                <w:b/>
                <w:sz w:val="20"/>
              </w:rPr>
            </w:pPr>
            <w:r w:rsidRPr="003F4B1F">
              <w:rPr>
                <w:b/>
                <w:sz w:val="20"/>
              </w:rPr>
              <w:t>Mask</w:t>
            </w:r>
          </w:p>
        </w:tc>
        <w:tc>
          <w:tcPr>
            <w:tcW w:w="0" w:type="auto"/>
            <w:shd w:val="clear" w:color="auto" w:fill="D9D9D9" w:themeFill="background1" w:themeFillShade="D9"/>
          </w:tcPr>
          <w:p w14:paraId="70940D98" w14:textId="77777777" w:rsidR="003964B9" w:rsidRPr="003F4B1F" w:rsidRDefault="008E7375" w:rsidP="00AF629D">
            <w:pPr>
              <w:spacing w:after="640" w:line="240" w:lineRule="exact"/>
              <w:rPr>
                <w:b/>
                <w:sz w:val="20"/>
              </w:rPr>
            </w:pPr>
            <w:r w:rsidRPr="003F4B1F">
              <w:rPr>
                <w:b/>
                <w:sz w:val="20"/>
              </w:rPr>
              <w:t>Description</w:t>
            </w:r>
          </w:p>
        </w:tc>
      </w:tr>
      <w:tr w:rsidR="00BE0044" w:rsidRPr="003F4B1F" w14:paraId="1A78A00C" w14:textId="77777777" w:rsidTr="00FD6CF7">
        <w:trPr>
          <w:trHeight w:val="20"/>
        </w:trPr>
        <w:tc>
          <w:tcPr>
            <w:tcW w:w="0" w:type="auto"/>
          </w:tcPr>
          <w:p w14:paraId="283EC66F" w14:textId="77777777" w:rsidR="00BE0044" w:rsidRPr="003F4B1F" w:rsidRDefault="000825E3" w:rsidP="00C5471B">
            <w:pPr>
              <w:rPr>
                <w:rStyle w:val="CodeBig"/>
                <w:rFonts w:ascii="Arial" w:hAnsi="Arial" w:cs="Arial"/>
                <w:sz w:val="20"/>
                <w:szCs w:val="20"/>
              </w:rPr>
            </w:pPr>
            <w:r w:rsidRPr="003F4B1F">
              <w:rPr>
                <w:rStyle w:val="CodeBig"/>
                <w:rFonts w:ascii="Arial" w:hAnsi="Arial" w:cs="Arial"/>
                <w:sz w:val="20"/>
                <w:szCs w:val="20"/>
              </w:rPr>
              <w:t>UPDATE_MANIFEST</w:t>
            </w:r>
          </w:p>
        </w:tc>
        <w:tc>
          <w:tcPr>
            <w:tcW w:w="0" w:type="auto"/>
          </w:tcPr>
          <w:p w14:paraId="0B4F5317" w14:textId="77777777" w:rsidR="00BE0044" w:rsidRPr="003F4B1F" w:rsidRDefault="008E7375" w:rsidP="00C5471B">
            <w:pPr>
              <w:spacing w:after="640" w:line="240" w:lineRule="exact"/>
              <w:rPr>
                <w:rStyle w:val="CodeBig"/>
                <w:rFonts w:ascii="Arial" w:hAnsi="Arial" w:cs="Arial"/>
                <w:sz w:val="20"/>
                <w:szCs w:val="20"/>
              </w:rPr>
            </w:pPr>
            <w:r w:rsidRPr="003F4B1F">
              <w:rPr>
                <w:rStyle w:val="CodeBig"/>
                <w:rFonts w:ascii="Arial" w:hAnsi="Arial" w:cs="Arial"/>
                <w:sz w:val="20"/>
                <w:szCs w:val="20"/>
              </w:rPr>
              <w:t>7</w:t>
            </w:r>
          </w:p>
        </w:tc>
        <w:tc>
          <w:tcPr>
            <w:tcW w:w="0" w:type="auto"/>
          </w:tcPr>
          <w:p w14:paraId="7D3346C2" w14:textId="77777777" w:rsidR="00BE0044" w:rsidRPr="003F4B1F" w:rsidRDefault="008E7375" w:rsidP="00C5471B">
            <w:pPr>
              <w:spacing w:after="640" w:line="240" w:lineRule="exact"/>
              <w:rPr>
                <w:rStyle w:val="CodeBig"/>
                <w:rFonts w:ascii="Arial" w:hAnsi="Arial" w:cs="Arial"/>
                <w:sz w:val="20"/>
                <w:szCs w:val="20"/>
              </w:rPr>
            </w:pPr>
            <w:r w:rsidRPr="003F4B1F">
              <w:rPr>
                <w:rStyle w:val="CodeBig"/>
                <w:rFonts w:ascii="Arial" w:hAnsi="Arial" w:cs="Arial"/>
                <w:sz w:val="20"/>
                <w:szCs w:val="20"/>
              </w:rPr>
              <w:t>0x80</w:t>
            </w:r>
          </w:p>
        </w:tc>
        <w:tc>
          <w:tcPr>
            <w:tcW w:w="0" w:type="auto"/>
          </w:tcPr>
          <w:p w14:paraId="332E8387" w14:textId="77777777" w:rsidR="005279F4" w:rsidRPr="003F4B1F" w:rsidRDefault="008E7375" w:rsidP="00FD6CF7">
            <w:pPr>
              <w:spacing w:line="240" w:lineRule="exact"/>
              <w:rPr>
                <w:rStyle w:val="CodeBig"/>
                <w:rFonts w:ascii="Arial" w:hAnsi="Arial" w:cs="Arial"/>
                <w:sz w:val="20"/>
                <w:szCs w:val="20"/>
              </w:rPr>
            </w:pPr>
            <w:r w:rsidRPr="003F4B1F">
              <w:rPr>
                <w:rStyle w:val="CodeBig"/>
                <w:rFonts w:ascii="Arial" w:hAnsi="Arial" w:cs="Arial"/>
                <w:sz w:val="20"/>
                <w:szCs w:val="20"/>
              </w:rPr>
              <w:t>This package contains control information for the installation as well as the complete package list for validation.</w:t>
            </w:r>
          </w:p>
        </w:tc>
      </w:tr>
      <w:tr w:rsidR="003964B9" w:rsidRPr="003F4B1F" w14:paraId="03CBC204" w14:textId="77777777" w:rsidTr="00FD6CF7">
        <w:tc>
          <w:tcPr>
            <w:tcW w:w="0" w:type="auto"/>
          </w:tcPr>
          <w:p w14:paraId="20A0A336" w14:textId="77777777" w:rsidR="003964B9" w:rsidRPr="003F4B1F" w:rsidRDefault="008E7375" w:rsidP="00AF629D">
            <w:pPr>
              <w:rPr>
                <w:rStyle w:val="CodeBig"/>
                <w:rFonts w:ascii="Arial" w:hAnsi="Arial" w:cs="Arial"/>
                <w:sz w:val="20"/>
                <w:szCs w:val="20"/>
              </w:rPr>
            </w:pPr>
            <w:r w:rsidRPr="003F4B1F">
              <w:rPr>
                <w:rStyle w:val="CodeBig"/>
                <w:rFonts w:ascii="Arial" w:hAnsi="Arial" w:cs="Arial"/>
                <w:sz w:val="20"/>
                <w:szCs w:val="20"/>
              </w:rPr>
              <w:t>REPAIR</w:t>
            </w:r>
          </w:p>
        </w:tc>
        <w:tc>
          <w:tcPr>
            <w:tcW w:w="0" w:type="auto"/>
          </w:tcPr>
          <w:p w14:paraId="4DA20098" w14:textId="77777777" w:rsidR="003964B9" w:rsidRPr="003F4B1F" w:rsidRDefault="008E7375" w:rsidP="00AF629D">
            <w:pPr>
              <w:rPr>
                <w:rStyle w:val="CodeBig"/>
                <w:rFonts w:ascii="Arial" w:hAnsi="Arial" w:cs="Arial"/>
                <w:sz w:val="20"/>
                <w:szCs w:val="20"/>
              </w:rPr>
            </w:pPr>
            <w:r w:rsidRPr="003F4B1F">
              <w:rPr>
                <w:rStyle w:val="CodeBig"/>
                <w:rFonts w:ascii="Arial" w:hAnsi="Arial" w:cs="Arial"/>
                <w:sz w:val="20"/>
                <w:szCs w:val="20"/>
              </w:rPr>
              <w:t>6</w:t>
            </w:r>
          </w:p>
        </w:tc>
        <w:tc>
          <w:tcPr>
            <w:tcW w:w="0" w:type="auto"/>
          </w:tcPr>
          <w:p w14:paraId="5AFDA6FA" w14:textId="77777777" w:rsidR="003964B9" w:rsidRPr="003F4B1F" w:rsidRDefault="008E7375" w:rsidP="00BE0044">
            <w:pPr>
              <w:rPr>
                <w:rStyle w:val="CodeBig"/>
                <w:rFonts w:ascii="Arial" w:hAnsi="Arial" w:cs="Arial"/>
                <w:sz w:val="20"/>
                <w:szCs w:val="20"/>
              </w:rPr>
            </w:pPr>
            <w:r w:rsidRPr="003F4B1F">
              <w:rPr>
                <w:rStyle w:val="CodeBig"/>
                <w:rFonts w:ascii="Arial" w:hAnsi="Arial" w:cs="Arial"/>
                <w:sz w:val="20"/>
                <w:szCs w:val="20"/>
              </w:rPr>
              <w:t>0x40</w:t>
            </w:r>
          </w:p>
        </w:tc>
        <w:tc>
          <w:tcPr>
            <w:tcW w:w="0" w:type="auto"/>
          </w:tcPr>
          <w:p w14:paraId="4FFBA3E7" w14:textId="77777777" w:rsidR="005279F4" w:rsidRPr="003F4B1F" w:rsidRDefault="008E7375" w:rsidP="00FD6CF7">
            <w:pPr>
              <w:keepNext/>
              <w:rPr>
                <w:rStyle w:val="CodeBig"/>
                <w:rFonts w:ascii="Arial" w:hAnsi="Arial" w:cs="Arial"/>
                <w:sz w:val="20"/>
                <w:szCs w:val="20"/>
              </w:rPr>
            </w:pPr>
            <w:r w:rsidRPr="003F4B1F">
              <w:rPr>
                <w:rStyle w:val="CodeBig"/>
                <w:rFonts w:ascii="Arial" w:hAnsi="Arial" w:cs="Arial"/>
                <w:sz w:val="20"/>
                <w:szCs w:val="20"/>
              </w:rPr>
              <w:t>Omit customer permission request</w:t>
            </w:r>
            <w:r w:rsidR="00FB717F" w:rsidRPr="003F4B1F">
              <w:rPr>
                <w:rStyle w:val="CodeBig"/>
                <w:rFonts w:ascii="Arial" w:hAnsi="Arial" w:cs="Arial"/>
                <w:sz w:val="20"/>
                <w:szCs w:val="20"/>
              </w:rPr>
              <w:t xml:space="preserve"> and </w:t>
            </w:r>
            <w:r w:rsidR="00AC268B" w:rsidRPr="003F4B1F">
              <w:rPr>
                <w:rStyle w:val="CodeBig"/>
                <w:rFonts w:ascii="Arial" w:hAnsi="Arial" w:cs="Arial"/>
                <w:sz w:val="20"/>
                <w:szCs w:val="20"/>
              </w:rPr>
              <w:t>ignore HA permission request after timeout.</w:t>
            </w:r>
          </w:p>
        </w:tc>
      </w:tr>
      <w:tr w:rsidR="00502E91" w:rsidRPr="003F4B1F" w14:paraId="2DC86190" w14:textId="77777777" w:rsidTr="007950EE">
        <w:tc>
          <w:tcPr>
            <w:tcW w:w="0" w:type="auto"/>
          </w:tcPr>
          <w:p w14:paraId="3ADED8EA" w14:textId="77777777" w:rsidR="00502E91" w:rsidRPr="003F4B1F" w:rsidRDefault="00AC268B" w:rsidP="007950EE">
            <w:pPr>
              <w:rPr>
                <w:rStyle w:val="CodeBig"/>
                <w:rFonts w:ascii="Arial" w:hAnsi="Arial" w:cs="Arial"/>
                <w:sz w:val="20"/>
                <w:szCs w:val="20"/>
              </w:rPr>
            </w:pPr>
            <w:r w:rsidRPr="003F4B1F">
              <w:rPr>
                <w:rStyle w:val="CodeBig"/>
                <w:rFonts w:ascii="Arial" w:hAnsi="Arial" w:cs="Arial"/>
                <w:sz w:val="20"/>
                <w:szCs w:val="20"/>
              </w:rPr>
              <w:t>FORCED</w:t>
            </w:r>
          </w:p>
        </w:tc>
        <w:tc>
          <w:tcPr>
            <w:tcW w:w="0" w:type="auto"/>
          </w:tcPr>
          <w:p w14:paraId="12344B19" w14:textId="77777777" w:rsidR="00502E91" w:rsidRPr="003F4B1F" w:rsidRDefault="00AC268B" w:rsidP="007950EE">
            <w:pPr>
              <w:rPr>
                <w:rStyle w:val="CodeBig"/>
                <w:rFonts w:ascii="Arial" w:hAnsi="Arial" w:cs="Arial"/>
                <w:sz w:val="20"/>
                <w:szCs w:val="20"/>
              </w:rPr>
            </w:pPr>
            <w:r w:rsidRPr="003F4B1F">
              <w:rPr>
                <w:rStyle w:val="CodeBig"/>
                <w:rFonts w:ascii="Arial" w:hAnsi="Arial" w:cs="Arial"/>
                <w:sz w:val="20"/>
                <w:szCs w:val="20"/>
              </w:rPr>
              <w:t>5</w:t>
            </w:r>
          </w:p>
        </w:tc>
        <w:tc>
          <w:tcPr>
            <w:tcW w:w="0" w:type="auto"/>
          </w:tcPr>
          <w:p w14:paraId="7B31B97F" w14:textId="77777777" w:rsidR="00502E91" w:rsidRPr="003F4B1F" w:rsidRDefault="00AC268B" w:rsidP="007950EE">
            <w:pPr>
              <w:rPr>
                <w:rStyle w:val="CodeBig"/>
                <w:rFonts w:ascii="Arial" w:hAnsi="Arial" w:cs="Arial"/>
                <w:sz w:val="20"/>
                <w:szCs w:val="20"/>
              </w:rPr>
            </w:pPr>
            <w:r w:rsidRPr="003F4B1F">
              <w:rPr>
                <w:rStyle w:val="CodeBig"/>
                <w:rFonts w:ascii="Arial" w:hAnsi="Arial" w:cs="Arial"/>
                <w:sz w:val="20"/>
                <w:szCs w:val="20"/>
              </w:rPr>
              <w:t>0x20</w:t>
            </w:r>
          </w:p>
        </w:tc>
        <w:tc>
          <w:tcPr>
            <w:tcW w:w="0" w:type="auto"/>
          </w:tcPr>
          <w:p w14:paraId="3DA63EEA" w14:textId="77777777" w:rsidR="00502E91" w:rsidRPr="003F4B1F" w:rsidRDefault="00AC268B" w:rsidP="005952A2">
            <w:pPr>
              <w:keepNext/>
              <w:rPr>
                <w:rStyle w:val="CodeBig"/>
                <w:rFonts w:ascii="Arial" w:hAnsi="Arial" w:cs="Arial"/>
                <w:sz w:val="20"/>
                <w:szCs w:val="20"/>
              </w:rPr>
            </w:pPr>
            <w:r w:rsidRPr="003F4B1F">
              <w:rPr>
                <w:rStyle w:val="CodeBig"/>
                <w:rFonts w:ascii="Arial" w:hAnsi="Arial" w:cs="Arial"/>
                <w:sz w:val="20"/>
                <w:szCs w:val="20"/>
              </w:rPr>
              <w:t>Omit customer permission request but do HA permission request.</w:t>
            </w:r>
          </w:p>
        </w:tc>
      </w:tr>
      <w:tr w:rsidR="005E79C8" w:rsidRPr="003F4B1F" w14:paraId="7C12E2DF" w14:textId="77777777" w:rsidTr="00C72596">
        <w:tc>
          <w:tcPr>
            <w:tcW w:w="0" w:type="auto"/>
          </w:tcPr>
          <w:p w14:paraId="7B53A0E2" w14:textId="77777777" w:rsidR="005E79C8" w:rsidRPr="003F4B1F" w:rsidRDefault="00AC268B" w:rsidP="00AF629D">
            <w:pPr>
              <w:rPr>
                <w:rStyle w:val="CodeBig"/>
                <w:rFonts w:ascii="Arial" w:hAnsi="Arial" w:cs="Arial"/>
                <w:sz w:val="20"/>
                <w:szCs w:val="20"/>
              </w:rPr>
            </w:pPr>
            <w:r w:rsidRPr="003F4B1F">
              <w:rPr>
                <w:rStyle w:val="CodeBig"/>
                <w:rFonts w:ascii="Arial" w:hAnsi="Arial" w:cs="Arial"/>
                <w:sz w:val="20"/>
                <w:szCs w:val="20"/>
              </w:rPr>
              <w:t>AUTO_INSTALL_CAPABLE</w:t>
            </w:r>
          </w:p>
        </w:tc>
        <w:tc>
          <w:tcPr>
            <w:tcW w:w="0" w:type="auto"/>
          </w:tcPr>
          <w:p w14:paraId="524FFA8F" w14:textId="77777777" w:rsidR="005E79C8" w:rsidRPr="003F4B1F" w:rsidRDefault="00AC268B" w:rsidP="00AF629D">
            <w:pPr>
              <w:rPr>
                <w:rStyle w:val="CodeBig"/>
                <w:rFonts w:ascii="Arial" w:hAnsi="Arial" w:cs="Arial"/>
                <w:sz w:val="20"/>
                <w:szCs w:val="20"/>
              </w:rPr>
            </w:pPr>
            <w:r w:rsidRPr="003F4B1F">
              <w:rPr>
                <w:rStyle w:val="CodeBig"/>
                <w:rFonts w:ascii="Arial" w:hAnsi="Arial" w:cs="Arial"/>
                <w:sz w:val="20"/>
                <w:szCs w:val="20"/>
              </w:rPr>
              <w:t>4</w:t>
            </w:r>
          </w:p>
        </w:tc>
        <w:tc>
          <w:tcPr>
            <w:tcW w:w="0" w:type="auto"/>
          </w:tcPr>
          <w:p w14:paraId="614C0E8C" w14:textId="77777777" w:rsidR="005E79C8" w:rsidRPr="003F4B1F" w:rsidRDefault="00AC268B" w:rsidP="00BE0044">
            <w:pPr>
              <w:rPr>
                <w:rStyle w:val="CodeBig"/>
                <w:rFonts w:ascii="Arial" w:hAnsi="Arial" w:cs="Arial"/>
                <w:sz w:val="20"/>
                <w:szCs w:val="20"/>
              </w:rPr>
            </w:pPr>
            <w:r w:rsidRPr="003F4B1F">
              <w:rPr>
                <w:rStyle w:val="CodeBig"/>
                <w:rFonts w:ascii="Arial" w:hAnsi="Arial" w:cs="Arial"/>
                <w:sz w:val="20"/>
                <w:szCs w:val="20"/>
              </w:rPr>
              <w:t>0x10</w:t>
            </w:r>
          </w:p>
        </w:tc>
        <w:tc>
          <w:tcPr>
            <w:tcW w:w="0" w:type="auto"/>
          </w:tcPr>
          <w:p w14:paraId="3DD6FF74" w14:textId="77777777" w:rsidR="005E79C8" w:rsidRPr="003F4B1F" w:rsidRDefault="00AC268B" w:rsidP="00FB717F">
            <w:pPr>
              <w:keepNext/>
              <w:rPr>
                <w:rStyle w:val="CodeBig"/>
                <w:rFonts w:ascii="Arial" w:hAnsi="Arial" w:cs="Arial"/>
                <w:sz w:val="20"/>
                <w:szCs w:val="20"/>
              </w:rPr>
            </w:pPr>
            <w:r w:rsidRPr="003F4B1F">
              <w:rPr>
                <w:rStyle w:val="CodeBig"/>
                <w:rFonts w:ascii="Arial" w:hAnsi="Arial" w:cs="Arial"/>
                <w:sz w:val="20"/>
                <w:szCs w:val="20"/>
              </w:rPr>
              <w:t>For this package auto installation is allowed.</w:t>
            </w:r>
          </w:p>
        </w:tc>
      </w:tr>
    </w:tbl>
    <w:p w14:paraId="7B968E21" w14:textId="77777777" w:rsidR="005279F4" w:rsidRPr="003F4B1F" w:rsidRDefault="008E7375" w:rsidP="00FD6CF7">
      <w:pPr>
        <w:pStyle w:val="Caption"/>
      </w:pPr>
      <w:r w:rsidRPr="003F4B1F">
        <w:t xml:space="preserve">Table </w:t>
      </w:r>
      <w:r w:rsidR="003F569A" w:rsidRPr="003F4B1F">
        <w:rPr>
          <w:noProof/>
        </w:rPr>
        <w:fldChar w:fldCharType="begin"/>
      </w:r>
      <w:r w:rsidR="003F569A" w:rsidRPr="003F4B1F">
        <w:rPr>
          <w:noProof/>
        </w:rPr>
        <w:instrText xml:space="preserve"> SEQ Table \* ARABIC </w:instrText>
      </w:r>
      <w:r w:rsidR="003F569A" w:rsidRPr="003F4B1F">
        <w:rPr>
          <w:noProof/>
        </w:rPr>
        <w:fldChar w:fldCharType="separate"/>
      </w:r>
      <w:r w:rsidRPr="003F4B1F">
        <w:rPr>
          <w:noProof/>
        </w:rPr>
        <w:t>1</w:t>
      </w:r>
      <w:r w:rsidR="003F569A" w:rsidRPr="003F4B1F">
        <w:rPr>
          <w:noProof/>
        </w:rPr>
        <w:fldChar w:fldCharType="end"/>
      </w:r>
      <w:r w:rsidRPr="003F4B1F">
        <w:t xml:space="preserve"> Flags</w:t>
      </w:r>
    </w:p>
    <w:p w14:paraId="59D77169" w14:textId="77777777" w:rsidR="0054215D" w:rsidRPr="003F4B1F" w:rsidRDefault="0054215D"/>
    <w:p w14:paraId="3926B8DD" w14:textId="77777777" w:rsidR="00AF629D" w:rsidRPr="003F4B1F" w:rsidRDefault="008E7375" w:rsidP="00AF629D">
      <w:r w:rsidRPr="003F4B1F">
        <w:t xml:space="preserve">The </w:t>
      </w:r>
      <w:r w:rsidR="00AC268B" w:rsidRPr="003F4B1F">
        <w:rPr>
          <w:rStyle w:val="CodeBig"/>
        </w:rPr>
        <w:t>PackageI</w:t>
      </w:r>
      <w:r w:rsidR="00396833" w:rsidRPr="003F4B1F">
        <w:rPr>
          <w:rStyle w:val="CodeBig"/>
        </w:rPr>
        <w:t>D</w:t>
      </w:r>
      <w:r w:rsidRPr="003F4B1F">
        <w:t xml:space="preserve"> field is a 64 bit unsigned integer that contains the unique update package ID</w:t>
      </w:r>
      <w:r w:rsidR="005E242A" w:rsidRPr="003F4B1F">
        <w:t>. The values 0x0 and 0xFFFFFFFFFFFFFFFF are considered invalid values</w:t>
      </w:r>
      <w:r w:rsidRPr="003F4B1F">
        <w:t xml:space="preserve">. </w:t>
      </w:r>
      <w:r w:rsidR="00AC268B" w:rsidRPr="003F4B1F">
        <w:rPr>
          <w:rStyle w:val="CodeBig"/>
        </w:rPr>
        <w:t>PackageI</w:t>
      </w:r>
      <w:r w:rsidR="00396833" w:rsidRPr="003F4B1F">
        <w:rPr>
          <w:rStyle w:val="CodeBig"/>
        </w:rPr>
        <w:t>D</w:t>
      </w:r>
      <w:r w:rsidRPr="003F4B1F">
        <w:t xml:space="preserve"> has to match the package ID used in the </w:t>
      </w:r>
      <w:r w:rsidRPr="003F4B1F">
        <w:rPr>
          <w:i/>
        </w:rPr>
        <w:t>packagePropertiesRequest</w:t>
      </w:r>
      <w:r w:rsidR="008365FE" w:rsidRPr="003F4B1F">
        <w:t xml:space="preserve"> message</w:t>
      </w:r>
      <w:r w:rsidRPr="003F4B1F">
        <w:t>.</w:t>
      </w:r>
    </w:p>
    <w:p w14:paraId="1D8EC975" w14:textId="77777777" w:rsidR="00AF629D" w:rsidRPr="003F4B1F" w:rsidRDefault="008E7375" w:rsidP="00AF629D">
      <w:r w:rsidRPr="003F4B1F">
        <w:t xml:space="preserve">The </w:t>
      </w:r>
      <w:r w:rsidR="00AC268B" w:rsidRPr="003F4B1F">
        <w:rPr>
          <w:rStyle w:val="CodeBig"/>
        </w:rPr>
        <w:t>ImageLength</w:t>
      </w:r>
      <w:r w:rsidRPr="003F4B1F">
        <w:t xml:space="preserve"> field contains a 32 bit unsigned integer with the length of the firmware image.</w:t>
      </w:r>
    </w:p>
    <w:p w14:paraId="09D358CF" w14:textId="77777777" w:rsidR="00AF629D" w:rsidRPr="003F4B1F" w:rsidRDefault="00AF629D" w:rsidP="00AF629D"/>
    <w:p w14:paraId="0C02C5BC" w14:textId="77777777" w:rsidR="00AF629D" w:rsidRPr="003F4B1F" w:rsidRDefault="008E7375" w:rsidP="00AF629D">
      <w:r w:rsidRPr="003F4B1F">
        <w:t xml:space="preserve">The </w:t>
      </w:r>
      <w:r w:rsidR="00AC268B" w:rsidRPr="003F4B1F">
        <w:rPr>
          <w:rStyle w:val="CodeBig"/>
        </w:rPr>
        <w:t>HashType</w:t>
      </w:r>
      <w:r w:rsidRPr="003F4B1F">
        <w:t xml:space="preserve"> field is an 8-byte ASCII field where unused bytes MUST be set to 0x00. The following </w:t>
      </w:r>
      <w:r w:rsidR="00AC268B" w:rsidRPr="003F4B1F">
        <w:rPr>
          <w:rStyle w:val="CodeBig"/>
        </w:rPr>
        <w:t>HashType</w:t>
      </w:r>
      <w:r w:rsidRPr="003F4B1F">
        <w:t xml:space="preserve"> values are allowed: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685"/>
        <w:gridCol w:w="1843"/>
      </w:tblGrid>
      <w:tr w:rsidR="00AF629D" w:rsidRPr="003F4B1F" w14:paraId="6E488DB2" w14:textId="77777777" w:rsidTr="001C7CC0">
        <w:tc>
          <w:tcPr>
            <w:tcW w:w="1418" w:type="dxa"/>
            <w:shd w:val="clear" w:color="auto" w:fill="E6E6E6"/>
          </w:tcPr>
          <w:p w14:paraId="61686A2D" w14:textId="77777777" w:rsidR="00AF629D" w:rsidRPr="003F4B1F" w:rsidRDefault="008E7375" w:rsidP="001C7CC0">
            <w:pPr>
              <w:rPr>
                <w:b/>
                <w:bCs/>
                <w:sz w:val="20"/>
              </w:rPr>
            </w:pPr>
            <w:r w:rsidRPr="003F4B1F">
              <w:rPr>
                <w:b/>
                <w:bCs/>
                <w:sz w:val="20"/>
              </w:rPr>
              <w:t>HashType</w:t>
            </w:r>
          </w:p>
        </w:tc>
        <w:tc>
          <w:tcPr>
            <w:tcW w:w="3685" w:type="dxa"/>
            <w:shd w:val="clear" w:color="auto" w:fill="E6E6E6"/>
          </w:tcPr>
          <w:p w14:paraId="7DBE38FB" w14:textId="77777777" w:rsidR="00AF629D" w:rsidRPr="003F4B1F" w:rsidRDefault="008E7375" w:rsidP="001C7CC0">
            <w:pPr>
              <w:rPr>
                <w:b/>
                <w:bCs/>
                <w:sz w:val="20"/>
              </w:rPr>
            </w:pPr>
            <w:r w:rsidRPr="003F4B1F">
              <w:rPr>
                <w:b/>
                <w:bCs/>
                <w:sz w:val="20"/>
              </w:rPr>
              <w:t>Description</w:t>
            </w:r>
          </w:p>
        </w:tc>
        <w:tc>
          <w:tcPr>
            <w:tcW w:w="1843" w:type="dxa"/>
            <w:shd w:val="clear" w:color="auto" w:fill="E6E6E6"/>
          </w:tcPr>
          <w:p w14:paraId="059CDFF6" w14:textId="77777777" w:rsidR="00AF629D" w:rsidRPr="003F4B1F" w:rsidRDefault="008E7375" w:rsidP="001C7CC0">
            <w:pPr>
              <w:rPr>
                <w:b/>
                <w:bCs/>
                <w:sz w:val="20"/>
              </w:rPr>
            </w:pPr>
            <w:r w:rsidRPr="003F4B1F">
              <w:rPr>
                <w:b/>
                <w:bCs/>
                <w:sz w:val="20"/>
              </w:rPr>
              <w:t>Length (in bytes)</w:t>
            </w:r>
          </w:p>
        </w:tc>
      </w:tr>
      <w:tr w:rsidR="00AF629D" w:rsidRPr="003F4B1F" w14:paraId="648ECDA7" w14:textId="77777777" w:rsidTr="001C7CC0">
        <w:tc>
          <w:tcPr>
            <w:tcW w:w="1418" w:type="dxa"/>
            <w:shd w:val="clear" w:color="auto" w:fill="auto"/>
          </w:tcPr>
          <w:p w14:paraId="7070E1BE" w14:textId="77777777" w:rsidR="00AF629D" w:rsidRPr="003F4B1F" w:rsidRDefault="00AC268B" w:rsidP="001C7CC0">
            <w:pPr>
              <w:rPr>
                <w:rStyle w:val="CodeBig"/>
                <w:rFonts w:ascii="Arial" w:hAnsi="Arial" w:cs="Arial"/>
                <w:sz w:val="20"/>
                <w:szCs w:val="20"/>
              </w:rPr>
            </w:pPr>
            <w:r w:rsidRPr="003F4B1F">
              <w:rPr>
                <w:rStyle w:val="CodeBig"/>
                <w:rFonts w:ascii="Arial" w:hAnsi="Arial" w:cs="Arial"/>
                <w:sz w:val="20"/>
                <w:szCs w:val="20"/>
              </w:rPr>
              <w:t>SHA-256</w:t>
            </w:r>
          </w:p>
        </w:tc>
        <w:tc>
          <w:tcPr>
            <w:tcW w:w="3685" w:type="dxa"/>
          </w:tcPr>
          <w:p w14:paraId="35912E6F" w14:textId="77777777" w:rsidR="00AF629D" w:rsidRPr="003F4B1F" w:rsidRDefault="00AC268B" w:rsidP="001C7CC0">
            <w:pPr>
              <w:rPr>
                <w:rStyle w:val="CodeBig"/>
                <w:rFonts w:ascii="Arial" w:hAnsi="Arial" w:cs="Arial"/>
                <w:sz w:val="20"/>
                <w:szCs w:val="20"/>
              </w:rPr>
            </w:pPr>
            <w:r w:rsidRPr="003F4B1F">
              <w:rPr>
                <w:rStyle w:val="CodeBig"/>
                <w:rFonts w:ascii="Arial" w:hAnsi="Arial" w:cs="Arial"/>
                <w:sz w:val="20"/>
                <w:szCs w:val="20"/>
              </w:rPr>
              <w:t>SHA-2 hash with 256 bits in length</w:t>
            </w:r>
          </w:p>
        </w:tc>
        <w:tc>
          <w:tcPr>
            <w:tcW w:w="1843" w:type="dxa"/>
          </w:tcPr>
          <w:p w14:paraId="1DAF2E45" w14:textId="77777777" w:rsidR="00AF629D" w:rsidRPr="003F4B1F" w:rsidRDefault="00AC268B" w:rsidP="001C7CC0">
            <w:pPr>
              <w:rPr>
                <w:rStyle w:val="CodeBig"/>
                <w:rFonts w:ascii="Arial" w:hAnsi="Arial" w:cs="Arial"/>
                <w:sz w:val="20"/>
                <w:szCs w:val="20"/>
              </w:rPr>
            </w:pPr>
            <w:r w:rsidRPr="003F4B1F">
              <w:rPr>
                <w:rStyle w:val="CodeBig"/>
                <w:rFonts w:ascii="Arial" w:hAnsi="Arial" w:cs="Arial"/>
                <w:sz w:val="20"/>
                <w:szCs w:val="20"/>
              </w:rPr>
              <w:t>32</w:t>
            </w:r>
          </w:p>
        </w:tc>
      </w:tr>
      <w:tr w:rsidR="00AF629D" w:rsidRPr="003F4B1F" w14:paraId="0F2AA6D5" w14:textId="77777777" w:rsidTr="001C7CC0">
        <w:tc>
          <w:tcPr>
            <w:tcW w:w="1418" w:type="dxa"/>
            <w:shd w:val="clear" w:color="auto" w:fill="auto"/>
          </w:tcPr>
          <w:p w14:paraId="55746F89" w14:textId="77777777" w:rsidR="00AF629D" w:rsidRPr="003F4B1F" w:rsidRDefault="00AC268B" w:rsidP="001C7CC0">
            <w:pPr>
              <w:rPr>
                <w:rStyle w:val="CodeBig"/>
                <w:rFonts w:ascii="Arial" w:hAnsi="Arial" w:cs="Arial"/>
                <w:sz w:val="20"/>
                <w:szCs w:val="20"/>
              </w:rPr>
            </w:pPr>
            <w:r w:rsidRPr="003F4B1F">
              <w:rPr>
                <w:rStyle w:val="CodeBig"/>
                <w:rFonts w:ascii="Arial" w:hAnsi="Arial" w:cs="Arial"/>
                <w:sz w:val="20"/>
                <w:szCs w:val="20"/>
              </w:rPr>
              <w:t>SHA-512</w:t>
            </w:r>
          </w:p>
        </w:tc>
        <w:tc>
          <w:tcPr>
            <w:tcW w:w="3685" w:type="dxa"/>
          </w:tcPr>
          <w:p w14:paraId="6EE7BBE0" w14:textId="77777777" w:rsidR="00AF629D" w:rsidRPr="003F4B1F" w:rsidRDefault="00AC268B" w:rsidP="001C7CC0">
            <w:pPr>
              <w:rPr>
                <w:rStyle w:val="CodeBig"/>
                <w:rFonts w:ascii="Arial" w:hAnsi="Arial" w:cs="Arial"/>
                <w:sz w:val="20"/>
                <w:szCs w:val="20"/>
              </w:rPr>
            </w:pPr>
            <w:r w:rsidRPr="003F4B1F">
              <w:rPr>
                <w:rStyle w:val="CodeBig"/>
                <w:rFonts w:ascii="Arial" w:hAnsi="Arial" w:cs="Arial"/>
                <w:sz w:val="20"/>
                <w:szCs w:val="20"/>
              </w:rPr>
              <w:t>SHA-2 hash with 512 bits in length</w:t>
            </w:r>
          </w:p>
        </w:tc>
        <w:tc>
          <w:tcPr>
            <w:tcW w:w="1843" w:type="dxa"/>
          </w:tcPr>
          <w:p w14:paraId="4B1F69CC" w14:textId="77777777" w:rsidR="00AF629D" w:rsidRPr="003F4B1F" w:rsidRDefault="00AC268B" w:rsidP="001C7CC0">
            <w:pPr>
              <w:rPr>
                <w:rStyle w:val="CodeBig"/>
                <w:rFonts w:ascii="Arial" w:hAnsi="Arial" w:cs="Arial"/>
                <w:sz w:val="20"/>
                <w:szCs w:val="20"/>
              </w:rPr>
            </w:pPr>
            <w:r w:rsidRPr="003F4B1F">
              <w:rPr>
                <w:rStyle w:val="CodeBig"/>
                <w:rFonts w:ascii="Arial" w:hAnsi="Arial" w:cs="Arial"/>
                <w:sz w:val="20"/>
                <w:szCs w:val="20"/>
              </w:rPr>
              <w:t>64</w:t>
            </w:r>
          </w:p>
        </w:tc>
      </w:tr>
    </w:tbl>
    <w:p w14:paraId="724EE62F" w14:textId="77777777" w:rsidR="00AF629D" w:rsidRPr="003F4B1F" w:rsidRDefault="008E7375" w:rsidP="00AF629D">
      <w:r w:rsidRPr="003F4B1F">
        <w:t xml:space="preserve">The </w:t>
      </w:r>
      <w:r w:rsidR="00AC268B" w:rsidRPr="003F4B1F">
        <w:rPr>
          <w:rStyle w:val="CodeBig"/>
        </w:rPr>
        <w:t>PackageHash</w:t>
      </w:r>
      <w:r w:rsidRPr="003F4B1F">
        <w:t xml:space="preserve"> field contains the hash of the package file. The hash MUST be created with the </w:t>
      </w:r>
      <w:r w:rsidR="00AC268B" w:rsidRPr="003F4B1F">
        <w:rPr>
          <w:rStyle w:val="CodeBig"/>
        </w:rPr>
        <w:t>HashType</w:t>
      </w:r>
      <w:r w:rsidRPr="003F4B1F">
        <w:t xml:space="preserve"> and MUST match the length of that </w:t>
      </w:r>
      <w:r w:rsidR="00AC268B" w:rsidRPr="003F4B1F">
        <w:rPr>
          <w:rStyle w:val="CodeBig"/>
        </w:rPr>
        <w:t>HashType</w:t>
      </w:r>
      <w:r w:rsidRPr="003F4B1F">
        <w:t>.</w:t>
      </w:r>
    </w:p>
    <w:p w14:paraId="57E18ABD" w14:textId="77777777" w:rsidR="00AF629D" w:rsidRPr="003F4B1F" w:rsidRDefault="008E7375" w:rsidP="00AF629D">
      <w:r w:rsidRPr="003F4B1F">
        <w:t xml:space="preserve">The </w:t>
      </w:r>
      <w:r w:rsidR="00AC268B" w:rsidRPr="003F4B1F">
        <w:rPr>
          <w:rStyle w:val="CodeBig"/>
        </w:rPr>
        <w:t>SignatureLength</w:t>
      </w:r>
      <w:r w:rsidRPr="003F4B1F">
        <w:t xml:space="preserve"> field contains the length of the </w:t>
      </w:r>
      <w:r w:rsidR="00AC268B" w:rsidRPr="003F4B1F">
        <w:rPr>
          <w:rStyle w:val="CodeBig"/>
        </w:rPr>
        <w:t>Signature</w:t>
      </w:r>
      <w:r w:rsidRPr="003F4B1F">
        <w:t xml:space="preserve"> which can vary due to its ASN.1 encoding.</w:t>
      </w:r>
    </w:p>
    <w:p w14:paraId="029463A2" w14:textId="77777777" w:rsidR="00AF629D" w:rsidRPr="003F4B1F" w:rsidRDefault="008E7375" w:rsidP="00AF629D">
      <w:r w:rsidRPr="003F4B1F">
        <w:t xml:space="preserve">The </w:t>
      </w:r>
      <w:r w:rsidR="00AC268B" w:rsidRPr="003F4B1F">
        <w:rPr>
          <w:rStyle w:val="CodeBig"/>
        </w:rPr>
        <w:t>CertificateLength</w:t>
      </w:r>
      <w:r w:rsidRPr="003F4B1F">
        <w:t xml:space="preserve"> field contains the length of the </w:t>
      </w:r>
      <w:r w:rsidR="00AC268B" w:rsidRPr="003F4B1F">
        <w:rPr>
          <w:rStyle w:val="CodeBig"/>
        </w:rPr>
        <w:t>Certificate</w:t>
      </w:r>
      <w:r w:rsidRPr="003F4B1F">
        <w:t>.</w:t>
      </w:r>
    </w:p>
    <w:p w14:paraId="11BEF1B5" w14:textId="77777777" w:rsidR="00AF629D" w:rsidRPr="003F4B1F" w:rsidRDefault="008E7375" w:rsidP="00AF629D">
      <w:r w:rsidRPr="003F4B1F">
        <w:t xml:space="preserve">The </w:t>
      </w:r>
      <w:r w:rsidR="00AC268B" w:rsidRPr="003F4B1F">
        <w:rPr>
          <w:rStyle w:val="CodeBig"/>
        </w:rPr>
        <w:t>Signature</w:t>
      </w:r>
      <w:r w:rsidRPr="003F4B1F">
        <w:t xml:space="preserve"> will be created using the Elliptic Curve Digital Signature Algorithm (ECDSA) with usage of SHA-256. The </w:t>
      </w:r>
      <w:r w:rsidR="00AC268B" w:rsidRPr="003F4B1F">
        <w:rPr>
          <w:rStyle w:val="CodeBig"/>
        </w:rPr>
        <w:t>Signature</w:t>
      </w:r>
      <w:r w:rsidRPr="003F4B1F">
        <w:t xml:space="preserve"> will be created of the validation information including the fields from </w:t>
      </w:r>
      <w:r w:rsidR="00AC268B" w:rsidRPr="003F4B1F">
        <w:rPr>
          <w:rStyle w:val="CodeBig"/>
        </w:rPr>
        <w:t>Version</w:t>
      </w:r>
      <w:r w:rsidRPr="003F4B1F">
        <w:t xml:space="preserve"> up to </w:t>
      </w:r>
      <w:r w:rsidR="00497F62" w:rsidRPr="003F4B1F">
        <w:rPr>
          <w:rStyle w:val="CodeBig"/>
        </w:rPr>
        <w:t>Package</w:t>
      </w:r>
      <w:r w:rsidR="00AC268B" w:rsidRPr="003F4B1F">
        <w:rPr>
          <w:rStyle w:val="CodeBig"/>
        </w:rPr>
        <w:t>Hash</w:t>
      </w:r>
      <w:r w:rsidRPr="003F4B1F">
        <w:t xml:space="preserve"> (</w:t>
      </w:r>
      <w:r w:rsidR="00AC268B" w:rsidRPr="003F4B1F">
        <w:rPr>
          <w:rStyle w:val="CodeBig"/>
        </w:rPr>
        <w:t xml:space="preserve">Version </w:t>
      </w:r>
      <w:r w:rsidRPr="003F4B1F">
        <w:t>and</w:t>
      </w:r>
      <w:r w:rsidR="00AC268B" w:rsidRPr="003F4B1F">
        <w:rPr>
          <w:rStyle w:val="CodeBig"/>
        </w:rPr>
        <w:t xml:space="preserve"> </w:t>
      </w:r>
      <w:r w:rsidR="00497F62" w:rsidRPr="003F4B1F">
        <w:rPr>
          <w:rStyle w:val="CodeBig"/>
        </w:rPr>
        <w:t>Package</w:t>
      </w:r>
      <w:r w:rsidR="00AC268B" w:rsidRPr="003F4B1F">
        <w:rPr>
          <w:rStyle w:val="CodeBig"/>
        </w:rPr>
        <w:t xml:space="preserve">Hash </w:t>
      </w:r>
      <w:r w:rsidRPr="003F4B1F">
        <w:t>included). The byte order, as defined in the validation information structure, MUST be ensured. The signature is encoded in Distinguished Encoding Rules (DER).</w:t>
      </w:r>
    </w:p>
    <w:p w14:paraId="654B548B" w14:textId="77777777" w:rsidR="00AF629D" w:rsidRPr="003F4B1F" w:rsidRDefault="008E7375" w:rsidP="00AF629D">
      <w:r w:rsidRPr="003F4B1F">
        <w:t xml:space="preserve">The </w:t>
      </w:r>
      <w:r w:rsidR="00AC268B" w:rsidRPr="003F4B1F">
        <w:rPr>
          <w:rStyle w:val="CodeBig"/>
        </w:rPr>
        <w:t>Certificate</w:t>
      </w:r>
      <w:r w:rsidRPr="003F4B1F">
        <w:t xml:space="preserve"> field contains the public signing certificate for the key used to generate the signature. It is used for authenticating the origin of the </w:t>
      </w:r>
      <w:r w:rsidR="00AC268B" w:rsidRPr="003F4B1F">
        <w:rPr>
          <w:rStyle w:val="CodeBig"/>
        </w:rPr>
        <w:t>Signature</w:t>
      </w:r>
      <w:r w:rsidRPr="003F4B1F">
        <w:t>.</w:t>
      </w:r>
    </w:p>
    <w:p w14:paraId="0F1586DF" w14:textId="07E4DC65" w:rsidR="00E50DB7" w:rsidRPr="003F4B1F" w:rsidRDefault="00E50DB7" w:rsidP="00E50DB7">
      <w:r>
        <w:t xml:space="preserve">The certificate must be X.509 public key certificates </w:t>
      </w:r>
      <w:r w:rsidRPr="003F4B1F">
        <w:t>encoded in Distinguished Encoding Rules (DER)</w:t>
      </w:r>
      <w:r>
        <w:t>.</w:t>
      </w:r>
    </w:p>
    <w:p w14:paraId="15F73449" w14:textId="6CA31952" w:rsidR="007E6114" w:rsidRDefault="007E6114" w:rsidP="003157C1"/>
    <w:p w14:paraId="480F44C4" w14:textId="149ABC6E" w:rsidR="001606E2" w:rsidRDefault="001606E2">
      <w:r>
        <w:br w:type="page"/>
      </w:r>
    </w:p>
    <w:p w14:paraId="0A1678CD" w14:textId="226D0F50" w:rsidR="001606E2" w:rsidRPr="003F4B1F" w:rsidRDefault="001606E2" w:rsidP="001606E2">
      <w:pPr>
        <w:pStyle w:val="Heading3"/>
      </w:pPr>
      <w:bookmarkStart w:id="761" w:name="_Toc88504098"/>
      <w:r w:rsidRPr="003F4B1F">
        <w:lastRenderedPageBreak/>
        <w:t>Properties File structure with validation information</w:t>
      </w:r>
      <w:r>
        <w:t xml:space="preserve"> (Version 6)</w:t>
      </w:r>
      <w:bookmarkEnd w:id="761"/>
    </w:p>
    <w:p w14:paraId="1B24FA23" w14:textId="77777777" w:rsidR="001606E2" w:rsidRPr="003F4B1F" w:rsidRDefault="001606E2" w:rsidP="001606E2"/>
    <w:p w14:paraId="749CC3E3" w14:textId="77777777" w:rsidR="001606E2" w:rsidRPr="003F4B1F" w:rsidRDefault="001606E2" w:rsidP="001606E2">
      <w:r w:rsidRPr="003F4B1F">
        <w:t>The validation information will have the following structure:</w:t>
      </w:r>
    </w:p>
    <w:p w14:paraId="3D13DDFE" w14:textId="77777777" w:rsidR="001606E2" w:rsidRPr="003F4B1F" w:rsidRDefault="001606E2" w:rsidP="001606E2"/>
    <w:p w14:paraId="3E381CEF" w14:textId="77777777" w:rsidR="001606E2" w:rsidRPr="003F4B1F" w:rsidRDefault="001606E2" w:rsidP="001606E2">
      <w:pPr>
        <w:rPr>
          <w:rStyle w:val="CodeBig"/>
        </w:rPr>
      </w:pPr>
      <w:r w:rsidRPr="003F4B1F">
        <w:rPr>
          <w:rStyle w:val="CodeBig"/>
        </w:rPr>
        <w:t xml:space="preserve">   0                   1                   2                   3</w:t>
      </w:r>
    </w:p>
    <w:p w14:paraId="09BAD77E" w14:textId="77777777" w:rsidR="001606E2" w:rsidRPr="003F4B1F" w:rsidRDefault="001606E2" w:rsidP="001606E2">
      <w:pPr>
        <w:rPr>
          <w:rStyle w:val="CodeBig"/>
        </w:rPr>
      </w:pPr>
      <w:r w:rsidRPr="003F4B1F">
        <w:rPr>
          <w:rStyle w:val="CodeBig"/>
        </w:rPr>
        <w:t xml:space="preserve">    0 1 2 3 4 5 6 7 8 9 0 1 2 3 4 5 6 7 8 9 0 1 2 3 4 5 6 7 8 9 0 1</w:t>
      </w:r>
    </w:p>
    <w:p w14:paraId="5FE9A801" w14:textId="77777777" w:rsidR="001606E2" w:rsidRPr="003F4B1F" w:rsidRDefault="001606E2" w:rsidP="001606E2">
      <w:pPr>
        <w:rPr>
          <w:rStyle w:val="CodeBig"/>
        </w:rPr>
      </w:pPr>
      <w:r w:rsidRPr="003F4B1F">
        <w:rPr>
          <w:rStyle w:val="CodeBig"/>
        </w:rPr>
        <w:t xml:space="preserve">   +-------------------------------+-------------------------------+</w:t>
      </w:r>
    </w:p>
    <w:p w14:paraId="21DF2726" w14:textId="77777777" w:rsidR="001606E2" w:rsidRPr="003F4B1F" w:rsidRDefault="001606E2" w:rsidP="001606E2">
      <w:pPr>
        <w:rPr>
          <w:rStyle w:val="CodeBig"/>
        </w:rPr>
      </w:pPr>
      <w:r w:rsidRPr="003F4B1F">
        <w:rPr>
          <w:rStyle w:val="CodeBig"/>
        </w:rPr>
        <w:t xml:space="preserve">   |            Length             |            Version            |</w:t>
      </w:r>
    </w:p>
    <w:p w14:paraId="08EDAF28" w14:textId="77777777" w:rsidR="001606E2" w:rsidRPr="003F4B1F" w:rsidRDefault="001606E2" w:rsidP="001606E2">
      <w:pPr>
        <w:rPr>
          <w:rStyle w:val="CodeBig"/>
        </w:rPr>
      </w:pPr>
      <w:r w:rsidRPr="003F4B1F">
        <w:rPr>
          <w:rStyle w:val="CodeBig"/>
        </w:rPr>
        <w:t xml:space="preserve">   +-------------------------------+---------------+---------------+</w:t>
      </w:r>
    </w:p>
    <w:p w14:paraId="2165368C" w14:textId="77777777" w:rsidR="001606E2" w:rsidRPr="003F4B1F" w:rsidRDefault="001606E2" w:rsidP="001606E2">
      <w:pPr>
        <w:rPr>
          <w:rStyle w:val="CodeBig"/>
        </w:rPr>
      </w:pPr>
      <w:r w:rsidRPr="003F4B1F">
        <w:rPr>
          <w:rStyle w:val="CodeBig"/>
        </w:rPr>
        <w:t xml:space="preserve">   |        DestinationNode        |     Flags     |   Reserved    |</w:t>
      </w:r>
    </w:p>
    <w:p w14:paraId="42EA685C" w14:textId="77777777" w:rsidR="001606E2" w:rsidRPr="003F4B1F" w:rsidRDefault="001606E2" w:rsidP="001606E2">
      <w:pPr>
        <w:rPr>
          <w:rStyle w:val="CodeBig"/>
        </w:rPr>
      </w:pPr>
      <w:r w:rsidRPr="003F4B1F">
        <w:rPr>
          <w:rStyle w:val="CodeBig"/>
        </w:rPr>
        <w:t xml:space="preserve">   +-------------------------------+---------------+---------------+</w:t>
      </w:r>
    </w:p>
    <w:p w14:paraId="35B2608C" w14:textId="77777777" w:rsidR="001606E2" w:rsidRPr="003F4B1F" w:rsidRDefault="001606E2" w:rsidP="001606E2">
      <w:pPr>
        <w:rPr>
          <w:rStyle w:val="CodeBig"/>
        </w:rPr>
      </w:pPr>
      <w:r w:rsidRPr="003F4B1F">
        <w:rPr>
          <w:rStyle w:val="CodeBig"/>
        </w:rPr>
        <w:t xml:space="preserve">   |                                                               |</w:t>
      </w:r>
    </w:p>
    <w:p w14:paraId="172EAD82" w14:textId="77777777" w:rsidR="001606E2" w:rsidRPr="003F4B1F" w:rsidRDefault="001606E2" w:rsidP="001606E2">
      <w:pPr>
        <w:rPr>
          <w:rStyle w:val="CodeBig"/>
        </w:rPr>
      </w:pPr>
      <w:r w:rsidRPr="003F4B1F">
        <w:rPr>
          <w:rStyle w:val="CodeBig"/>
        </w:rPr>
        <w:t xml:space="preserve">   +                           PackageID                           +</w:t>
      </w:r>
    </w:p>
    <w:p w14:paraId="74C3151D" w14:textId="77777777" w:rsidR="001606E2" w:rsidRPr="003F4B1F" w:rsidRDefault="001606E2" w:rsidP="001606E2">
      <w:pPr>
        <w:rPr>
          <w:rStyle w:val="CodeBig"/>
        </w:rPr>
      </w:pPr>
      <w:r w:rsidRPr="003F4B1F">
        <w:rPr>
          <w:rStyle w:val="CodeBig"/>
        </w:rPr>
        <w:t xml:space="preserve">   |                                                               |</w:t>
      </w:r>
    </w:p>
    <w:p w14:paraId="7B0DDEE9" w14:textId="77777777" w:rsidR="001606E2" w:rsidRPr="003F4B1F" w:rsidRDefault="001606E2" w:rsidP="001606E2">
      <w:pPr>
        <w:rPr>
          <w:rStyle w:val="CodeBig"/>
        </w:rPr>
      </w:pPr>
      <w:r w:rsidRPr="003F4B1F">
        <w:rPr>
          <w:rStyle w:val="CodeBig"/>
        </w:rPr>
        <w:t xml:space="preserve">   +---------------------------------------------------------------+</w:t>
      </w:r>
    </w:p>
    <w:p w14:paraId="5E2D87B4" w14:textId="77777777" w:rsidR="001606E2" w:rsidRPr="003F4B1F" w:rsidRDefault="001606E2" w:rsidP="001606E2">
      <w:pPr>
        <w:rPr>
          <w:rStyle w:val="CodeBig"/>
        </w:rPr>
      </w:pPr>
      <w:r w:rsidRPr="003F4B1F">
        <w:rPr>
          <w:rStyle w:val="CodeBig"/>
        </w:rPr>
        <w:t xml:space="preserve">   |                          ImageLength                          |</w:t>
      </w:r>
    </w:p>
    <w:p w14:paraId="13BBF65C" w14:textId="77777777" w:rsidR="001606E2" w:rsidRPr="003F4B1F" w:rsidRDefault="001606E2" w:rsidP="001606E2">
      <w:pPr>
        <w:rPr>
          <w:rStyle w:val="CodeBig"/>
        </w:rPr>
      </w:pPr>
      <w:r w:rsidRPr="003F4B1F">
        <w:rPr>
          <w:rStyle w:val="CodeBig"/>
        </w:rPr>
        <w:t xml:space="preserve">   +---------------------------------------------------------------+</w:t>
      </w:r>
    </w:p>
    <w:p w14:paraId="2CE6E577" w14:textId="77777777" w:rsidR="001606E2" w:rsidRPr="003F4B1F" w:rsidRDefault="001606E2" w:rsidP="001606E2">
      <w:pPr>
        <w:rPr>
          <w:rStyle w:val="CodeBig"/>
        </w:rPr>
      </w:pPr>
      <w:r w:rsidRPr="003F4B1F">
        <w:rPr>
          <w:rStyle w:val="CodeBig"/>
        </w:rPr>
        <w:t xml:space="preserve">   |                                                               |</w:t>
      </w:r>
    </w:p>
    <w:p w14:paraId="30FDC8FE" w14:textId="77777777" w:rsidR="001606E2" w:rsidRPr="003F4B1F" w:rsidRDefault="001606E2" w:rsidP="001606E2">
      <w:pPr>
        <w:rPr>
          <w:rStyle w:val="CodeBig"/>
        </w:rPr>
      </w:pPr>
      <w:r w:rsidRPr="003F4B1F">
        <w:rPr>
          <w:rStyle w:val="CodeBig"/>
        </w:rPr>
        <w:t xml:space="preserve">   +           HashType (8-byte ASCII, unused bytes 0x00)          +</w:t>
      </w:r>
    </w:p>
    <w:p w14:paraId="13148C0C" w14:textId="77777777" w:rsidR="001606E2" w:rsidRPr="003F4B1F" w:rsidRDefault="001606E2" w:rsidP="001606E2">
      <w:pPr>
        <w:rPr>
          <w:rStyle w:val="CodeBig"/>
        </w:rPr>
      </w:pPr>
      <w:r w:rsidRPr="003F4B1F">
        <w:rPr>
          <w:rStyle w:val="CodeBig"/>
        </w:rPr>
        <w:t xml:space="preserve">   |                                                               |</w:t>
      </w:r>
    </w:p>
    <w:p w14:paraId="164D5EAF" w14:textId="77777777" w:rsidR="001606E2" w:rsidRPr="003F4B1F" w:rsidRDefault="001606E2" w:rsidP="001606E2">
      <w:pPr>
        <w:rPr>
          <w:rStyle w:val="CodeBig"/>
        </w:rPr>
      </w:pPr>
      <w:r w:rsidRPr="003F4B1F">
        <w:rPr>
          <w:rStyle w:val="CodeBig"/>
        </w:rPr>
        <w:t xml:space="preserve">   +---------------------------------------------------------------+</w:t>
      </w:r>
    </w:p>
    <w:p w14:paraId="31362D80" w14:textId="77777777" w:rsidR="001606E2" w:rsidRPr="003F4B1F" w:rsidRDefault="001606E2" w:rsidP="001606E2">
      <w:pPr>
        <w:rPr>
          <w:rStyle w:val="CodeBig"/>
        </w:rPr>
      </w:pPr>
      <w:r w:rsidRPr="003F4B1F">
        <w:rPr>
          <w:rStyle w:val="CodeBig"/>
        </w:rPr>
        <w:t xml:space="preserve">   |                                                               |</w:t>
      </w:r>
    </w:p>
    <w:p w14:paraId="067C5DBF" w14:textId="77777777" w:rsidR="001606E2" w:rsidRPr="003F4B1F" w:rsidRDefault="001606E2" w:rsidP="001606E2">
      <w:pPr>
        <w:rPr>
          <w:rStyle w:val="CodeBig"/>
        </w:rPr>
      </w:pPr>
      <w:r w:rsidRPr="003F4B1F">
        <w:rPr>
          <w:rStyle w:val="CodeBig"/>
        </w:rPr>
        <w:t xml:space="preserve">   |                PackageHash (Hash of Package File)             |</w:t>
      </w:r>
    </w:p>
    <w:p w14:paraId="6C251E7C" w14:textId="77777777" w:rsidR="001606E2" w:rsidRPr="003F4B1F" w:rsidRDefault="001606E2" w:rsidP="001606E2">
      <w:pPr>
        <w:rPr>
          <w:rStyle w:val="CodeBig"/>
        </w:rPr>
      </w:pPr>
      <w:r w:rsidRPr="003F4B1F">
        <w:rPr>
          <w:rStyle w:val="CodeBig"/>
        </w:rPr>
        <w:t xml:space="preserve">   |                                                               |</w:t>
      </w:r>
    </w:p>
    <w:p w14:paraId="670F5A6E" w14:textId="77777777" w:rsidR="001606E2" w:rsidRPr="003F4B1F" w:rsidRDefault="001606E2" w:rsidP="001606E2">
      <w:pPr>
        <w:rPr>
          <w:rStyle w:val="CodeBig"/>
        </w:rPr>
      </w:pPr>
      <w:r w:rsidRPr="003F4B1F">
        <w:rPr>
          <w:rStyle w:val="CodeBig"/>
        </w:rPr>
        <w:t xml:space="preserve">   +-------------------------------+-------------------------------+</w:t>
      </w:r>
    </w:p>
    <w:p w14:paraId="44E3BED9" w14:textId="6F88686A" w:rsidR="001606E2" w:rsidRPr="003F4B1F" w:rsidRDefault="001606E2" w:rsidP="001606E2">
      <w:pPr>
        <w:rPr>
          <w:rStyle w:val="CodeBig"/>
        </w:rPr>
      </w:pPr>
      <w:r w:rsidRPr="003F4B1F">
        <w:rPr>
          <w:rStyle w:val="CodeBig"/>
        </w:rPr>
        <w:t xml:space="preserve">   |           </w:t>
      </w:r>
      <w:r>
        <w:rPr>
          <w:rStyle w:val="CodeBig"/>
        </w:rPr>
        <w:t xml:space="preserve">    </w:t>
      </w:r>
      <w:r w:rsidRPr="003F4B1F">
        <w:rPr>
          <w:rStyle w:val="CodeBig"/>
        </w:rPr>
        <w:t xml:space="preserve">   </w:t>
      </w:r>
      <w:r>
        <w:rPr>
          <w:rStyle w:val="CodeBig"/>
        </w:rPr>
        <w:t>CRC32 (CRC of Package File)</w:t>
      </w:r>
      <w:r w:rsidRPr="003F4B1F">
        <w:rPr>
          <w:rStyle w:val="CodeBig"/>
        </w:rPr>
        <w:t xml:space="preserve">                  |</w:t>
      </w:r>
    </w:p>
    <w:p w14:paraId="701D529C" w14:textId="77777777" w:rsidR="001606E2" w:rsidRPr="003F4B1F" w:rsidRDefault="001606E2" w:rsidP="001606E2">
      <w:pPr>
        <w:rPr>
          <w:rStyle w:val="CodeBig"/>
        </w:rPr>
      </w:pPr>
      <w:r w:rsidRPr="003F4B1F">
        <w:rPr>
          <w:rStyle w:val="CodeBig"/>
        </w:rPr>
        <w:t xml:space="preserve">   +---------------------------------------------------------------+</w:t>
      </w:r>
    </w:p>
    <w:p w14:paraId="40E23723" w14:textId="61839BB6" w:rsidR="00D176D3" w:rsidRPr="003F4B1F" w:rsidRDefault="00D176D3" w:rsidP="00D176D3">
      <w:pPr>
        <w:rPr>
          <w:ins w:id="762" w:author="Clauss, Jens (GDE-EDS9)" w:date="2021-11-22T19:45:00Z"/>
          <w:rStyle w:val="CodeBig"/>
        </w:rPr>
      </w:pPr>
      <w:ins w:id="763" w:author="Clauss, Jens (GDE-EDS9)" w:date="2021-11-22T19:45:00Z">
        <w:r w:rsidRPr="003F4B1F">
          <w:rPr>
            <w:rStyle w:val="CodeBig"/>
          </w:rPr>
          <w:t xml:space="preserve">   |   </w:t>
        </w:r>
      </w:ins>
      <w:ins w:id="764" w:author="Clauss, Jens (GDE-EDS9)" w:date="2021-11-22T19:54:00Z">
        <w:r>
          <w:rPr>
            <w:rStyle w:val="CodeBig"/>
          </w:rPr>
          <w:t xml:space="preserve"> </w:t>
        </w:r>
      </w:ins>
      <w:ins w:id="765" w:author="Clauss, Jens (GDE-EDS9)" w:date="2021-11-22T19:45:00Z">
        <w:r w:rsidRPr="003F4B1F">
          <w:rPr>
            <w:rStyle w:val="CodeBig"/>
          </w:rPr>
          <w:t xml:space="preserve"> </w:t>
        </w:r>
      </w:ins>
      <w:ins w:id="766" w:author="Clauss, Jens (GDE-EDS9)" w:date="2021-11-22T19:46:00Z">
        <w:r>
          <w:rPr>
            <w:rStyle w:val="CodeBig"/>
          </w:rPr>
          <w:t>DIType</w:t>
        </w:r>
      </w:ins>
      <w:ins w:id="767" w:author="Clauss, Jens (GDE-EDS9)" w:date="2021-11-22T19:45:00Z">
        <w:r w:rsidRPr="003F4B1F">
          <w:rPr>
            <w:rStyle w:val="CodeBig"/>
          </w:rPr>
          <w:t xml:space="preserve">    | </w:t>
        </w:r>
      </w:ins>
      <w:ins w:id="768" w:author="Clauss, Jens (GDE-EDS9)" w:date="2021-11-22T19:49:00Z">
        <w:r>
          <w:rPr>
            <w:rStyle w:val="CodeBig"/>
          </w:rPr>
          <w:t xml:space="preserve"> </w:t>
        </w:r>
      </w:ins>
      <w:ins w:id="769" w:author="Clauss, Jens (GDE-EDS9)" w:date="2021-11-22T19:54:00Z">
        <w:r>
          <w:rPr>
            <w:rStyle w:val="CodeBig"/>
          </w:rPr>
          <w:t xml:space="preserve"> </w:t>
        </w:r>
      </w:ins>
      <w:ins w:id="770" w:author="Clauss, Jens (GDE-EDS9)" w:date="2021-11-22T19:45:00Z">
        <w:r w:rsidRPr="003F4B1F">
          <w:rPr>
            <w:rStyle w:val="CodeBig"/>
          </w:rPr>
          <w:t xml:space="preserve"> </w:t>
        </w:r>
      </w:ins>
      <w:ins w:id="771" w:author="Clauss, Jens (GDE-EDS9)" w:date="2021-11-22T19:46:00Z">
        <w:r>
          <w:rPr>
            <w:rStyle w:val="CodeBig"/>
          </w:rPr>
          <w:t xml:space="preserve">DILength  </w:t>
        </w:r>
      </w:ins>
      <w:ins w:id="772" w:author="Clauss, Jens (GDE-EDS9)" w:date="2021-11-22T19:45:00Z">
        <w:r>
          <w:rPr>
            <w:rStyle w:val="CodeBig"/>
          </w:rPr>
          <w:t xml:space="preserve"> </w:t>
        </w:r>
      </w:ins>
      <w:ins w:id="773" w:author="Clauss, Jens (GDE-EDS9)" w:date="2021-11-22T19:46:00Z">
        <w:r w:rsidRPr="003F4B1F">
          <w:rPr>
            <w:rStyle w:val="CodeBig"/>
          </w:rPr>
          <w:t xml:space="preserve">|  </w:t>
        </w:r>
      </w:ins>
      <w:ins w:id="774" w:author="Clauss, Jens (GDE-EDS9)" w:date="2021-11-22T19:47:00Z">
        <w:r>
          <w:rPr>
            <w:rStyle w:val="CodeBig"/>
          </w:rPr>
          <w:t xml:space="preserve">                     </w:t>
        </w:r>
      </w:ins>
      <w:ins w:id="775" w:author="Clauss, Jens (GDE-EDS9)" w:date="2021-11-22T19:45:00Z">
        <w:r>
          <w:rPr>
            <w:rStyle w:val="CodeBig"/>
          </w:rPr>
          <w:t xml:space="preserve"> </w:t>
        </w:r>
      </w:ins>
      <w:ins w:id="776" w:author="Clauss, Jens (GDE-EDS9)" w:date="2021-11-22T19:46:00Z">
        <w:r>
          <w:rPr>
            <w:rStyle w:val="CodeBig"/>
          </w:rPr>
          <w:t xml:space="preserve">   </w:t>
        </w:r>
      </w:ins>
      <w:ins w:id="777" w:author="Clauss, Jens (GDE-EDS9)" w:date="2021-11-22T19:45:00Z">
        <w:r w:rsidRPr="003F4B1F">
          <w:rPr>
            <w:rStyle w:val="CodeBig"/>
          </w:rPr>
          <w:t xml:space="preserve">    |</w:t>
        </w:r>
      </w:ins>
    </w:p>
    <w:p w14:paraId="416A21A4" w14:textId="5BCE02CF" w:rsidR="00D176D3" w:rsidRPr="003F4B1F" w:rsidRDefault="00D176D3" w:rsidP="00D176D3">
      <w:pPr>
        <w:rPr>
          <w:ins w:id="778" w:author="Clauss, Jens (GDE-EDS9)" w:date="2021-11-22T19:45:00Z"/>
          <w:rStyle w:val="CodeBig"/>
        </w:rPr>
      </w:pPr>
      <w:ins w:id="779" w:author="Clauss, Jens (GDE-EDS9)" w:date="2021-11-22T19:45:00Z">
        <w:r w:rsidRPr="003F4B1F">
          <w:rPr>
            <w:rStyle w:val="CodeBig"/>
          </w:rPr>
          <w:t xml:space="preserve">   +-------------------------------+</w:t>
        </w:r>
      </w:ins>
      <w:ins w:id="780" w:author="Clauss, Jens (GDE-EDS9)" w:date="2021-11-22T19:47:00Z">
        <w:r w:rsidRPr="003F4B1F">
          <w:rPr>
            <w:rStyle w:val="CodeBig"/>
          </w:rPr>
          <w:t xml:space="preserve">  </w:t>
        </w:r>
        <w:r>
          <w:rPr>
            <w:rStyle w:val="CodeBig"/>
          </w:rPr>
          <w:t xml:space="preserve">                         </w:t>
        </w:r>
        <w:r w:rsidRPr="003F4B1F">
          <w:rPr>
            <w:rStyle w:val="CodeBig"/>
          </w:rPr>
          <w:t xml:space="preserve">    </w:t>
        </w:r>
      </w:ins>
      <w:ins w:id="781" w:author="Clauss, Jens (GDE-EDS9)" w:date="2021-11-22T19:48:00Z">
        <w:r>
          <w:rPr>
            <w:rStyle w:val="CodeBig"/>
          </w:rPr>
          <w:t>.</w:t>
        </w:r>
      </w:ins>
    </w:p>
    <w:p w14:paraId="5B3580CF" w14:textId="77777777" w:rsidR="00D176D3" w:rsidRPr="003F4B1F" w:rsidRDefault="00D176D3" w:rsidP="00D176D3">
      <w:pPr>
        <w:rPr>
          <w:ins w:id="782" w:author="Clauss, Jens (GDE-EDS9)" w:date="2021-11-22T19:45:00Z"/>
          <w:rStyle w:val="CodeBig"/>
        </w:rPr>
      </w:pPr>
      <w:ins w:id="783" w:author="Clauss, Jens (GDE-EDS9)" w:date="2021-11-22T19:45:00Z">
        <w:r w:rsidRPr="003F4B1F">
          <w:rPr>
            <w:rStyle w:val="CodeBig"/>
          </w:rPr>
          <w:t xml:space="preserve">   .                                                               .</w:t>
        </w:r>
      </w:ins>
    </w:p>
    <w:p w14:paraId="2E9B737F" w14:textId="07D6EC60" w:rsidR="00D176D3" w:rsidRPr="003F4B1F" w:rsidRDefault="00D176D3" w:rsidP="00D176D3">
      <w:pPr>
        <w:rPr>
          <w:ins w:id="784" w:author="Clauss, Jens (GDE-EDS9)" w:date="2021-11-22T19:45:00Z"/>
          <w:rStyle w:val="CodeBig"/>
        </w:rPr>
      </w:pPr>
      <w:ins w:id="785" w:author="Clauss, Jens (GDE-EDS9)" w:date="2021-11-22T19:45:00Z">
        <w:r w:rsidRPr="003F4B1F">
          <w:rPr>
            <w:rStyle w:val="CodeBig"/>
          </w:rPr>
          <w:t xml:space="preserve">   .               </w:t>
        </w:r>
      </w:ins>
      <w:ins w:id="786" w:author="Clauss, Jens (GDE-EDS9)" w:date="2021-11-22T19:51:00Z">
        <w:r>
          <w:rPr>
            <w:rStyle w:val="CodeBig"/>
          </w:rPr>
          <w:t xml:space="preserve"> </w:t>
        </w:r>
      </w:ins>
      <w:ins w:id="787" w:author="Clauss, Jens (GDE-EDS9)" w:date="2021-11-22T19:45:00Z">
        <w:r w:rsidRPr="003F4B1F">
          <w:rPr>
            <w:rStyle w:val="CodeBig"/>
          </w:rPr>
          <w:t xml:space="preserve">   </w:t>
        </w:r>
      </w:ins>
      <w:ins w:id="788" w:author="Clauss, Jens (GDE-EDS9)" w:date="2021-11-22T19:48:00Z">
        <w:r>
          <w:rPr>
            <w:rStyle w:val="CodeBig"/>
          </w:rPr>
          <w:t>DeviceIdentifier (62 bytes)</w:t>
        </w:r>
      </w:ins>
      <w:ins w:id="789" w:author="Clauss, Jens (GDE-EDS9)" w:date="2021-11-22T19:45:00Z">
        <w:r w:rsidRPr="003F4B1F">
          <w:rPr>
            <w:rStyle w:val="CodeBig"/>
          </w:rPr>
          <w:t xml:space="preserve">                 .</w:t>
        </w:r>
      </w:ins>
    </w:p>
    <w:p w14:paraId="73156E26" w14:textId="77777777" w:rsidR="00D176D3" w:rsidRPr="003F4B1F" w:rsidRDefault="00D176D3" w:rsidP="00D176D3">
      <w:pPr>
        <w:rPr>
          <w:ins w:id="790" w:author="Clauss, Jens (GDE-EDS9)" w:date="2021-11-22T19:45:00Z"/>
          <w:rStyle w:val="CodeBig"/>
        </w:rPr>
      </w:pPr>
      <w:ins w:id="791" w:author="Clauss, Jens (GDE-EDS9)" w:date="2021-11-22T19:45:00Z">
        <w:r w:rsidRPr="003F4B1F">
          <w:rPr>
            <w:rStyle w:val="CodeBig"/>
          </w:rPr>
          <w:t xml:space="preserve">   |                                                               |</w:t>
        </w:r>
      </w:ins>
    </w:p>
    <w:p w14:paraId="182F979A" w14:textId="77777777" w:rsidR="00D176D3" w:rsidRPr="003F4B1F" w:rsidRDefault="00D176D3" w:rsidP="00D176D3">
      <w:pPr>
        <w:rPr>
          <w:ins w:id="792" w:author="Clauss, Jens (GDE-EDS9)" w:date="2021-11-22T19:45:00Z"/>
          <w:rStyle w:val="CodeBig"/>
        </w:rPr>
      </w:pPr>
      <w:ins w:id="793" w:author="Clauss, Jens (GDE-EDS9)" w:date="2021-11-22T19:45:00Z">
        <w:r w:rsidRPr="003F4B1F">
          <w:rPr>
            <w:rStyle w:val="CodeBig"/>
          </w:rPr>
          <w:t xml:space="preserve">   +---------------------------------------------------------------+</w:t>
        </w:r>
      </w:ins>
    </w:p>
    <w:p w14:paraId="530D10A4" w14:textId="0408581D" w:rsidR="001606E2" w:rsidRPr="003F4B1F" w:rsidRDefault="001606E2" w:rsidP="001606E2">
      <w:pPr>
        <w:rPr>
          <w:rStyle w:val="CodeBig"/>
        </w:rPr>
      </w:pPr>
      <w:r w:rsidRPr="003F4B1F">
        <w:rPr>
          <w:rStyle w:val="CodeBig"/>
        </w:rPr>
        <w:t xml:space="preserve">   |        SignatureLength        |  </w:t>
      </w:r>
      <w:r w:rsidR="006A2337">
        <w:rPr>
          <w:rStyle w:val="CodeBig"/>
        </w:rPr>
        <w:t xml:space="preserve">  Total</w:t>
      </w:r>
      <w:r w:rsidRPr="003F4B1F">
        <w:rPr>
          <w:rStyle w:val="CodeBig"/>
        </w:rPr>
        <w:t>Certificate</w:t>
      </w:r>
      <w:r w:rsidR="006A2337">
        <w:rPr>
          <w:rStyle w:val="CodeBig"/>
        </w:rPr>
        <w:t>s</w:t>
      </w:r>
      <w:r w:rsidRPr="003F4B1F">
        <w:rPr>
          <w:rStyle w:val="CodeBig"/>
        </w:rPr>
        <w:t>Length    |</w:t>
      </w:r>
    </w:p>
    <w:p w14:paraId="374445E3" w14:textId="77777777" w:rsidR="001606E2" w:rsidRPr="003F4B1F" w:rsidRDefault="001606E2" w:rsidP="001606E2">
      <w:pPr>
        <w:rPr>
          <w:rStyle w:val="CodeBig"/>
        </w:rPr>
      </w:pPr>
      <w:r w:rsidRPr="003F4B1F">
        <w:rPr>
          <w:rStyle w:val="CodeBig"/>
        </w:rPr>
        <w:t xml:space="preserve">   +-------------------------------+-------------------------------+</w:t>
      </w:r>
    </w:p>
    <w:p w14:paraId="5139D4EE" w14:textId="77777777" w:rsidR="001606E2" w:rsidRPr="003F4B1F" w:rsidRDefault="001606E2" w:rsidP="001606E2">
      <w:pPr>
        <w:rPr>
          <w:rStyle w:val="CodeBig"/>
        </w:rPr>
      </w:pPr>
      <w:r w:rsidRPr="003F4B1F">
        <w:rPr>
          <w:rStyle w:val="CodeBig"/>
        </w:rPr>
        <w:t xml:space="preserve">   |                                                               |</w:t>
      </w:r>
    </w:p>
    <w:p w14:paraId="32AA8288" w14:textId="77777777" w:rsidR="001606E2" w:rsidRPr="003F4B1F" w:rsidRDefault="001606E2" w:rsidP="001606E2">
      <w:pPr>
        <w:rPr>
          <w:rStyle w:val="CodeBig"/>
        </w:rPr>
      </w:pPr>
      <w:r w:rsidRPr="003F4B1F">
        <w:rPr>
          <w:rStyle w:val="CodeBig"/>
        </w:rPr>
        <w:t xml:space="preserve">   .                                                               .</w:t>
      </w:r>
    </w:p>
    <w:p w14:paraId="525E6D9A" w14:textId="77777777" w:rsidR="001606E2" w:rsidRPr="003F4B1F" w:rsidRDefault="001606E2" w:rsidP="001606E2">
      <w:pPr>
        <w:rPr>
          <w:rStyle w:val="CodeBig"/>
        </w:rPr>
      </w:pPr>
      <w:r w:rsidRPr="003F4B1F">
        <w:rPr>
          <w:rStyle w:val="CodeBig"/>
        </w:rPr>
        <w:t xml:space="preserve">   .                           Signature                           .</w:t>
      </w:r>
    </w:p>
    <w:p w14:paraId="0B9F90C1" w14:textId="77777777" w:rsidR="001606E2" w:rsidRPr="003F4B1F" w:rsidRDefault="001606E2" w:rsidP="001606E2">
      <w:pPr>
        <w:rPr>
          <w:rStyle w:val="CodeBig"/>
        </w:rPr>
      </w:pPr>
      <w:r w:rsidRPr="003F4B1F">
        <w:rPr>
          <w:rStyle w:val="CodeBig"/>
        </w:rPr>
        <w:t xml:space="preserve">   .                       (variable length)                       .</w:t>
      </w:r>
    </w:p>
    <w:p w14:paraId="0380ED7F" w14:textId="77777777" w:rsidR="001606E2" w:rsidRPr="003F4B1F" w:rsidRDefault="001606E2" w:rsidP="001606E2">
      <w:pPr>
        <w:rPr>
          <w:rStyle w:val="CodeBig"/>
        </w:rPr>
      </w:pPr>
      <w:r w:rsidRPr="003F4B1F">
        <w:rPr>
          <w:rStyle w:val="CodeBig"/>
        </w:rPr>
        <w:t xml:space="preserve">   .                                                               .</w:t>
      </w:r>
    </w:p>
    <w:p w14:paraId="0423C927" w14:textId="77777777" w:rsidR="001606E2" w:rsidRPr="003F4B1F" w:rsidRDefault="001606E2" w:rsidP="001606E2">
      <w:pPr>
        <w:rPr>
          <w:rStyle w:val="CodeBig"/>
        </w:rPr>
      </w:pPr>
      <w:r w:rsidRPr="003F4B1F">
        <w:rPr>
          <w:rStyle w:val="CodeBig"/>
        </w:rPr>
        <w:t xml:space="preserve">   |                                                               |</w:t>
      </w:r>
    </w:p>
    <w:p w14:paraId="6BE8907E" w14:textId="77777777" w:rsidR="001606E2" w:rsidRPr="003F4B1F" w:rsidRDefault="001606E2" w:rsidP="001606E2">
      <w:pPr>
        <w:rPr>
          <w:rStyle w:val="CodeBig"/>
        </w:rPr>
      </w:pPr>
      <w:r w:rsidRPr="003F4B1F">
        <w:rPr>
          <w:rStyle w:val="CodeBig"/>
        </w:rPr>
        <w:t xml:space="preserve">   +---------------------------------------------------------------+</w:t>
      </w:r>
    </w:p>
    <w:p w14:paraId="0202CCC1" w14:textId="4600248C" w:rsidR="006A2337" w:rsidRPr="003F4B1F" w:rsidRDefault="006A2337" w:rsidP="006A2337">
      <w:pPr>
        <w:rPr>
          <w:rStyle w:val="CodeBig"/>
        </w:rPr>
      </w:pPr>
      <w:r w:rsidRPr="003F4B1F">
        <w:rPr>
          <w:rStyle w:val="CodeBig"/>
        </w:rPr>
        <w:t xml:space="preserve">   |        </w:t>
      </w:r>
      <w:r>
        <w:rPr>
          <w:rStyle w:val="CodeBig"/>
        </w:rPr>
        <w:t>Certificate</w:t>
      </w:r>
      <w:r w:rsidRPr="003F4B1F">
        <w:rPr>
          <w:rStyle w:val="CodeBig"/>
        </w:rPr>
        <w:t>Length</w:t>
      </w:r>
      <w:r>
        <w:rPr>
          <w:rStyle w:val="CodeBig"/>
        </w:rPr>
        <w:t>1</w:t>
      </w:r>
      <w:r w:rsidRPr="003F4B1F">
        <w:rPr>
          <w:rStyle w:val="CodeBig"/>
        </w:rPr>
        <w:t xml:space="preserve">     |  </w:t>
      </w:r>
      <w:r>
        <w:rPr>
          <w:rStyle w:val="CodeBig"/>
        </w:rPr>
        <w:t xml:space="preserve">                         </w:t>
      </w:r>
      <w:r w:rsidRPr="003F4B1F">
        <w:rPr>
          <w:rStyle w:val="CodeBig"/>
        </w:rPr>
        <w:t xml:space="preserve">    |</w:t>
      </w:r>
    </w:p>
    <w:p w14:paraId="4075BBD0" w14:textId="3A906E22" w:rsidR="006A2337" w:rsidRPr="003F4B1F" w:rsidRDefault="006A2337" w:rsidP="006A2337">
      <w:pPr>
        <w:rPr>
          <w:rStyle w:val="CodeBig"/>
        </w:rPr>
      </w:pPr>
      <w:r w:rsidRPr="003F4B1F">
        <w:rPr>
          <w:rStyle w:val="CodeBig"/>
        </w:rPr>
        <w:t xml:space="preserve">   +-------------------------------+</w:t>
      </w:r>
      <w:r>
        <w:rPr>
          <w:rStyle w:val="CodeBig"/>
        </w:rPr>
        <w:t xml:space="preserve">                               .</w:t>
      </w:r>
    </w:p>
    <w:p w14:paraId="24C7CAF4" w14:textId="77777777" w:rsidR="003D1149" w:rsidRPr="003F4B1F" w:rsidRDefault="003D1149" w:rsidP="003D1149">
      <w:pPr>
        <w:rPr>
          <w:rStyle w:val="CodeBig"/>
        </w:rPr>
      </w:pPr>
      <w:r w:rsidRPr="003F4B1F">
        <w:rPr>
          <w:rStyle w:val="CodeBig"/>
        </w:rPr>
        <w:t xml:space="preserve">   .                                                               .</w:t>
      </w:r>
    </w:p>
    <w:p w14:paraId="229FE324" w14:textId="56F2CA51" w:rsidR="006A2337" w:rsidRPr="003F4B1F" w:rsidRDefault="006A2337" w:rsidP="006A2337">
      <w:pPr>
        <w:rPr>
          <w:rStyle w:val="CodeBig"/>
        </w:rPr>
      </w:pPr>
      <w:r w:rsidRPr="003F4B1F">
        <w:rPr>
          <w:rStyle w:val="CodeBig"/>
        </w:rPr>
        <w:t xml:space="preserve">   |           </w:t>
      </w:r>
      <w:r>
        <w:rPr>
          <w:rStyle w:val="CodeBig"/>
        </w:rPr>
        <w:t xml:space="preserve">    </w:t>
      </w:r>
      <w:r w:rsidRPr="003F4B1F">
        <w:rPr>
          <w:rStyle w:val="CodeBig"/>
        </w:rPr>
        <w:t xml:space="preserve">   </w:t>
      </w:r>
      <w:r>
        <w:rPr>
          <w:rStyle w:val="CodeBig"/>
        </w:rPr>
        <w:t xml:space="preserve">        Certificate1       </w:t>
      </w:r>
      <w:r w:rsidRPr="003F4B1F">
        <w:rPr>
          <w:rStyle w:val="CodeBig"/>
        </w:rPr>
        <w:t xml:space="preserve">                  |</w:t>
      </w:r>
    </w:p>
    <w:p w14:paraId="6AD992C6" w14:textId="77777777" w:rsidR="006A2337" w:rsidRPr="003F4B1F" w:rsidRDefault="006A2337" w:rsidP="006A2337">
      <w:pPr>
        <w:rPr>
          <w:rStyle w:val="CodeBig"/>
        </w:rPr>
      </w:pPr>
      <w:r w:rsidRPr="003F4B1F">
        <w:rPr>
          <w:rStyle w:val="CodeBig"/>
        </w:rPr>
        <w:t xml:space="preserve">   +---------------------------------------------------------------+</w:t>
      </w:r>
    </w:p>
    <w:p w14:paraId="516B91A9" w14:textId="1FD49A99" w:rsidR="003D1149" w:rsidRPr="003F4B1F" w:rsidRDefault="003D1149" w:rsidP="003D1149">
      <w:pPr>
        <w:rPr>
          <w:rStyle w:val="CodeBig"/>
        </w:rPr>
      </w:pPr>
      <w:r w:rsidRPr="003F4B1F">
        <w:rPr>
          <w:rStyle w:val="CodeBig"/>
        </w:rPr>
        <w:t xml:space="preserve">   |   </w:t>
      </w:r>
      <w:r>
        <w:rPr>
          <w:rStyle w:val="CodeBig"/>
        </w:rPr>
        <w:t>Certificate</w:t>
      </w:r>
      <w:r w:rsidRPr="003F4B1F">
        <w:rPr>
          <w:rStyle w:val="CodeBig"/>
        </w:rPr>
        <w:t>Length</w:t>
      </w:r>
      <w:r>
        <w:rPr>
          <w:rStyle w:val="CodeBig"/>
        </w:rPr>
        <w:t>N</w:t>
      </w:r>
      <w:r w:rsidR="00A07559">
        <w:rPr>
          <w:rStyle w:val="CodeBig"/>
        </w:rPr>
        <w:t xml:space="preserve"> (opt)</w:t>
      </w:r>
      <w:r w:rsidRPr="003F4B1F">
        <w:rPr>
          <w:rStyle w:val="CodeBig"/>
        </w:rPr>
        <w:t xml:space="preserve">    |  </w:t>
      </w:r>
      <w:r>
        <w:rPr>
          <w:rStyle w:val="CodeBig"/>
        </w:rPr>
        <w:t xml:space="preserve">                         </w:t>
      </w:r>
      <w:r w:rsidRPr="003F4B1F">
        <w:rPr>
          <w:rStyle w:val="CodeBig"/>
        </w:rPr>
        <w:t xml:space="preserve">    |</w:t>
      </w:r>
    </w:p>
    <w:p w14:paraId="26BFDAFC" w14:textId="77777777" w:rsidR="003D1149" w:rsidRPr="003F4B1F" w:rsidRDefault="003D1149" w:rsidP="003D1149">
      <w:pPr>
        <w:rPr>
          <w:rStyle w:val="CodeBig"/>
        </w:rPr>
      </w:pPr>
      <w:r w:rsidRPr="003F4B1F">
        <w:rPr>
          <w:rStyle w:val="CodeBig"/>
        </w:rPr>
        <w:t xml:space="preserve">   +-------------------------------+</w:t>
      </w:r>
      <w:r>
        <w:rPr>
          <w:rStyle w:val="CodeBig"/>
        </w:rPr>
        <w:t xml:space="preserve">                               .</w:t>
      </w:r>
    </w:p>
    <w:p w14:paraId="2940C02D" w14:textId="77777777" w:rsidR="003D1149" w:rsidRPr="003F4B1F" w:rsidRDefault="003D1149" w:rsidP="003D1149">
      <w:pPr>
        <w:rPr>
          <w:rStyle w:val="CodeBig"/>
        </w:rPr>
      </w:pPr>
      <w:r w:rsidRPr="003F4B1F">
        <w:rPr>
          <w:rStyle w:val="CodeBig"/>
        </w:rPr>
        <w:t xml:space="preserve">   .                                                               .</w:t>
      </w:r>
    </w:p>
    <w:p w14:paraId="341954E4" w14:textId="44F310A5" w:rsidR="003D1149" w:rsidRPr="003F4B1F" w:rsidRDefault="003D1149" w:rsidP="003D1149">
      <w:pPr>
        <w:rPr>
          <w:rStyle w:val="CodeBig"/>
        </w:rPr>
      </w:pPr>
      <w:r w:rsidRPr="003F4B1F">
        <w:rPr>
          <w:rStyle w:val="CodeBig"/>
        </w:rPr>
        <w:t xml:space="preserve">   |           </w:t>
      </w:r>
      <w:r>
        <w:rPr>
          <w:rStyle w:val="CodeBig"/>
        </w:rPr>
        <w:t xml:space="preserve">    </w:t>
      </w:r>
      <w:r w:rsidRPr="003F4B1F">
        <w:rPr>
          <w:rStyle w:val="CodeBig"/>
        </w:rPr>
        <w:t xml:space="preserve">   </w:t>
      </w:r>
      <w:r>
        <w:rPr>
          <w:rStyle w:val="CodeBig"/>
        </w:rPr>
        <w:t xml:space="preserve">    CertificateN</w:t>
      </w:r>
      <w:r w:rsidR="00A07559">
        <w:rPr>
          <w:rStyle w:val="CodeBig"/>
        </w:rPr>
        <w:t xml:space="preserve"> (opt) </w:t>
      </w:r>
      <w:r>
        <w:rPr>
          <w:rStyle w:val="CodeBig"/>
        </w:rPr>
        <w:t xml:space="preserve">    </w:t>
      </w:r>
      <w:r w:rsidRPr="003F4B1F">
        <w:rPr>
          <w:rStyle w:val="CodeBig"/>
        </w:rPr>
        <w:t xml:space="preserve">                  |</w:t>
      </w:r>
    </w:p>
    <w:p w14:paraId="4ADA80CD" w14:textId="77777777" w:rsidR="003D1149" w:rsidRPr="003F4B1F" w:rsidRDefault="003D1149" w:rsidP="003D1149">
      <w:pPr>
        <w:rPr>
          <w:rStyle w:val="CodeBig"/>
        </w:rPr>
      </w:pPr>
      <w:r w:rsidRPr="003F4B1F">
        <w:rPr>
          <w:rStyle w:val="CodeBig"/>
        </w:rPr>
        <w:t xml:space="preserve">   +---------------------------------------------------------------+</w:t>
      </w:r>
    </w:p>
    <w:p w14:paraId="18FC289A" w14:textId="77777777" w:rsidR="001606E2" w:rsidRPr="003F4B1F" w:rsidRDefault="001606E2" w:rsidP="001606E2"/>
    <w:p w14:paraId="1CAE544B" w14:textId="77777777" w:rsidR="001606E2" w:rsidRPr="003F4B1F" w:rsidRDefault="001606E2" w:rsidP="001606E2">
      <w:r w:rsidRPr="003F4B1F">
        <w:t>All data in this structure is transmitted in Big Endian.</w:t>
      </w:r>
    </w:p>
    <w:p w14:paraId="66E48B7F" w14:textId="77777777" w:rsidR="001606E2" w:rsidRPr="003F4B1F" w:rsidRDefault="001606E2" w:rsidP="001606E2"/>
    <w:p w14:paraId="68C88790" w14:textId="6572A128" w:rsidR="001606E2" w:rsidRPr="003F4B1F" w:rsidRDefault="001606E2" w:rsidP="001606E2">
      <w:r w:rsidRPr="003F4B1F">
        <w:t xml:space="preserve">The </w:t>
      </w:r>
      <w:r w:rsidRPr="003F4B1F">
        <w:rPr>
          <w:rStyle w:val="CodeBig"/>
        </w:rPr>
        <w:t>Length</w:t>
      </w:r>
      <w:r w:rsidRPr="003F4B1F">
        <w:t xml:space="preserve"> field contains the number of bytes for the complete validation information including signature and certificate. </w:t>
      </w:r>
      <w:r w:rsidR="003D1149">
        <w:t>For BTM based devise t</w:t>
      </w:r>
      <w:r w:rsidRPr="003F4B1F">
        <w:t xml:space="preserve">he maximum </w:t>
      </w:r>
      <w:r w:rsidRPr="003F4B1F">
        <w:rPr>
          <w:rStyle w:val="CodeBig"/>
        </w:rPr>
        <w:t>Length</w:t>
      </w:r>
      <w:r w:rsidRPr="003F4B1F">
        <w:t xml:space="preserve"> allowed is 1200 bytes</w:t>
      </w:r>
      <w:r w:rsidR="003D1149">
        <w:t>, otherwise the length is not limited</w:t>
      </w:r>
      <w:r w:rsidRPr="003F4B1F">
        <w:t>.</w:t>
      </w:r>
    </w:p>
    <w:p w14:paraId="700585E3" w14:textId="05BDFF1B" w:rsidR="001606E2" w:rsidRPr="003F4B1F" w:rsidRDefault="001606E2" w:rsidP="001606E2">
      <w:r w:rsidRPr="003F4B1F">
        <w:t xml:space="preserve">The </w:t>
      </w:r>
      <w:r w:rsidRPr="003F4B1F">
        <w:rPr>
          <w:rStyle w:val="CodeBig"/>
        </w:rPr>
        <w:t>Version</w:t>
      </w:r>
      <w:r w:rsidRPr="003F4B1F">
        <w:t xml:space="preserve"> field MUST be set to 0x000</w:t>
      </w:r>
      <w:r>
        <w:t>6</w:t>
      </w:r>
      <w:r w:rsidRPr="003F4B1F">
        <w:t>.</w:t>
      </w:r>
    </w:p>
    <w:p w14:paraId="1EEE48DB" w14:textId="77777777" w:rsidR="001606E2" w:rsidRPr="003F4B1F" w:rsidRDefault="001606E2" w:rsidP="001606E2">
      <w:r w:rsidRPr="003F4B1F">
        <w:t xml:space="preserve">The </w:t>
      </w:r>
      <w:r w:rsidRPr="003F4B1F">
        <w:rPr>
          <w:rStyle w:val="CodeBig"/>
        </w:rPr>
        <w:t xml:space="preserve">DestinationNode </w:t>
      </w:r>
      <w:r w:rsidRPr="003F4B1F">
        <w:t>field contains the node address where the package shall be stored.</w:t>
      </w:r>
    </w:p>
    <w:p w14:paraId="366DC8E9" w14:textId="77777777" w:rsidR="001606E2" w:rsidRPr="003F4B1F" w:rsidRDefault="001606E2" w:rsidP="001606E2"/>
    <w:p w14:paraId="0FB9ED45" w14:textId="77777777" w:rsidR="001606E2" w:rsidRPr="003F4B1F" w:rsidRDefault="001606E2" w:rsidP="001606E2">
      <w:r w:rsidRPr="003F4B1F">
        <w:t xml:space="preserve">The 8-bit field </w:t>
      </w:r>
      <w:r w:rsidRPr="003F4B1F">
        <w:rPr>
          <w:rStyle w:val="CodeBig"/>
        </w:rPr>
        <w:t xml:space="preserve">Flags </w:t>
      </w:r>
      <w:r w:rsidRPr="003F4B1F">
        <w:t>is used as a bit field to indicate the type of an update package:</w:t>
      </w:r>
    </w:p>
    <w:tbl>
      <w:tblPr>
        <w:tblStyle w:val="TableGrid"/>
        <w:tblW w:w="0" w:type="auto"/>
        <w:tblInd w:w="108" w:type="dxa"/>
        <w:tblLook w:val="04A0" w:firstRow="1" w:lastRow="0" w:firstColumn="1" w:lastColumn="0" w:noHBand="0" w:noVBand="1"/>
      </w:tblPr>
      <w:tblGrid>
        <w:gridCol w:w="2729"/>
        <w:gridCol w:w="483"/>
        <w:gridCol w:w="717"/>
        <w:gridCol w:w="5023"/>
      </w:tblGrid>
      <w:tr w:rsidR="001606E2" w:rsidRPr="003F4B1F" w14:paraId="1FE2D76E" w14:textId="77777777" w:rsidTr="001606E2">
        <w:tc>
          <w:tcPr>
            <w:tcW w:w="0" w:type="auto"/>
            <w:shd w:val="clear" w:color="auto" w:fill="D9D9D9" w:themeFill="background1" w:themeFillShade="D9"/>
          </w:tcPr>
          <w:p w14:paraId="6AD03034" w14:textId="77777777" w:rsidR="001606E2" w:rsidRPr="003F4B1F" w:rsidRDefault="001606E2" w:rsidP="001606E2">
            <w:pPr>
              <w:rPr>
                <w:b/>
                <w:sz w:val="20"/>
              </w:rPr>
            </w:pPr>
            <w:r w:rsidRPr="003F4B1F">
              <w:rPr>
                <w:b/>
                <w:sz w:val="20"/>
              </w:rPr>
              <w:t>Name</w:t>
            </w:r>
          </w:p>
        </w:tc>
        <w:tc>
          <w:tcPr>
            <w:tcW w:w="0" w:type="auto"/>
            <w:shd w:val="clear" w:color="auto" w:fill="D9D9D9" w:themeFill="background1" w:themeFillShade="D9"/>
          </w:tcPr>
          <w:p w14:paraId="4FD62750" w14:textId="77777777" w:rsidR="001606E2" w:rsidRPr="003F4B1F" w:rsidRDefault="001606E2" w:rsidP="001606E2">
            <w:pPr>
              <w:spacing w:after="640" w:line="240" w:lineRule="exact"/>
              <w:rPr>
                <w:b/>
                <w:sz w:val="20"/>
              </w:rPr>
            </w:pPr>
            <w:r w:rsidRPr="003F4B1F">
              <w:rPr>
                <w:b/>
                <w:sz w:val="20"/>
              </w:rPr>
              <w:t>Bit</w:t>
            </w:r>
          </w:p>
        </w:tc>
        <w:tc>
          <w:tcPr>
            <w:tcW w:w="0" w:type="auto"/>
            <w:shd w:val="clear" w:color="auto" w:fill="D9D9D9" w:themeFill="background1" w:themeFillShade="D9"/>
          </w:tcPr>
          <w:p w14:paraId="65AEFB9B" w14:textId="77777777" w:rsidR="001606E2" w:rsidRPr="003F4B1F" w:rsidRDefault="001606E2" w:rsidP="001606E2">
            <w:pPr>
              <w:spacing w:after="640" w:line="240" w:lineRule="exact"/>
              <w:rPr>
                <w:b/>
                <w:sz w:val="20"/>
              </w:rPr>
            </w:pPr>
            <w:r w:rsidRPr="003F4B1F">
              <w:rPr>
                <w:b/>
                <w:sz w:val="20"/>
              </w:rPr>
              <w:t>Mask</w:t>
            </w:r>
          </w:p>
        </w:tc>
        <w:tc>
          <w:tcPr>
            <w:tcW w:w="0" w:type="auto"/>
            <w:shd w:val="clear" w:color="auto" w:fill="D9D9D9" w:themeFill="background1" w:themeFillShade="D9"/>
          </w:tcPr>
          <w:p w14:paraId="04F75775" w14:textId="77777777" w:rsidR="001606E2" w:rsidRPr="003F4B1F" w:rsidRDefault="001606E2" w:rsidP="001606E2">
            <w:pPr>
              <w:spacing w:after="640" w:line="240" w:lineRule="exact"/>
              <w:rPr>
                <w:b/>
                <w:sz w:val="20"/>
              </w:rPr>
            </w:pPr>
            <w:r w:rsidRPr="003F4B1F">
              <w:rPr>
                <w:b/>
                <w:sz w:val="20"/>
              </w:rPr>
              <w:t>Description</w:t>
            </w:r>
          </w:p>
        </w:tc>
      </w:tr>
      <w:tr w:rsidR="001606E2" w:rsidRPr="003F4B1F" w14:paraId="043CE0D1" w14:textId="77777777" w:rsidTr="001606E2">
        <w:trPr>
          <w:trHeight w:val="20"/>
        </w:trPr>
        <w:tc>
          <w:tcPr>
            <w:tcW w:w="0" w:type="auto"/>
          </w:tcPr>
          <w:p w14:paraId="5C6F6C14"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UPDATE_MANIFEST</w:t>
            </w:r>
          </w:p>
        </w:tc>
        <w:tc>
          <w:tcPr>
            <w:tcW w:w="0" w:type="auto"/>
          </w:tcPr>
          <w:p w14:paraId="3992224B" w14:textId="77777777" w:rsidR="001606E2" w:rsidRPr="003F4B1F" w:rsidRDefault="001606E2" w:rsidP="001606E2">
            <w:pPr>
              <w:spacing w:after="640" w:line="240" w:lineRule="exact"/>
              <w:rPr>
                <w:rStyle w:val="CodeBig"/>
                <w:rFonts w:ascii="Arial" w:hAnsi="Arial" w:cs="Arial"/>
                <w:sz w:val="20"/>
                <w:szCs w:val="20"/>
              </w:rPr>
            </w:pPr>
            <w:r w:rsidRPr="003F4B1F">
              <w:rPr>
                <w:rStyle w:val="CodeBig"/>
                <w:rFonts w:ascii="Arial" w:hAnsi="Arial" w:cs="Arial"/>
                <w:sz w:val="20"/>
                <w:szCs w:val="20"/>
              </w:rPr>
              <w:t>7</w:t>
            </w:r>
          </w:p>
        </w:tc>
        <w:tc>
          <w:tcPr>
            <w:tcW w:w="0" w:type="auto"/>
          </w:tcPr>
          <w:p w14:paraId="363A67B8" w14:textId="77777777" w:rsidR="001606E2" w:rsidRPr="003F4B1F" w:rsidRDefault="001606E2" w:rsidP="001606E2">
            <w:pPr>
              <w:spacing w:after="640" w:line="240" w:lineRule="exact"/>
              <w:rPr>
                <w:rStyle w:val="CodeBig"/>
                <w:rFonts w:ascii="Arial" w:hAnsi="Arial" w:cs="Arial"/>
                <w:sz w:val="20"/>
                <w:szCs w:val="20"/>
              </w:rPr>
            </w:pPr>
            <w:r w:rsidRPr="003F4B1F">
              <w:rPr>
                <w:rStyle w:val="CodeBig"/>
                <w:rFonts w:ascii="Arial" w:hAnsi="Arial" w:cs="Arial"/>
                <w:sz w:val="20"/>
                <w:szCs w:val="20"/>
              </w:rPr>
              <w:t>0x80</w:t>
            </w:r>
          </w:p>
        </w:tc>
        <w:tc>
          <w:tcPr>
            <w:tcW w:w="0" w:type="auto"/>
          </w:tcPr>
          <w:p w14:paraId="79A9DAD4" w14:textId="77777777" w:rsidR="001606E2" w:rsidRPr="003F4B1F" w:rsidRDefault="001606E2" w:rsidP="001606E2">
            <w:pPr>
              <w:spacing w:line="240" w:lineRule="exact"/>
              <w:rPr>
                <w:rStyle w:val="CodeBig"/>
                <w:rFonts w:ascii="Arial" w:hAnsi="Arial" w:cs="Arial"/>
                <w:sz w:val="20"/>
                <w:szCs w:val="20"/>
              </w:rPr>
            </w:pPr>
            <w:r w:rsidRPr="003F4B1F">
              <w:rPr>
                <w:rStyle w:val="CodeBig"/>
                <w:rFonts w:ascii="Arial" w:hAnsi="Arial" w:cs="Arial"/>
                <w:sz w:val="20"/>
                <w:szCs w:val="20"/>
              </w:rPr>
              <w:t>This package contains control information for the installation as well as the complete package list for validation.</w:t>
            </w:r>
          </w:p>
        </w:tc>
      </w:tr>
      <w:tr w:rsidR="001606E2" w:rsidRPr="003F4B1F" w14:paraId="3FF9CED3" w14:textId="77777777" w:rsidTr="001606E2">
        <w:tc>
          <w:tcPr>
            <w:tcW w:w="0" w:type="auto"/>
          </w:tcPr>
          <w:p w14:paraId="2E8977AF"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REPAIR</w:t>
            </w:r>
          </w:p>
        </w:tc>
        <w:tc>
          <w:tcPr>
            <w:tcW w:w="0" w:type="auto"/>
          </w:tcPr>
          <w:p w14:paraId="6AC15288"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6</w:t>
            </w:r>
          </w:p>
        </w:tc>
        <w:tc>
          <w:tcPr>
            <w:tcW w:w="0" w:type="auto"/>
          </w:tcPr>
          <w:p w14:paraId="15882312"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0x40</w:t>
            </w:r>
          </w:p>
        </w:tc>
        <w:tc>
          <w:tcPr>
            <w:tcW w:w="0" w:type="auto"/>
          </w:tcPr>
          <w:p w14:paraId="22B62017" w14:textId="77777777" w:rsidR="001606E2" w:rsidRPr="003F4B1F" w:rsidRDefault="001606E2" w:rsidP="001606E2">
            <w:pPr>
              <w:keepNext/>
              <w:rPr>
                <w:rStyle w:val="CodeBig"/>
                <w:rFonts w:ascii="Arial" w:hAnsi="Arial" w:cs="Arial"/>
                <w:sz w:val="20"/>
                <w:szCs w:val="20"/>
              </w:rPr>
            </w:pPr>
            <w:r w:rsidRPr="003F4B1F">
              <w:rPr>
                <w:rStyle w:val="CodeBig"/>
                <w:rFonts w:ascii="Arial" w:hAnsi="Arial" w:cs="Arial"/>
                <w:sz w:val="20"/>
                <w:szCs w:val="20"/>
              </w:rPr>
              <w:t>Omit customer permission request and ignore HA permission request after timeout.</w:t>
            </w:r>
          </w:p>
        </w:tc>
      </w:tr>
      <w:tr w:rsidR="001606E2" w:rsidRPr="003F4B1F" w14:paraId="6EDF2DBA" w14:textId="77777777" w:rsidTr="001606E2">
        <w:tc>
          <w:tcPr>
            <w:tcW w:w="0" w:type="auto"/>
          </w:tcPr>
          <w:p w14:paraId="6D803E87"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FORCED</w:t>
            </w:r>
          </w:p>
        </w:tc>
        <w:tc>
          <w:tcPr>
            <w:tcW w:w="0" w:type="auto"/>
          </w:tcPr>
          <w:p w14:paraId="6BEBC4FD"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5</w:t>
            </w:r>
          </w:p>
        </w:tc>
        <w:tc>
          <w:tcPr>
            <w:tcW w:w="0" w:type="auto"/>
          </w:tcPr>
          <w:p w14:paraId="4EF1192B"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0x20</w:t>
            </w:r>
          </w:p>
        </w:tc>
        <w:tc>
          <w:tcPr>
            <w:tcW w:w="0" w:type="auto"/>
          </w:tcPr>
          <w:p w14:paraId="125F58D2" w14:textId="77777777" w:rsidR="001606E2" w:rsidRPr="003F4B1F" w:rsidRDefault="001606E2" w:rsidP="001606E2">
            <w:pPr>
              <w:keepNext/>
              <w:rPr>
                <w:rStyle w:val="CodeBig"/>
                <w:rFonts w:ascii="Arial" w:hAnsi="Arial" w:cs="Arial"/>
                <w:sz w:val="20"/>
                <w:szCs w:val="20"/>
              </w:rPr>
            </w:pPr>
            <w:r w:rsidRPr="003F4B1F">
              <w:rPr>
                <w:rStyle w:val="CodeBig"/>
                <w:rFonts w:ascii="Arial" w:hAnsi="Arial" w:cs="Arial"/>
                <w:sz w:val="20"/>
                <w:szCs w:val="20"/>
              </w:rPr>
              <w:t>Omit customer permission request but do HA permission request.</w:t>
            </w:r>
          </w:p>
        </w:tc>
      </w:tr>
      <w:tr w:rsidR="001606E2" w:rsidRPr="003F4B1F" w14:paraId="174E6C63" w14:textId="77777777" w:rsidTr="001606E2">
        <w:tc>
          <w:tcPr>
            <w:tcW w:w="0" w:type="auto"/>
          </w:tcPr>
          <w:p w14:paraId="02EA36AE"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AUTO_INSTALL_CAPABLE</w:t>
            </w:r>
          </w:p>
        </w:tc>
        <w:tc>
          <w:tcPr>
            <w:tcW w:w="0" w:type="auto"/>
          </w:tcPr>
          <w:p w14:paraId="6E40594C"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4</w:t>
            </w:r>
          </w:p>
        </w:tc>
        <w:tc>
          <w:tcPr>
            <w:tcW w:w="0" w:type="auto"/>
          </w:tcPr>
          <w:p w14:paraId="35AE9945"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0x10</w:t>
            </w:r>
          </w:p>
        </w:tc>
        <w:tc>
          <w:tcPr>
            <w:tcW w:w="0" w:type="auto"/>
          </w:tcPr>
          <w:p w14:paraId="063AC2C3" w14:textId="77777777" w:rsidR="001606E2" w:rsidRPr="003F4B1F" w:rsidRDefault="001606E2" w:rsidP="001606E2">
            <w:pPr>
              <w:keepNext/>
              <w:rPr>
                <w:rStyle w:val="CodeBig"/>
                <w:rFonts w:ascii="Arial" w:hAnsi="Arial" w:cs="Arial"/>
                <w:sz w:val="20"/>
                <w:szCs w:val="20"/>
              </w:rPr>
            </w:pPr>
            <w:r w:rsidRPr="003F4B1F">
              <w:rPr>
                <w:rStyle w:val="CodeBig"/>
                <w:rFonts w:ascii="Arial" w:hAnsi="Arial" w:cs="Arial"/>
                <w:sz w:val="20"/>
                <w:szCs w:val="20"/>
              </w:rPr>
              <w:t>For this package auto installation is allowed.</w:t>
            </w:r>
          </w:p>
        </w:tc>
      </w:tr>
    </w:tbl>
    <w:p w14:paraId="36A0D8A0" w14:textId="77777777" w:rsidR="001606E2" w:rsidRPr="003F4B1F" w:rsidRDefault="001606E2" w:rsidP="001606E2">
      <w:pPr>
        <w:pStyle w:val="Caption"/>
      </w:pPr>
      <w:r w:rsidRPr="003F4B1F">
        <w:t xml:space="preserve">Table </w:t>
      </w:r>
      <w:r w:rsidRPr="003F4B1F">
        <w:rPr>
          <w:noProof/>
        </w:rPr>
        <w:fldChar w:fldCharType="begin"/>
      </w:r>
      <w:r w:rsidRPr="003F4B1F">
        <w:rPr>
          <w:noProof/>
        </w:rPr>
        <w:instrText xml:space="preserve"> SEQ Table \* ARABIC </w:instrText>
      </w:r>
      <w:r w:rsidRPr="003F4B1F">
        <w:rPr>
          <w:noProof/>
        </w:rPr>
        <w:fldChar w:fldCharType="separate"/>
      </w:r>
      <w:r w:rsidRPr="003F4B1F">
        <w:rPr>
          <w:noProof/>
        </w:rPr>
        <w:t>1</w:t>
      </w:r>
      <w:r w:rsidRPr="003F4B1F">
        <w:rPr>
          <w:noProof/>
        </w:rPr>
        <w:fldChar w:fldCharType="end"/>
      </w:r>
      <w:r w:rsidRPr="003F4B1F">
        <w:t xml:space="preserve"> Flags</w:t>
      </w:r>
    </w:p>
    <w:p w14:paraId="53A3309D" w14:textId="77777777" w:rsidR="001606E2" w:rsidRPr="003F4B1F" w:rsidRDefault="001606E2" w:rsidP="001606E2"/>
    <w:p w14:paraId="368CE39B" w14:textId="77777777" w:rsidR="001606E2" w:rsidRPr="003F4B1F" w:rsidRDefault="001606E2" w:rsidP="001606E2">
      <w:r w:rsidRPr="003F4B1F">
        <w:t xml:space="preserve">The </w:t>
      </w:r>
      <w:r w:rsidRPr="003F4B1F">
        <w:rPr>
          <w:rStyle w:val="CodeBig"/>
        </w:rPr>
        <w:t>PackageID</w:t>
      </w:r>
      <w:r w:rsidRPr="003F4B1F">
        <w:t xml:space="preserve"> field is a 64 bit unsigned integer that contains the unique update package ID. The values 0x0 and 0xFFFFFFFFFFFFFFFF are considered invalid values. </w:t>
      </w:r>
      <w:r w:rsidRPr="003F4B1F">
        <w:rPr>
          <w:rStyle w:val="CodeBig"/>
        </w:rPr>
        <w:t>PackageID</w:t>
      </w:r>
      <w:r w:rsidRPr="003F4B1F">
        <w:t xml:space="preserve"> has to match the package ID used in the </w:t>
      </w:r>
      <w:r w:rsidRPr="003F4B1F">
        <w:rPr>
          <w:i/>
        </w:rPr>
        <w:t>packagePropertiesRequest</w:t>
      </w:r>
      <w:r w:rsidRPr="003F4B1F">
        <w:t xml:space="preserve"> message.</w:t>
      </w:r>
    </w:p>
    <w:p w14:paraId="560492B7" w14:textId="77777777" w:rsidR="001606E2" w:rsidRPr="003F4B1F" w:rsidRDefault="001606E2" w:rsidP="001606E2">
      <w:r w:rsidRPr="003F4B1F">
        <w:t xml:space="preserve">The </w:t>
      </w:r>
      <w:r w:rsidRPr="003F4B1F">
        <w:rPr>
          <w:rStyle w:val="CodeBig"/>
        </w:rPr>
        <w:t>ImageLength</w:t>
      </w:r>
      <w:r w:rsidRPr="003F4B1F">
        <w:t xml:space="preserve"> field contains a 32 bit unsigned integer with the length of the firmware image.</w:t>
      </w:r>
    </w:p>
    <w:p w14:paraId="087D556B" w14:textId="77777777" w:rsidR="001606E2" w:rsidRPr="003F4B1F" w:rsidRDefault="001606E2" w:rsidP="001606E2"/>
    <w:p w14:paraId="4B42A2AB" w14:textId="77777777" w:rsidR="001606E2" w:rsidRPr="003F4B1F" w:rsidRDefault="001606E2" w:rsidP="001606E2">
      <w:r w:rsidRPr="003F4B1F">
        <w:t xml:space="preserve">The </w:t>
      </w:r>
      <w:r w:rsidRPr="003F4B1F">
        <w:rPr>
          <w:rStyle w:val="CodeBig"/>
        </w:rPr>
        <w:t>HashType</w:t>
      </w:r>
      <w:r w:rsidRPr="003F4B1F">
        <w:t xml:space="preserve"> field is an 8-byte ASCII field where unused bytes MUST be set to 0x00. The following </w:t>
      </w:r>
      <w:r w:rsidRPr="003F4B1F">
        <w:rPr>
          <w:rStyle w:val="CodeBig"/>
        </w:rPr>
        <w:t>HashType</w:t>
      </w:r>
      <w:r w:rsidRPr="003F4B1F">
        <w:t xml:space="preserve"> values are allowed: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685"/>
        <w:gridCol w:w="1843"/>
      </w:tblGrid>
      <w:tr w:rsidR="001606E2" w:rsidRPr="003F4B1F" w14:paraId="65414E8E" w14:textId="77777777" w:rsidTr="001606E2">
        <w:tc>
          <w:tcPr>
            <w:tcW w:w="1418" w:type="dxa"/>
            <w:shd w:val="clear" w:color="auto" w:fill="E6E6E6"/>
          </w:tcPr>
          <w:p w14:paraId="566747D2" w14:textId="77777777" w:rsidR="001606E2" w:rsidRPr="003F4B1F" w:rsidRDefault="001606E2" w:rsidP="001606E2">
            <w:pPr>
              <w:rPr>
                <w:b/>
                <w:bCs/>
                <w:sz w:val="20"/>
              </w:rPr>
            </w:pPr>
            <w:r w:rsidRPr="003F4B1F">
              <w:rPr>
                <w:b/>
                <w:bCs/>
                <w:sz w:val="20"/>
              </w:rPr>
              <w:t>HashType</w:t>
            </w:r>
          </w:p>
        </w:tc>
        <w:tc>
          <w:tcPr>
            <w:tcW w:w="3685" w:type="dxa"/>
            <w:shd w:val="clear" w:color="auto" w:fill="E6E6E6"/>
          </w:tcPr>
          <w:p w14:paraId="533B2AFD" w14:textId="77777777" w:rsidR="001606E2" w:rsidRPr="003F4B1F" w:rsidRDefault="001606E2" w:rsidP="001606E2">
            <w:pPr>
              <w:rPr>
                <w:b/>
                <w:bCs/>
                <w:sz w:val="20"/>
              </w:rPr>
            </w:pPr>
            <w:r w:rsidRPr="003F4B1F">
              <w:rPr>
                <w:b/>
                <w:bCs/>
                <w:sz w:val="20"/>
              </w:rPr>
              <w:t>Description</w:t>
            </w:r>
          </w:p>
        </w:tc>
        <w:tc>
          <w:tcPr>
            <w:tcW w:w="1843" w:type="dxa"/>
            <w:shd w:val="clear" w:color="auto" w:fill="E6E6E6"/>
          </w:tcPr>
          <w:p w14:paraId="1FED14BD" w14:textId="77777777" w:rsidR="001606E2" w:rsidRPr="003F4B1F" w:rsidRDefault="001606E2" w:rsidP="001606E2">
            <w:pPr>
              <w:rPr>
                <w:b/>
                <w:bCs/>
                <w:sz w:val="20"/>
              </w:rPr>
            </w:pPr>
            <w:r w:rsidRPr="003F4B1F">
              <w:rPr>
                <w:b/>
                <w:bCs/>
                <w:sz w:val="20"/>
              </w:rPr>
              <w:t>Length (in bytes)</w:t>
            </w:r>
          </w:p>
        </w:tc>
      </w:tr>
      <w:tr w:rsidR="001606E2" w:rsidRPr="003F4B1F" w14:paraId="34678D1E" w14:textId="77777777" w:rsidTr="001606E2">
        <w:tc>
          <w:tcPr>
            <w:tcW w:w="1418" w:type="dxa"/>
            <w:shd w:val="clear" w:color="auto" w:fill="auto"/>
          </w:tcPr>
          <w:p w14:paraId="156F8AC2"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SHA-256</w:t>
            </w:r>
          </w:p>
        </w:tc>
        <w:tc>
          <w:tcPr>
            <w:tcW w:w="3685" w:type="dxa"/>
          </w:tcPr>
          <w:p w14:paraId="732B00E7"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SHA-2 hash with 256 bits in length</w:t>
            </w:r>
          </w:p>
        </w:tc>
        <w:tc>
          <w:tcPr>
            <w:tcW w:w="1843" w:type="dxa"/>
          </w:tcPr>
          <w:p w14:paraId="53CE823F"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32</w:t>
            </w:r>
          </w:p>
        </w:tc>
      </w:tr>
      <w:tr w:rsidR="001606E2" w:rsidRPr="003F4B1F" w14:paraId="59DCB9E0" w14:textId="77777777" w:rsidTr="001606E2">
        <w:tc>
          <w:tcPr>
            <w:tcW w:w="1418" w:type="dxa"/>
            <w:shd w:val="clear" w:color="auto" w:fill="auto"/>
          </w:tcPr>
          <w:p w14:paraId="039D96C3"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SHA-512</w:t>
            </w:r>
          </w:p>
        </w:tc>
        <w:tc>
          <w:tcPr>
            <w:tcW w:w="3685" w:type="dxa"/>
          </w:tcPr>
          <w:p w14:paraId="4FAD68AB"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SHA-2 hash with 512 bits in length</w:t>
            </w:r>
          </w:p>
        </w:tc>
        <w:tc>
          <w:tcPr>
            <w:tcW w:w="1843" w:type="dxa"/>
          </w:tcPr>
          <w:p w14:paraId="4A9539F1" w14:textId="77777777" w:rsidR="001606E2" w:rsidRPr="003F4B1F" w:rsidRDefault="001606E2" w:rsidP="001606E2">
            <w:pPr>
              <w:rPr>
                <w:rStyle w:val="CodeBig"/>
                <w:rFonts w:ascii="Arial" w:hAnsi="Arial" w:cs="Arial"/>
                <w:sz w:val="20"/>
                <w:szCs w:val="20"/>
              </w:rPr>
            </w:pPr>
            <w:r w:rsidRPr="003F4B1F">
              <w:rPr>
                <w:rStyle w:val="CodeBig"/>
                <w:rFonts w:ascii="Arial" w:hAnsi="Arial" w:cs="Arial"/>
                <w:sz w:val="20"/>
                <w:szCs w:val="20"/>
              </w:rPr>
              <w:t>64</w:t>
            </w:r>
          </w:p>
        </w:tc>
      </w:tr>
    </w:tbl>
    <w:p w14:paraId="03D3B2BA" w14:textId="1BF9407A" w:rsidR="001606E2" w:rsidRDefault="001606E2" w:rsidP="001606E2">
      <w:r w:rsidRPr="003F4B1F">
        <w:t xml:space="preserve">The </w:t>
      </w:r>
      <w:r w:rsidRPr="003F4B1F">
        <w:rPr>
          <w:rStyle w:val="CodeBig"/>
        </w:rPr>
        <w:t>PackageHash</w:t>
      </w:r>
      <w:r w:rsidRPr="003F4B1F">
        <w:t xml:space="preserve"> field contains the hash of the package file. The hash MUST be created with the </w:t>
      </w:r>
      <w:r w:rsidRPr="003F4B1F">
        <w:rPr>
          <w:rStyle w:val="CodeBig"/>
        </w:rPr>
        <w:t>HashType</w:t>
      </w:r>
      <w:r w:rsidRPr="003F4B1F">
        <w:t xml:space="preserve"> and MUST match the length of that </w:t>
      </w:r>
      <w:r w:rsidRPr="003F4B1F">
        <w:rPr>
          <w:rStyle w:val="CodeBig"/>
        </w:rPr>
        <w:t>HashType</w:t>
      </w:r>
      <w:r w:rsidRPr="003F4B1F">
        <w:t>.</w:t>
      </w:r>
    </w:p>
    <w:p w14:paraId="442B5220" w14:textId="001952EA" w:rsidR="003D1149" w:rsidRDefault="003D1149" w:rsidP="001606E2">
      <w:pPr>
        <w:rPr>
          <w:ins w:id="794" w:author="Clauss, Jens (GDE-EDS9)" w:date="2021-11-22T19:51:00Z"/>
        </w:rPr>
      </w:pPr>
      <w:r w:rsidRPr="003F4B1F">
        <w:t xml:space="preserve">The </w:t>
      </w:r>
      <w:r>
        <w:rPr>
          <w:rStyle w:val="CodeBig"/>
        </w:rPr>
        <w:t>CRC32</w:t>
      </w:r>
      <w:r w:rsidRPr="003F4B1F">
        <w:t xml:space="preserve"> field contains the </w:t>
      </w:r>
      <w:r>
        <w:t>CRC32</w:t>
      </w:r>
      <w:r w:rsidRPr="003F4B1F">
        <w:t xml:space="preserve"> of the package file.</w:t>
      </w:r>
    </w:p>
    <w:p w14:paraId="7987354E" w14:textId="77777777" w:rsidR="00C360F2" w:rsidRDefault="00C360F2" w:rsidP="001606E2">
      <w:pPr>
        <w:rPr>
          <w:ins w:id="795" w:author="Clauss, Jens (GDE-EDS9)" w:date="2021-11-22T20:04:00Z"/>
        </w:rPr>
      </w:pPr>
    </w:p>
    <w:p w14:paraId="668E9740" w14:textId="7E96C818" w:rsidR="00D176D3" w:rsidRDefault="00D176D3" w:rsidP="001606E2">
      <w:pPr>
        <w:rPr>
          <w:ins w:id="796" w:author="Clauss, Jens (GDE-EDS9)" w:date="2021-11-22T19:55:00Z"/>
        </w:rPr>
      </w:pPr>
      <w:ins w:id="797" w:author="Clauss, Jens (GDE-EDS9)" w:date="2021-11-22T19:51:00Z">
        <w:r>
          <w:t xml:space="preserve">The </w:t>
        </w:r>
        <w:r>
          <w:rPr>
            <w:rStyle w:val="CodeBig"/>
          </w:rPr>
          <w:t>DeviceIdentifier</w:t>
        </w:r>
        <w:r w:rsidRPr="003F4B1F">
          <w:t xml:space="preserve"> field contains</w:t>
        </w:r>
        <w:r>
          <w:t xml:space="preserve"> </w:t>
        </w:r>
      </w:ins>
      <w:ins w:id="798" w:author="Clauss, Jens (GDE-EDS9)" w:date="2021-11-22T19:52:00Z">
        <w:r>
          <w:t xml:space="preserve">an identification element of the home appliance. </w:t>
        </w:r>
      </w:ins>
      <w:ins w:id="799" w:author="Clauss, Jens (GDE-EDS9)" w:date="2021-11-22T19:53:00Z">
        <w:r>
          <w:t>This field is always 62 bytes long. Unused bytes will be filled up with 0x00. Depending on the device identifier type (</w:t>
        </w:r>
        <w:r>
          <w:rPr>
            <w:rStyle w:val="CodeBig"/>
          </w:rPr>
          <w:t>D</w:t>
        </w:r>
      </w:ins>
      <w:ins w:id="800" w:author="Clauss, Jens (GDE-EDS9)" w:date="2021-11-22T19:54:00Z">
        <w:r>
          <w:rPr>
            <w:rStyle w:val="CodeBig"/>
          </w:rPr>
          <w:t>I</w:t>
        </w:r>
      </w:ins>
      <w:ins w:id="801" w:author="Clauss, Jens (GDE-EDS9)" w:date="2021-11-22T19:53:00Z">
        <w:r>
          <w:rPr>
            <w:rStyle w:val="CodeBig"/>
          </w:rPr>
          <w:t>Type</w:t>
        </w:r>
        <w:r>
          <w:t>)</w:t>
        </w:r>
      </w:ins>
      <w:ins w:id="802" w:author="Clauss, Jens (GDE-EDS9)" w:date="2021-11-22T19:54:00Z">
        <w:r w:rsidR="00EB3526">
          <w:t>, the length of the device iden</w:t>
        </w:r>
      </w:ins>
      <w:ins w:id="803" w:author="Clauss, Jens (GDE-EDS9)" w:date="2021-11-22T19:55:00Z">
        <w:r w:rsidR="00EB3526">
          <w:t>tifier (</w:t>
        </w:r>
        <w:r w:rsidR="00EB3526">
          <w:rPr>
            <w:rStyle w:val="CodeBig"/>
          </w:rPr>
          <w:t>DI</w:t>
        </w:r>
        <w:r w:rsidR="00EB3526">
          <w:rPr>
            <w:rStyle w:val="CodeBig"/>
          </w:rPr>
          <w:t>Length</w:t>
        </w:r>
        <w:r w:rsidR="00EB3526">
          <w:t xml:space="preserve">) </w:t>
        </w:r>
      </w:ins>
      <w:ins w:id="804" w:author="Clauss, Jens (GDE-EDS9)" w:date="2021-11-22T20:01:00Z">
        <w:r w:rsidR="00EB3526">
          <w:t xml:space="preserve">information </w:t>
        </w:r>
      </w:ins>
      <w:ins w:id="805" w:author="Clauss, Jens (GDE-EDS9)" w:date="2021-11-22T19:55:00Z">
        <w:r w:rsidR="00EB3526">
          <w:t>may vary.</w:t>
        </w:r>
      </w:ins>
      <w:ins w:id="806" w:author="Clauss, Jens (GDE-EDS9)" w:date="2021-11-22T20:01:00Z">
        <w:r w:rsidR="00EB3526">
          <w:t xml:space="preserve"> The following types, with length and their format are defined:</w:t>
        </w:r>
      </w:ins>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807" w:author="Clauss, Jens (GDE-EDS9)" w:date="2021-11-22T19:59: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163"/>
        <w:gridCol w:w="1559"/>
        <w:gridCol w:w="1276"/>
        <w:gridCol w:w="4678"/>
        <w:tblGridChange w:id="808">
          <w:tblGrid>
            <w:gridCol w:w="1418"/>
            <w:gridCol w:w="1730"/>
            <w:gridCol w:w="1955"/>
            <w:gridCol w:w="171"/>
            <w:gridCol w:w="3402"/>
            <w:gridCol w:w="112"/>
            <w:gridCol w:w="1843"/>
          </w:tblGrid>
        </w:tblGridChange>
      </w:tblGrid>
      <w:tr w:rsidR="00EB3526" w:rsidRPr="003F4B1F" w14:paraId="0B3E78ED" w14:textId="77777777" w:rsidTr="00EB3526">
        <w:trPr>
          <w:ins w:id="809" w:author="Clauss, Jens (GDE-EDS9)" w:date="2021-11-22T19:55:00Z"/>
        </w:trPr>
        <w:tc>
          <w:tcPr>
            <w:tcW w:w="1163" w:type="dxa"/>
            <w:shd w:val="clear" w:color="auto" w:fill="E6E6E6"/>
            <w:tcPrChange w:id="810" w:author="Clauss, Jens (GDE-EDS9)" w:date="2021-11-22T19:59:00Z">
              <w:tcPr>
                <w:tcW w:w="1418" w:type="dxa"/>
                <w:shd w:val="clear" w:color="auto" w:fill="E6E6E6"/>
              </w:tcPr>
            </w:tcPrChange>
          </w:tcPr>
          <w:p w14:paraId="2FE96269" w14:textId="4E569ACC" w:rsidR="00EB3526" w:rsidRPr="003F4B1F" w:rsidRDefault="00EB3526" w:rsidP="00663432">
            <w:pPr>
              <w:rPr>
                <w:ins w:id="811" w:author="Clauss, Jens (GDE-EDS9)" w:date="2021-11-22T19:55:00Z"/>
                <w:b/>
                <w:bCs/>
                <w:sz w:val="20"/>
              </w:rPr>
            </w:pPr>
            <w:ins w:id="812" w:author="Clauss, Jens (GDE-EDS9)" w:date="2021-11-22T19:55:00Z">
              <w:r>
                <w:rPr>
                  <w:b/>
                  <w:bCs/>
                  <w:sz w:val="20"/>
                </w:rPr>
                <w:t>DIType</w:t>
              </w:r>
            </w:ins>
          </w:p>
        </w:tc>
        <w:tc>
          <w:tcPr>
            <w:tcW w:w="1559" w:type="dxa"/>
            <w:shd w:val="clear" w:color="auto" w:fill="E6E6E6"/>
            <w:tcPrChange w:id="813" w:author="Clauss, Jens (GDE-EDS9)" w:date="2021-11-22T19:59:00Z">
              <w:tcPr>
                <w:tcW w:w="3685" w:type="dxa"/>
                <w:gridSpan w:val="2"/>
                <w:shd w:val="clear" w:color="auto" w:fill="E6E6E6"/>
              </w:tcPr>
            </w:tcPrChange>
          </w:tcPr>
          <w:p w14:paraId="1C11F12E" w14:textId="1DE4AF7F" w:rsidR="00EB3526" w:rsidRDefault="00EB3526" w:rsidP="00663432">
            <w:pPr>
              <w:rPr>
                <w:ins w:id="814" w:author="Clauss, Jens (GDE-EDS9)" w:date="2021-11-22T19:56:00Z"/>
                <w:b/>
                <w:bCs/>
                <w:sz w:val="20"/>
              </w:rPr>
            </w:pPr>
            <w:ins w:id="815" w:author="Clauss, Jens (GDE-EDS9)" w:date="2021-11-22T19:59:00Z">
              <w:r>
                <w:rPr>
                  <w:b/>
                  <w:bCs/>
                  <w:sz w:val="20"/>
                </w:rPr>
                <w:t>DIType</w:t>
              </w:r>
              <w:r>
                <w:rPr>
                  <w:b/>
                  <w:bCs/>
                  <w:sz w:val="20"/>
                </w:rPr>
                <w:t xml:space="preserve"> Descr.</w:t>
              </w:r>
            </w:ins>
          </w:p>
        </w:tc>
        <w:tc>
          <w:tcPr>
            <w:tcW w:w="1276" w:type="dxa"/>
            <w:shd w:val="clear" w:color="auto" w:fill="E6E6E6"/>
            <w:tcPrChange w:id="816" w:author="Clauss, Jens (GDE-EDS9)" w:date="2021-11-22T19:59:00Z">
              <w:tcPr>
                <w:tcW w:w="3685" w:type="dxa"/>
                <w:gridSpan w:val="3"/>
                <w:shd w:val="clear" w:color="auto" w:fill="E6E6E6"/>
              </w:tcPr>
            </w:tcPrChange>
          </w:tcPr>
          <w:p w14:paraId="27713348" w14:textId="60CC637F" w:rsidR="00EB3526" w:rsidRPr="003F4B1F" w:rsidRDefault="00EB3526" w:rsidP="00663432">
            <w:pPr>
              <w:rPr>
                <w:ins w:id="817" w:author="Clauss, Jens (GDE-EDS9)" w:date="2021-11-22T19:55:00Z"/>
                <w:b/>
                <w:bCs/>
                <w:sz w:val="20"/>
              </w:rPr>
            </w:pPr>
            <w:ins w:id="818" w:author="Clauss, Jens (GDE-EDS9)" w:date="2021-11-22T19:55:00Z">
              <w:r>
                <w:rPr>
                  <w:b/>
                  <w:bCs/>
                  <w:sz w:val="20"/>
                </w:rPr>
                <w:t>DILength</w:t>
              </w:r>
            </w:ins>
          </w:p>
        </w:tc>
        <w:tc>
          <w:tcPr>
            <w:tcW w:w="4678" w:type="dxa"/>
            <w:shd w:val="clear" w:color="auto" w:fill="E6E6E6"/>
            <w:tcPrChange w:id="819" w:author="Clauss, Jens (GDE-EDS9)" w:date="2021-11-22T19:59:00Z">
              <w:tcPr>
                <w:tcW w:w="1843" w:type="dxa"/>
                <w:shd w:val="clear" w:color="auto" w:fill="E6E6E6"/>
              </w:tcPr>
            </w:tcPrChange>
          </w:tcPr>
          <w:p w14:paraId="3CC92287" w14:textId="2F3622E1" w:rsidR="00EB3526" w:rsidRPr="003F4B1F" w:rsidRDefault="00EB3526" w:rsidP="00663432">
            <w:pPr>
              <w:rPr>
                <w:ins w:id="820" w:author="Clauss, Jens (GDE-EDS9)" w:date="2021-11-22T19:55:00Z"/>
                <w:b/>
                <w:bCs/>
                <w:sz w:val="20"/>
              </w:rPr>
            </w:pPr>
            <w:ins w:id="821" w:author="Clauss, Jens (GDE-EDS9)" w:date="2021-11-22T19:56:00Z">
              <w:r>
                <w:rPr>
                  <w:b/>
                  <w:bCs/>
                  <w:sz w:val="20"/>
                </w:rPr>
                <w:t>Format of DeviceIdentifier</w:t>
              </w:r>
            </w:ins>
          </w:p>
        </w:tc>
      </w:tr>
      <w:tr w:rsidR="00EB3526" w:rsidRPr="003F4B1F" w14:paraId="625D5E85" w14:textId="77777777" w:rsidTr="00EB3526">
        <w:trPr>
          <w:ins w:id="822" w:author="Clauss, Jens (GDE-EDS9)" w:date="2021-11-22T19:55:00Z"/>
        </w:trPr>
        <w:tc>
          <w:tcPr>
            <w:tcW w:w="1163" w:type="dxa"/>
            <w:shd w:val="clear" w:color="auto" w:fill="auto"/>
            <w:tcPrChange w:id="823" w:author="Clauss, Jens (GDE-EDS9)" w:date="2021-11-22T19:59:00Z">
              <w:tcPr>
                <w:tcW w:w="1418" w:type="dxa"/>
                <w:shd w:val="clear" w:color="auto" w:fill="auto"/>
              </w:tcPr>
            </w:tcPrChange>
          </w:tcPr>
          <w:p w14:paraId="76B1D471" w14:textId="787FEB92" w:rsidR="00EB3526" w:rsidRPr="003F4B1F" w:rsidRDefault="00EB3526" w:rsidP="00663432">
            <w:pPr>
              <w:rPr>
                <w:ins w:id="824" w:author="Clauss, Jens (GDE-EDS9)" w:date="2021-11-22T19:55:00Z"/>
                <w:rStyle w:val="CodeBig"/>
                <w:rFonts w:ascii="Arial" w:hAnsi="Arial" w:cs="Arial"/>
                <w:sz w:val="20"/>
                <w:szCs w:val="20"/>
              </w:rPr>
            </w:pPr>
            <w:ins w:id="825" w:author="Clauss, Jens (GDE-EDS9)" w:date="2021-11-22T19:58:00Z">
              <w:r>
                <w:rPr>
                  <w:rStyle w:val="CodeBig"/>
                  <w:rFonts w:ascii="Arial" w:hAnsi="Arial" w:cs="Arial"/>
                  <w:sz w:val="20"/>
                  <w:szCs w:val="20"/>
                </w:rPr>
                <w:t>0x45 (“E”)</w:t>
              </w:r>
            </w:ins>
          </w:p>
        </w:tc>
        <w:tc>
          <w:tcPr>
            <w:tcW w:w="1559" w:type="dxa"/>
            <w:tcPrChange w:id="826" w:author="Clauss, Jens (GDE-EDS9)" w:date="2021-11-22T19:59:00Z">
              <w:tcPr>
                <w:tcW w:w="3685" w:type="dxa"/>
                <w:gridSpan w:val="2"/>
              </w:tcPr>
            </w:tcPrChange>
          </w:tcPr>
          <w:p w14:paraId="746615D8" w14:textId="50BDDC83" w:rsidR="00EB3526" w:rsidRPr="003F4B1F" w:rsidRDefault="00EB3526" w:rsidP="00663432">
            <w:pPr>
              <w:rPr>
                <w:ins w:id="827" w:author="Clauss, Jens (GDE-EDS9)" w:date="2021-11-22T19:56:00Z"/>
                <w:rStyle w:val="CodeBig"/>
                <w:rFonts w:ascii="Arial" w:hAnsi="Arial" w:cs="Arial"/>
                <w:sz w:val="20"/>
                <w:szCs w:val="20"/>
              </w:rPr>
            </w:pPr>
            <w:ins w:id="828" w:author="Clauss, Jens (GDE-EDS9)" w:date="2021-11-22T19:58:00Z">
              <w:r>
                <w:rPr>
                  <w:rStyle w:val="CodeBig"/>
                  <w:rFonts w:ascii="Arial" w:hAnsi="Arial" w:cs="Arial"/>
                  <w:sz w:val="20"/>
                  <w:szCs w:val="20"/>
                </w:rPr>
                <w:t>eNumber</w:t>
              </w:r>
            </w:ins>
          </w:p>
        </w:tc>
        <w:tc>
          <w:tcPr>
            <w:tcW w:w="1276" w:type="dxa"/>
            <w:tcPrChange w:id="829" w:author="Clauss, Jens (GDE-EDS9)" w:date="2021-11-22T19:59:00Z">
              <w:tcPr>
                <w:tcW w:w="3685" w:type="dxa"/>
                <w:gridSpan w:val="3"/>
              </w:tcPr>
            </w:tcPrChange>
          </w:tcPr>
          <w:p w14:paraId="1F2FE3AC" w14:textId="6F317C1B" w:rsidR="00EB3526" w:rsidRPr="003F4B1F" w:rsidRDefault="00EB3526" w:rsidP="00663432">
            <w:pPr>
              <w:rPr>
                <w:ins w:id="830" w:author="Clauss, Jens (GDE-EDS9)" w:date="2021-11-22T19:55:00Z"/>
                <w:rStyle w:val="CodeBig"/>
                <w:rFonts w:ascii="Arial" w:hAnsi="Arial" w:cs="Arial"/>
                <w:sz w:val="20"/>
                <w:szCs w:val="20"/>
              </w:rPr>
            </w:pPr>
            <w:ins w:id="831" w:author="Clauss, Jens (GDE-EDS9)" w:date="2021-11-22T19:59:00Z">
              <w:r>
                <w:rPr>
                  <w:rStyle w:val="CodeBig"/>
                  <w:rFonts w:ascii="Arial" w:hAnsi="Arial" w:cs="Arial"/>
                  <w:sz w:val="20"/>
                  <w:szCs w:val="20"/>
                </w:rPr>
                <w:t>13-21 byte</w:t>
              </w:r>
            </w:ins>
          </w:p>
        </w:tc>
        <w:tc>
          <w:tcPr>
            <w:tcW w:w="4678" w:type="dxa"/>
            <w:tcPrChange w:id="832" w:author="Clauss, Jens (GDE-EDS9)" w:date="2021-11-22T19:59:00Z">
              <w:tcPr>
                <w:tcW w:w="1843" w:type="dxa"/>
              </w:tcPr>
            </w:tcPrChange>
          </w:tcPr>
          <w:p w14:paraId="0B3DF143" w14:textId="09B9F86F" w:rsidR="00EB3526" w:rsidRPr="003F4B1F" w:rsidRDefault="00EB3526" w:rsidP="00663432">
            <w:pPr>
              <w:rPr>
                <w:ins w:id="833" w:author="Clauss, Jens (GDE-EDS9)" w:date="2021-11-22T19:55:00Z"/>
                <w:rStyle w:val="CodeBig"/>
                <w:rFonts w:ascii="Arial" w:hAnsi="Arial" w:cs="Arial"/>
                <w:sz w:val="20"/>
                <w:szCs w:val="20"/>
              </w:rPr>
            </w:pPr>
            <w:ins w:id="834" w:author="Clauss, Jens (GDE-EDS9)" w:date="2021-11-22T19:59:00Z">
              <w:r>
                <w:rPr>
                  <w:rStyle w:val="CodeBig"/>
                  <w:rFonts w:ascii="Arial" w:hAnsi="Arial" w:cs="Arial"/>
                  <w:sz w:val="20"/>
                  <w:szCs w:val="20"/>
                </w:rPr>
                <w:t>&lt;VIB&gt; + “/”</w:t>
              </w:r>
            </w:ins>
            <w:ins w:id="835" w:author="Clauss, Jens (GDE-EDS9)" w:date="2021-11-22T20:00:00Z">
              <w:r>
                <w:rPr>
                  <w:rStyle w:val="CodeBig"/>
                  <w:rFonts w:ascii="Arial" w:hAnsi="Arial" w:cs="Arial"/>
                  <w:sz w:val="20"/>
                  <w:szCs w:val="20"/>
                </w:rPr>
                <w:t xml:space="preserve"> + &lt;KI&gt;</w:t>
              </w:r>
            </w:ins>
          </w:p>
        </w:tc>
      </w:tr>
      <w:tr w:rsidR="00EB3526" w:rsidRPr="003F4B1F" w14:paraId="7641D5CC" w14:textId="77777777" w:rsidTr="00EB3526">
        <w:tblPrEx>
          <w:tblPrExChange w:id="836" w:author="Clauss, Jens (GDE-EDS9)" w:date="2021-11-22T19:59:00Z">
            <w:tblPrEx>
              <w:tblW w:w="8676" w:type="dxa"/>
            </w:tblPrEx>
          </w:tblPrExChange>
        </w:tblPrEx>
        <w:trPr>
          <w:ins w:id="837" w:author="Clauss, Jens (GDE-EDS9)" w:date="2021-11-22T19:58:00Z"/>
          <w:trPrChange w:id="838" w:author="Clauss, Jens (GDE-EDS9)" w:date="2021-11-22T19:59:00Z">
            <w:trPr>
              <w:gridAfter w:val="0"/>
            </w:trPr>
          </w:trPrChange>
        </w:trPr>
        <w:tc>
          <w:tcPr>
            <w:tcW w:w="1163" w:type="dxa"/>
            <w:shd w:val="clear" w:color="auto" w:fill="auto"/>
            <w:tcPrChange w:id="839" w:author="Clauss, Jens (GDE-EDS9)" w:date="2021-11-22T19:59:00Z">
              <w:tcPr>
                <w:tcW w:w="1418" w:type="dxa"/>
                <w:shd w:val="clear" w:color="auto" w:fill="auto"/>
              </w:tcPr>
            </w:tcPrChange>
          </w:tcPr>
          <w:p w14:paraId="0B62CC22" w14:textId="6F1C411E" w:rsidR="00EB3526" w:rsidRPr="003F4B1F" w:rsidRDefault="00EB3526" w:rsidP="00663432">
            <w:pPr>
              <w:rPr>
                <w:ins w:id="840" w:author="Clauss, Jens (GDE-EDS9)" w:date="2021-11-22T19:58:00Z"/>
                <w:rStyle w:val="CodeBig"/>
                <w:rFonts w:ascii="Arial" w:hAnsi="Arial" w:cs="Arial"/>
                <w:sz w:val="20"/>
                <w:szCs w:val="20"/>
              </w:rPr>
            </w:pPr>
            <w:ins w:id="841" w:author="Clauss, Jens (GDE-EDS9)" w:date="2021-11-22T19:58:00Z">
              <w:r>
                <w:rPr>
                  <w:rStyle w:val="CodeBig"/>
                  <w:rFonts w:ascii="Arial" w:hAnsi="Arial" w:cs="Arial"/>
                  <w:sz w:val="20"/>
                  <w:szCs w:val="20"/>
                </w:rPr>
                <w:t>0x53 (“S”)</w:t>
              </w:r>
            </w:ins>
          </w:p>
        </w:tc>
        <w:tc>
          <w:tcPr>
            <w:tcW w:w="1559" w:type="dxa"/>
            <w:tcPrChange w:id="842" w:author="Clauss, Jens (GDE-EDS9)" w:date="2021-11-22T19:59:00Z">
              <w:tcPr>
                <w:tcW w:w="1730" w:type="dxa"/>
              </w:tcPr>
            </w:tcPrChange>
          </w:tcPr>
          <w:p w14:paraId="683DEEDE" w14:textId="79D9A6B5" w:rsidR="00EB3526" w:rsidRPr="003F4B1F" w:rsidRDefault="00EB3526" w:rsidP="00663432">
            <w:pPr>
              <w:rPr>
                <w:ins w:id="843" w:author="Clauss, Jens (GDE-EDS9)" w:date="2021-11-22T19:58:00Z"/>
                <w:rStyle w:val="CodeBig"/>
                <w:rFonts w:ascii="Arial" w:hAnsi="Arial" w:cs="Arial"/>
                <w:sz w:val="20"/>
                <w:szCs w:val="20"/>
              </w:rPr>
            </w:pPr>
            <w:ins w:id="844" w:author="Clauss, Jens (GDE-EDS9)" w:date="2021-11-22T20:00:00Z">
              <w:r>
                <w:rPr>
                  <w:rStyle w:val="CodeBig"/>
                  <w:rFonts w:ascii="Arial" w:hAnsi="Arial" w:cs="Arial"/>
                  <w:sz w:val="20"/>
                  <w:szCs w:val="20"/>
                </w:rPr>
                <w:t>SERNR</w:t>
              </w:r>
            </w:ins>
          </w:p>
        </w:tc>
        <w:tc>
          <w:tcPr>
            <w:tcW w:w="1276" w:type="dxa"/>
            <w:tcPrChange w:id="845" w:author="Clauss, Jens (GDE-EDS9)" w:date="2021-11-22T19:59:00Z">
              <w:tcPr>
                <w:tcW w:w="2126" w:type="dxa"/>
                <w:gridSpan w:val="2"/>
              </w:tcPr>
            </w:tcPrChange>
          </w:tcPr>
          <w:p w14:paraId="2B01B588" w14:textId="3EE0E99D" w:rsidR="00EB3526" w:rsidRPr="003F4B1F" w:rsidRDefault="00EB3526" w:rsidP="00663432">
            <w:pPr>
              <w:rPr>
                <w:ins w:id="846" w:author="Clauss, Jens (GDE-EDS9)" w:date="2021-11-22T19:58:00Z"/>
                <w:rStyle w:val="CodeBig"/>
                <w:rFonts w:ascii="Arial" w:hAnsi="Arial" w:cs="Arial"/>
                <w:sz w:val="20"/>
                <w:szCs w:val="20"/>
              </w:rPr>
            </w:pPr>
            <w:ins w:id="847" w:author="Clauss, Jens (GDE-EDS9)" w:date="2021-11-22T19:59:00Z">
              <w:r>
                <w:rPr>
                  <w:rStyle w:val="CodeBig"/>
                  <w:rFonts w:ascii="Arial" w:hAnsi="Arial" w:cs="Arial"/>
                  <w:sz w:val="20"/>
                  <w:szCs w:val="20"/>
                </w:rPr>
                <w:t>18 byte</w:t>
              </w:r>
            </w:ins>
          </w:p>
        </w:tc>
        <w:tc>
          <w:tcPr>
            <w:tcW w:w="4678" w:type="dxa"/>
            <w:tcPrChange w:id="848" w:author="Clauss, Jens (GDE-EDS9)" w:date="2021-11-22T19:59:00Z">
              <w:tcPr>
                <w:tcW w:w="3402" w:type="dxa"/>
              </w:tcPr>
            </w:tcPrChange>
          </w:tcPr>
          <w:p w14:paraId="7B9DF80C" w14:textId="67C12F9C" w:rsidR="00EB3526" w:rsidRPr="003F4B1F" w:rsidRDefault="00EB3526" w:rsidP="00663432">
            <w:pPr>
              <w:rPr>
                <w:ins w:id="849" w:author="Clauss, Jens (GDE-EDS9)" w:date="2021-11-22T19:58:00Z"/>
                <w:rStyle w:val="CodeBig"/>
                <w:rFonts w:ascii="Arial" w:hAnsi="Arial" w:cs="Arial"/>
                <w:sz w:val="20"/>
                <w:szCs w:val="20"/>
              </w:rPr>
            </w:pPr>
            <w:ins w:id="850" w:author="Clauss, Jens (GDE-EDS9)" w:date="2021-11-22T20:00:00Z">
              <w:r>
                <w:rPr>
                  <w:rStyle w:val="CodeBig"/>
                  <w:rFonts w:ascii="Arial" w:hAnsi="Arial" w:cs="Arial"/>
                  <w:sz w:val="20"/>
                  <w:szCs w:val="20"/>
                </w:rPr>
                <w:t>&lt;SERNR&gt;</w:t>
              </w:r>
            </w:ins>
          </w:p>
        </w:tc>
      </w:tr>
      <w:tr w:rsidR="00EB3526" w:rsidRPr="003F4B1F" w14:paraId="2175BC60" w14:textId="77777777" w:rsidTr="00EB3526">
        <w:trPr>
          <w:ins w:id="851" w:author="Clauss, Jens (GDE-EDS9)" w:date="2021-11-22T19:55:00Z"/>
        </w:trPr>
        <w:tc>
          <w:tcPr>
            <w:tcW w:w="1163" w:type="dxa"/>
            <w:shd w:val="clear" w:color="auto" w:fill="auto"/>
            <w:tcPrChange w:id="852" w:author="Clauss, Jens (GDE-EDS9)" w:date="2021-11-22T19:59:00Z">
              <w:tcPr>
                <w:tcW w:w="1418" w:type="dxa"/>
                <w:shd w:val="clear" w:color="auto" w:fill="auto"/>
              </w:tcPr>
            </w:tcPrChange>
          </w:tcPr>
          <w:p w14:paraId="33000396" w14:textId="22346089" w:rsidR="00EB3526" w:rsidRPr="003F4B1F" w:rsidRDefault="00EB3526" w:rsidP="00663432">
            <w:pPr>
              <w:rPr>
                <w:ins w:id="853" w:author="Clauss, Jens (GDE-EDS9)" w:date="2021-11-22T19:55:00Z"/>
                <w:rStyle w:val="CodeBig"/>
                <w:rFonts w:ascii="Arial" w:hAnsi="Arial" w:cs="Arial"/>
                <w:sz w:val="20"/>
                <w:szCs w:val="20"/>
              </w:rPr>
            </w:pPr>
            <w:ins w:id="854" w:author="Clauss, Jens (GDE-EDS9)" w:date="2021-11-22T19:58:00Z">
              <w:r>
                <w:rPr>
                  <w:rStyle w:val="CodeBig"/>
                  <w:rFonts w:ascii="Arial" w:hAnsi="Arial" w:cs="Arial"/>
                  <w:sz w:val="20"/>
                  <w:szCs w:val="20"/>
                </w:rPr>
                <w:t>0x54 (“T”)</w:t>
              </w:r>
            </w:ins>
          </w:p>
        </w:tc>
        <w:tc>
          <w:tcPr>
            <w:tcW w:w="1559" w:type="dxa"/>
            <w:tcPrChange w:id="855" w:author="Clauss, Jens (GDE-EDS9)" w:date="2021-11-22T19:59:00Z">
              <w:tcPr>
                <w:tcW w:w="3685" w:type="dxa"/>
                <w:gridSpan w:val="2"/>
              </w:tcPr>
            </w:tcPrChange>
          </w:tcPr>
          <w:p w14:paraId="2262C510" w14:textId="2E9BCA72" w:rsidR="00EB3526" w:rsidRPr="003F4B1F" w:rsidRDefault="00EB3526" w:rsidP="00663432">
            <w:pPr>
              <w:rPr>
                <w:ins w:id="856" w:author="Clauss, Jens (GDE-EDS9)" w:date="2021-11-22T19:56:00Z"/>
                <w:rStyle w:val="CodeBig"/>
                <w:rFonts w:ascii="Arial" w:hAnsi="Arial" w:cs="Arial"/>
                <w:sz w:val="20"/>
                <w:szCs w:val="20"/>
              </w:rPr>
            </w:pPr>
            <w:ins w:id="857" w:author="Clauss, Jens (GDE-EDS9)" w:date="2021-11-22T19:58:00Z">
              <w:r>
                <w:rPr>
                  <w:rStyle w:val="CodeBig"/>
                  <w:rFonts w:ascii="Arial" w:hAnsi="Arial" w:cs="Arial"/>
                  <w:sz w:val="20"/>
                  <w:szCs w:val="20"/>
                </w:rPr>
                <w:t>TracingID</w:t>
              </w:r>
            </w:ins>
          </w:p>
        </w:tc>
        <w:tc>
          <w:tcPr>
            <w:tcW w:w="1276" w:type="dxa"/>
            <w:tcPrChange w:id="858" w:author="Clauss, Jens (GDE-EDS9)" w:date="2021-11-22T19:59:00Z">
              <w:tcPr>
                <w:tcW w:w="3685" w:type="dxa"/>
                <w:gridSpan w:val="3"/>
              </w:tcPr>
            </w:tcPrChange>
          </w:tcPr>
          <w:p w14:paraId="22966138" w14:textId="29A184A0" w:rsidR="00EB3526" w:rsidRPr="003F4B1F" w:rsidRDefault="00C360F2" w:rsidP="00663432">
            <w:pPr>
              <w:rPr>
                <w:ins w:id="859" w:author="Clauss, Jens (GDE-EDS9)" w:date="2021-11-22T19:55:00Z"/>
                <w:rStyle w:val="CodeBig"/>
                <w:rFonts w:ascii="Arial" w:hAnsi="Arial" w:cs="Arial"/>
                <w:sz w:val="20"/>
                <w:szCs w:val="20"/>
              </w:rPr>
            </w:pPr>
            <w:ins w:id="860" w:author="Clauss, Jens (GDE-EDS9)" w:date="2021-11-22T20:03:00Z">
              <w:r>
                <w:rPr>
                  <w:rStyle w:val="CodeBig"/>
                  <w:rFonts w:ascii="Arial" w:hAnsi="Arial" w:cs="Arial"/>
                  <w:sz w:val="20"/>
                  <w:szCs w:val="20"/>
                </w:rPr>
                <w:t>29</w:t>
              </w:r>
            </w:ins>
            <w:ins w:id="861" w:author="Clauss, Jens (GDE-EDS9)" w:date="2021-11-22T19:59:00Z">
              <w:r w:rsidR="00EB3526">
                <w:rPr>
                  <w:rStyle w:val="CodeBig"/>
                  <w:rFonts w:ascii="Arial" w:hAnsi="Arial" w:cs="Arial"/>
                  <w:sz w:val="20"/>
                  <w:szCs w:val="20"/>
                </w:rPr>
                <w:t xml:space="preserve"> byte</w:t>
              </w:r>
            </w:ins>
          </w:p>
        </w:tc>
        <w:tc>
          <w:tcPr>
            <w:tcW w:w="4678" w:type="dxa"/>
            <w:tcPrChange w:id="862" w:author="Clauss, Jens (GDE-EDS9)" w:date="2021-11-22T19:59:00Z">
              <w:tcPr>
                <w:tcW w:w="1843" w:type="dxa"/>
              </w:tcPr>
            </w:tcPrChange>
          </w:tcPr>
          <w:p w14:paraId="7E1C5F02" w14:textId="696F4A88" w:rsidR="00EB3526" w:rsidRPr="003F4B1F" w:rsidRDefault="00EB3526" w:rsidP="00C360F2">
            <w:pPr>
              <w:rPr>
                <w:ins w:id="863" w:author="Clauss, Jens (GDE-EDS9)" w:date="2021-11-22T19:55:00Z"/>
                <w:rStyle w:val="CodeBig"/>
                <w:rFonts w:ascii="Arial" w:hAnsi="Arial" w:cs="Arial"/>
                <w:sz w:val="20"/>
                <w:szCs w:val="20"/>
              </w:rPr>
            </w:pPr>
            <w:ins w:id="864" w:author="Clauss, Jens (GDE-EDS9)" w:date="2021-11-22T20:00:00Z">
              <w:r>
                <w:rPr>
                  <w:rStyle w:val="CodeBig"/>
                  <w:rFonts w:ascii="Arial" w:hAnsi="Arial" w:cs="Arial"/>
                  <w:sz w:val="20"/>
                  <w:szCs w:val="20"/>
                </w:rPr>
                <w:t>&lt;BUID&gt;</w:t>
              </w:r>
            </w:ins>
          </w:p>
        </w:tc>
      </w:tr>
    </w:tbl>
    <w:p w14:paraId="29991338" w14:textId="7526AAEA" w:rsidR="00EB3526" w:rsidDel="00C360F2" w:rsidRDefault="00C360F2" w:rsidP="001606E2">
      <w:pPr>
        <w:rPr>
          <w:del w:id="865" w:author="Clauss, Jens (GDE-EDS9)" w:date="2021-11-22T20:01:00Z"/>
        </w:rPr>
      </w:pPr>
      <w:ins w:id="866" w:author="Clauss, Jens (GDE-EDS9)" w:date="2021-11-22T20:05:00Z">
        <w:r>
          <w:t xml:space="preserve">The “S” and “T” </w:t>
        </w:r>
      </w:ins>
      <w:ins w:id="867" w:author="Clauss, Jens (GDE-EDS9)" w:date="2021-11-22T20:06:00Z">
        <w:r>
          <w:t>type MUST</w:t>
        </w:r>
      </w:ins>
      <w:ins w:id="868" w:author="Clauss, Jens (GDE-EDS9)" w:date="2021-11-22T20:05:00Z">
        <w:r>
          <w:t xml:space="preserve"> be supported via remote firmware update. Via a local update </w:t>
        </w:r>
      </w:ins>
      <w:ins w:id="869" w:author="Clauss, Jens (GDE-EDS9)" w:date="2021-11-22T20:06:00Z">
        <w:r>
          <w:t>(e.g. in SMM using the recovery mode) all types MUST be supported.</w:t>
        </w:r>
      </w:ins>
    </w:p>
    <w:p w14:paraId="603FC2E5" w14:textId="77777777" w:rsidR="00C360F2" w:rsidRPr="003F4B1F" w:rsidRDefault="00C360F2" w:rsidP="001606E2">
      <w:pPr>
        <w:rPr>
          <w:ins w:id="870" w:author="Clauss, Jens (GDE-EDS9)" w:date="2021-11-22T20:04:00Z"/>
        </w:rPr>
      </w:pPr>
    </w:p>
    <w:p w14:paraId="50231354" w14:textId="77777777" w:rsidR="00EB3526" w:rsidRDefault="00EB3526" w:rsidP="001606E2">
      <w:pPr>
        <w:rPr>
          <w:ins w:id="871" w:author="Clauss, Jens (GDE-EDS9)" w:date="2021-11-22T20:01:00Z"/>
        </w:rPr>
      </w:pPr>
    </w:p>
    <w:p w14:paraId="77B5252E" w14:textId="77777777" w:rsidR="00EB3526" w:rsidRDefault="00EB3526">
      <w:pPr>
        <w:rPr>
          <w:ins w:id="872" w:author="Clauss, Jens (GDE-EDS9)" w:date="2021-11-22T20:02:00Z"/>
        </w:rPr>
      </w:pPr>
      <w:ins w:id="873" w:author="Clauss, Jens (GDE-EDS9)" w:date="2021-11-22T20:02:00Z">
        <w:r>
          <w:br w:type="page"/>
        </w:r>
      </w:ins>
    </w:p>
    <w:p w14:paraId="6B7C2FB5" w14:textId="310714C9" w:rsidR="001606E2" w:rsidRPr="003F4B1F" w:rsidRDefault="001606E2" w:rsidP="001606E2">
      <w:r w:rsidRPr="003F4B1F">
        <w:t xml:space="preserve">The </w:t>
      </w:r>
      <w:r w:rsidRPr="003F4B1F">
        <w:rPr>
          <w:rStyle w:val="CodeBig"/>
        </w:rPr>
        <w:t>SignatureLength</w:t>
      </w:r>
      <w:r w:rsidRPr="003F4B1F">
        <w:t xml:space="preserve"> field contains the length of the </w:t>
      </w:r>
      <w:r w:rsidRPr="003F4B1F">
        <w:rPr>
          <w:rStyle w:val="CodeBig"/>
        </w:rPr>
        <w:t>Signature</w:t>
      </w:r>
      <w:r w:rsidRPr="003F4B1F">
        <w:t xml:space="preserve"> which can vary due to its ASN.1 encoding.</w:t>
      </w:r>
    </w:p>
    <w:p w14:paraId="163F1E0E" w14:textId="7F10FB8F" w:rsidR="001606E2" w:rsidRPr="003F4B1F" w:rsidRDefault="001606E2" w:rsidP="001606E2">
      <w:r w:rsidRPr="003F4B1F">
        <w:t xml:space="preserve">The </w:t>
      </w:r>
      <w:r w:rsidR="003D1149">
        <w:rPr>
          <w:rStyle w:val="CodeBig"/>
        </w:rPr>
        <w:t>TotalC</w:t>
      </w:r>
      <w:r w:rsidRPr="003F4B1F">
        <w:rPr>
          <w:rStyle w:val="CodeBig"/>
        </w:rPr>
        <w:t>ertificate</w:t>
      </w:r>
      <w:r w:rsidR="003D1149">
        <w:rPr>
          <w:rStyle w:val="CodeBig"/>
        </w:rPr>
        <w:t>s</w:t>
      </w:r>
      <w:r w:rsidRPr="003F4B1F">
        <w:rPr>
          <w:rStyle w:val="CodeBig"/>
        </w:rPr>
        <w:t>Length</w:t>
      </w:r>
      <w:r w:rsidRPr="003F4B1F">
        <w:t xml:space="preserve"> field contains the length of </w:t>
      </w:r>
      <w:r w:rsidR="003D1149">
        <w:t>all</w:t>
      </w:r>
      <w:r w:rsidRPr="003F4B1F">
        <w:t xml:space="preserve"> </w:t>
      </w:r>
      <w:r w:rsidRPr="003F4B1F">
        <w:rPr>
          <w:rStyle w:val="CodeBig"/>
        </w:rPr>
        <w:t>Certificate</w:t>
      </w:r>
      <w:r w:rsidR="003D1149">
        <w:rPr>
          <w:rStyle w:val="CodeBig"/>
        </w:rPr>
        <w:t>Length</w:t>
      </w:r>
      <w:r w:rsidR="003D1149" w:rsidRPr="003D1149">
        <w:t xml:space="preserve"> </w:t>
      </w:r>
      <w:r w:rsidR="003D1149" w:rsidRPr="003F4B1F">
        <w:t>and</w:t>
      </w:r>
      <w:r w:rsidR="003D1149" w:rsidRPr="003F4B1F">
        <w:rPr>
          <w:rStyle w:val="CodeBig"/>
        </w:rPr>
        <w:t xml:space="preserve"> Certificate</w:t>
      </w:r>
      <w:r w:rsidR="003D1149">
        <w:t xml:space="preserve"> elements.</w:t>
      </w:r>
    </w:p>
    <w:p w14:paraId="0E70B6C3" w14:textId="77777777" w:rsidR="001606E2" w:rsidRPr="003F4B1F" w:rsidRDefault="001606E2" w:rsidP="001606E2">
      <w:r w:rsidRPr="003F4B1F">
        <w:t xml:space="preserve">The </w:t>
      </w:r>
      <w:r w:rsidRPr="003F4B1F">
        <w:rPr>
          <w:rStyle w:val="CodeBig"/>
        </w:rPr>
        <w:t>Signature</w:t>
      </w:r>
      <w:r w:rsidRPr="003F4B1F">
        <w:t xml:space="preserve"> will be created using the Elliptic Curve Digital Signature Algorithm (ECDSA) with usage of SHA-256. The </w:t>
      </w:r>
      <w:r w:rsidRPr="003F4B1F">
        <w:rPr>
          <w:rStyle w:val="CodeBig"/>
        </w:rPr>
        <w:t>Signature</w:t>
      </w:r>
      <w:r w:rsidRPr="003F4B1F">
        <w:t xml:space="preserve"> will be created of the validation information including the fields from </w:t>
      </w:r>
      <w:r w:rsidRPr="003F4B1F">
        <w:rPr>
          <w:rStyle w:val="CodeBig"/>
        </w:rPr>
        <w:t>Version</w:t>
      </w:r>
      <w:r w:rsidRPr="003F4B1F">
        <w:t xml:space="preserve"> up to </w:t>
      </w:r>
      <w:r w:rsidRPr="003F4B1F">
        <w:rPr>
          <w:rStyle w:val="CodeBig"/>
        </w:rPr>
        <w:t>PackageHash</w:t>
      </w:r>
      <w:r w:rsidRPr="003F4B1F">
        <w:t xml:space="preserve"> (</w:t>
      </w:r>
      <w:r w:rsidRPr="003F4B1F">
        <w:rPr>
          <w:rStyle w:val="CodeBig"/>
        </w:rPr>
        <w:t xml:space="preserve">Version </w:t>
      </w:r>
      <w:r w:rsidRPr="003F4B1F">
        <w:t>and</w:t>
      </w:r>
      <w:r w:rsidRPr="003F4B1F">
        <w:rPr>
          <w:rStyle w:val="CodeBig"/>
        </w:rPr>
        <w:t xml:space="preserve"> PackageHash </w:t>
      </w:r>
      <w:r w:rsidRPr="003F4B1F">
        <w:t>included). The byte order, as defined in the validation information structure, MUST be ensured. The signature is encoded in Distinguished Encoding Rules (DER).</w:t>
      </w:r>
    </w:p>
    <w:p w14:paraId="152008BF" w14:textId="1FA5EE8A" w:rsidR="001606E2" w:rsidRPr="003F4B1F" w:rsidRDefault="001606E2" w:rsidP="001606E2">
      <w:r w:rsidRPr="003F4B1F">
        <w:t xml:space="preserve">The </w:t>
      </w:r>
      <w:r w:rsidRPr="003F4B1F">
        <w:rPr>
          <w:rStyle w:val="CodeBig"/>
        </w:rPr>
        <w:t>Certificate</w:t>
      </w:r>
      <w:r w:rsidR="003D1149">
        <w:rPr>
          <w:rStyle w:val="CodeBig"/>
        </w:rPr>
        <w:t>1</w:t>
      </w:r>
      <w:r w:rsidRPr="003F4B1F">
        <w:t xml:space="preserve"> field contains the public signing certificate for the key used to generate the signature. It is used for authenticating the origin of the </w:t>
      </w:r>
      <w:r w:rsidRPr="003F4B1F">
        <w:rPr>
          <w:rStyle w:val="CodeBig"/>
        </w:rPr>
        <w:t>Signature</w:t>
      </w:r>
      <w:r w:rsidRPr="003F4B1F">
        <w:t>.</w:t>
      </w:r>
    </w:p>
    <w:p w14:paraId="08FC39D1" w14:textId="37FF82BF" w:rsidR="001606E2" w:rsidRPr="003F4B1F" w:rsidRDefault="003D1149" w:rsidP="003D1149">
      <w:r>
        <w:t xml:space="preserve">This MAY be followed by additional certificates (one or more </w:t>
      </w:r>
      <w:r w:rsidRPr="003F4B1F">
        <w:rPr>
          <w:rStyle w:val="CodeBig"/>
        </w:rPr>
        <w:t>Certificate</w:t>
      </w:r>
      <w:r>
        <w:rPr>
          <w:rStyle w:val="CodeBig"/>
        </w:rPr>
        <w:t>N)</w:t>
      </w:r>
      <w:r>
        <w:t>, with each subsequent certificate being the one used to certify the previous one. The recipient MUST validate the certificate chain according to [RFC5280] section 6.1 and consider the certificate or certificate chain to be invalid if any validation failure occurs.</w:t>
      </w:r>
    </w:p>
    <w:p w14:paraId="291B1915" w14:textId="2C94081F" w:rsidR="003D1149" w:rsidRPr="003F4B1F" w:rsidRDefault="00A07559" w:rsidP="003157C1">
      <w:r>
        <w:t xml:space="preserve">All certificates must be X.509 public key certificates </w:t>
      </w:r>
      <w:r w:rsidRPr="003F4B1F">
        <w:t>encoded in Distinguished Encoding Rules (DER)</w:t>
      </w:r>
      <w:r>
        <w:t>.</w:t>
      </w:r>
    </w:p>
    <w:p w14:paraId="7938E60A" w14:textId="77777777" w:rsidR="00E50DB7" w:rsidRDefault="00E50DB7" w:rsidP="00E50DB7">
      <w:r>
        <w:t>BTM based devices are limited to only one certificate which must be issued by the trust anchor.</w:t>
      </w:r>
    </w:p>
    <w:p w14:paraId="479D9B8D" w14:textId="77777777" w:rsidR="007E6114" w:rsidRPr="003F4B1F" w:rsidRDefault="008E7375">
      <w:r w:rsidRPr="003F4B1F">
        <w:br w:type="page"/>
      </w:r>
    </w:p>
    <w:p w14:paraId="0465518F" w14:textId="77777777" w:rsidR="001444A0" w:rsidRPr="003F4B1F" w:rsidRDefault="008E7375">
      <w:pPr>
        <w:pStyle w:val="Heading2"/>
      </w:pPr>
      <w:bookmarkStart w:id="874" w:name="_Toc448821552"/>
      <w:bookmarkStart w:id="875" w:name="_Toc449437387"/>
      <w:bookmarkStart w:id="876" w:name="_Toc450725458"/>
      <w:bookmarkStart w:id="877" w:name="_Toc453746709"/>
      <w:bookmarkStart w:id="878" w:name="_Toc448821553"/>
      <w:bookmarkStart w:id="879" w:name="_Toc449437388"/>
      <w:bookmarkStart w:id="880" w:name="_Toc450725459"/>
      <w:bookmarkStart w:id="881" w:name="_Toc453746710"/>
      <w:bookmarkStart w:id="882" w:name="_Toc448821554"/>
      <w:bookmarkStart w:id="883" w:name="_Toc449437389"/>
      <w:bookmarkStart w:id="884" w:name="_Toc450725460"/>
      <w:bookmarkStart w:id="885" w:name="_Toc453746711"/>
      <w:bookmarkStart w:id="886" w:name="_Toc448821555"/>
      <w:bookmarkStart w:id="887" w:name="_Toc449437390"/>
      <w:bookmarkStart w:id="888" w:name="_Toc450725461"/>
      <w:bookmarkStart w:id="889" w:name="_Toc453746712"/>
      <w:bookmarkStart w:id="890" w:name="_Toc448821556"/>
      <w:bookmarkStart w:id="891" w:name="_Toc449437391"/>
      <w:bookmarkStart w:id="892" w:name="_Toc450725462"/>
      <w:bookmarkStart w:id="893" w:name="_Toc453746713"/>
      <w:bookmarkStart w:id="894" w:name="_Toc448821557"/>
      <w:bookmarkStart w:id="895" w:name="_Toc449437392"/>
      <w:bookmarkStart w:id="896" w:name="_Toc450725463"/>
      <w:bookmarkStart w:id="897" w:name="_Toc453746714"/>
      <w:bookmarkStart w:id="898" w:name="_Toc448821559"/>
      <w:bookmarkStart w:id="899" w:name="_Toc449437394"/>
      <w:bookmarkStart w:id="900" w:name="_Toc450725465"/>
      <w:bookmarkStart w:id="901" w:name="_Toc453746716"/>
      <w:bookmarkStart w:id="902" w:name="_Toc448821560"/>
      <w:bookmarkStart w:id="903" w:name="_Toc449437395"/>
      <w:bookmarkStart w:id="904" w:name="_Toc450725466"/>
      <w:bookmarkStart w:id="905" w:name="_Toc453746717"/>
      <w:bookmarkStart w:id="906" w:name="_Toc448487678"/>
      <w:bookmarkStart w:id="907" w:name="_Toc448821561"/>
      <w:bookmarkStart w:id="908" w:name="_Toc449437396"/>
      <w:bookmarkStart w:id="909" w:name="_Toc450725467"/>
      <w:bookmarkStart w:id="910" w:name="_Toc453746718"/>
      <w:bookmarkStart w:id="911" w:name="_Toc448487679"/>
      <w:bookmarkStart w:id="912" w:name="_Toc448821562"/>
      <w:bookmarkStart w:id="913" w:name="_Toc449437397"/>
      <w:bookmarkStart w:id="914" w:name="_Toc450725468"/>
      <w:bookmarkStart w:id="915" w:name="_Toc453746719"/>
      <w:bookmarkStart w:id="916" w:name="_Toc448487680"/>
      <w:bookmarkStart w:id="917" w:name="_Toc448821563"/>
      <w:bookmarkStart w:id="918" w:name="_Toc449437398"/>
      <w:bookmarkStart w:id="919" w:name="_Toc450725469"/>
      <w:bookmarkStart w:id="920" w:name="_Toc453746720"/>
      <w:bookmarkStart w:id="921" w:name="_Toc448487681"/>
      <w:bookmarkStart w:id="922" w:name="_Toc448821564"/>
      <w:bookmarkStart w:id="923" w:name="_Toc449437399"/>
      <w:bookmarkStart w:id="924" w:name="_Toc450725470"/>
      <w:bookmarkStart w:id="925" w:name="_Toc453746721"/>
      <w:bookmarkStart w:id="926" w:name="_Toc448487682"/>
      <w:bookmarkStart w:id="927" w:name="_Toc448821565"/>
      <w:bookmarkStart w:id="928" w:name="_Toc449437400"/>
      <w:bookmarkStart w:id="929" w:name="_Toc450725471"/>
      <w:bookmarkStart w:id="930" w:name="_Toc453746722"/>
      <w:bookmarkStart w:id="931" w:name="_Toc448487683"/>
      <w:bookmarkStart w:id="932" w:name="_Toc448821566"/>
      <w:bookmarkStart w:id="933" w:name="_Toc449437401"/>
      <w:bookmarkStart w:id="934" w:name="_Toc450725472"/>
      <w:bookmarkStart w:id="935" w:name="_Toc453746723"/>
      <w:bookmarkStart w:id="936" w:name="_Toc448487684"/>
      <w:bookmarkStart w:id="937" w:name="_Toc448821567"/>
      <w:bookmarkStart w:id="938" w:name="_Toc449437402"/>
      <w:bookmarkStart w:id="939" w:name="_Toc450725473"/>
      <w:bookmarkStart w:id="940" w:name="_Toc453746724"/>
      <w:bookmarkStart w:id="941" w:name="_Toc88504099"/>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r w:rsidRPr="003F4B1F">
        <w:lastRenderedPageBreak/>
        <w:t>Install Update</w:t>
      </w:r>
      <w:bookmarkEnd w:id="941"/>
    </w:p>
    <w:p w14:paraId="3DF68C8D" w14:textId="77777777" w:rsidR="001444A0" w:rsidRPr="003F4B1F" w:rsidRDefault="001444A0">
      <w:pPr>
        <w:keepNext/>
      </w:pPr>
    </w:p>
    <w:p w14:paraId="367AE081" w14:textId="77777777" w:rsidR="00630380" w:rsidRPr="003F4B1F" w:rsidRDefault="00910527" w:rsidP="00630380">
      <w:pPr>
        <w:pStyle w:val="Caption"/>
        <w:keepNext/>
      </w:pPr>
      <w:r w:rsidRPr="003F4B1F">
        <w:object w:dxaOrig="14649" w:dyaOrig="5871" w14:anchorId="6A8EEEDA">
          <v:shape id="_x0000_i1030" type="#_x0000_t75" style="width:453.3pt;height:181.45pt" o:ole="">
            <v:imagedata r:id="rId22" o:title=""/>
          </v:shape>
          <o:OLEObject Type="Embed" ProgID="Visio.Drawing.11" ShapeID="_x0000_i1030" DrawAspect="Content" ObjectID="_1699116913" r:id="rId23"/>
        </w:object>
      </w:r>
    </w:p>
    <w:p w14:paraId="23038231" w14:textId="77777777" w:rsidR="00630380" w:rsidRPr="003F4B1F" w:rsidRDefault="008E7375" w:rsidP="00630380">
      <w:pPr>
        <w:pStyle w:val="Caption"/>
      </w:pPr>
      <w:bookmarkStart w:id="942" w:name="_Toc88504212"/>
      <w:r w:rsidRPr="003F4B1F">
        <w:t xml:space="preserve">Figure </w:t>
      </w:r>
      <w:r w:rsidR="003F569A" w:rsidRPr="003F4B1F">
        <w:rPr>
          <w:noProof/>
        </w:rPr>
        <w:fldChar w:fldCharType="begin"/>
      </w:r>
      <w:r w:rsidR="003F569A" w:rsidRPr="003F4B1F">
        <w:rPr>
          <w:noProof/>
        </w:rPr>
        <w:instrText xml:space="preserve"> SEQ Figure \* ARABIC </w:instrText>
      </w:r>
      <w:r w:rsidR="003F569A" w:rsidRPr="003F4B1F">
        <w:rPr>
          <w:noProof/>
        </w:rPr>
        <w:fldChar w:fldCharType="separate"/>
      </w:r>
      <w:r w:rsidRPr="003F4B1F">
        <w:rPr>
          <w:noProof/>
        </w:rPr>
        <w:t>5</w:t>
      </w:r>
      <w:r w:rsidR="003F569A" w:rsidRPr="003F4B1F">
        <w:rPr>
          <w:noProof/>
        </w:rPr>
        <w:fldChar w:fldCharType="end"/>
      </w:r>
      <w:r w:rsidRPr="003F4B1F">
        <w:rPr>
          <w:noProof/>
        </w:rPr>
        <w:t xml:space="preserve"> - Flowchart for </w:t>
      </w:r>
      <w:r w:rsidRPr="003F4B1F">
        <w:rPr>
          <w:i/>
          <w:noProof/>
        </w:rPr>
        <w:t>Install Update</w:t>
      </w:r>
      <w:bookmarkEnd w:id="942"/>
    </w:p>
    <w:p w14:paraId="58A656A9" w14:textId="77777777" w:rsidR="00630380" w:rsidRPr="003F4B1F" w:rsidRDefault="00630380" w:rsidP="00612026"/>
    <w:p w14:paraId="00576877" w14:textId="77777777" w:rsidR="003D65FA" w:rsidRPr="003F4B1F" w:rsidRDefault="006771A2" w:rsidP="00612026">
      <w:r w:rsidRPr="003F4B1F">
        <w:t xml:space="preserve">The HCA or local CS </w:t>
      </w:r>
      <w:r w:rsidR="00A33160" w:rsidRPr="003F4B1F">
        <w:t>will be informed once</w:t>
      </w:r>
      <w:r w:rsidRPr="003F4B1F">
        <w:t xml:space="preserve"> an install has been started.</w:t>
      </w:r>
      <w:r w:rsidR="003D65FA" w:rsidRPr="003F4B1F">
        <w:t xml:space="preserve"> HCA and local CS MUST give the electronic some time to update itself.</w:t>
      </w:r>
    </w:p>
    <w:p w14:paraId="344F5341" w14:textId="77777777" w:rsidR="003D65FA" w:rsidRPr="003F4B1F" w:rsidRDefault="003D65FA" w:rsidP="00612026"/>
    <w:p w14:paraId="6239BD07" w14:textId="77777777" w:rsidR="00FA4776" w:rsidRPr="003F4B1F" w:rsidRDefault="008E7375" w:rsidP="00612026">
      <w:r w:rsidRPr="003F4B1F">
        <w:t>The HCA connection can stay active throughout the whole installation. However, remote operation is not possible</w:t>
      </w:r>
      <w:r w:rsidR="0093656A" w:rsidRPr="003F4B1F">
        <w:t>.</w:t>
      </w:r>
      <w:r w:rsidRPr="003F4B1F">
        <w:t xml:space="preserve"> If the connection to HCA is lost in this state, it will have no impact and installation will proceed anyway. Yet, Rollback will not be possible if the connection is lost.</w:t>
      </w:r>
    </w:p>
    <w:p w14:paraId="5C15AAA8" w14:textId="77777777" w:rsidR="006308B6" w:rsidRPr="003F4B1F" w:rsidRDefault="006308B6" w:rsidP="00612026"/>
    <w:p w14:paraId="4640C533" w14:textId="77777777" w:rsidR="005B036C" w:rsidRPr="003F4B1F" w:rsidRDefault="008E7375" w:rsidP="00612026">
      <w:r w:rsidRPr="003F4B1F">
        <w:t xml:space="preserve">Once the install has finished, all components are reset and the Wi-Fi connection is cut. Then the COM will perform a restart and connect Wi-Fi again. </w:t>
      </w:r>
    </w:p>
    <w:p w14:paraId="3DDA0B05" w14:textId="77777777" w:rsidR="00CB11A5" w:rsidRPr="003F4B1F" w:rsidRDefault="008E7375" w:rsidP="00612026">
      <w:r w:rsidRPr="003F4B1F">
        <w:t>Note that the COM cannot automatically reconnect to the CS after Wi-Fi has been turned on again. Nevertheless automatic reconnection to the HCA is possible.</w:t>
      </w:r>
    </w:p>
    <w:p w14:paraId="70E5A252" w14:textId="77777777" w:rsidR="00985F04" w:rsidRPr="003F4B1F" w:rsidRDefault="00985F04" w:rsidP="00612026"/>
    <w:p w14:paraId="34910605" w14:textId="77777777" w:rsidR="001E339B" w:rsidRPr="003F4B1F" w:rsidRDefault="008E7375" w:rsidP="001E339B">
      <w:pPr>
        <w:rPr>
          <w:i/>
        </w:rPr>
      </w:pPr>
      <w:r w:rsidRPr="003F4B1F">
        <w:rPr>
          <w:i/>
        </w:rPr>
        <w:t xml:space="preserve">Note: If a power loss occurs during the state WAIT_FOR_INSTALL_PERMISSION, the HA will remain in this state indefinitely. Therefore the HCA has to retrigger the request for permission by posting a </w:t>
      </w:r>
      <w:r w:rsidR="001E339B" w:rsidRPr="003F4B1F">
        <w:rPr>
          <w:i/>
        </w:rPr>
        <w:t>permissionRetrigger</w:t>
      </w:r>
      <w:r w:rsidRPr="003F4B1F">
        <w:rPr>
          <w:i/>
        </w:rPr>
        <w:t xml:space="preserve"> message if it detects no progress for a certain time.</w:t>
      </w:r>
    </w:p>
    <w:p w14:paraId="3AA0CCC0" w14:textId="77777777" w:rsidR="001E339B" w:rsidRPr="003F4B1F" w:rsidRDefault="001E339B" w:rsidP="00612026"/>
    <w:p w14:paraId="45DBC0E9" w14:textId="77777777" w:rsidR="005F322F" w:rsidRPr="003F4B1F" w:rsidRDefault="008E7375" w:rsidP="005F322F">
      <w:pPr>
        <w:pStyle w:val="Heading3"/>
      </w:pPr>
      <w:bookmarkStart w:id="943" w:name="_Toc441839683"/>
      <w:bookmarkStart w:id="944" w:name="_Toc88504100"/>
      <w:bookmarkEnd w:id="943"/>
      <w:r w:rsidRPr="003F4B1F">
        <w:t>Recovery / Rollback</w:t>
      </w:r>
      <w:bookmarkEnd w:id="944"/>
    </w:p>
    <w:p w14:paraId="1A847859" w14:textId="77777777" w:rsidR="00F8481F" w:rsidRPr="003F4B1F" w:rsidRDefault="008E7375" w:rsidP="00F8481F">
      <w:r w:rsidRPr="003F4B1F">
        <w:t>If an update failure is detected, the COM initiates the Recovery procedure where a Recovery package is downloaded from the backend and installed on the HA. In case this Recovery also fails, HA is marked/blocked by backend for further update and customer service has to be informed by the backend.</w:t>
      </w:r>
    </w:p>
    <w:p w14:paraId="6709AFAB" w14:textId="77777777" w:rsidR="00F8481F" w:rsidRPr="003F4B1F" w:rsidRDefault="008E7375" w:rsidP="00F8481F">
      <w:r w:rsidRPr="003F4B1F">
        <w:t>The detailed process of the recovery / rollback process is not defined yet.</w:t>
      </w:r>
    </w:p>
    <w:p w14:paraId="79A51BF1" w14:textId="77777777" w:rsidR="005B036C" w:rsidRPr="003F4B1F" w:rsidRDefault="005B036C" w:rsidP="00F8481F"/>
    <w:p w14:paraId="4E2DF12C" w14:textId="77777777" w:rsidR="005B036C" w:rsidRPr="003F4B1F" w:rsidRDefault="005B036C">
      <w:pPr>
        <w:rPr>
          <w:rFonts w:cs="Arial"/>
          <w:b/>
          <w:bCs/>
          <w:iCs/>
          <w:sz w:val="28"/>
          <w:szCs w:val="28"/>
        </w:rPr>
      </w:pPr>
      <w:r w:rsidRPr="003F4B1F">
        <w:rPr>
          <w:rFonts w:cs="Arial"/>
          <w:b/>
          <w:bCs/>
          <w:iCs/>
          <w:sz w:val="28"/>
          <w:szCs w:val="28"/>
        </w:rPr>
        <w:br w:type="page"/>
      </w:r>
    </w:p>
    <w:p w14:paraId="538A124E" w14:textId="77777777" w:rsidR="00E91372" w:rsidRPr="003F4B1F" w:rsidRDefault="00E91372"/>
    <w:p w14:paraId="72ED14B2" w14:textId="77777777" w:rsidR="00AA544A" w:rsidRPr="003F4B1F" w:rsidRDefault="00AA544A" w:rsidP="005F322F">
      <w:pPr>
        <w:pStyle w:val="Heading2"/>
      </w:pPr>
      <w:bookmarkStart w:id="945" w:name="_Toc88504101"/>
      <w:r w:rsidRPr="003F4B1F">
        <w:t>Finalize Update</w:t>
      </w:r>
      <w:bookmarkEnd w:id="945"/>
    </w:p>
    <w:p w14:paraId="0C3FF31E" w14:textId="77777777" w:rsidR="005279F4" w:rsidRPr="003F4B1F" w:rsidRDefault="005279F4" w:rsidP="00FD6CF7">
      <w:pPr>
        <w:ind w:left="576"/>
      </w:pPr>
    </w:p>
    <w:p w14:paraId="0C5E8285" w14:textId="77777777" w:rsidR="005279F4" w:rsidRPr="003F4B1F" w:rsidRDefault="00C927DB" w:rsidP="00FD6CF7">
      <w:pPr>
        <w:keepNext/>
      </w:pPr>
      <w:r w:rsidRPr="003F4B1F">
        <w:object w:dxaOrig="13600" w:dyaOrig="5588" w14:anchorId="086E05FA">
          <v:shape id="_x0000_i1031" type="#_x0000_t75" style="width:452.75pt;height:186.05pt" o:ole="">
            <v:imagedata r:id="rId24" o:title=""/>
          </v:shape>
          <o:OLEObject Type="Embed" ProgID="Visio.Drawing.11" ShapeID="_x0000_i1031" DrawAspect="Content" ObjectID="_1699116914" r:id="rId25"/>
        </w:object>
      </w:r>
    </w:p>
    <w:p w14:paraId="20C1D9C5" w14:textId="77777777" w:rsidR="005279F4" w:rsidRPr="003F4B1F" w:rsidRDefault="005B036C" w:rsidP="00FD6CF7">
      <w:pPr>
        <w:pStyle w:val="Caption"/>
      </w:pPr>
      <w:bookmarkStart w:id="946" w:name="_Toc88504213"/>
      <w:r w:rsidRPr="003F4B1F">
        <w:t xml:space="preserve">Figure </w:t>
      </w:r>
      <w:r w:rsidR="008E7375" w:rsidRPr="003F4B1F">
        <w:fldChar w:fldCharType="begin"/>
      </w:r>
      <w:r w:rsidRPr="003F4B1F">
        <w:instrText xml:space="preserve"> SEQ Figure \* ARABIC </w:instrText>
      </w:r>
      <w:r w:rsidR="008E7375" w:rsidRPr="003F4B1F">
        <w:fldChar w:fldCharType="separate"/>
      </w:r>
      <w:r w:rsidRPr="003F4B1F">
        <w:rPr>
          <w:noProof/>
        </w:rPr>
        <w:t>6</w:t>
      </w:r>
      <w:r w:rsidR="008E7375" w:rsidRPr="003F4B1F">
        <w:fldChar w:fldCharType="end"/>
      </w:r>
      <w:r w:rsidRPr="003F4B1F">
        <w:t xml:space="preserve"> - Flowchart for </w:t>
      </w:r>
      <w:r w:rsidR="008E7375" w:rsidRPr="003F4B1F">
        <w:rPr>
          <w:i/>
        </w:rPr>
        <w:t>Finalize Update</w:t>
      </w:r>
      <w:bookmarkEnd w:id="946"/>
    </w:p>
    <w:p w14:paraId="47CC2FE9" w14:textId="77777777" w:rsidR="005279F4" w:rsidRPr="003F4B1F" w:rsidRDefault="005279F4" w:rsidP="00FD6CF7"/>
    <w:p w14:paraId="7F56D336" w14:textId="77777777" w:rsidR="005B036C" w:rsidRPr="003F4B1F" w:rsidRDefault="005B036C" w:rsidP="005B036C">
      <w:r w:rsidRPr="003F4B1F">
        <w:t xml:space="preserve">After the installation has finished successfully, the FINALIZING state is entered. The new HA Configuration is collected from the components and sent to the HCA. </w:t>
      </w:r>
      <w:r w:rsidR="00912F26" w:rsidRPr="003F4B1F">
        <w:t xml:space="preserve">The collected HA Configuration is checked against the configuration in </w:t>
      </w:r>
      <w:r w:rsidR="00B33BA1" w:rsidRPr="003F4B1F">
        <w:t>the Update Manifest</w:t>
      </w:r>
      <w:r w:rsidR="00912F26" w:rsidRPr="003F4B1F">
        <w:t xml:space="preserve"> and the HA performs a final self test. </w:t>
      </w:r>
      <w:r w:rsidRPr="003F4B1F">
        <w:t xml:space="preserve">If </w:t>
      </w:r>
      <w:r w:rsidR="00912F26" w:rsidRPr="003F4B1F">
        <w:t>all</w:t>
      </w:r>
      <w:r w:rsidRPr="003F4B1F">
        <w:t xml:space="preserve"> was successful the update proceeds </w:t>
      </w:r>
      <w:r w:rsidR="00380DFF" w:rsidRPr="003F4B1F">
        <w:t>to finish</w:t>
      </w:r>
      <w:r w:rsidR="00912F26" w:rsidRPr="003F4B1F">
        <w:t xml:space="preserve"> the update</w:t>
      </w:r>
      <w:r w:rsidRPr="003F4B1F">
        <w:t>.</w:t>
      </w:r>
    </w:p>
    <w:p w14:paraId="40F1A917" w14:textId="77777777" w:rsidR="00A87AF8" w:rsidRPr="003F4B1F" w:rsidRDefault="00A87AF8" w:rsidP="005B036C"/>
    <w:p w14:paraId="11F0B58B" w14:textId="77777777" w:rsidR="00A87AF8" w:rsidRPr="003F4B1F" w:rsidRDefault="008E7375" w:rsidP="005B036C">
      <w:pPr>
        <w:rPr>
          <w:i/>
        </w:rPr>
      </w:pPr>
      <w:r w:rsidRPr="003F4B1F">
        <w:rPr>
          <w:i/>
        </w:rPr>
        <w:t>Note: Due to restarts of the COM module the HCA connection will be established only temporarily until the update process has finished.</w:t>
      </w:r>
    </w:p>
    <w:p w14:paraId="5A715555" w14:textId="77777777" w:rsidR="005B036C" w:rsidRPr="003F4B1F" w:rsidRDefault="005B036C" w:rsidP="005B036C"/>
    <w:p w14:paraId="48E394CA" w14:textId="77777777" w:rsidR="005279F4" w:rsidRPr="003F4B1F" w:rsidRDefault="005279F4" w:rsidP="00FD6CF7"/>
    <w:p w14:paraId="5DCFED56" w14:textId="77777777" w:rsidR="005279F4" w:rsidRPr="003F4B1F" w:rsidRDefault="005279F4" w:rsidP="00FD6CF7"/>
    <w:p w14:paraId="0CD0E1EC" w14:textId="77777777" w:rsidR="005279F4" w:rsidRPr="003F4B1F" w:rsidRDefault="005279F4" w:rsidP="00FD6CF7"/>
    <w:p w14:paraId="4477E0DE" w14:textId="77777777" w:rsidR="005B036C" w:rsidRPr="003F4B1F" w:rsidRDefault="005B036C">
      <w:r w:rsidRPr="003F4B1F">
        <w:br w:type="page"/>
      </w:r>
    </w:p>
    <w:p w14:paraId="45FA7F16" w14:textId="77777777" w:rsidR="005F322F" w:rsidRPr="003F4B1F" w:rsidRDefault="00AA544A" w:rsidP="005F322F">
      <w:pPr>
        <w:pStyle w:val="Heading2"/>
      </w:pPr>
      <w:bookmarkStart w:id="947" w:name="_Toc450725477"/>
      <w:bookmarkStart w:id="948" w:name="_Toc453746728"/>
      <w:bookmarkStart w:id="949" w:name="_Toc88504102"/>
      <w:bookmarkEnd w:id="947"/>
      <w:bookmarkEnd w:id="948"/>
      <w:r w:rsidRPr="003F4B1F">
        <w:lastRenderedPageBreak/>
        <w:t xml:space="preserve">Finish </w:t>
      </w:r>
      <w:r w:rsidR="008E7375" w:rsidRPr="003F4B1F">
        <w:t>Update</w:t>
      </w:r>
      <w:bookmarkEnd w:id="949"/>
    </w:p>
    <w:p w14:paraId="35EA520C" w14:textId="77777777" w:rsidR="00314509" w:rsidRPr="003F4B1F" w:rsidRDefault="00314509"/>
    <w:p w14:paraId="795A7524" w14:textId="77777777" w:rsidR="00314509" w:rsidRPr="003F4B1F" w:rsidRDefault="00EB7118">
      <w:pPr>
        <w:keepNext/>
      </w:pPr>
      <w:r w:rsidRPr="003F4B1F">
        <w:object w:dxaOrig="9971" w:dyaOrig="5157" w14:anchorId="7FE8070E">
          <v:shape id="_x0000_i1032" type="#_x0000_t75" style="width:453.3pt;height:233.85pt" o:ole="">
            <v:imagedata r:id="rId26" o:title=""/>
          </v:shape>
          <o:OLEObject Type="Embed" ProgID="Visio.Drawing.11" ShapeID="_x0000_i1032" DrawAspect="Content" ObjectID="_1699116915" r:id="rId27"/>
        </w:object>
      </w:r>
      <w:r w:rsidR="002D374F" w:rsidRPr="003F4B1F" w:rsidDel="002D374F">
        <w:t xml:space="preserve"> </w:t>
      </w:r>
    </w:p>
    <w:p w14:paraId="1E4CDDAB" w14:textId="77777777" w:rsidR="005F322F" w:rsidRPr="003F4B1F" w:rsidRDefault="00953FD0" w:rsidP="005F322F">
      <w:pPr>
        <w:pStyle w:val="Caption"/>
      </w:pPr>
      <w:r w:rsidRPr="003F4B1F">
        <w:t xml:space="preserve">Figure </w:t>
      </w:r>
      <w:r w:rsidR="006728CF" w:rsidRPr="003F4B1F">
        <w:t>7</w:t>
      </w:r>
      <w:r w:rsidR="008E7375" w:rsidRPr="003F4B1F">
        <w:t xml:space="preserve"> - Flowchart for </w:t>
      </w:r>
      <w:r w:rsidR="008E7375" w:rsidRPr="003F4B1F">
        <w:rPr>
          <w:i/>
        </w:rPr>
        <w:t>Finish Update</w:t>
      </w:r>
    </w:p>
    <w:p w14:paraId="05E098B4" w14:textId="77777777" w:rsidR="00004035" w:rsidRPr="003F4B1F" w:rsidRDefault="00004035"/>
    <w:p w14:paraId="144EF1FB" w14:textId="77777777" w:rsidR="002B5E71" w:rsidRPr="003F4B1F" w:rsidRDefault="008E7375" w:rsidP="00331EB5">
      <w:r w:rsidRPr="003F4B1F">
        <w:t xml:space="preserve">After installation </w:t>
      </w:r>
      <w:r w:rsidR="00A87AF8" w:rsidRPr="003F4B1F">
        <w:t xml:space="preserve">was successful, COM and HA perform a restart. </w:t>
      </w:r>
    </w:p>
    <w:p w14:paraId="33A5F3B0" w14:textId="77777777" w:rsidR="00331EB5" w:rsidRPr="003F4B1F" w:rsidRDefault="00A87AF8" w:rsidP="00331EB5">
      <w:r w:rsidRPr="003F4B1F">
        <w:t xml:space="preserve">After this </w:t>
      </w:r>
      <w:r w:rsidR="002B5E71" w:rsidRPr="003F4B1F">
        <w:t xml:space="preserve">final </w:t>
      </w:r>
      <w:r w:rsidRPr="003F4B1F">
        <w:t>restart the HA is fully functional</w:t>
      </w:r>
      <w:r w:rsidR="00381F66" w:rsidRPr="003F4B1F">
        <w:t xml:space="preserve"> and </w:t>
      </w:r>
      <w:r w:rsidR="004A6906" w:rsidRPr="003F4B1F">
        <w:t xml:space="preserve">the </w:t>
      </w:r>
      <w:r w:rsidR="00381F66" w:rsidRPr="003F4B1F">
        <w:t>remote operation service</w:t>
      </w:r>
      <w:r w:rsidRPr="003F4B1F">
        <w:t xml:space="preserve"> </w:t>
      </w:r>
      <w:r w:rsidR="00381F66" w:rsidRPr="003F4B1F">
        <w:t>is enabled again. T</w:t>
      </w:r>
      <w:r w:rsidR="00177DC1" w:rsidRPr="003F4B1F">
        <w:t>he</w:t>
      </w:r>
      <w:r w:rsidRPr="003F4B1F">
        <w:t xml:space="preserve"> COM </w:t>
      </w:r>
      <w:r w:rsidR="00177DC1" w:rsidRPr="003F4B1F">
        <w:t xml:space="preserve">is in FINISHED state. </w:t>
      </w:r>
      <w:r w:rsidR="00381F66" w:rsidRPr="003F4B1F">
        <w:t xml:space="preserve">It </w:t>
      </w:r>
      <w:r w:rsidR="00CB38FA" w:rsidRPr="003F4B1F">
        <w:t>will proceed from this state only after it has received</w:t>
      </w:r>
      <w:r w:rsidRPr="003F4B1F">
        <w:t xml:space="preserve"> a request for the update state from HCA</w:t>
      </w:r>
      <w:r w:rsidR="00CB38FA" w:rsidRPr="003F4B1F">
        <w:t xml:space="preserve"> (to make sure HCA </w:t>
      </w:r>
      <w:r w:rsidR="000549A6" w:rsidRPr="003F4B1F">
        <w:t>notices</w:t>
      </w:r>
      <w:r w:rsidR="00CB38FA" w:rsidRPr="003F4B1F">
        <w:t xml:space="preserve"> </w:t>
      </w:r>
      <w:r w:rsidR="00D14A27" w:rsidRPr="003F4B1F">
        <w:t>the update</w:t>
      </w:r>
      <w:r w:rsidR="00CB38FA" w:rsidRPr="003F4B1F">
        <w:t xml:space="preserve"> success)</w:t>
      </w:r>
      <w:r w:rsidRPr="003F4B1F">
        <w:t xml:space="preserve">. The HCA issues this request a soon </w:t>
      </w:r>
      <w:r w:rsidR="002B5E71" w:rsidRPr="003F4B1F">
        <w:t>as the COM-HCA connection is re</w:t>
      </w:r>
      <w:r w:rsidRPr="003F4B1F">
        <w:t>established</w:t>
      </w:r>
      <w:r w:rsidR="008E7375" w:rsidRPr="003F4B1F">
        <w:t>.</w:t>
      </w:r>
      <w:r w:rsidRPr="003F4B1F">
        <w:t xml:space="preserve"> The COM responds with update state FINISHED </w:t>
      </w:r>
      <w:r w:rsidR="002B5E71" w:rsidRPr="003F4B1F">
        <w:t>to indicate that the update transaction has completed.</w:t>
      </w:r>
    </w:p>
    <w:p w14:paraId="0082880C" w14:textId="77777777" w:rsidR="0093656A" w:rsidRPr="003F4B1F" w:rsidRDefault="0093656A" w:rsidP="00331EB5">
      <w:r w:rsidRPr="003F4B1F">
        <w:t>Finally</w:t>
      </w:r>
      <w:r w:rsidR="00F253C8" w:rsidRPr="003F4B1F">
        <w:t xml:space="preserve"> the COM switches to IDLE state.</w:t>
      </w:r>
    </w:p>
    <w:p w14:paraId="2AA9F76C" w14:textId="77777777" w:rsidR="00331EB5" w:rsidRPr="003F4B1F" w:rsidRDefault="00331EB5"/>
    <w:p w14:paraId="5585B384" w14:textId="77777777" w:rsidR="00004035" w:rsidRPr="003F4B1F" w:rsidRDefault="008E7375" w:rsidP="00BB4725">
      <w:r w:rsidRPr="003F4B1F">
        <w:br w:type="page"/>
      </w:r>
    </w:p>
    <w:p w14:paraId="0544A6A9" w14:textId="77777777" w:rsidR="00582158" w:rsidRPr="003F4B1F" w:rsidRDefault="008E7375" w:rsidP="00582158">
      <w:pPr>
        <w:pStyle w:val="Heading1"/>
      </w:pPr>
      <w:bookmarkStart w:id="950" w:name="_Toc88504103"/>
      <w:r w:rsidRPr="003F4B1F">
        <w:lastRenderedPageBreak/>
        <w:t>Service – Firmware Update – v2</w:t>
      </w:r>
      <w:bookmarkEnd w:id="950"/>
    </w:p>
    <w:p w14:paraId="35BA5924" w14:textId="77777777" w:rsidR="00582158" w:rsidRPr="003F4B1F" w:rsidRDefault="008E7375" w:rsidP="00582158">
      <w:r w:rsidRPr="003F4B1F">
        <w:t>This service is defined as:</w:t>
      </w:r>
    </w:p>
    <w:p w14:paraId="48FA9950" w14:textId="77777777" w:rsidR="00582158" w:rsidRPr="003F4B1F" w:rsidRDefault="008E7375" w:rsidP="00582158">
      <w:r w:rsidRPr="003F4B1F">
        <w:t>serviceShortName = fu</w:t>
      </w:r>
    </w:p>
    <w:p w14:paraId="50D866BB" w14:textId="77777777" w:rsidR="00582158" w:rsidRPr="003F4B1F" w:rsidRDefault="008E7375" w:rsidP="00582158">
      <w:r w:rsidRPr="003F4B1F">
        <w:t>versionNumber = 2</w:t>
      </w:r>
    </w:p>
    <w:p w14:paraId="18E9F784" w14:textId="21096605" w:rsidR="00582158" w:rsidRPr="003F4B1F" w:rsidRDefault="00582158" w:rsidP="00582158"/>
    <w:p w14:paraId="009B8F9C" w14:textId="6FF86668" w:rsidR="00CA5A0F" w:rsidRPr="003F4B1F" w:rsidRDefault="00CA5A0F" w:rsidP="00582158">
      <w:r w:rsidRPr="003F4B1F">
        <w:t>The service is superseded by version 3 for SMM and later.</w:t>
      </w:r>
    </w:p>
    <w:p w14:paraId="277D8A36" w14:textId="23529FBB" w:rsidR="00CA5A0F" w:rsidRPr="003F4B1F" w:rsidRDefault="00CA5A0F" w:rsidP="00582158">
      <w:r w:rsidRPr="003F4B1F">
        <w:t>Version 2 is valid for COM GEN2 only.</w:t>
      </w:r>
    </w:p>
    <w:p w14:paraId="3B7810B3" w14:textId="77777777" w:rsidR="00CA5A0F" w:rsidRPr="003F4B1F" w:rsidRDefault="00CA5A0F" w:rsidP="00582158"/>
    <w:p w14:paraId="62C945CA" w14:textId="77777777" w:rsidR="00582158" w:rsidRPr="003F4B1F" w:rsidRDefault="008E7375" w:rsidP="00582158">
      <w:pPr>
        <w:pStyle w:val="Heading2"/>
      </w:pPr>
      <w:bookmarkStart w:id="951" w:name="_Toc88504104"/>
      <w:r w:rsidRPr="003F4B1F">
        <w:t>Overview</w:t>
      </w:r>
      <w:bookmarkEnd w:id="951"/>
    </w:p>
    <w:p w14:paraId="5E87311F" w14:textId="77777777" w:rsidR="00582158" w:rsidRPr="003F4B1F" w:rsidRDefault="008E7375" w:rsidP="00582158">
      <w:r w:rsidRPr="003F4B1F">
        <w:t>Service Provider:</w:t>
      </w:r>
      <w:r w:rsidRPr="003F4B1F">
        <w:tab/>
        <w:t>COM</w:t>
      </w:r>
    </w:p>
    <w:p w14:paraId="03744AD5" w14:textId="77777777" w:rsidR="00582158" w:rsidRPr="003F4B1F" w:rsidRDefault="008E7375" w:rsidP="00582158">
      <w:r w:rsidRPr="003F4B1F">
        <w:t>Service Consumer:</w:t>
      </w:r>
      <w:r w:rsidRPr="003F4B1F">
        <w:tab/>
        <w:t>ED</w:t>
      </w:r>
    </w:p>
    <w:p w14:paraId="1F677551" w14:textId="77777777" w:rsidR="00582158" w:rsidRPr="003F4B1F" w:rsidRDefault="008E7375" w:rsidP="00582158">
      <w:r w:rsidRPr="003F4B1F">
        <w:t>Always available:</w:t>
      </w:r>
      <w:r w:rsidRPr="003F4B1F">
        <w:tab/>
        <w:t>No</w:t>
      </w:r>
    </w:p>
    <w:p w14:paraId="5F0C7725" w14:textId="77777777" w:rsidR="00582158" w:rsidRPr="003F4B1F" w:rsidRDefault="00582158" w:rsidP="00582158"/>
    <w:p w14:paraId="7C43B4A8" w14:textId="77777777" w:rsidR="00582158" w:rsidRPr="003F4B1F" w:rsidRDefault="008E7375" w:rsidP="00582158">
      <w:r w:rsidRPr="003F4B1F">
        <w:t>The ED is in this case the backend or the local customer service.</w:t>
      </w:r>
    </w:p>
    <w:p w14:paraId="4C7698A7" w14:textId="77777777" w:rsidR="00145ADE" w:rsidRPr="003F4B1F" w:rsidRDefault="00145ADE" w:rsidP="00582158">
      <w:r w:rsidRPr="003F4B1F">
        <w:t>This service can be also accessed during initialization of the connection.</w:t>
      </w:r>
    </w:p>
    <w:p w14:paraId="7CCB0FD0" w14:textId="77777777" w:rsidR="00582158" w:rsidRPr="003F4B1F" w:rsidRDefault="00582158" w:rsidP="00582158"/>
    <w:p w14:paraId="152A93E7" w14:textId="77777777" w:rsidR="00582158" w:rsidRPr="003F4B1F" w:rsidRDefault="008E7375" w:rsidP="00582158">
      <w:pPr>
        <w:pStyle w:val="Heading2"/>
      </w:pPr>
      <w:bookmarkStart w:id="952" w:name="_Toc88504105"/>
      <w:r w:rsidRPr="003F4B1F">
        <w:t>List of Resources</w:t>
      </w:r>
      <w:bookmarkEnd w:id="952"/>
    </w:p>
    <w:p w14:paraId="1D78C9C8" w14:textId="77777777" w:rsidR="00582158" w:rsidRPr="003F4B1F" w:rsidRDefault="008E7375" w:rsidP="00582158">
      <w:r w:rsidRPr="003F4B1F">
        <w:t>The following &lt;</w:t>
      </w:r>
      <w:r w:rsidR="00AC268B" w:rsidRPr="003F4B1F">
        <w:rPr>
          <w:rStyle w:val="CodeBig"/>
        </w:rPr>
        <w:t>detailedResource&gt;</w:t>
      </w:r>
      <w:r w:rsidRPr="003F4B1F">
        <w:t xml:space="preserve"> are used within this service:</w:t>
      </w:r>
    </w:p>
    <w:p w14:paraId="3DE1AE5C" w14:textId="77777777" w:rsidR="00582158" w:rsidRPr="003F4B1F" w:rsidRDefault="00582158" w:rsidP="0058215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3260"/>
        <w:gridCol w:w="2551"/>
      </w:tblGrid>
      <w:tr w:rsidR="00582158" w:rsidRPr="003F4B1F" w14:paraId="63DB78E0" w14:textId="77777777" w:rsidTr="00FD6CF7">
        <w:tc>
          <w:tcPr>
            <w:tcW w:w="3261" w:type="dxa"/>
            <w:shd w:val="clear" w:color="auto" w:fill="E6E6E6"/>
          </w:tcPr>
          <w:p w14:paraId="15EADBD0" w14:textId="77777777" w:rsidR="00582158" w:rsidRPr="003F4B1F" w:rsidRDefault="00582158" w:rsidP="00582158">
            <w:pPr>
              <w:rPr>
                <w:b/>
                <w:bCs/>
                <w:sz w:val="20"/>
              </w:rPr>
            </w:pPr>
            <w:r w:rsidRPr="003F4B1F">
              <w:rPr>
                <w:b/>
                <w:bCs/>
                <w:sz w:val="20"/>
              </w:rPr>
              <w:t>Resource</w:t>
            </w:r>
          </w:p>
        </w:tc>
        <w:tc>
          <w:tcPr>
            <w:tcW w:w="3260" w:type="dxa"/>
            <w:shd w:val="clear" w:color="auto" w:fill="E6E6E6"/>
          </w:tcPr>
          <w:p w14:paraId="6DFF6C9D" w14:textId="77777777" w:rsidR="00582158" w:rsidRPr="003F4B1F" w:rsidRDefault="00582158" w:rsidP="00582158">
            <w:pPr>
              <w:rPr>
                <w:b/>
                <w:bCs/>
                <w:sz w:val="20"/>
              </w:rPr>
            </w:pPr>
            <w:r w:rsidRPr="003F4B1F">
              <w:rPr>
                <w:b/>
                <w:bCs/>
                <w:sz w:val="20"/>
              </w:rPr>
              <w:t>Content Type</w:t>
            </w:r>
          </w:p>
        </w:tc>
        <w:tc>
          <w:tcPr>
            <w:tcW w:w="2551" w:type="dxa"/>
            <w:shd w:val="clear" w:color="auto" w:fill="E6E6E6"/>
          </w:tcPr>
          <w:p w14:paraId="7AF6A9C2" w14:textId="77777777" w:rsidR="00582158" w:rsidRPr="003F4B1F" w:rsidRDefault="00582158" w:rsidP="00582158">
            <w:pPr>
              <w:rPr>
                <w:b/>
                <w:bCs/>
                <w:sz w:val="20"/>
              </w:rPr>
            </w:pPr>
            <w:r w:rsidRPr="003F4B1F">
              <w:rPr>
                <w:b/>
                <w:bCs/>
                <w:sz w:val="20"/>
              </w:rPr>
              <w:t>Valid Actions</w:t>
            </w:r>
          </w:p>
        </w:tc>
      </w:tr>
      <w:tr w:rsidR="004E7C2E" w:rsidRPr="003F4B1F" w14:paraId="7DC78B99" w14:textId="77777777" w:rsidTr="00FD6CF7">
        <w:tc>
          <w:tcPr>
            <w:tcW w:w="3261" w:type="dxa"/>
            <w:shd w:val="clear" w:color="auto" w:fill="auto"/>
          </w:tcPr>
          <w:p w14:paraId="75B91DE3" w14:textId="77777777" w:rsidR="004E7C2E" w:rsidRPr="003F4B1F" w:rsidRDefault="00AC268B" w:rsidP="00AB045B">
            <w:pPr>
              <w:rPr>
                <w:rStyle w:val="CodeBig"/>
              </w:rPr>
            </w:pPr>
            <w:r w:rsidRPr="003F4B1F">
              <w:rPr>
                <w:rStyle w:val="CodeBig"/>
              </w:rPr>
              <w:t>haConfigRetrigger</w:t>
            </w:r>
          </w:p>
        </w:tc>
        <w:tc>
          <w:tcPr>
            <w:tcW w:w="3260" w:type="dxa"/>
          </w:tcPr>
          <w:p w14:paraId="59BC789C" w14:textId="77777777" w:rsidR="004E7C2E" w:rsidRPr="003F4B1F" w:rsidRDefault="00C2371A" w:rsidP="00AB045B">
            <w:pPr>
              <w:rPr>
                <w:rStyle w:val="CodeBig"/>
              </w:rPr>
            </w:pPr>
            <w:r w:rsidRPr="003F4B1F">
              <w:rPr>
                <w:rStyle w:val="CodeBig"/>
              </w:rPr>
              <w:t>CONFIGRETRIGGER</w:t>
            </w:r>
          </w:p>
        </w:tc>
        <w:tc>
          <w:tcPr>
            <w:tcW w:w="2551" w:type="dxa"/>
          </w:tcPr>
          <w:p w14:paraId="2E6BEF49" w14:textId="77777777" w:rsidR="004E7C2E" w:rsidRPr="003F4B1F" w:rsidRDefault="00AC268B" w:rsidP="00AB045B">
            <w:pPr>
              <w:rPr>
                <w:rStyle w:val="CodeBig"/>
              </w:rPr>
            </w:pPr>
            <w:r w:rsidRPr="003F4B1F">
              <w:rPr>
                <w:rStyle w:val="CodeBig"/>
              </w:rPr>
              <w:t>POST</w:t>
            </w:r>
          </w:p>
        </w:tc>
      </w:tr>
      <w:tr w:rsidR="00E84E4E" w:rsidRPr="003F4B1F" w14:paraId="657DB21D" w14:textId="77777777" w:rsidTr="00FD6CF7">
        <w:tc>
          <w:tcPr>
            <w:tcW w:w="3261" w:type="dxa"/>
            <w:shd w:val="clear" w:color="auto" w:fill="auto"/>
          </w:tcPr>
          <w:p w14:paraId="6B4362BE" w14:textId="77777777" w:rsidR="00E84E4E" w:rsidRPr="003F4B1F" w:rsidRDefault="00AC268B" w:rsidP="00AB045B">
            <w:pPr>
              <w:rPr>
                <w:rStyle w:val="CodeBig"/>
              </w:rPr>
            </w:pPr>
            <w:r w:rsidRPr="003F4B1F">
              <w:rPr>
                <w:rStyle w:val="CodeBig"/>
              </w:rPr>
              <w:t>haConfig</w:t>
            </w:r>
          </w:p>
        </w:tc>
        <w:tc>
          <w:tcPr>
            <w:tcW w:w="3260" w:type="dxa"/>
          </w:tcPr>
          <w:p w14:paraId="132FFE19" w14:textId="77777777" w:rsidR="00E84E4E" w:rsidRPr="003F4B1F" w:rsidRDefault="00AC268B" w:rsidP="00AB045B">
            <w:pPr>
              <w:rPr>
                <w:rStyle w:val="CodeBig"/>
              </w:rPr>
            </w:pPr>
            <w:r w:rsidRPr="003F4B1F">
              <w:rPr>
                <w:rStyle w:val="CodeBig"/>
              </w:rPr>
              <w:t>HACONFIG</w:t>
            </w:r>
          </w:p>
        </w:tc>
        <w:tc>
          <w:tcPr>
            <w:tcW w:w="2551" w:type="dxa"/>
          </w:tcPr>
          <w:p w14:paraId="3333CE4A" w14:textId="77777777" w:rsidR="00E84E4E" w:rsidRPr="003F4B1F" w:rsidRDefault="00AC268B" w:rsidP="00AB045B">
            <w:pPr>
              <w:rPr>
                <w:rStyle w:val="CodeBig"/>
              </w:rPr>
            </w:pPr>
            <w:r w:rsidRPr="003F4B1F">
              <w:rPr>
                <w:rStyle w:val="CodeBig"/>
              </w:rPr>
              <w:t>NOTIFY</w:t>
            </w:r>
          </w:p>
        </w:tc>
      </w:tr>
      <w:tr w:rsidR="00F87C09" w:rsidRPr="003F4B1F" w14:paraId="03D0A043" w14:textId="77777777" w:rsidTr="00FD6CF7">
        <w:tc>
          <w:tcPr>
            <w:tcW w:w="3261" w:type="dxa"/>
            <w:shd w:val="clear" w:color="auto" w:fill="auto"/>
          </w:tcPr>
          <w:p w14:paraId="2226FC72" w14:textId="77777777" w:rsidR="00F87C09" w:rsidRPr="003F4B1F" w:rsidRDefault="00AC268B" w:rsidP="00202BC7">
            <w:pPr>
              <w:rPr>
                <w:rStyle w:val="CodeBig"/>
              </w:rPr>
            </w:pPr>
            <w:r w:rsidRPr="003F4B1F">
              <w:rPr>
                <w:rStyle w:val="CodeBig"/>
              </w:rPr>
              <w:t>newUpdateAvailable</w:t>
            </w:r>
          </w:p>
        </w:tc>
        <w:tc>
          <w:tcPr>
            <w:tcW w:w="3260" w:type="dxa"/>
          </w:tcPr>
          <w:p w14:paraId="4CAF6932" w14:textId="77777777" w:rsidR="00F87C09" w:rsidRPr="003F4B1F" w:rsidRDefault="00AC268B" w:rsidP="005B4980">
            <w:pPr>
              <w:rPr>
                <w:rStyle w:val="CodeBig"/>
              </w:rPr>
            </w:pPr>
            <w:r w:rsidRPr="003F4B1F">
              <w:rPr>
                <w:rStyle w:val="CodeBig"/>
              </w:rPr>
              <w:t>NEWUPDATEAVAIL</w:t>
            </w:r>
          </w:p>
        </w:tc>
        <w:tc>
          <w:tcPr>
            <w:tcW w:w="2551" w:type="dxa"/>
          </w:tcPr>
          <w:p w14:paraId="00637D75" w14:textId="77777777" w:rsidR="00F87C09" w:rsidRPr="003F4B1F" w:rsidRDefault="00AC268B" w:rsidP="00202BC7">
            <w:pPr>
              <w:rPr>
                <w:rStyle w:val="CodeBig"/>
              </w:rPr>
            </w:pPr>
            <w:r w:rsidRPr="003F4B1F">
              <w:rPr>
                <w:rStyle w:val="CodeBig"/>
              </w:rPr>
              <w:t>POST</w:t>
            </w:r>
          </w:p>
        </w:tc>
      </w:tr>
      <w:tr w:rsidR="00792264" w:rsidRPr="003F4B1F" w14:paraId="537D5556" w14:textId="77777777" w:rsidTr="00FD6CF7">
        <w:tc>
          <w:tcPr>
            <w:tcW w:w="3261" w:type="dxa"/>
            <w:shd w:val="clear" w:color="auto" w:fill="auto"/>
          </w:tcPr>
          <w:p w14:paraId="75A0EB00" w14:textId="77777777" w:rsidR="00792264" w:rsidRPr="003F4B1F" w:rsidRDefault="00330EF3" w:rsidP="00582158">
            <w:pPr>
              <w:rPr>
                <w:rStyle w:val="CodeBig"/>
              </w:rPr>
            </w:pPr>
            <w:r w:rsidRPr="003F4B1F">
              <w:rPr>
                <w:rStyle w:val="CodeBig"/>
              </w:rPr>
              <w:t>packageProperties</w:t>
            </w:r>
            <w:r w:rsidR="00F87C09" w:rsidRPr="003F4B1F">
              <w:rPr>
                <w:rStyle w:val="CodeBig"/>
              </w:rPr>
              <w:t>Request</w:t>
            </w:r>
          </w:p>
        </w:tc>
        <w:tc>
          <w:tcPr>
            <w:tcW w:w="3260" w:type="dxa"/>
          </w:tcPr>
          <w:p w14:paraId="39646436" w14:textId="77777777" w:rsidR="00792264" w:rsidRPr="003F4B1F" w:rsidRDefault="00330EF3" w:rsidP="00F87C09">
            <w:pPr>
              <w:rPr>
                <w:rStyle w:val="CodeBig"/>
              </w:rPr>
            </w:pPr>
            <w:r w:rsidRPr="003F4B1F">
              <w:rPr>
                <w:rStyle w:val="CodeBig"/>
              </w:rPr>
              <w:t>PACKAGEPROPERTIES</w:t>
            </w:r>
            <w:r w:rsidR="00F87C09" w:rsidRPr="003F4B1F">
              <w:rPr>
                <w:rStyle w:val="CodeBig"/>
              </w:rPr>
              <w:t>REQUEST</w:t>
            </w:r>
          </w:p>
        </w:tc>
        <w:tc>
          <w:tcPr>
            <w:tcW w:w="2551" w:type="dxa"/>
          </w:tcPr>
          <w:p w14:paraId="5B652D07" w14:textId="77777777" w:rsidR="00792264" w:rsidRPr="003F4B1F" w:rsidRDefault="00F87C09" w:rsidP="00E969B4">
            <w:pPr>
              <w:rPr>
                <w:rStyle w:val="CodeBig"/>
              </w:rPr>
            </w:pPr>
            <w:r w:rsidRPr="003F4B1F">
              <w:rPr>
                <w:rStyle w:val="CodeBig"/>
              </w:rPr>
              <w:t>NOTIFY</w:t>
            </w:r>
          </w:p>
        </w:tc>
      </w:tr>
      <w:tr w:rsidR="00792264" w:rsidRPr="003F4B1F" w14:paraId="116BFAD3" w14:textId="77777777" w:rsidTr="00FD6CF7">
        <w:tc>
          <w:tcPr>
            <w:tcW w:w="3261" w:type="dxa"/>
            <w:tcBorders>
              <w:bottom w:val="single" w:sz="4" w:space="0" w:color="auto"/>
            </w:tcBorders>
            <w:shd w:val="clear" w:color="auto" w:fill="auto"/>
          </w:tcPr>
          <w:p w14:paraId="0A3F9E62" w14:textId="77777777" w:rsidR="00792264" w:rsidRPr="003F4B1F" w:rsidRDefault="00AC268B" w:rsidP="00792264">
            <w:pPr>
              <w:rPr>
                <w:rStyle w:val="CodeBig"/>
              </w:rPr>
            </w:pPr>
            <w:r w:rsidRPr="003F4B1F">
              <w:rPr>
                <w:rStyle w:val="CodeBig"/>
              </w:rPr>
              <w:t>packageProperties</w:t>
            </w:r>
          </w:p>
        </w:tc>
        <w:tc>
          <w:tcPr>
            <w:tcW w:w="3260" w:type="dxa"/>
            <w:tcBorders>
              <w:bottom w:val="single" w:sz="4" w:space="0" w:color="auto"/>
            </w:tcBorders>
          </w:tcPr>
          <w:p w14:paraId="45ABDCC9" w14:textId="77777777" w:rsidR="00792264" w:rsidRPr="003F4B1F" w:rsidRDefault="00AC268B" w:rsidP="0019640F">
            <w:pPr>
              <w:rPr>
                <w:rStyle w:val="CodeBig"/>
              </w:rPr>
            </w:pPr>
            <w:r w:rsidRPr="003F4B1F">
              <w:rPr>
                <w:rStyle w:val="CodeBig"/>
              </w:rPr>
              <w:t>PACKAGEPROPERTIES</w:t>
            </w:r>
          </w:p>
        </w:tc>
        <w:tc>
          <w:tcPr>
            <w:tcW w:w="2551" w:type="dxa"/>
            <w:tcBorders>
              <w:bottom w:val="single" w:sz="4" w:space="0" w:color="auto"/>
            </w:tcBorders>
          </w:tcPr>
          <w:p w14:paraId="6D41D3EC" w14:textId="77777777" w:rsidR="00792264" w:rsidRPr="003F4B1F" w:rsidRDefault="00AC268B" w:rsidP="00792264">
            <w:pPr>
              <w:rPr>
                <w:rStyle w:val="CodeBig"/>
              </w:rPr>
            </w:pPr>
            <w:r w:rsidRPr="003F4B1F">
              <w:rPr>
                <w:rStyle w:val="CodeBig"/>
              </w:rPr>
              <w:t>POST</w:t>
            </w:r>
          </w:p>
        </w:tc>
      </w:tr>
      <w:tr w:rsidR="00582158" w:rsidRPr="003F4B1F" w14:paraId="66B513A3" w14:textId="77777777" w:rsidTr="00FD6CF7">
        <w:tc>
          <w:tcPr>
            <w:tcW w:w="3261" w:type="dxa"/>
            <w:shd w:val="clear" w:color="auto" w:fill="auto"/>
          </w:tcPr>
          <w:p w14:paraId="76822E51" w14:textId="77777777" w:rsidR="00582158" w:rsidRPr="003F4B1F" w:rsidRDefault="00AC268B" w:rsidP="00582158">
            <w:pPr>
              <w:rPr>
                <w:rStyle w:val="CodeBig"/>
              </w:rPr>
            </w:pPr>
            <w:r w:rsidRPr="003F4B1F">
              <w:rPr>
                <w:rStyle w:val="CodeBig"/>
              </w:rPr>
              <w:t>state</w:t>
            </w:r>
          </w:p>
        </w:tc>
        <w:tc>
          <w:tcPr>
            <w:tcW w:w="3260" w:type="dxa"/>
          </w:tcPr>
          <w:p w14:paraId="7B37C612" w14:textId="77777777" w:rsidR="00582158" w:rsidRPr="003F4B1F" w:rsidRDefault="00AC268B" w:rsidP="00E77CAA">
            <w:pPr>
              <w:rPr>
                <w:rStyle w:val="CodeBig"/>
              </w:rPr>
            </w:pPr>
            <w:r w:rsidRPr="003F4B1F">
              <w:rPr>
                <w:rStyle w:val="CodeBig"/>
              </w:rPr>
              <w:t>FUSTATE</w:t>
            </w:r>
          </w:p>
        </w:tc>
        <w:tc>
          <w:tcPr>
            <w:tcW w:w="2551" w:type="dxa"/>
          </w:tcPr>
          <w:p w14:paraId="25B68911" w14:textId="77777777" w:rsidR="00582158" w:rsidRPr="003F4B1F" w:rsidRDefault="00AC268B" w:rsidP="00582158">
            <w:pPr>
              <w:rPr>
                <w:rStyle w:val="CodeBig"/>
              </w:rPr>
            </w:pPr>
            <w:r w:rsidRPr="003F4B1F">
              <w:rPr>
                <w:rStyle w:val="CodeBig"/>
              </w:rPr>
              <w:t>GET, NOTIFY</w:t>
            </w:r>
          </w:p>
        </w:tc>
      </w:tr>
      <w:tr w:rsidR="00B279BF" w:rsidRPr="003F4B1F" w14:paraId="0D048DD7" w14:textId="77777777" w:rsidTr="00D44913">
        <w:tc>
          <w:tcPr>
            <w:tcW w:w="3261" w:type="dxa"/>
            <w:shd w:val="clear" w:color="auto" w:fill="auto"/>
          </w:tcPr>
          <w:p w14:paraId="4BBF3279" w14:textId="77777777" w:rsidR="00B279BF" w:rsidRPr="003F4B1F" w:rsidRDefault="00B279BF" w:rsidP="00D44913">
            <w:pPr>
              <w:rPr>
                <w:rStyle w:val="CodeBig"/>
              </w:rPr>
            </w:pPr>
            <w:r w:rsidRPr="003F4B1F">
              <w:rPr>
                <w:rStyle w:val="CodeBig"/>
              </w:rPr>
              <w:t>permissionRetrigger</w:t>
            </w:r>
          </w:p>
        </w:tc>
        <w:tc>
          <w:tcPr>
            <w:tcW w:w="3260" w:type="dxa"/>
          </w:tcPr>
          <w:p w14:paraId="01003922" w14:textId="77777777" w:rsidR="00B279BF" w:rsidRPr="003F4B1F" w:rsidRDefault="00B279BF" w:rsidP="00D44913">
            <w:pPr>
              <w:rPr>
                <w:rStyle w:val="CodeBig"/>
              </w:rPr>
            </w:pPr>
            <w:r w:rsidRPr="003F4B1F">
              <w:rPr>
                <w:rStyle w:val="CodeBig"/>
              </w:rPr>
              <w:t>PERMRETRIGGER</w:t>
            </w:r>
          </w:p>
        </w:tc>
        <w:tc>
          <w:tcPr>
            <w:tcW w:w="2551" w:type="dxa"/>
          </w:tcPr>
          <w:p w14:paraId="009C736B" w14:textId="77777777" w:rsidR="00B279BF" w:rsidRPr="003F4B1F" w:rsidRDefault="00B279BF" w:rsidP="00D44913">
            <w:pPr>
              <w:rPr>
                <w:rStyle w:val="CodeBig"/>
              </w:rPr>
            </w:pPr>
            <w:r w:rsidRPr="003F4B1F">
              <w:rPr>
                <w:rStyle w:val="CodeBig"/>
              </w:rPr>
              <w:t>POST</w:t>
            </w:r>
          </w:p>
        </w:tc>
      </w:tr>
      <w:tr w:rsidR="00487559" w:rsidRPr="003F4B1F" w14:paraId="2B0C200D" w14:textId="77777777" w:rsidTr="00FD6CF7">
        <w:tc>
          <w:tcPr>
            <w:tcW w:w="3261" w:type="dxa"/>
            <w:shd w:val="clear" w:color="auto" w:fill="auto"/>
          </w:tcPr>
          <w:p w14:paraId="02C23867" w14:textId="77777777" w:rsidR="00487559" w:rsidRPr="003F4B1F" w:rsidRDefault="00487559" w:rsidP="001C7CC0">
            <w:pPr>
              <w:rPr>
                <w:rStyle w:val="CodeBig"/>
              </w:rPr>
            </w:pPr>
            <w:r w:rsidRPr="003F4B1F">
              <w:rPr>
                <w:rStyle w:val="CodeBig"/>
              </w:rPr>
              <w:t>abort</w:t>
            </w:r>
          </w:p>
        </w:tc>
        <w:tc>
          <w:tcPr>
            <w:tcW w:w="3260" w:type="dxa"/>
          </w:tcPr>
          <w:p w14:paraId="6FFA7099" w14:textId="77777777" w:rsidR="00487559" w:rsidRPr="003F4B1F" w:rsidRDefault="00C2371A" w:rsidP="001C7CC0">
            <w:pPr>
              <w:rPr>
                <w:rStyle w:val="CodeBig"/>
              </w:rPr>
            </w:pPr>
            <w:r w:rsidRPr="003F4B1F">
              <w:rPr>
                <w:rStyle w:val="CodeBig"/>
              </w:rPr>
              <w:t>ABORT</w:t>
            </w:r>
          </w:p>
        </w:tc>
        <w:tc>
          <w:tcPr>
            <w:tcW w:w="2551" w:type="dxa"/>
          </w:tcPr>
          <w:p w14:paraId="75BE92A1" w14:textId="77777777" w:rsidR="00487559" w:rsidRPr="003F4B1F" w:rsidRDefault="00AC268B" w:rsidP="001C7CC0">
            <w:pPr>
              <w:rPr>
                <w:rStyle w:val="CodeBig"/>
              </w:rPr>
            </w:pPr>
            <w:r w:rsidRPr="003F4B1F">
              <w:rPr>
                <w:rStyle w:val="CodeBig"/>
              </w:rPr>
              <w:t>POST</w:t>
            </w:r>
          </w:p>
        </w:tc>
      </w:tr>
    </w:tbl>
    <w:p w14:paraId="0B366C6A" w14:textId="77777777" w:rsidR="00EB25A2" w:rsidRPr="003F4B1F" w:rsidRDefault="00EB25A2" w:rsidP="00582158"/>
    <w:p w14:paraId="41E9E23E" w14:textId="77777777" w:rsidR="00FF6F5C" w:rsidRPr="003F4B1F" w:rsidRDefault="00FF6F5C">
      <w:r w:rsidRPr="003F4B1F">
        <w:br w:type="page"/>
      </w:r>
    </w:p>
    <w:p w14:paraId="44994628" w14:textId="77777777" w:rsidR="00582158" w:rsidRPr="003F4B1F" w:rsidRDefault="00582158" w:rsidP="00582158">
      <w:pPr>
        <w:pStyle w:val="Heading2"/>
      </w:pPr>
      <w:bookmarkStart w:id="953" w:name="_Toc88504106"/>
      <w:r w:rsidRPr="003F4B1F">
        <w:lastRenderedPageBreak/>
        <w:t>Structures in item &lt;data&gt;</w:t>
      </w:r>
      <w:bookmarkEnd w:id="953"/>
    </w:p>
    <w:p w14:paraId="47253A02" w14:textId="77777777" w:rsidR="00334D52" w:rsidRPr="003F4B1F" w:rsidRDefault="00334D52" w:rsidP="00E77CAA">
      <w:pPr>
        <w:pStyle w:val="Heading3"/>
      </w:pPr>
      <w:bookmarkStart w:id="954" w:name="_Toc353968490"/>
      <w:bookmarkStart w:id="955" w:name="_Toc367968133"/>
      <w:bookmarkStart w:id="956" w:name="_Toc88504107"/>
      <w:r w:rsidRPr="003F4B1F">
        <w:t>Content type HACONFIG</w:t>
      </w:r>
      <w:bookmarkEnd w:id="956"/>
    </w:p>
    <w:p w14:paraId="7A2F3185" w14:textId="77777777" w:rsidR="005F322F" w:rsidRPr="003F4B1F" w:rsidRDefault="00334D52" w:rsidP="005F322F">
      <w:r w:rsidRPr="003F4B1F">
        <w:t xml:space="preserve">This content type provides information about all current </w:t>
      </w:r>
      <w:r w:rsidR="008E7375" w:rsidRPr="003F4B1F">
        <w:t>electronics on the HA.</w:t>
      </w:r>
    </w:p>
    <w:p w14:paraId="7F8BB080" w14:textId="77777777" w:rsidR="005F322F" w:rsidRPr="003F4B1F" w:rsidRDefault="005F322F" w:rsidP="005F322F"/>
    <w:p w14:paraId="2CFF2200" w14:textId="77777777" w:rsidR="00334D52" w:rsidRPr="003F4B1F" w:rsidRDefault="008E7375" w:rsidP="00334D52">
      <w:pPr>
        <w:rPr>
          <w:rStyle w:val="CodeBig"/>
        </w:rPr>
      </w:pPr>
      <w:r w:rsidRPr="003F4B1F">
        <w:t xml:space="preserve">Valid for the following </w:t>
      </w:r>
      <w:r w:rsidR="00AC268B" w:rsidRPr="003F4B1F">
        <w:rPr>
          <w:rStyle w:val="CodeBig"/>
        </w:rPr>
        <w:t>&lt;action&gt;</w:t>
      </w:r>
      <w:r w:rsidRPr="003F4B1F">
        <w:t xml:space="preserve"> items: </w:t>
      </w:r>
      <w:r w:rsidR="00AC268B" w:rsidRPr="003F4B1F">
        <w:rPr>
          <w:rStyle w:val="CodeBig"/>
        </w:rPr>
        <w:t>NOTIFY</w:t>
      </w:r>
    </w:p>
    <w:p w14:paraId="52C82B72" w14:textId="77777777" w:rsidR="0018123C" w:rsidRPr="003F4B1F" w:rsidRDefault="0018123C" w:rsidP="00334D52"/>
    <w:p w14:paraId="64379F43" w14:textId="77777777" w:rsidR="0018123C" w:rsidRPr="003F4B1F" w:rsidRDefault="008E7375" w:rsidP="00334D52">
      <w:pPr>
        <w:rPr>
          <w:rStyle w:val="CodeBig"/>
        </w:rPr>
      </w:pPr>
      <w:r w:rsidRPr="003F4B1F">
        <w:t xml:space="preserve">Note: the format for </w:t>
      </w:r>
      <w:r w:rsidR="00AC268B" w:rsidRPr="003F4B1F">
        <w:rPr>
          <w:rStyle w:val="CodeBig"/>
        </w:rPr>
        <w:t xml:space="preserve">id </w:t>
      </w:r>
      <w:r w:rsidRPr="003F4B1F">
        <w:t xml:space="preserve">and </w:t>
      </w:r>
      <w:r w:rsidR="00AC268B" w:rsidRPr="003F4B1F">
        <w:rPr>
          <w:rStyle w:val="CodeBig"/>
        </w:rPr>
        <w:t>version</w:t>
      </w:r>
      <w:r w:rsidRPr="003F4B1F">
        <w:t xml:space="preserve"> is specified in detail in [4]</w:t>
      </w:r>
    </w:p>
    <w:p w14:paraId="44E5A7EE" w14:textId="77777777" w:rsidR="004D3BDB" w:rsidRPr="003F4B1F" w:rsidRDefault="004D3BDB" w:rsidP="00334D52"/>
    <w:p w14:paraId="39682017" w14:textId="77777777" w:rsidR="004D3BDB" w:rsidRPr="003F4B1F" w:rsidRDefault="008E7375" w:rsidP="004D3BDB">
      <w:r w:rsidRPr="003F4B1F">
        <w:t xml:space="preserve">The following schema describes the specific object used within the </w:t>
      </w:r>
      <w:r w:rsidR="00AC268B" w:rsidRPr="003F4B1F">
        <w:rPr>
          <w:rStyle w:val="CodeBig"/>
        </w:rPr>
        <w:t>&lt;data&gt;</w:t>
      </w:r>
      <w:r w:rsidRPr="003F4B1F">
        <w:t xml:space="preserve"> array:</w:t>
      </w:r>
    </w:p>
    <w:p w14:paraId="6AA3E8E5" w14:textId="77777777" w:rsidR="004D3BDB" w:rsidRPr="003F4B1F" w:rsidRDefault="00AC268B" w:rsidP="004D3BDB">
      <w:pPr>
        <w:rPr>
          <w:rStyle w:val="Code"/>
        </w:rPr>
      </w:pPr>
      <w:r w:rsidRPr="003F4B1F">
        <w:rPr>
          <w:rStyle w:val="Code"/>
        </w:rPr>
        <w:t>{</w:t>
      </w:r>
    </w:p>
    <w:p w14:paraId="2D2A9187" w14:textId="77777777" w:rsidR="004D3BDB" w:rsidRPr="003F4B1F" w:rsidRDefault="00AC268B" w:rsidP="004D3BDB">
      <w:pPr>
        <w:rPr>
          <w:rStyle w:val="Code"/>
        </w:rPr>
      </w:pPr>
      <w:r w:rsidRPr="003F4B1F">
        <w:rPr>
          <w:rStyle w:val="Code"/>
        </w:rPr>
        <w:t xml:space="preserve">  "id" : "urn:schemas-bshg-com:js:data:fu2:haconfig",</w:t>
      </w:r>
    </w:p>
    <w:p w14:paraId="551DB6F1" w14:textId="77777777" w:rsidR="004D3BDB" w:rsidRPr="003F4B1F" w:rsidRDefault="00AC268B" w:rsidP="004D3BDB">
      <w:pPr>
        <w:rPr>
          <w:rStyle w:val="Code"/>
        </w:rPr>
      </w:pPr>
      <w:r w:rsidRPr="003F4B1F">
        <w:rPr>
          <w:rStyle w:val="Code"/>
        </w:rPr>
        <w:t xml:space="preserve">  "properties" :</w:t>
      </w:r>
    </w:p>
    <w:p w14:paraId="70001FA7" w14:textId="77777777" w:rsidR="004D3BDB" w:rsidRPr="0075354D" w:rsidRDefault="00AC268B" w:rsidP="004D3BDB">
      <w:pPr>
        <w:rPr>
          <w:rStyle w:val="Code"/>
          <w:lang w:val="de-DE"/>
        </w:rPr>
      </w:pPr>
      <w:r w:rsidRPr="003F4B1F">
        <w:rPr>
          <w:rStyle w:val="Code"/>
        </w:rPr>
        <w:t xml:space="preserve">  </w:t>
      </w:r>
      <w:r w:rsidRPr="0075354D">
        <w:rPr>
          <w:rStyle w:val="Code"/>
          <w:lang w:val="de-DE"/>
        </w:rPr>
        <w:t>{</w:t>
      </w:r>
    </w:p>
    <w:p w14:paraId="4FCB3D48" w14:textId="77777777" w:rsidR="00067763" w:rsidRPr="0075354D" w:rsidRDefault="00256DC5" w:rsidP="00067763">
      <w:pPr>
        <w:rPr>
          <w:rStyle w:val="Code"/>
          <w:lang w:val="de-DE"/>
        </w:rPr>
      </w:pPr>
      <w:r w:rsidRPr="0075354D">
        <w:rPr>
          <w:rStyle w:val="Code"/>
          <w:lang w:val="de-DE"/>
        </w:rPr>
        <w:t xml:space="preserve">    "node":</w:t>
      </w:r>
    </w:p>
    <w:p w14:paraId="42FAD77C" w14:textId="77777777" w:rsidR="00067763" w:rsidRPr="0075354D" w:rsidRDefault="00256DC5" w:rsidP="00067763">
      <w:pPr>
        <w:rPr>
          <w:rStyle w:val="Code"/>
          <w:lang w:val="de-DE"/>
        </w:rPr>
      </w:pPr>
      <w:r w:rsidRPr="0075354D">
        <w:rPr>
          <w:rStyle w:val="Code"/>
          <w:lang w:val="de-DE"/>
        </w:rPr>
        <w:t xml:space="preserve">    {</w:t>
      </w:r>
    </w:p>
    <w:p w14:paraId="2C299234" w14:textId="77777777" w:rsidR="00067763" w:rsidRPr="0075354D" w:rsidRDefault="00256DC5" w:rsidP="00067763">
      <w:pPr>
        <w:rPr>
          <w:rStyle w:val="Code"/>
          <w:lang w:val="de-DE"/>
        </w:rPr>
      </w:pPr>
      <w:r w:rsidRPr="0075354D">
        <w:rPr>
          <w:rStyle w:val="Code"/>
          <w:lang w:val="de-DE"/>
        </w:rPr>
        <w:t xml:space="preserve">      "type" : "integer",</w:t>
      </w:r>
    </w:p>
    <w:p w14:paraId="51DAACC8" w14:textId="77777777" w:rsidR="00067763" w:rsidRPr="0075354D" w:rsidRDefault="00256DC5" w:rsidP="00067763">
      <w:pPr>
        <w:rPr>
          <w:rStyle w:val="Code"/>
          <w:lang w:val="de-DE"/>
        </w:rPr>
      </w:pPr>
      <w:r w:rsidRPr="0075354D">
        <w:rPr>
          <w:rStyle w:val="Code"/>
          <w:lang w:val="de-DE"/>
        </w:rPr>
        <w:t xml:space="preserve">      "minimum" : 0,</w:t>
      </w:r>
    </w:p>
    <w:p w14:paraId="4D2350F8" w14:textId="77777777" w:rsidR="00067763" w:rsidRPr="0075354D" w:rsidRDefault="00256DC5" w:rsidP="00067763">
      <w:pPr>
        <w:rPr>
          <w:rStyle w:val="Code"/>
          <w:lang w:val="de-DE"/>
        </w:rPr>
      </w:pPr>
      <w:r w:rsidRPr="0075354D">
        <w:rPr>
          <w:rStyle w:val="Code"/>
          <w:lang w:val="de-DE"/>
        </w:rPr>
        <w:t xml:space="preserve">      "maximum" : 65535,</w:t>
      </w:r>
    </w:p>
    <w:p w14:paraId="5EE60B8A" w14:textId="77777777" w:rsidR="00067763" w:rsidRPr="003F4B1F" w:rsidRDefault="00256DC5" w:rsidP="00067763">
      <w:pPr>
        <w:rPr>
          <w:rStyle w:val="Code"/>
        </w:rPr>
      </w:pPr>
      <w:r w:rsidRPr="0075354D">
        <w:rPr>
          <w:rStyle w:val="Code"/>
          <w:lang w:val="de-DE"/>
        </w:rPr>
        <w:t xml:space="preserve">      </w:t>
      </w:r>
      <w:r w:rsidR="00067763" w:rsidRPr="003F4B1F">
        <w:rPr>
          <w:rStyle w:val="Code"/>
        </w:rPr>
        <w:t>"description" : "The D-Bus node.",</w:t>
      </w:r>
    </w:p>
    <w:p w14:paraId="3A5597FB" w14:textId="77777777" w:rsidR="00067763" w:rsidRPr="003F4B1F" w:rsidRDefault="00067763" w:rsidP="00067763">
      <w:pPr>
        <w:rPr>
          <w:rStyle w:val="Code"/>
        </w:rPr>
      </w:pPr>
      <w:r w:rsidRPr="003F4B1F">
        <w:rPr>
          <w:rStyle w:val="Code"/>
        </w:rPr>
        <w:t xml:space="preserve">      "required" : true</w:t>
      </w:r>
    </w:p>
    <w:p w14:paraId="00B452C7" w14:textId="77777777" w:rsidR="00067763" w:rsidRPr="003F4B1F" w:rsidRDefault="00067763" w:rsidP="00067763">
      <w:pPr>
        <w:rPr>
          <w:rStyle w:val="Code"/>
        </w:rPr>
      </w:pPr>
      <w:r w:rsidRPr="003F4B1F">
        <w:rPr>
          <w:rStyle w:val="Code"/>
        </w:rPr>
        <w:t xml:space="preserve">    }</w:t>
      </w:r>
    </w:p>
    <w:p w14:paraId="20D8408F" w14:textId="77777777" w:rsidR="00067763" w:rsidRPr="003F4B1F" w:rsidRDefault="00067763" w:rsidP="00067763">
      <w:pPr>
        <w:rPr>
          <w:rStyle w:val="Code"/>
        </w:rPr>
      </w:pPr>
      <w:r w:rsidRPr="003F4B1F">
        <w:rPr>
          <w:rStyle w:val="Code"/>
        </w:rPr>
        <w:t xml:space="preserve">    "type":</w:t>
      </w:r>
    </w:p>
    <w:p w14:paraId="2331847F" w14:textId="77777777" w:rsidR="00067763" w:rsidRPr="003F4B1F" w:rsidRDefault="00AC268B" w:rsidP="00067763">
      <w:pPr>
        <w:rPr>
          <w:rStyle w:val="Code"/>
        </w:rPr>
      </w:pPr>
      <w:r w:rsidRPr="003F4B1F">
        <w:rPr>
          <w:rStyle w:val="Code"/>
        </w:rPr>
        <w:t xml:space="preserve">    {</w:t>
      </w:r>
    </w:p>
    <w:p w14:paraId="3DB4B33F" w14:textId="77777777" w:rsidR="00067763" w:rsidRPr="003F4B1F" w:rsidRDefault="00AC268B" w:rsidP="00067763">
      <w:pPr>
        <w:rPr>
          <w:rStyle w:val="Code"/>
        </w:rPr>
      </w:pPr>
      <w:r w:rsidRPr="003F4B1F">
        <w:rPr>
          <w:rStyle w:val="Code"/>
        </w:rPr>
        <w:t xml:space="preserve">      "type"    : "integer",</w:t>
      </w:r>
    </w:p>
    <w:p w14:paraId="584D556F" w14:textId="77777777" w:rsidR="00067763" w:rsidRPr="003F4B1F" w:rsidRDefault="00AC268B" w:rsidP="00067763">
      <w:pPr>
        <w:rPr>
          <w:rStyle w:val="Code"/>
        </w:rPr>
      </w:pPr>
      <w:r w:rsidRPr="003F4B1F">
        <w:rPr>
          <w:rStyle w:val="Code"/>
        </w:rPr>
        <w:t xml:space="preserve">      "minimum" : 1,</w:t>
      </w:r>
    </w:p>
    <w:p w14:paraId="29D367E1" w14:textId="77777777" w:rsidR="00067763" w:rsidRPr="003F4B1F" w:rsidRDefault="00AC268B" w:rsidP="00067763">
      <w:pPr>
        <w:rPr>
          <w:rStyle w:val="Code"/>
        </w:rPr>
      </w:pPr>
      <w:r w:rsidRPr="003F4B1F">
        <w:rPr>
          <w:rStyle w:val="Code"/>
        </w:rPr>
        <w:t xml:space="preserve">      "maximum" : 65535,</w:t>
      </w:r>
    </w:p>
    <w:p w14:paraId="2E44F370" w14:textId="77777777" w:rsidR="00067763" w:rsidRPr="003F4B1F" w:rsidRDefault="00AC268B" w:rsidP="00067763">
      <w:pPr>
        <w:rPr>
          <w:rStyle w:val="Code"/>
        </w:rPr>
      </w:pPr>
      <w:r w:rsidRPr="003F4B1F">
        <w:rPr>
          <w:rStyle w:val="Code"/>
        </w:rPr>
        <w:t xml:space="preserve">      "description" : "The type of the ID and version information.",</w:t>
      </w:r>
    </w:p>
    <w:p w14:paraId="263BDB38" w14:textId="77777777" w:rsidR="00067763" w:rsidRPr="003F4B1F" w:rsidRDefault="00AC268B" w:rsidP="00067763">
      <w:pPr>
        <w:rPr>
          <w:rStyle w:val="Code"/>
        </w:rPr>
      </w:pPr>
      <w:r w:rsidRPr="003F4B1F">
        <w:rPr>
          <w:rStyle w:val="Code"/>
        </w:rPr>
        <w:t xml:space="preserve">      "required" : true</w:t>
      </w:r>
    </w:p>
    <w:p w14:paraId="6155AA6A" w14:textId="77777777" w:rsidR="00067763" w:rsidRPr="003F4B1F" w:rsidRDefault="00AC268B" w:rsidP="00067763">
      <w:pPr>
        <w:rPr>
          <w:rStyle w:val="Code"/>
        </w:rPr>
      </w:pPr>
      <w:r w:rsidRPr="003F4B1F">
        <w:rPr>
          <w:rStyle w:val="Code"/>
        </w:rPr>
        <w:t xml:space="preserve">    },</w:t>
      </w:r>
    </w:p>
    <w:p w14:paraId="2E7791C1" w14:textId="77777777" w:rsidR="004328D5" w:rsidRPr="003F4B1F" w:rsidRDefault="00AC268B" w:rsidP="004328D5">
      <w:pPr>
        <w:rPr>
          <w:rStyle w:val="Code"/>
        </w:rPr>
      </w:pPr>
      <w:r w:rsidRPr="003F4B1F">
        <w:rPr>
          <w:rStyle w:val="Code"/>
        </w:rPr>
        <w:t xml:space="preserve">    "id":</w:t>
      </w:r>
    </w:p>
    <w:p w14:paraId="3C1F6C82" w14:textId="77777777" w:rsidR="004328D5" w:rsidRPr="003F4B1F" w:rsidRDefault="00AC268B" w:rsidP="004328D5">
      <w:pPr>
        <w:rPr>
          <w:rStyle w:val="Code"/>
        </w:rPr>
      </w:pPr>
      <w:r w:rsidRPr="003F4B1F">
        <w:rPr>
          <w:rStyle w:val="Code"/>
        </w:rPr>
        <w:t xml:space="preserve">    {</w:t>
      </w:r>
    </w:p>
    <w:p w14:paraId="1C929770" w14:textId="77777777" w:rsidR="00182328" w:rsidRPr="003F4B1F" w:rsidRDefault="00182328" w:rsidP="00182328">
      <w:pPr>
        <w:rPr>
          <w:rStyle w:val="Code"/>
        </w:rPr>
      </w:pPr>
      <w:r w:rsidRPr="003F4B1F">
        <w:rPr>
          <w:rStyle w:val="Code"/>
        </w:rPr>
        <w:t xml:space="preserve">      "type"    : "integer",</w:t>
      </w:r>
    </w:p>
    <w:p w14:paraId="3EC85FDB" w14:textId="77777777" w:rsidR="00182328" w:rsidRPr="003F4B1F" w:rsidRDefault="00182328" w:rsidP="00182328">
      <w:pPr>
        <w:rPr>
          <w:rStyle w:val="Code"/>
        </w:rPr>
      </w:pPr>
      <w:r w:rsidRPr="003F4B1F">
        <w:rPr>
          <w:rStyle w:val="Code"/>
        </w:rPr>
        <w:t xml:space="preserve">      "minimum" : 0,</w:t>
      </w:r>
    </w:p>
    <w:p w14:paraId="281228EE" w14:textId="77777777" w:rsidR="00182328" w:rsidRPr="003F4B1F" w:rsidRDefault="00182328" w:rsidP="00182328">
      <w:pPr>
        <w:rPr>
          <w:rStyle w:val="Code"/>
        </w:rPr>
      </w:pPr>
      <w:r w:rsidRPr="003F4B1F">
        <w:rPr>
          <w:rStyle w:val="Code"/>
        </w:rPr>
        <w:t xml:space="preserve">      "maximum" : 18446744073709551615,</w:t>
      </w:r>
    </w:p>
    <w:p w14:paraId="5BB8FA2A" w14:textId="77777777" w:rsidR="004328D5" w:rsidRPr="003F4B1F" w:rsidRDefault="00AC268B" w:rsidP="004328D5">
      <w:pPr>
        <w:rPr>
          <w:rStyle w:val="Code"/>
        </w:rPr>
      </w:pPr>
      <w:r w:rsidRPr="003F4B1F">
        <w:rPr>
          <w:rStyle w:val="Code"/>
        </w:rPr>
        <w:t xml:space="preserve">      "description" : "The </w:t>
      </w:r>
      <w:r w:rsidR="00182328" w:rsidRPr="003F4B1F">
        <w:rPr>
          <w:rStyle w:val="Code"/>
        </w:rPr>
        <w:t xml:space="preserve">unique </w:t>
      </w:r>
      <w:r w:rsidRPr="003F4B1F">
        <w:rPr>
          <w:rStyle w:val="Code"/>
        </w:rPr>
        <w:t xml:space="preserve">ID </w:t>
      </w:r>
      <w:r w:rsidR="00182328" w:rsidRPr="003F4B1F">
        <w:rPr>
          <w:rStyle w:val="Code"/>
        </w:rPr>
        <w:t>of</w:t>
      </w:r>
      <w:r w:rsidRPr="003F4B1F">
        <w:rPr>
          <w:rStyle w:val="Code"/>
        </w:rPr>
        <w:t xml:space="preserve"> the type.",</w:t>
      </w:r>
    </w:p>
    <w:p w14:paraId="626216F1" w14:textId="77777777" w:rsidR="004328D5" w:rsidRPr="003F4B1F" w:rsidRDefault="00AC268B" w:rsidP="004328D5">
      <w:pPr>
        <w:rPr>
          <w:rStyle w:val="Code"/>
        </w:rPr>
      </w:pPr>
      <w:r w:rsidRPr="003F4B1F">
        <w:rPr>
          <w:rStyle w:val="Code"/>
        </w:rPr>
        <w:t xml:space="preserve">      "required" : </w:t>
      </w:r>
      <w:r w:rsidR="00713D4C" w:rsidRPr="003F4B1F">
        <w:rPr>
          <w:rStyle w:val="Code"/>
        </w:rPr>
        <w:t>false</w:t>
      </w:r>
    </w:p>
    <w:p w14:paraId="6816F4CA" w14:textId="77777777" w:rsidR="004328D5" w:rsidRPr="003F4B1F" w:rsidRDefault="00AC268B" w:rsidP="004328D5">
      <w:pPr>
        <w:rPr>
          <w:rStyle w:val="Code"/>
        </w:rPr>
      </w:pPr>
      <w:r w:rsidRPr="003F4B1F">
        <w:rPr>
          <w:rStyle w:val="Code"/>
        </w:rPr>
        <w:t xml:space="preserve">    },</w:t>
      </w:r>
    </w:p>
    <w:p w14:paraId="53B9D009" w14:textId="77777777" w:rsidR="004328D5" w:rsidRPr="003F4B1F" w:rsidRDefault="00AC268B" w:rsidP="004328D5">
      <w:pPr>
        <w:rPr>
          <w:rStyle w:val="Code"/>
        </w:rPr>
      </w:pPr>
      <w:r w:rsidRPr="003F4B1F">
        <w:rPr>
          <w:rStyle w:val="Code"/>
        </w:rPr>
        <w:t xml:space="preserve">    "version":</w:t>
      </w:r>
    </w:p>
    <w:p w14:paraId="1A6EBD44" w14:textId="77777777" w:rsidR="004970C8" w:rsidRPr="003F4B1F" w:rsidRDefault="00AC268B" w:rsidP="004328D5">
      <w:pPr>
        <w:rPr>
          <w:rStyle w:val="Code"/>
        </w:rPr>
      </w:pPr>
      <w:r w:rsidRPr="003F4B1F">
        <w:rPr>
          <w:rStyle w:val="Code"/>
        </w:rPr>
        <w:t xml:space="preserve">    {</w:t>
      </w:r>
    </w:p>
    <w:p w14:paraId="255FA4EF" w14:textId="77777777" w:rsidR="004970C8" w:rsidRPr="003F4B1F" w:rsidRDefault="00AC268B" w:rsidP="004328D5">
      <w:pPr>
        <w:rPr>
          <w:rStyle w:val="Code"/>
        </w:rPr>
      </w:pPr>
      <w:r w:rsidRPr="003F4B1F">
        <w:rPr>
          <w:rStyle w:val="Code"/>
        </w:rPr>
        <w:t xml:space="preserve">      "type" : "object",</w:t>
      </w:r>
    </w:p>
    <w:p w14:paraId="61472663" w14:textId="77777777" w:rsidR="00156986" w:rsidRPr="003F4B1F" w:rsidRDefault="00AC268B" w:rsidP="00156986">
      <w:pPr>
        <w:rPr>
          <w:rStyle w:val="Code"/>
        </w:rPr>
      </w:pPr>
      <w:r w:rsidRPr="003F4B1F">
        <w:rPr>
          <w:rStyle w:val="Code"/>
        </w:rPr>
        <w:t xml:space="preserve">      "required" : </w:t>
      </w:r>
      <w:r w:rsidR="00713D4C" w:rsidRPr="003F4B1F">
        <w:rPr>
          <w:rStyle w:val="Code"/>
        </w:rPr>
        <w:t>false</w:t>
      </w:r>
      <w:r w:rsidRPr="003F4B1F">
        <w:rPr>
          <w:rStyle w:val="Code"/>
        </w:rPr>
        <w:t>,</w:t>
      </w:r>
    </w:p>
    <w:p w14:paraId="01987B56" w14:textId="77777777" w:rsidR="00422817" w:rsidRPr="003F4B1F" w:rsidRDefault="00AC268B" w:rsidP="00156986">
      <w:pPr>
        <w:rPr>
          <w:rStyle w:val="Code"/>
        </w:rPr>
      </w:pPr>
      <w:r w:rsidRPr="003F4B1F">
        <w:rPr>
          <w:rStyle w:val="Code"/>
        </w:rPr>
        <w:t xml:space="preserve">      "description" : "The version </w:t>
      </w:r>
      <w:r w:rsidR="00182328" w:rsidRPr="003F4B1F">
        <w:rPr>
          <w:rStyle w:val="Code"/>
        </w:rPr>
        <w:t xml:space="preserve">of </w:t>
      </w:r>
      <w:r w:rsidRPr="003F4B1F">
        <w:rPr>
          <w:rStyle w:val="Code"/>
        </w:rPr>
        <w:t>the type.",</w:t>
      </w:r>
    </w:p>
    <w:p w14:paraId="51C03DC6" w14:textId="77777777" w:rsidR="00156986" w:rsidRPr="003F4B1F" w:rsidRDefault="00AC268B" w:rsidP="00156986">
      <w:pPr>
        <w:rPr>
          <w:rStyle w:val="Code"/>
        </w:rPr>
      </w:pPr>
      <w:r w:rsidRPr="003F4B1F">
        <w:rPr>
          <w:rStyle w:val="Code"/>
        </w:rPr>
        <w:t xml:space="preserve">      "properties":</w:t>
      </w:r>
    </w:p>
    <w:p w14:paraId="570EC339" w14:textId="77777777" w:rsidR="004970C8" w:rsidRPr="003F4B1F" w:rsidRDefault="00AC268B" w:rsidP="004328D5">
      <w:pPr>
        <w:rPr>
          <w:rStyle w:val="Code"/>
        </w:rPr>
      </w:pPr>
      <w:r w:rsidRPr="003F4B1F">
        <w:rPr>
          <w:rStyle w:val="Code"/>
        </w:rPr>
        <w:t xml:space="preserve">      {</w:t>
      </w:r>
    </w:p>
    <w:p w14:paraId="6C645565" w14:textId="77777777" w:rsidR="00D334FD" w:rsidRPr="003F4B1F" w:rsidRDefault="00AC268B" w:rsidP="00D334FD">
      <w:pPr>
        <w:rPr>
          <w:rStyle w:val="Code"/>
        </w:rPr>
      </w:pPr>
      <w:r w:rsidRPr="003F4B1F">
        <w:rPr>
          <w:rStyle w:val="Code"/>
        </w:rPr>
        <w:t xml:space="preserve">        "major":</w:t>
      </w:r>
    </w:p>
    <w:p w14:paraId="602CEEEA" w14:textId="77777777" w:rsidR="00D334FD" w:rsidRPr="003F4B1F" w:rsidRDefault="00AC268B" w:rsidP="00D334FD">
      <w:pPr>
        <w:rPr>
          <w:rStyle w:val="Code"/>
        </w:rPr>
      </w:pPr>
      <w:r w:rsidRPr="003F4B1F">
        <w:rPr>
          <w:rStyle w:val="Code"/>
        </w:rPr>
        <w:t xml:space="preserve">        {</w:t>
      </w:r>
    </w:p>
    <w:p w14:paraId="36D65E26" w14:textId="77777777" w:rsidR="00067763" w:rsidRPr="003F4B1F" w:rsidRDefault="00AC268B" w:rsidP="00067763">
      <w:pPr>
        <w:rPr>
          <w:rStyle w:val="Code"/>
        </w:rPr>
      </w:pPr>
      <w:r w:rsidRPr="003F4B1F">
        <w:rPr>
          <w:rStyle w:val="Code"/>
        </w:rPr>
        <w:t xml:space="preserve">          "type"    : "integer",</w:t>
      </w:r>
    </w:p>
    <w:p w14:paraId="58E6BB29" w14:textId="77777777" w:rsidR="00D334FD" w:rsidRPr="003F4B1F" w:rsidRDefault="00AC268B" w:rsidP="00D334FD">
      <w:pPr>
        <w:rPr>
          <w:rStyle w:val="Code"/>
        </w:rPr>
      </w:pPr>
      <w:r w:rsidRPr="003F4B1F">
        <w:rPr>
          <w:rStyle w:val="Code"/>
        </w:rPr>
        <w:t xml:space="preserve">          "minimum" : 0,</w:t>
      </w:r>
    </w:p>
    <w:p w14:paraId="26A6E831" w14:textId="77777777" w:rsidR="00D334FD" w:rsidRPr="003F4B1F" w:rsidRDefault="00AC268B" w:rsidP="00D334FD">
      <w:pPr>
        <w:rPr>
          <w:rStyle w:val="Code"/>
        </w:rPr>
      </w:pPr>
      <w:r w:rsidRPr="003F4B1F">
        <w:rPr>
          <w:rStyle w:val="Code"/>
        </w:rPr>
        <w:t xml:space="preserve">          "maximum" : 65535,</w:t>
      </w:r>
    </w:p>
    <w:p w14:paraId="6C266089" w14:textId="77777777" w:rsidR="00D334FD" w:rsidRPr="003F4B1F" w:rsidRDefault="00AC268B" w:rsidP="00D334FD">
      <w:pPr>
        <w:rPr>
          <w:rStyle w:val="Code"/>
        </w:rPr>
      </w:pPr>
      <w:r w:rsidRPr="003F4B1F">
        <w:rPr>
          <w:rStyle w:val="Code"/>
        </w:rPr>
        <w:t xml:space="preserve">          "description" : "The Major version number.",</w:t>
      </w:r>
    </w:p>
    <w:p w14:paraId="17526594" w14:textId="77777777" w:rsidR="00D334FD" w:rsidRPr="003F4B1F" w:rsidRDefault="00AC268B" w:rsidP="00D334FD">
      <w:pPr>
        <w:rPr>
          <w:rStyle w:val="Code"/>
        </w:rPr>
      </w:pPr>
      <w:r w:rsidRPr="003F4B1F">
        <w:rPr>
          <w:rStyle w:val="Code"/>
        </w:rPr>
        <w:t xml:space="preserve">          "required" : true</w:t>
      </w:r>
    </w:p>
    <w:p w14:paraId="4F0F9157" w14:textId="77777777" w:rsidR="00D334FD" w:rsidRPr="003F4B1F" w:rsidRDefault="00AC268B" w:rsidP="00D334FD">
      <w:pPr>
        <w:rPr>
          <w:rStyle w:val="Code"/>
        </w:rPr>
      </w:pPr>
      <w:r w:rsidRPr="003F4B1F">
        <w:rPr>
          <w:rStyle w:val="Code"/>
        </w:rPr>
        <w:t xml:space="preserve">        },</w:t>
      </w:r>
    </w:p>
    <w:p w14:paraId="2347A7C0" w14:textId="77777777" w:rsidR="00D334FD" w:rsidRPr="003F4B1F" w:rsidRDefault="00AC268B" w:rsidP="00D334FD">
      <w:pPr>
        <w:rPr>
          <w:rStyle w:val="Code"/>
        </w:rPr>
      </w:pPr>
      <w:r w:rsidRPr="003F4B1F">
        <w:rPr>
          <w:rStyle w:val="Code"/>
        </w:rPr>
        <w:t xml:space="preserve">        "minor":</w:t>
      </w:r>
    </w:p>
    <w:p w14:paraId="0EFB2EDE" w14:textId="77777777" w:rsidR="00D334FD" w:rsidRPr="003F4B1F" w:rsidRDefault="00AC268B" w:rsidP="00D334FD">
      <w:pPr>
        <w:rPr>
          <w:rStyle w:val="Code"/>
        </w:rPr>
      </w:pPr>
      <w:r w:rsidRPr="003F4B1F">
        <w:rPr>
          <w:rStyle w:val="Code"/>
        </w:rPr>
        <w:t xml:space="preserve">        {</w:t>
      </w:r>
    </w:p>
    <w:p w14:paraId="5541C460" w14:textId="77777777" w:rsidR="00067763" w:rsidRPr="003F4B1F" w:rsidRDefault="00AC268B" w:rsidP="00067763">
      <w:pPr>
        <w:rPr>
          <w:rStyle w:val="Code"/>
        </w:rPr>
      </w:pPr>
      <w:r w:rsidRPr="003F4B1F">
        <w:rPr>
          <w:rStyle w:val="Code"/>
        </w:rPr>
        <w:t xml:space="preserve">          "type"    : "integer",</w:t>
      </w:r>
    </w:p>
    <w:p w14:paraId="57178CE3" w14:textId="77777777" w:rsidR="00D334FD" w:rsidRPr="003F4B1F" w:rsidRDefault="00AC268B" w:rsidP="00D334FD">
      <w:pPr>
        <w:rPr>
          <w:rStyle w:val="Code"/>
        </w:rPr>
      </w:pPr>
      <w:r w:rsidRPr="003F4B1F">
        <w:rPr>
          <w:rStyle w:val="Code"/>
        </w:rPr>
        <w:t xml:space="preserve">          "minimum" : 0,</w:t>
      </w:r>
    </w:p>
    <w:p w14:paraId="3D84BD87" w14:textId="77777777" w:rsidR="00D334FD" w:rsidRPr="003F4B1F" w:rsidRDefault="00AC268B" w:rsidP="00D334FD">
      <w:pPr>
        <w:rPr>
          <w:rStyle w:val="Code"/>
        </w:rPr>
      </w:pPr>
      <w:r w:rsidRPr="003F4B1F">
        <w:rPr>
          <w:rStyle w:val="Code"/>
        </w:rPr>
        <w:t xml:space="preserve">          "maximum" : 65535,</w:t>
      </w:r>
    </w:p>
    <w:p w14:paraId="2867AE73" w14:textId="77777777" w:rsidR="00D334FD" w:rsidRPr="003F4B1F" w:rsidRDefault="00AC268B" w:rsidP="00D334FD">
      <w:pPr>
        <w:rPr>
          <w:rStyle w:val="Code"/>
        </w:rPr>
      </w:pPr>
      <w:r w:rsidRPr="003F4B1F">
        <w:rPr>
          <w:rStyle w:val="Code"/>
        </w:rPr>
        <w:t xml:space="preserve">          "description" : "The Minor version number.",</w:t>
      </w:r>
    </w:p>
    <w:p w14:paraId="2C9C336B" w14:textId="77777777" w:rsidR="00D334FD" w:rsidRPr="003F4B1F" w:rsidRDefault="00AC268B" w:rsidP="00D334FD">
      <w:pPr>
        <w:rPr>
          <w:rStyle w:val="Code"/>
        </w:rPr>
      </w:pPr>
      <w:r w:rsidRPr="003F4B1F">
        <w:rPr>
          <w:rStyle w:val="Code"/>
        </w:rPr>
        <w:t xml:space="preserve">          "required" : true</w:t>
      </w:r>
    </w:p>
    <w:p w14:paraId="7F6D47D7" w14:textId="77777777" w:rsidR="00067763" w:rsidRPr="003F4B1F" w:rsidRDefault="00AC268B">
      <w:pPr>
        <w:rPr>
          <w:rStyle w:val="Code"/>
        </w:rPr>
      </w:pPr>
      <w:r w:rsidRPr="003F4B1F">
        <w:rPr>
          <w:rStyle w:val="Code"/>
        </w:rPr>
        <w:t xml:space="preserve">        },</w:t>
      </w:r>
      <w:r w:rsidRPr="003F4B1F">
        <w:rPr>
          <w:rStyle w:val="Code"/>
        </w:rPr>
        <w:br w:type="page"/>
      </w:r>
    </w:p>
    <w:p w14:paraId="1E69F73F" w14:textId="77777777" w:rsidR="00D334FD" w:rsidRPr="003F4B1F" w:rsidRDefault="00AC268B" w:rsidP="00D334FD">
      <w:pPr>
        <w:rPr>
          <w:rStyle w:val="Code"/>
        </w:rPr>
      </w:pPr>
      <w:r w:rsidRPr="003F4B1F">
        <w:rPr>
          <w:rStyle w:val="Code"/>
        </w:rPr>
        <w:lastRenderedPageBreak/>
        <w:t xml:space="preserve">        "</w:t>
      </w:r>
      <w:r w:rsidR="00307829" w:rsidRPr="003F4B1F">
        <w:rPr>
          <w:rStyle w:val="Code"/>
        </w:rPr>
        <w:t>revision</w:t>
      </w:r>
      <w:r w:rsidRPr="003F4B1F">
        <w:rPr>
          <w:rStyle w:val="Code"/>
        </w:rPr>
        <w:t>":</w:t>
      </w:r>
    </w:p>
    <w:p w14:paraId="623EF457" w14:textId="77777777" w:rsidR="00D334FD" w:rsidRPr="003F4B1F" w:rsidRDefault="00AC268B" w:rsidP="00D334FD">
      <w:pPr>
        <w:rPr>
          <w:rStyle w:val="Code"/>
        </w:rPr>
      </w:pPr>
      <w:r w:rsidRPr="003F4B1F">
        <w:rPr>
          <w:rStyle w:val="Code"/>
        </w:rPr>
        <w:t xml:space="preserve">        {</w:t>
      </w:r>
    </w:p>
    <w:p w14:paraId="2430A03F" w14:textId="77777777" w:rsidR="00067763" w:rsidRPr="003F4B1F" w:rsidRDefault="00AC268B" w:rsidP="00067763">
      <w:pPr>
        <w:rPr>
          <w:rStyle w:val="Code"/>
        </w:rPr>
      </w:pPr>
      <w:r w:rsidRPr="003F4B1F">
        <w:rPr>
          <w:rStyle w:val="Code"/>
        </w:rPr>
        <w:t xml:space="preserve">          "type"    : "integer",</w:t>
      </w:r>
    </w:p>
    <w:p w14:paraId="78806747" w14:textId="77777777" w:rsidR="00D334FD" w:rsidRPr="003F4B1F" w:rsidRDefault="00AC268B" w:rsidP="00D334FD">
      <w:pPr>
        <w:rPr>
          <w:rStyle w:val="Code"/>
        </w:rPr>
      </w:pPr>
      <w:r w:rsidRPr="003F4B1F">
        <w:rPr>
          <w:rStyle w:val="Code"/>
        </w:rPr>
        <w:t xml:space="preserve">          "minimum" : 0,</w:t>
      </w:r>
    </w:p>
    <w:p w14:paraId="7106F930" w14:textId="77777777" w:rsidR="00D334FD" w:rsidRPr="003F4B1F" w:rsidRDefault="00AC268B" w:rsidP="00D334FD">
      <w:pPr>
        <w:rPr>
          <w:rStyle w:val="Code"/>
        </w:rPr>
      </w:pPr>
      <w:r w:rsidRPr="003F4B1F">
        <w:rPr>
          <w:rStyle w:val="Code"/>
        </w:rPr>
        <w:t xml:space="preserve">          "maximum" : 65535,</w:t>
      </w:r>
    </w:p>
    <w:p w14:paraId="3392A3F2" w14:textId="77777777" w:rsidR="00D334FD" w:rsidRPr="003F4B1F" w:rsidRDefault="00AC268B" w:rsidP="00D334FD">
      <w:pPr>
        <w:rPr>
          <w:rStyle w:val="Code"/>
        </w:rPr>
      </w:pPr>
      <w:r w:rsidRPr="003F4B1F">
        <w:rPr>
          <w:rStyle w:val="Code"/>
        </w:rPr>
        <w:t xml:space="preserve">          "description" : "The </w:t>
      </w:r>
      <w:r w:rsidR="00307829" w:rsidRPr="003F4B1F">
        <w:rPr>
          <w:rStyle w:val="Code"/>
        </w:rPr>
        <w:t>Revision (</w:t>
      </w:r>
      <w:r w:rsidRPr="003F4B1F">
        <w:rPr>
          <w:rStyle w:val="Code"/>
        </w:rPr>
        <w:t>Patch</w:t>
      </w:r>
      <w:r w:rsidR="00307829" w:rsidRPr="003F4B1F">
        <w:rPr>
          <w:rStyle w:val="Code"/>
        </w:rPr>
        <w:t>)</w:t>
      </w:r>
      <w:r w:rsidRPr="003F4B1F">
        <w:rPr>
          <w:rStyle w:val="Code"/>
        </w:rPr>
        <w:t xml:space="preserve"> number.",</w:t>
      </w:r>
    </w:p>
    <w:p w14:paraId="1BA837FC" w14:textId="77777777" w:rsidR="00D334FD" w:rsidRPr="003F4B1F" w:rsidRDefault="00AC268B" w:rsidP="00D334FD">
      <w:pPr>
        <w:rPr>
          <w:rStyle w:val="Code"/>
        </w:rPr>
      </w:pPr>
      <w:r w:rsidRPr="003F4B1F">
        <w:rPr>
          <w:rStyle w:val="Code"/>
        </w:rPr>
        <w:t xml:space="preserve">          "required" : true</w:t>
      </w:r>
    </w:p>
    <w:p w14:paraId="1F787373" w14:textId="77777777" w:rsidR="00D334FD" w:rsidRPr="003F4B1F" w:rsidRDefault="00AC268B" w:rsidP="00D334FD">
      <w:pPr>
        <w:rPr>
          <w:rStyle w:val="Code"/>
        </w:rPr>
      </w:pPr>
      <w:r w:rsidRPr="003F4B1F">
        <w:rPr>
          <w:rStyle w:val="Code"/>
        </w:rPr>
        <w:t xml:space="preserve">        },</w:t>
      </w:r>
    </w:p>
    <w:p w14:paraId="6AF1BF64" w14:textId="77777777" w:rsidR="00D334FD" w:rsidRPr="003F4B1F" w:rsidRDefault="00AC268B" w:rsidP="00D334FD">
      <w:pPr>
        <w:rPr>
          <w:rStyle w:val="Code"/>
        </w:rPr>
      </w:pPr>
      <w:r w:rsidRPr="003F4B1F">
        <w:rPr>
          <w:rStyle w:val="Code"/>
        </w:rPr>
        <w:t xml:space="preserve">        "</w:t>
      </w:r>
      <w:r w:rsidR="00826DC1" w:rsidRPr="003F4B1F">
        <w:rPr>
          <w:rStyle w:val="Code"/>
        </w:rPr>
        <w:t>build</w:t>
      </w:r>
      <w:r w:rsidRPr="003F4B1F">
        <w:rPr>
          <w:rStyle w:val="Code"/>
        </w:rPr>
        <w:t>":</w:t>
      </w:r>
    </w:p>
    <w:p w14:paraId="57485D82" w14:textId="77777777" w:rsidR="00D334FD" w:rsidRPr="003F4B1F" w:rsidRDefault="00AC268B" w:rsidP="00D334FD">
      <w:pPr>
        <w:rPr>
          <w:rStyle w:val="Code"/>
        </w:rPr>
      </w:pPr>
      <w:r w:rsidRPr="003F4B1F">
        <w:rPr>
          <w:rStyle w:val="Code"/>
        </w:rPr>
        <w:t xml:space="preserve">        {</w:t>
      </w:r>
    </w:p>
    <w:p w14:paraId="0E381993" w14:textId="77777777" w:rsidR="00067763" w:rsidRPr="003F4B1F" w:rsidRDefault="00AC268B" w:rsidP="00067763">
      <w:pPr>
        <w:rPr>
          <w:rStyle w:val="Code"/>
        </w:rPr>
      </w:pPr>
      <w:r w:rsidRPr="003F4B1F">
        <w:rPr>
          <w:rStyle w:val="Code"/>
        </w:rPr>
        <w:t xml:space="preserve">          "type"    : "integer",</w:t>
      </w:r>
    </w:p>
    <w:p w14:paraId="1939CB9C" w14:textId="77777777" w:rsidR="00D334FD" w:rsidRPr="003F4B1F" w:rsidRDefault="00AC268B" w:rsidP="00D334FD">
      <w:pPr>
        <w:rPr>
          <w:rStyle w:val="Code"/>
        </w:rPr>
      </w:pPr>
      <w:r w:rsidRPr="003F4B1F">
        <w:rPr>
          <w:rStyle w:val="Code"/>
        </w:rPr>
        <w:t xml:space="preserve">          "minimum" : 0,</w:t>
      </w:r>
    </w:p>
    <w:p w14:paraId="5944E3C8" w14:textId="77777777" w:rsidR="00D334FD" w:rsidRPr="003F4B1F" w:rsidRDefault="00AC268B" w:rsidP="00D334FD">
      <w:pPr>
        <w:rPr>
          <w:rStyle w:val="Code"/>
        </w:rPr>
      </w:pPr>
      <w:r w:rsidRPr="003F4B1F">
        <w:rPr>
          <w:rStyle w:val="Code"/>
        </w:rPr>
        <w:t xml:space="preserve">          "maximum" : 4294967295,</w:t>
      </w:r>
    </w:p>
    <w:p w14:paraId="42E34DC4" w14:textId="77777777" w:rsidR="00D334FD" w:rsidRPr="003F4B1F" w:rsidRDefault="00AC268B" w:rsidP="00D334FD">
      <w:pPr>
        <w:rPr>
          <w:rStyle w:val="Code"/>
        </w:rPr>
      </w:pPr>
      <w:r w:rsidRPr="003F4B1F">
        <w:rPr>
          <w:rStyle w:val="Code"/>
        </w:rPr>
        <w:t xml:space="preserve">          "description" : "The </w:t>
      </w:r>
      <w:r w:rsidR="00826DC1" w:rsidRPr="003F4B1F">
        <w:rPr>
          <w:rStyle w:val="Code"/>
        </w:rPr>
        <w:t xml:space="preserve">Build </w:t>
      </w:r>
      <w:r w:rsidRPr="003F4B1F">
        <w:rPr>
          <w:rStyle w:val="Code"/>
        </w:rPr>
        <w:t>number.",</w:t>
      </w:r>
    </w:p>
    <w:p w14:paraId="252B3770" w14:textId="77777777" w:rsidR="00D334FD" w:rsidRPr="003F4B1F" w:rsidRDefault="00AC268B" w:rsidP="00D334FD">
      <w:pPr>
        <w:rPr>
          <w:rStyle w:val="Code"/>
        </w:rPr>
      </w:pPr>
      <w:r w:rsidRPr="003F4B1F">
        <w:rPr>
          <w:rStyle w:val="Code"/>
        </w:rPr>
        <w:t xml:space="preserve">          "required" : true</w:t>
      </w:r>
    </w:p>
    <w:p w14:paraId="05FA985C" w14:textId="77777777" w:rsidR="00D334FD" w:rsidRPr="003F4B1F" w:rsidRDefault="00AC268B" w:rsidP="00D334FD">
      <w:pPr>
        <w:rPr>
          <w:rStyle w:val="Code"/>
        </w:rPr>
      </w:pPr>
      <w:r w:rsidRPr="003F4B1F">
        <w:rPr>
          <w:rStyle w:val="Code"/>
        </w:rPr>
        <w:t xml:space="preserve">        }</w:t>
      </w:r>
    </w:p>
    <w:p w14:paraId="79B3BEA3" w14:textId="77777777" w:rsidR="004970C8" w:rsidRPr="003F4B1F" w:rsidRDefault="00AC268B" w:rsidP="004328D5">
      <w:pPr>
        <w:rPr>
          <w:rStyle w:val="Code"/>
        </w:rPr>
      </w:pPr>
      <w:r w:rsidRPr="003F4B1F">
        <w:rPr>
          <w:rStyle w:val="Code"/>
        </w:rPr>
        <w:t xml:space="preserve">      }</w:t>
      </w:r>
    </w:p>
    <w:p w14:paraId="7FA55C69" w14:textId="77777777" w:rsidR="004970C8" w:rsidRPr="003F4B1F" w:rsidRDefault="00AC268B" w:rsidP="004328D5">
      <w:pPr>
        <w:rPr>
          <w:rStyle w:val="Code"/>
        </w:rPr>
      </w:pPr>
      <w:r w:rsidRPr="003F4B1F">
        <w:rPr>
          <w:rStyle w:val="Code"/>
        </w:rPr>
        <w:t xml:space="preserve">      required" : true</w:t>
      </w:r>
    </w:p>
    <w:p w14:paraId="05D72940" w14:textId="77777777" w:rsidR="004328D5" w:rsidRPr="003F4B1F" w:rsidRDefault="00AC268B" w:rsidP="004328D5">
      <w:pPr>
        <w:rPr>
          <w:rStyle w:val="Code"/>
        </w:rPr>
      </w:pPr>
      <w:r w:rsidRPr="003F4B1F">
        <w:rPr>
          <w:rStyle w:val="Code"/>
        </w:rPr>
        <w:t xml:space="preserve">    }</w:t>
      </w:r>
      <w:r w:rsidR="00D13782" w:rsidRPr="003F4B1F">
        <w:rPr>
          <w:rStyle w:val="Code"/>
        </w:rPr>
        <w:t>,</w:t>
      </w:r>
    </w:p>
    <w:p w14:paraId="2A562E87" w14:textId="77777777" w:rsidR="00D13782" w:rsidRPr="003F4B1F" w:rsidRDefault="00D13782" w:rsidP="00D13782">
      <w:pPr>
        <w:pStyle w:val="Default"/>
        <w:rPr>
          <w:rStyle w:val="Code"/>
        </w:rPr>
      </w:pPr>
      <w:r w:rsidRPr="003F4B1F">
        <w:rPr>
          <w:rStyle w:val="Code"/>
        </w:rPr>
        <w:t xml:space="preserve">    "capabilities":</w:t>
      </w:r>
    </w:p>
    <w:p w14:paraId="4743C650" w14:textId="77777777" w:rsidR="00D13782" w:rsidRPr="003F4B1F" w:rsidRDefault="00D13782" w:rsidP="00D13782">
      <w:pPr>
        <w:pStyle w:val="Default"/>
        <w:rPr>
          <w:rStyle w:val="Code"/>
        </w:rPr>
      </w:pPr>
      <w:r w:rsidRPr="003F4B1F">
        <w:rPr>
          <w:rStyle w:val="Code"/>
        </w:rPr>
        <w:t xml:space="preserve">    { </w:t>
      </w:r>
    </w:p>
    <w:p w14:paraId="0E1BB9AA" w14:textId="77777777" w:rsidR="00D13782" w:rsidRPr="003F4B1F" w:rsidRDefault="00D13782" w:rsidP="00D13782">
      <w:pPr>
        <w:pStyle w:val="Default"/>
        <w:rPr>
          <w:rStyle w:val="Code"/>
        </w:rPr>
      </w:pPr>
      <w:r w:rsidRPr="003F4B1F">
        <w:rPr>
          <w:rStyle w:val="Code"/>
        </w:rPr>
        <w:t xml:space="preserve">      "type" : "array",</w:t>
      </w:r>
    </w:p>
    <w:p w14:paraId="58AE76FD" w14:textId="77777777" w:rsidR="00D13782" w:rsidRPr="003F4B1F" w:rsidRDefault="00D13782" w:rsidP="00D13782">
      <w:pPr>
        <w:pStyle w:val="Default"/>
        <w:rPr>
          <w:rStyle w:val="Code"/>
        </w:rPr>
      </w:pPr>
      <w:r w:rsidRPr="003F4B1F">
        <w:rPr>
          <w:rStyle w:val="Code"/>
        </w:rPr>
        <w:t xml:space="preserve">      "minItems" : 0,</w:t>
      </w:r>
    </w:p>
    <w:p w14:paraId="3817A5A5" w14:textId="77777777" w:rsidR="00D13782" w:rsidRPr="003F4B1F" w:rsidRDefault="00D13782" w:rsidP="00D13782">
      <w:pPr>
        <w:pStyle w:val="Default"/>
        <w:rPr>
          <w:rStyle w:val="Code"/>
        </w:rPr>
      </w:pPr>
      <w:r w:rsidRPr="003F4B1F">
        <w:rPr>
          <w:rStyle w:val="Code"/>
        </w:rPr>
        <w:t xml:space="preserve">      "items" :</w:t>
      </w:r>
    </w:p>
    <w:p w14:paraId="7E3A8DB2" w14:textId="77777777" w:rsidR="00D13782" w:rsidRPr="003F4B1F" w:rsidRDefault="00D13782" w:rsidP="00D13782">
      <w:pPr>
        <w:pStyle w:val="Default"/>
        <w:rPr>
          <w:rStyle w:val="Code"/>
        </w:rPr>
      </w:pPr>
      <w:r w:rsidRPr="003F4B1F">
        <w:rPr>
          <w:rStyle w:val="Code"/>
        </w:rPr>
        <w:t xml:space="preserve">      { </w:t>
      </w:r>
    </w:p>
    <w:p w14:paraId="275ACEF1" w14:textId="77777777" w:rsidR="00D13782" w:rsidRPr="003F4B1F" w:rsidRDefault="00D13782" w:rsidP="00D13782">
      <w:pPr>
        <w:pStyle w:val="Default"/>
        <w:rPr>
          <w:rStyle w:val="Code"/>
        </w:rPr>
      </w:pPr>
      <w:r w:rsidRPr="003F4B1F">
        <w:rPr>
          <w:rStyle w:val="Code"/>
        </w:rPr>
        <w:t xml:space="preserve">        "type" : "string",</w:t>
      </w:r>
    </w:p>
    <w:p w14:paraId="61C1AEF8" w14:textId="77777777" w:rsidR="00D13782" w:rsidRPr="003F4B1F" w:rsidRDefault="00D13782" w:rsidP="00D13782">
      <w:pPr>
        <w:pStyle w:val="Default"/>
        <w:rPr>
          <w:rStyle w:val="Code"/>
        </w:rPr>
      </w:pPr>
      <w:r w:rsidRPr="003F4B1F">
        <w:rPr>
          <w:rStyle w:val="Code"/>
        </w:rPr>
        <w:t xml:space="preserve">        "enum" : ["U</w:t>
      </w:r>
      <w:r w:rsidR="00DC78B4" w:rsidRPr="003F4B1F">
        <w:rPr>
          <w:rStyle w:val="Code"/>
        </w:rPr>
        <w:t>PDAT</w:t>
      </w:r>
      <w:r w:rsidR="00AE2EEF" w:rsidRPr="003F4B1F">
        <w:rPr>
          <w:rStyle w:val="Code"/>
        </w:rPr>
        <w:t>E</w:t>
      </w:r>
      <w:r w:rsidRPr="003F4B1F">
        <w:rPr>
          <w:rStyle w:val="Code"/>
        </w:rPr>
        <w:t>ABLE","SELF</w:t>
      </w:r>
      <w:r w:rsidR="009A575F" w:rsidRPr="003F4B1F">
        <w:rPr>
          <w:rStyle w:val="Code"/>
        </w:rPr>
        <w:t>_</w:t>
      </w:r>
      <w:r w:rsidRPr="003F4B1F">
        <w:rPr>
          <w:rStyle w:val="Code"/>
        </w:rPr>
        <w:t>UPDATE"]</w:t>
      </w:r>
    </w:p>
    <w:p w14:paraId="5E623B81" w14:textId="77777777" w:rsidR="00D13782" w:rsidRPr="003F4B1F" w:rsidRDefault="00D13782" w:rsidP="00D13782">
      <w:pPr>
        <w:pStyle w:val="Default"/>
        <w:rPr>
          <w:rStyle w:val="Code"/>
        </w:rPr>
      </w:pPr>
      <w:r w:rsidRPr="003F4B1F">
        <w:rPr>
          <w:rStyle w:val="Code"/>
        </w:rPr>
        <w:t xml:space="preserve">      },</w:t>
      </w:r>
    </w:p>
    <w:p w14:paraId="7991B4C7" w14:textId="77777777" w:rsidR="00D13782" w:rsidRPr="003F4B1F" w:rsidRDefault="00D13782" w:rsidP="00D13782">
      <w:pPr>
        <w:pStyle w:val="Default"/>
        <w:rPr>
          <w:rStyle w:val="Code"/>
        </w:rPr>
      </w:pPr>
      <w:r w:rsidRPr="003F4B1F">
        <w:rPr>
          <w:rStyle w:val="Code"/>
        </w:rPr>
        <w:t xml:space="preserve">      "description" : "Capabilities provided by the hardware.",</w:t>
      </w:r>
    </w:p>
    <w:p w14:paraId="65D12C3A" w14:textId="77777777" w:rsidR="00D13782" w:rsidRPr="003F4B1F" w:rsidRDefault="00D13782" w:rsidP="00D13782">
      <w:pPr>
        <w:pStyle w:val="Default"/>
        <w:rPr>
          <w:rStyle w:val="Code"/>
        </w:rPr>
      </w:pPr>
      <w:r w:rsidRPr="003F4B1F">
        <w:rPr>
          <w:rStyle w:val="Code"/>
        </w:rPr>
        <w:t xml:space="preserve">      "required" : false</w:t>
      </w:r>
    </w:p>
    <w:p w14:paraId="249AA9AE" w14:textId="77777777" w:rsidR="00D13782" w:rsidRPr="003F4B1F" w:rsidRDefault="00D13782" w:rsidP="00D13782">
      <w:pPr>
        <w:rPr>
          <w:rStyle w:val="Code"/>
        </w:rPr>
      </w:pPr>
      <w:r w:rsidRPr="003F4B1F">
        <w:rPr>
          <w:rStyle w:val="Code"/>
        </w:rPr>
        <w:t xml:space="preserve">    }</w:t>
      </w:r>
    </w:p>
    <w:p w14:paraId="5C6C2E4F" w14:textId="77777777" w:rsidR="00D13782" w:rsidRPr="003F4B1F" w:rsidRDefault="00D13782" w:rsidP="004328D5">
      <w:pPr>
        <w:rPr>
          <w:rStyle w:val="Code"/>
        </w:rPr>
      </w:pPr>
    </w:p>
    <w:p w14:paraId="3D396C15" w14:textId="77777777" w:rsidR="00C336FC" w:rsidRPr="003F4B1F" w:rsidRDefault="00AC268B" w:rsidP="004D3BDB">
      <w:pPr>
        <w:rPr>
          <w:rStyle w:val="Code"/>
        </w:rPr>
      </w:pPr>
      <w:r w:rsidRPr="003F4B1F">
        <w:rPr>
          <w:rStyle w:val="Code"/>
        </w:rPr>
        <w:t xml:space="preserve">  }</w:t>
      </w:r>
    </w:p>
    <w:p w14:paraId="5EF4443C" w14:textId="77777777" w:rsidR="004D3BDB" w:rsidRPr="003F4B1F" w:rsidRDefault="00AC268B" w:rsidP="004D3BDB">
      <w:pPr>
        <w:rPr>
          <w:rStyle w:val="Code"/>
        </w:rPr>
      </w:pPr>
      <w:r w:rsidRPr="003F4B1F">
        <w:rPr>
          <w:rStyle w:val="Code"/>
        </w:rPr>
        <w:t>}</w:t>
      </w:r>
    </w:p>
    <w:p w14:paraId="5BEA8D22" w14:textId="77777777" w:rsidR="00704BF6" w:rsidRPr="003F4B1F" w:rsidRDefault="00704BF6"/>
    <w:p w14:paraId="50353B4D" w14:textId="77777777" w:rsidR="00704BF6" w:rsidRPr="003F4B1F" w:rsidRDefault="008E7375">
      <w:r w:rsidRPr="003F4B1F">
        <w:br w:type="page"/>
      </w:r>
    </w:p>
    <w:p w14:paraId="2530CCAB" w14:textId="77777777" w:rsidR="000B3ADE" w:rsidRPr="003F4B1F" w:rsidRDefault="008E7375" w:rsidP="000B3ADE">
      <w:pPr>
        <w:pStyle w:val="Heading3"/>
      </w:pPr>
      <w:bookmarkStart w:id="957" w:name="_Toc88504108"/>
      <w:r w:rsidRPr="003F4B1F">
        <w:lastRenderedPageBreak/>
        <w:t>Content type NEWUPDATEAVAIL</w:t>
      </w:r>
      <w:bookmarkEnd w:id="957"/>
    </w:p>
    <w:p w14:paraId="5C2891D6" w14:textId="77777777" w:rsidR="000B3ADE" w:rsidRPr="003F4B1F" w:rsidRDefault="008E7375" w:rsidP="000B3ADE">
      <w:r w:rsidRPr="003F4B1F">
        <w:t xml:space="preserve">This content type provides information about an available update. It specifies all packages contained in an update </w:t>
      </w:r>
      <w:r w:rsidRPr="003F4B1F">
        <w:rPr>
          <w:i/>
        </w:rPr>
        <w:t>Distribution Set</w:t>
      </w:r>
      <w:r w:rsidR="000B3ADE" w:rsidRPr="003F4B1F">
        <w:t>.</w:t>
      </w:r>
    </w:p>
    <w:p w14:paraId="1B6FB728" w14:textId="77777777" w:rsidR="000B3ADE" w:rsidRPr="003F4B1F" w:rsidRDefault="000B3ADE" w:rsidP="000B3ADE"/>
    <w:p w14:paraId="27D2290A" w14:textId="77777777" w:rsidR="000B3ADE" w:rsidRPr="003F4B1F" w:rsidRDefault="000B3ADE" w:rsidP="000B3ADE">
      <w:pPr>
        <w:rPr>
          <w:rStyle w:val="CodeBig"/>
        </w:rPr>
      </w:pPr>
      <w:r w:rsidRPr="003F4B1F">
        <w:t xml:space="preserve">Valid for the following </w:t>
      </w:r>
      <w:r w:rsidRPr="003F4B1F">
        <w:rPr>
          <w:rStyle w:val="CodeBig"/>
        </w:rPr>
        <w:t>&lt;action&gt;</w:t>
      </w:r>
      <w:r w:rsidR="008E7375" w:rsidRPr="003F4B1F">
        <w:t xml:space="preserve"> items: </w:t>
      </w:r>
      <w:r w:rsidR="00AC268B" w:rsidRPr="003F4B1F">
        <w:rPr>
          <w:rStyle w:val="CodeBig"/>
        </w:rPr>
        <w:t>POST</w:t>
      </w:r>
    </w:p>
    <w:p w14:paraId="447D1E41" w14:textId="77777777" w:rsidR="000B3ADE" w:rsidRPr="003F4B1F" w:rsidRDefault="000B3ADE" w:rsidP="000B3ADE"/>
    <w:p w14:paraId="0EFE713E" w14:textId="77777777" w:rsidR="000B3ADE" w:rsidRPr="003F4B1F" w:rsidRDefault="008E7375" w:rsidP="000B3ADE">
      <w:r w:rsidRPr="003F4B1F">
        <w:t xml:space="preserve">The following schema describes the specific object used within the </w:t>
      </w:r>
      <w:r w:rsidR="00AC268B" w:rsidRPr="003F4B1F">
        <w:rPr>
          <w:rStyle w:val="CodeBig"/>
        </w:rPr>
        <w:t>&lt;data&gt;</w:t>
      </w:r>
      <w:r w:rsidRPr="003F4B1F">
        <w:t xml:space="preserve"> array:</w:t>
      </w:r>
    </w:p>
    <w:p w14:paraId="524B11E4" w14:textId="77777777" w:rsidR="000B3ADE" w:rsidRPr="003F4B1F" w:rsidRDefault="00AC268B" w:rsidP="000B3ADE">
      <w:pPr>
        <w:rPr>
          <w:rStyle w:val="Code"/>
        </w:rPr>
      </w:pPr>
      <w:r w:rsidRPr="003F4B1F">
        <w:rPr>
          <w:rStyle w:val="Code"/>
        </w:rPr>
        <w:t>{</w:t>
      </w:r>
    </w:p>
    <w:p w14:paraId="24FA44C7" w14:textId="77777777" w:rsidR="000B3ADE" w:rsidRPr="003F4B1F" w:rsidRDefault="00AC268B" w:rsidP="000B3ADE">
      <w:pPr>
        <w:rPr>
          <w:rStyle w:val="Code"/>
        </w:rPr>
      </w:pPr>
      <w:r w:rsidRPr="003F4B1F">
        <w:rPr>
          <w:rStyle w:val="Code"/>
        </w:rPr>
        <w:t xml:space="preserve">  "id" : "urn:schemas-bshg-com:js:data:fu2:newupdateavail",</w:t>
      </w:r>
    </w:p>
    <w:p w14:paraId="302D3DD1" w14:textId="77777777" w:rsidR="000B3ADE" w:rsidRPr="003F4B1F" w:rsidRDefault="00AC268B" w:rsidP="000B3ADE">
      <w:pPr>
        <w:rPr>
          <w:rStyle w:val="Code"/>
        </w:rPr>
      </w:pPr>
      <w:r w:rsidRPr="003F4B1F">
        <w:rPr>
          <w:rStyle w:val="Code"/>
        </w:rPr>
        <w:t xml:space="preserve">  "properties" :</w:t>
      </w:r>
    </w:p>
    <w:p w14:paraId="52A94541" w14:textId="77777777" w:rsidR="000B3ADE" w:rsidRPr="003F4B1F" w:rsidRDefault="00AC268B" w:rsidP="000B3ADE">
      <w:pPr>
        <w:rPr>
          <w:rStyle w:val="Code"/>
        </w:rPr>
      </w:pPr>
      <w:r w:rsidRPr="003F4B1F">
        <w:rPr>
          <w:rStyle w:val="Code"/>
        </w:rPr>
        <w:t xml:space="preserve">  </w:t>
      </w:r>
      <w:r w:rsidR="008E7375" w:rsidRPr="003F4B1F">
        <w:rPr>
          <w:rStyle w:val="Code"/>
        </w:rPr>
        <w:t>{</w:t>
      </w:r>
    </w:p>
    <w:p w14:paraId="42D2AFA5" w14:textId="77777777" w:rsidR="00C545E0" w:rsidRPr="003F4B1F" w:rsidRDefault="00C545E0" w:rsidP="00C545E0">
      <w:pPr>
        <w:rPr>
          <w:rStyle w:val="Code"/>
        </w:rPr>
      </w:pPr>
      <w:r w:rsidRPr="003F4B1F">
        <w:rPr>
          <w:rStyle w:val="Code"/>
        </w:rPr>
        <w:t xml:space="preserve">    "</w:t>
      </w:r>
      <w:r w:rsidR="00090EAA" w:rsidRPr="003F4B1F">
        <w:rPr>
          <w:rStyle w:val="Code"/>
        </w:rPr>
        <w:t>transactionID</w:t>
      </w:r>
      <w:r w:rsidRPr="003F4B1F">
        <w:rPr>
          <w:rStyle w:val="Code"/>
        </w:rPr>
        <w:t>" :</w:t>
      </w:r>
    </w:p>
    <w:p w14:paraId="27A92F66" w14:textId="77777777" w:rsidR="00C545E0" w:rsidRPr="003F4B1F" w:rsidRDefault="00C545E0" w:rsidP="00C545E0">
      <w:pPr>
        <w:rPr>
          <w:rStyle w:val="Code"/>
        </w:rPr>
      </w:pPr>
      <w:r w:rsidRPr="003F4B1F">
        <w:rPr>
          <w:rStyle w:val="Code"/>
        </w:rPr>
        <w:t xml:space="preserve">    {</w:t>
      </w:r>
    </w:p>
    <w:p w14:paraId="208C2975" w14:textId="77777777" w:rsidR="00C545E0" w:rsidRPr="003F4B1F" w:rsidRDefault="00C545E0" w:rsidP="00C545E0">
      <w:pPr>
        <w:rPr>
          <w:rStyle w:val="Code"/>
        </w:rPr>
      </w:pPr>
      <w:r w:rsidRPr="003F4B1F">
        <w:rPr>
          <w:rStyle w:val="Code"/>
        </w:rPr>
        <w:t xml:space="preserve">      "type"    : "integer",</w:t>
      </w:r>
    </w:p>
    <w:p w14:paraId="3C1F3955" w14:textId="77777777" w:rsidR="00C545E0" w:rsidRPr="003F4B1F" w:rsidRDefault="00FF5A84" w:rsidP="00C545E0">
      <w:pPr>
        <w:rPr>
          <w:rStyle w:val="Code"/>
        </w:rPr>
      </w:pPr>
      <w:r w:rsidRPr="003F4B1F">
        <w:rPr>
          <w:rStyle w:val="Code"/>
        </w:rPr>
        <w:t xml:space="preserve">      "minimum" : 1</w:t>
      </w:r>
      <w:r w:rsidR="00C545E0" w:rsidRPr="003F4B1F">
        <w:rPr>
          <w:rStyle w:val="Code"/>
        </w:rPr>
        <w:t>,</w:t>
      </w:r>
    </w:p>
    <w:p w14:paraId="14E744D4" w14:textId="77777777" w:rsidR="00C545E0" w:rsidRPr="003F4B1F" w:rsidRDefault="00AC268B" w:rsidP="00C545E0">
      <w:pPr>
        <w:rPr>
          <w:rStyle w:val="Code"/>
        </w:rPr>
      </w:pPr>
      <w:r w:rsidRPr="003F4B1F">
        <w:rPr>
          <w:rStyle w:val="Code"/>
        </w:rPr>
        <w:t xml:space="preserve">      </w:t>
      </w:r>
      <w:r w:rsidR="00FF5A84" w:rsidRPr="003F4B1F">
        <w:rPr>
          <w:rStyle w:val="Code"/>
        </w:rPr>
        <w:t>"maximum" : 18446744073709551614</w:t>
      </w:r>
      <w:r w:rsidRPr="003F4B1F">
        <w:rPr>
          <w:rStyle w:val="Code"/>
        </w:rPr>
        <w:t>,</w:t>
      </w:r>
    </w:p>
    <w:p w14:paraId="07482F6B" w14:textId="77777777" w:rsidR="00C545E0" w:rsidRPr="003F4B1F" w:rsidRDefault="00AC268B" w:rsidP="00C545E0">
      <w:pPr>
        <w:rPr>
          <w:rStyle w:val="Code"/>
        </w:rPr>
      </w:pPr>
      <w:r w:rsidRPr="003F4B1F">
        <w:rPr>
          <w:rStyle w:val="Code"/>
        </w:rPr>
        <w:t xml:space="preserve">      "description" : "The unique ID that identifies this concrete update</w:t>
      </w:r>
    </w:p>
    <w:p w14:paraId="774FCA66" w14:textId="77777777" w:rsidR="00FF5A84" w:rsidRPr="003F4B1F" w:rsidRDefault="00FF5A84" w:rsidP="00FF5A84">
      <w:pPr>
        <w:rPr>
          <w:rStyle w:val="Code"/>
        </w:rPr>
      </w:pPr>
      <w:r w:rsidRPr="003F4B1F">
        <w:rPr>
          <w:rStyle w:val="Code"/>
        </w:rPr>
        <w:t xml:space="preserve">                       transaction on th</w:t>
      </w:r>
      <w:r w:rsidR="005E242A" w:rsidRPr="003F4B1F">
        <w:rPr>
          <w:rStyle w:val="Code"/>
        </w:rPr>
        <w:t>e appliance. The values 0x0 and</w:t>
      </w:r>
    </w:p>
    <w:p w14:paraId="4B14A38A" w14:textId="77777777" w:rsidR="00FF5A84" w:rsidRPr="003F4B1F" w:rsidRDefault="00FF5A84" w:rsidP="00FF5A84">
      <w:pPr>
        <w:rPr>
          <w:rStyle w:val="Code"/>
        </w:rPr>
      </w:pPr>
      <w:r w:rsidRPr="003F4B1F">
        <w:rPr>
          <w:rStyle w:val="Code"/>
        </w:rPr>
        <w:t xml:space="preserve">                       0xFFFFFFFFFFFFFFFF are invalid.",</w:t>
      </w:r>
    </w:p>
    <w:p w14:paraId="71D2C1F7" w14:textId="77777777" w:rsidR="00C545E0" w:rsidRPr="003F4B1F" w:rsidRDefault="00AC268B" w:rsidP="00C545E0">
      <w:pPr>
        <w:rPr>
          <w:rStyle w:val="Code"/>
        </w:rPr>
      </w:pPr>
      <w:r w:rsidRPr="003F4B1F">
        <w:rPr>
          <w:rStyle w:val="Code"/>
        </w:rPr>
        <w:t xml:space="preserve">      "required" : true</w:t>
      </w:r>
    </w:p>
    <w:p w14:paraId="3D6822F5" w14:textId="77777777" w:rsidR="00C545E0" w:rsidRPr="003F4B1F" w:rsidRDefault="00AC268B" w:rsidP="00C545E0">
      <w:pPr>
        <w:rPr>
          <w:rStyle w:val="Code"/>
        </w:rPr>
      </w:pPr>
      <w:r w:rsidRPr="003F4B1F">
        <w:rPr>
          <w:rStyle w:val="Code"/>
        </w:rPr>
        <w:t xml:space="preserve">    },</w:t>
      </w:r>
    </w:p>
    <w:p w14:paraId="5F11DF27" w14:textId="77777777" w:rsidR="00AB045B" w:rsidRPr="003F4B1F" w:rsidRDefault="008E7375" w:rsidP="00AB045B">
      <w:pPr>
        <w:pStyle w:val="Default"/>
        <w:rPr>
          <w:rStyle w:val="Code"/>
        </w:rPr>
      </w:pPr>
      <w:r w:rsidRPr="003F4B1F">
        <w:rPr>
          <w:rStyle w:val="Code"/>
        </w:rPr>
        <w:t xml:space="preserve">    "packageIDs":</w:t>
      </w:r>
    </w:p>
    <w:p w14:paraId="4BAAC651" w14:textId="77777777" w:rsidR="00AB045B" w:rsidRPr="003F4B1F" w:rsidRDefault="008E7375" w:rsidP="00AB045B">
      <w:pPr>
        <w:pStyle w:val="Default"/>
        <w:rPr>
          <w:rStyle w:val="Code"/>
        </w:rPr>
      </w:pPr>
      <w:r w:rsidRPr="003F4B1F">
        <w:rPr>
          <w:rStyle w:val="Code"/>
        </w:rPr>
        <w:t xml:space="preserve">    { </w:t>
      </w:r>
    </w:p>
    <w:p w14:paraId="7186E185"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"type" : "array",</w:t>
      </w:r>
    </w:p>
    <w:p w14:paraId="5E86B230"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"minItems" : 2,</w:t>
      </w:r>
    </w:p>
    <w:p w14:paraId="706EB37A"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"items" :</w:t>
      </w:r>
    </w:p>
    <w:p w14:paraId="61E83991" w14:textId="77777777" w:rsidR="00AB045B" w:rsidRPr="003F4B1F" w:rsidRDefault="008E7375" w:rsidP="00AB045B">
      <w:pPr>
        <w:pStyle w:val="Default"/>
        <w:rPr>
          <w:rStyle w:val="Code"/>
        </w:rPr>
      </w:pPr>
      <w:r w:rsidRPr="003F4B1F">
        <w:rPr>
          <w:rStyle w:val="Code"/>
        </w:rPr>
        <w:t xml:space="preserve">      {</w:t>
      </w:r>
    </w:p>
    <w:p w14:paraId="24F55F65" w14:textId="77777777" w:rsidR="00AB045B" w:rsidRPr="003F4B1F" w:rsidRDefault="008E7375" w:rsidP="00AB045B">
      <w:pPr>
        <w:pStyle w:val="Default"/>
        <w:rPr>
          <w:rStyle w:val="Code"/>
        </w:rPr>
      </w:pPr>
      <w:r w:rsidRPr="003F4B1F">
        <w:rPr>
          <w:rStyle w:val="Code"/>
        </w:rPr>
        <w:t xml:space="preserve">        "type" : "integer",</w:t>
      </w:r>
    </w:p>
    <w:p w14:paraId="745978DC" w14:textId="77777777" w:rsidR="00AB045B" w:rsidRPr="003F4B1F" w:rsidRDefault="008E7375" w:rsidP="00AB045B">
      <w:pPr>
        <w:pStyle w:val="Default"/>
        <w:rPr>
          <w:rStyle w:val="Code"/>
        </w:rPr>
      </w:pPr>
      <w:r w:rsidRPr="003F4B1F">
        <w:rPr>
          <w:rStyle w:val="Code"/>
        </w:rPr>
        <w:t xml:space="preserve">        "minimum" : </w:t>
      </w:r>
      <w:r w:rsidR="00FF5A84" w:rsidRPr="003F4B1F">
        <w:rPr>
          <w:rStyle w:val="Code"/>
        </w:rPr>
        <w:t>1</w:t>
      </w:r>
      <w:r w:rsidRPr="003F4B1F">
        <w:rPr>
          <w:rStyle w:val="Code"/>
        </w:rPr>
        <w:t>,</w:t>
      </w:r>
    </w:p>
    <w:p w14:paraId="277E8197" w14:textId="77777777" w:rsidR="00AB045B" w:rsidRPr="003F4B1F" w:rsidRDefault="008E7375" w:rsidP="00AB045B">
      <w:pPr>
        <w:pStyle w:val="Default"/>
        <w:rPr>
          <w:rStyle w:val="Code"/>
        </w:rPr>
      </w:pPr>
      <w:r w:rsidRPr="003F4B1F">
        <w:rPr>
          <w:rStyle w:val="Code"/>
        </w:rPr>
        <w:t xml:space="preserve">        "maximum" : </w:t>
      </w:r>
      <w:r w:rsidR="00AB045B" w:rsidRPr="003F4B1F">
        <w:rPr>
          <w:rStyle w:val="Code"/>
        </w:rPr>
        <w:t>1844674407370955161</w:t>
      </w:r>
      <w:r w:rsidR="00FF5A84" w:rsidRPr="003F4B1F">
        <w:rPr>
          <w:rStyle w:val="Code"/>
        </w:rPr>
        <w:t>4</w:t>
      </w:r>
    </w:p>
    <w:p w14:paraId="3B3E4676" w14:textId="77777777" w:rsidR="00AB045B" w:rsidRPr="003F4B1F" w:rsidRDefault="008E7375" w:rsidP="00AB045B">
      <w:pPr>
        <w:pStyle w:val="Default"/>
        <w:rPr>
          <w:rStyle w:val="Code"/>
        </w:rPr>
      </w:pPr>
      <w:r w:rsidRPr="003F4B1F">
        <w:rPr>
          <w:rStyle w:val="Code"/>
        </w:rPr>
        <w:t xml:space="preserve">      },</w:t>
      </w:r>
    </w:p>
    <w:p w14:paraId="5F21F714"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"description" : "Unique IDs that identify downloadable packages.",</w:t>
      </w:r>
    </w:p>
    <w:p w14:paraId="3510AEC8"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"required" : true</w:t>
      </w:r>
    </w:p>
    <w:p w14:paraId="5C0DF370"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 xml:space="preserve">}, </w:t>
      </w:r>
    </w:p>
    <w:p w14:paraId="1E410627"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"flags":</w:t>
      </w:r>
    </w:p>
    <w:p w14:paraId="3F95C050"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 xml:space="preserve">{ </w:t>
      </w:r>
    </w:p>
    <w:p w14:paraId="6EFF951A"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"type" : "array",</w:t>
      </w:r>
    </w:p>
    <w:p w14:paraId="5E07F0B1"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"minItems" : 0,</w:t>
      </w:r>
    </w:p>
    <w:p w14:paraId="71A9A604"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"items" :</w:t>
      </w:r>
    </w:p>
    <w:p w14:paraId="1452E0FD" w14:textId="77777777" w:rsidR="00AB045B" w:rsidRPr="003F4B1F" w:rsidRDefault="008E7375" w:rsidP="00AB045B">
      <w:pPr>
        <w:pStyle w:val="Default"/>
        <w:rPr>
          <w:rStyle w:val="Code"/>
        </w:rPr>
      </w:pPr>
      <w:r w:rsidRPr="003F4B1F">
        <w:rPr>
          <w:rStyle w:val="Code"/>
        </w:rPr>
        <w:t xml:space="preserve">      { </w:t>
      </w:r>
    </w:p>
    <w:p w14:paraId="4A8E155D" w14:textId="77777777" w:rsidR="00AB045B" w:rsidRPr="003F4B1F" w:rsidRDefault="008E7375" w:rsidP="00AB045B">
      <w:pPr>
        <w:pStyle w:val="Default"/>
        <w:rPr>
          <w:rStyle w:val="Code"/>
        </w:rPr>
      </w:pPr>
      <w:r w:rsidRPr="003F4B1F">
        <w:rPr>
          <w:rStyle w:val="Code"/>
        </w:rPr>
        <w:t xml:space="preserve">        "type" : "string",</w:t>
      </w:r>
    </w:p>
    <w:p w14:paraId="47D66741" w14:textId="77777777" w:rsidR="007950EE" w:rsidRPr="003F4B1F" w:rsidRDefault="008E7375" w:rsidP="00AB045B">
      <w:pPr>
        <w:pStyle w:val="Default"/>
        <w:rPr>
          <w:rStyle w:val="Code"/>
        </w:rPr>
      </w:pPr>
      <w:r w:rsidRPr="003F4B1F">
        <w:rPr>
          <w:rStyle w:val="Code"/>
        </w:rPr>
        <w:t xml:space="preserve">        "enum" : ["SKIP_DOWNLOAD_PERMISSION","SKIP_INSTALL_PERMISSION","REPAIR",</w:t>
      </w:r>
    </w:p>
    <w:p w14:paraId="0743F39F" w14:textId="77777777" w:rsidR="00AB045B" w:rsidRPr="003F4B1F" w:rsidRDefault="008E7375" w:rsidP="00AB045B">
      <w:pPr>
        <w:pStyle w:val="Default"/>
        <w:rPr>
          <w:rStyle w:val="Code"/>
        </w:rPr>
      </w:pPr>
      <w:r w:rsidRPr="003F4B1F">
        <w:rPr>
          <w:rStyle w:val="Code"/>
        </w:rPr>
        <w:t xml:space="preserve">                  "FORCED"]</w:t>
      </w:r>
    </w:p>
    <w:p w14:paraId="54E5C76B" w14:textId="77777777" w:rsidR="00AB045B" w:rsidRPr="003F4B1F" w:rsidRDefault="008E7375" w:rsidP="00AB045B">
      <w:pPr>
        <w:pStyle w:val="Default"/>
        <w:rPr>
          <w:rStyle w:val="Code"/>
        </w:rPr>
      </w:pPr>
      <w:r w:rsidRPr="003F4B1F">
        <w:rPr>
          <w:rStyle w:val="Code"/>
        </w:rPr>
        <w:t xml:space="preserve">      },</w:t>
      </w:r>
    </w:p>
    <w:p w14:paraId="0E20379B"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"description" : "Flags to controll handling during the update.",</w:t>
      </w:r>
    </w:p>
    <w:p w14:paraId="0501DFB9" w14:textId="77777777" w:rsidR="00AB045B" w:rsidRPr="003F4B1F" w:rsidRDefault="00AB045B" w:rsidP="00AB045B">
      <w:pPr>
        <w:pStyle w:val="Default"/>
        <w:rPr>
          <w:rStyle w:val="Code"/>
        </w:rPr>
      </w:pPr>
      <w:r w:rsidRPr="003F4B1F">
        <w:rPr>
          <w:rStyle w:val="Code"/>
        </w:rPr>
        <w:t xml:space="preserve">      </w:t>
      </w:r>
      <w:r w:rsidR="008E7375" w:rsidRPr="003F4B1F">
        <w:rPr>
          <w:rStyle w:val="Code"/>
        </w:rPr>
        <w:t>"required" : true</w:t>
      </w:r>
    </w:p>
    <w:p w14:paraId="33F06857" w14:textId="09D05476" w:rsidR="00AB045B" w:rsidRPr="003F4B1F" w:rsidRDefault="00AB045B" w:rsidP="00AB045B">
      <w:pPr>
        <w:rPr>
          <w:rStyle w:val="Code"/>
        </w:rPr>
      </w:pPr>
      <w:r w:rsidRPr="003F4B1F">
        <w:rPr>
          <w:rStyle w:val="Code"/>
        </w:rPr>
        <w:t xml:space="preserve">    </w:t>
      </w:r>
      <w:r w:rsidR="008E7375" w:rsidRPr="003F4B1F">
        <w:rPr>
          <w:rStyle w:val="Code"/>
        </w:rPr>
        <w:t>}</w:t>
      </w:r>
    </w:p>
    <w:p w14:paraId="28DFAAEC" w14:textId="77777777" w:rsidR="000B3ADE" w:rsidRPr="003F4B1F" w:rsidRDefault="008E7375" w:rsidP="000B3ADE">
      <w:pPr>
        <w:rPr>
          <w:rStyle w:val="Code"/>
        </w:rPr>
      </w:pPr>
      <w:r w:rsidRPr="003F4B1F">
        <w:rPr>
          <w:rStyle w:val="Code"/>
        </w:rPr>
        <w:t xml:space="preserve">  }</w:t>
      </w:r>
    </w:p>
    <w:p w14:paraId="27ACE6FE" w14:textId="77777777" w:rsidR="00C545E0" w:rsidRPr="003F4B1F" w:rsidRDefault="008E7375" w:rsidP="000B3ADE">
      <w:pPr>
        <w:rPr>
          <w:rStyle w:val="Code"/>
        </w:rPr>
      </w:pPr>
      <w:r w:rsidRPr="003F4B1F">
        <w:rPr>
          <w:rStyle w:val="Code"/>
        </w:rPr>
        <w:t>}</w:t>
      </w:r>
    </w:p>
    <w:p w14:paraId="2F266E26" w14:textId="77777777" w:rsidR="005279F4" w:rsidRPr="003F4B1F" w:rsidRDefault="005279F4" w:rsidP="00FD6CF7"/>
    <w:p w14:paraId="705C7368" w14:textId="77777777" w:rsidR="000B3ADE" w:rsidRPr="003F4B1F" w:rsidRDefault="000B3ADE">
      <w:r w:rsidRPr="003F4B1F">
        <w:br w:type="page"/>
      </w:r>
    </w:p>
    <w:p w14:paraId="25C44130" w14:textId="77777777" w:rsidR="00EC7D57" w:rsidRPr="003F4B1F" w:rsidRDefault="00EC7D57" w:rsidP="00EC7D57">
      <w:pPr>
        <w:pStyle w:val="Heading3"/>
      </w:pPr>
      <w:bookmarkStart w:id="958" w:name="_Toc88504109"/>
      <w:r w:rsidRPr="003F4B1F">
        <w:lastRenderedPageBreak/>
        <w:t xml:space="preserve">Content type </w:t>
      </w:r>
      <w:r w:rsidR="00BB57E4" w:rsidRPr="003F4B1F">
        <w:t>PACKAGEPROPERTIES</w:t>
      </w:r>
      <w:r w:rsidRPr="003F4B1F">
        <w:t>REQUEST</w:t>
      </w:r>
      <w:bookmarkEnd w:id="958"/>
    </w:p>
    <w:p w14:paraId="75059132" w14:textId="77777777" w:rsidR="00EC7D57" w:rsidRPr="003F4B1F" w:rsidRDefault="00EC7D57" w:rsidP="00EC7D57">
      <w:r w:rsidRPr="003F4B1F">
        <w:t>This</w:t>
      </w:r>
      <w:r w:rsidR="008E7375" w:rsidRPr="003F4B1F">
        <w:t xml:space="preserve"> content type provides information about transaction ID and requested package ID during the download process.</w:t>
      </w:r>
    </w:p>
    <w:p w14:paraId="71A0254B" w14:textId="77777777" w:rsidR="00EC7D57" w:rsidRPr="003F4B1F" w:rsidRDefault="00EC7D57" w:rsidP="00EC7D57"/>
    <w:p w14:paraId="27C3B173" w14:textId="77777777" w:rsidR="00EC7D57" w:rsidRPr="003F4B1F" w:rsidRDefault="008E7375" w:rsidP="00EC7D57">
      <w:pPr>
        <w:rPr>
          <w:rStyle w:val="CodeBig"/>
        </w:rPr>
      </w:pPr>
      <w:r w:rsidRPr="003F4B1F">
        <w:t xml:space="preserve">Valid for the following </w:t>
      </w:r>
      <w:r w:rsidR="00AC268B" w:rsidRPr="003F4B1F">
        <w:rPr>
          <w:rStyle w:val="CodeBig"/>
        </w:rPr>
        <w:t>&lt;action&gt;</w:t>
      </w:r>
      <w:r w:rsidRPr="003F4B1F">
        <w:t xml:space="preserve"> items: </w:t>
      </w:r>
      <w:r w:rsidR="00AC268B" w:rsidRPr="003F4B1F">
        <w:rPr>
          <w:rStyle w:val="CodeBig"/>
        </w:rPr>
        <w:t>NOTIFY</w:t>
      </w:r>
    </w:p>
    <w:p w14:paraId="197B3E5B" w14:textId="77777777" w:rsidR="00EC7D57" w:rsidRPr="003F4B1F" w:rsidRDefault="00EC7D57" w:rsidP="00EC7D57"/>
    <w:p w14:paraId="2813D7AA" w14:textId="77777777" w:rsidR="00EC7D57" w:rsidRPr="003F4B1F" w:rsidRDefault="008E7375" w:rsidP="00EC7D57">
      <w:r w:rsidRPr="003F4B1F">
        <w:t xml:space="preserve">The following schema describes the specific object used within the </w:t>
      </w:r>
      <w:r w:rsidR="00AC268B" w:rsidRPr="003F4B1F">
        <w:rPr>
          <w:rStyle w:val="CodeBig"/>
        </w:rPr>
        <w:t>&lt;data&gt;</w:t>
      </w:r>
      <w:r w:rsidRPr="003F4B1F">
        <w:t xml:space="preserve"> array:</w:t>
      </w:r>
    </w:p>
    <w:p w14:paraId="1C456DDA" w14:textId="77777777" w:rsidR="00EC7D57" w:rsidRPr="003F4B1F" w:rsidRDefault="00AC268B" w:rsidP="00EC7D57">
      <w:pPr>
        <w:rPr>
          <w:rStyle w:val="Code"/>
        </w:rPr>
      </w:pPr>
      <w:r w:rsidRPr="003F4B1F">
        <w:rPr>
          <w:rStyle w:val="Code"/>
        </w:rPr>
        <w:t>{</w:t>
      </w:r>
    </w:p>
    <w:p w14:paraId="2E93F68C" w14:textId="77777777" w:rsidR="00EC7D57" w:rsidRPr="003F4B1F" w:rsidRDefault="00AC268B" w:rsidP="00EC7D57">
      <w:pPr>
        <w:rPr>
          <w:rStyle w:val="Code"/>
        </w:rPr>
      </w:pPr>
      <w:r w:rsidRPr="003F4B1F">
        <w:rPr>
          <w:rStyle w:val="Code"/>
        </w:rPr>
        <w:t xml:space="preserve">  "id" : "urn:schemas-bshg-com:js:data:fu2:packagepropertiesrequest",</w:t>
      </w:r>
    </w:p>
    <w:p w14:paraId="7D663518" w14:textId="77777777" w:rsidR="00EC7D57" w:rsidRPr="003F4B1F" w:rsidRDefault="00AC268B" w:rsidP="00EC7D57">
      <w:pPr>
        <w:rPr>
          <w:rStyle w:val="Code"/>
        </w:rPr>
      </w:pPr>
      <w:r w:rsidRPr="003F4B1F">
        <w:rPr>
          <w:rStyle w:val="Code"/>
        </w:rPr>
        <w:t xml:space="preserve">  "properties" :</w:t>
      </w:r>
    </w:p>
    <w:p w14:paraId="550FCA8F" w14:textId="77777777" w:rsidR="00EC7D57" w:rsidRPr="003F4B1F" w:rsidRDefault="00AC268B" w:rsidP="00EC7D57">
      <w:pPr>
        <w:rPr>
          <w:rStyle w:val="Code"/>
        </w:rPr>
      </w:pPr>
      <w:r w:rsidRPr="003F4B1F">
        <w:rPr>
          <w:rStyle w:val="Code"/>
        </w:rPr>
        <w:t xml:space="preserve">  {</w:t>
      </w:r>
    </w:p>
    <w:p w14:paraId="59DABF11" w14:textId="77777777" w:rsidR="00EC7D57" w:rsidRPr="003F4B1F" w:rsidRDefault="00AC268B" w:rsidP="00EC7D57">
      <w:pPr>
        <w:rPr>
          <w:rStyle w:val="Code"/>
        </w:rPr>
      </w:pPr>
      <w:r w:rsidRPr="003F4B1F">
        <w:rPr>
          <w:rStyle w:val="Code"/>
        </w:rPr>
        <w:t xml:space="preserve">    "transactionID" :</w:t>
      </w:r>
    </w:p>
    <w:p w14:paraId="37E0D754" w14:textId="77777777" w:rsidR="00EC7D57" w:rsidRPr="003F4B1F" w:rsidRDefault="00AC268B" w:rsidP="00EC7D57">
      <w:pPr>
        <w:rPr>
          <w:rStyle w:val="Code"/>
        </w:rPr>
      </w:pPr>
      <w:r w:rsidRPr="003F4B1F">
        <w:rPr>
          <w:rStyle w:val="Code"/>
        </w:rPr>
        <w:t xml:space="preserve">    {</w:t>
      </w:r>
    </w:p>
    <w:p w14:paraId="47B1776C" w14:textId="77777777" w:rsidR="00EC7D57" w:rsidRPr="003F4B1F" w:rsidRDefault="00AC268B" w:rsidP="00EC7D57">
      <w:pPr>
        <w:rPr>
          <w:rStyle w:val="Code"/>
        </w:rPr>
      </w:pPr>
      <w:r w:rsidRPr="003F4B1F">
        <w:rPr>
          <w:rStyle w:val="Code"/>
        </w:rPr>
        <w:t xml:space="preserve">      "type"    : "integer",</w:t>
      </w:r>
    </w:p>
    <w:p w14:paraId="7E3F5621" w14:textId="77777777" w:rsidR="00EC7D57" w:rsidRPr="003F4B1F" w:rsidRDefault="00FF5A84" w:rsidP="00EC7D57">
      <w:pPr>
        <w:rPr>
          <w:rStyle w:val="Code"/>
        </w:rPr>
      </w:pPr>
      <w:r w:rsidRPr="003F4B1F">
        <w:rPr>
          <w:rStyle w:val="Code"/>
        </w:rPr>
        <w:t xml:space="preserve">      "minimum" : 1</w:t>
      </w:r>
      <w:r w:rsidR="00AC268B" w:rsidRPr="003F4B1F">
        <w:rPr>
          <w:rStyle w:val="Code"/>
        </w:rPr>
        <w:t>,</w:t>
      </w:r>
    </w:p>
    <w:p w14:paraId="5ED81F68" w14:textId="77777777" w:rsidR="00EC7D57" w:rsidRPr="003F4B1F" w:rsidRDefault="00AC268B" w:rsidP="00EC7D57">
      <w:pPr>
        <w:rPr>
          <w:rStyle w:val="Code"/>
        </w:rPr>
      </w:pPr>
      <w:r w:rsidRPr="003F4B1F">
        <w:rPr>
          <w:rStyle w:val="Code"/>
        </w:rPr>
        <w:t xml:space="preserve">      </w:t>
      </w:r>
      <w:r w:rsidR="00FF5A84" w:rsidRPr="003F4B1F">
        <w:rPr>
          <w:rStyle w:val="Code"/>
        </w:rPr>
        <w:t>"maximum" : 18446744073709551614</w:t>
      </w:r>
      <w:r w:rsidRPr="003F4B1F">
        <w:rPr>
          <w:rStyle w:val="Code"/>
        </w:rPr>
        <w:t>,</w:t>
      </w:r>
    </w:p>
    <w:p w14:paraId="2439B685" w14:textId="77777777" w:rsidR="00EC7D57" w:rsidRPr="003F4B1F" w:rsidRDefault="00AC268B" w:rsidP="00EC7D57">
      <w:pPr>
        <w:rPr>
          <w:rStyle w:val="Code"/>
        </w:rPr>
      </w:pPr>
      <w:r w:rsidRPr="003F4B1F">
        <w:rPr>
          <w:rStyle w:val="Code"/>
        </w:rPr>
        <w:t xml:space="preserve">      "description" : "The unique ID that identifies this concrete update</w:t>
      </w:r>
    </w:p>
    <w:p w14:paraId="551BC8B5" w14:textId="77777777" w:rsidR="00FF5A84" w:rsidRPr="003F4B1F" w:rsidRDefault="00FF5A84" w:rsidP="00FF5A84">
      <w:pPr>
        <w:rPr>
          <w:rStyle w:val="Code"/>
        </w:rPr>
      </w:pPr>
      <w:r w:rsidRPr="003F4B1F">
        <w:rPr>
          <w:rStyle w:val="Code"/>
        </w:rPr>
        <w:t xml:space="preserve">                       transaction on th</w:t>
      </w:r>
      <w:r w:rsidR="005E242A" w:rsidRPr="003F4B1F">
        <w:rPr>
          <w:rStyle w:val="Code"/>
        </w:rPr>
        <w:t>e appliance. The values 0x0 and</w:t>
      </w:r>
    </w:p>
    <w:p w14:paraId="25EFB108" w14:textId="77777777" w:rsidR="00FF5A84" w:rsidRPr="003F4B1F" w:rsidRDefault="00FF5A84" w:rsidP="00FF5A84">
      <w:pPr>
        <w:rPr>
          <w:rStyle w:val="Code"/>
        </w:rPr>
      </w:pPr>
      <w:r w:rsidRPr="003F4B1F">
        <w:rPr>
          <w:rStyle w:val="Code"/>
        </w:rPr>
        <w:t xml:space="preserve">                       0xFFFFFFFFFFFFFFFF are invalid.",</w:t>
      </w:r>
    </w:p>
    <w:p w14:paraId="77673B3F" w14:textId="77777777" w:rsidR="00EC7D57" w:rsidRPr="003F4B1F" w:rsidRDefault="00AC268B" w:rsidP="00EC7D57">
      <w:pPr>
        <w:rPr>
          <w:rStyle w:val="Code"/>
        </w:rPr>
      </w:pPr>
      <w:r w:rsidRPr="003F4B1F">
        <w:rPr>
          <w:rStyle w:val="Code"/>
        </w:rPr>
        <w:t xml:space="preserve">      "required" : true</w:t>
      </w:r>
    </w:p>
    <w:p w14:paraId="4E58DAB2" w14:textId="77777777" w:rsidR="00EC7D57" w:rsidRPr="003F4B1F" w:rsidRDefault="00AC268B" w:rsidP="00EC7D57">
      <w:pPr>
        <w:rPr>
          <w:rStyle w:val="Code"/>
        </w:rPr>
      </w:pPr>
      <w:r w:rsidRPr="003F4B1F">
        <w:rPr>
          <w:rStyle w:val="Code"/>
        </w:rPr>
        <w:t xml:space="preserve">    </w:t>
      </w:r>
      <w:r w:rsidR="00C20B57" w:rsidRPr="003F4B1F">
        <w:rPr>
          <w:rStyle w:val="Code"/>
        </w:rPr>
        <w:t>},</w:t>
      </w:r>
    </w:p>
    <w:p w14:paraId="41CAAD6A" w14:textId="77777777" w:rsidR="00EC7D57" w:rsidRPr="0075354D" w:rsidRDefault="00C20B57" w:rsidP="00EC7D57">
      <w:pPr>
        <w:rPr>
          <w:rStyle w:val="Code"/>
          <w:lang w:val="de-DE"/>
        </w:rPr>
      </w:pPr>
      <w:r w:rsidRPr="003F4B1F">
        <w:rPr>
          <w:rStyle w:val="Code"/>
        </w:rPr>
        <w:t xml:space="preserve">    </w:t>
      </w:r>
      <w:r w:rsidR="008E7375" w:rsidRPr="0075354D">
        <w:rPr>
          <w:rStyle w:val="Code"/>
          <w:lang w:val="de-DE"/>
        </w:rPr>
        <w:t>"packageID" :</w:t>
      </w:r>
    </w:p>
    <w:p w14:paraId="176B91AE" w14:textId="77777777" w:rsidR="00EC7D57" w:rsidRPr="0075354D" w:rsidRDefault="008E7375" w:rsidP="00EC7D57">
      <w:pPr>
        <w:rPr>
          <w:rStyle w:val="Code"/>
          <w:lang w:val="de-DE"/>
        </w:rPr>
      </w:pPr>
      <w:r w:rsidRPr="0075354D">
        <w:rPr>
          <w:rStyle w:val="Code"/>
          <w:lang w:val="de-DE"/>
        </w:rPr>
        <w:t xml:space="preserve">    {</w:t>
      </w:r>
    </w:p>
    <w:p w14:paraId="14C06F58" w14:textId="77777777" w:rsidR="00EC7D57" w:rsidRPr="0075354D" w:rsidRDefault="008E7375" w:rsidP="00EC7D57">
      <w:pPr>
        <w:rPr>
          <w:rStyle w:val="Code"/>
          <w:lang w:val="de-DE"/>
        </w:rPr>
      </w:pPr>
      <w:r w:rsidRPr="0075354D">
        <w:rPr>
          <w:rStyle w:val="Code"/>
          <w:lang w:val="de-DE"/>
        </w:rPr>
        <w:t xml:space="preserve">      "type"    : "integer",</w:t>
      </w:r>
    </w:p>
    <w:p w14:paraId="357C401C" w14:textId="77777777" w:rsidR="00EC7D57" w:rsidRPr="0075354D" w:rsidRDefault="00FF5A84" w:rsidP="00EC7D57">
      <w:pPr>
        <w:rPr>
          <w:rStyle w:val="Code"/>
          <w:lang w:val="de-DE"/>
        </w:rPr>
      </w:pPr>
      <w:r w:rsidRPr="0075354D">
        <w:rPr>
          <w:rStyle w:val="Code"/>
          <w:lang w:val="de-DE"/>
        </w:rPr>
        <w:t xml:space="preserve">      "minimum" : 1</w:t>
      </w:r>
      <w:r w:rsidR="008E7375" w:rsidRPr="0075354D">
        <w:rPr>
          <w:rStyle w:val="Code"/>
          <w:lang w:val="de-DE"/>
        </w:rPr>
        <w:t>,</w:t>
      </w:r>
    </w:p>
    <w:p w14:paraId="7AB45466" w14:textId="77777777" w:rsidR="00EC7D57" w:rsidRPr="0075354D" w:rsidRDefault="008E7375" w:rsidP="00EC7D57">
      <w:pPr>
        <w:rPr>
          <w:rStyle w:val="Code"/>
          <w:lang w:val="de-DE"/>
        </w:rPr>
      </w:pPr>
      <w:r w:rsidRPr="0075354D">
        <w:rPr>
          <w:rStyle w:val="Code"/>
          <w:lang w:val="de-DE"/>
        </w:rPr>
        <w:t xml:space="preserve">      </w:t>
      </w:r>
      <w:r w:rsidR="00FF5A84" w:rsidRPr="0075354D">
        <w:rPr>
          <w:rStyle w:val="Code"/>
          <w:lang w:val="de-DE"/>
        </w:rPr>
        <w:t>"maximum" : 18446744073709551614</w:t>
      </w:r>
      <w:r w:rsidRPr="0075354D">
        <w:rPr>
          <w:rStyle w:val="Code"/>
          <w:lang w:val="de-DE"/>
        </w:rPr>
        <w:t>,</w:t>
      </w:r>
    </w:p>
    <w:p w14:paraId="7316D246" w14:textId="77777777" w:rsidR="00FF5A84" w:rsidRPr="003F4B1F" w:rsidRDefault="008E7375" w:rsidP="00FF5A84">
      <w:pPr>
        <w:rPr>
          <w:rStyle w:val="Code"/>
        </w:rPr>
      </w:pPr>
      <w:r w:rsidRPr="0075354D">
        <w:rPr>
          <w:rStyle w:val="Code"/>
          <w:lang w:val="de-DE"/>
        </w:rPr>
        <w:t xml:space="preserve">      </w:t>
      </w:r>
      <w:r w:rsidR="00AC268B" w:rsidRPr="003F4B1F">
        <w:rPr>
          <w:rStyle w:val="Code"/>
        </w:rPr>
        <w:t>"description" : "The unique ID that identifies an update package.</w:t>
      </w:r>
    </w:p>
    <w:p w14:paraId="4D8DC622" w14:textId="77777777" w:rsidR="00FF5A84" w:rsidRPr="003F4B1F" w:rsidRDefault="00FF5A84" w:rsidP="00FF5A84">
      <w:pPr>
        <w:rPr>
          <w:rStyle w:val="Code"/>
        </w:rPr>
      </w:pPr>
      <w:r w:rsidRPr="003F4B1F">
        <w:rPr>
          <w:rStyle w:val="Code"/>
        </w:rPr>
        <w:t xml:space="preserve">                       The values 0x0 and 0xFFFFFFFFFFFFFFFF are invalid.",</w:t>
      </w:r>
    </w:p>
    <w:p w14:paraId="52F6E62F" w14:textId="77777777" w:rsidR="00EC7D57" w:rsidRPr="003F4B1F" w:rsidRDefault="00AC268B" w:rsidP="00EC7D57">
      <w:pPr>
        <w:rPr>
          <w:rStyle w:val="Code"/>
        </w:rPr>
      </w:pPr>
      <w:r w:rsidRPr="003F4B1F">
        <w:rPr>
          <w:rStyle w:val="Code"/>
        </w:rPr>
        <w:t xml:space="preserve">      "required" : true</w:t>
      </w:r>
    </w:p>
    <w:p w14:paraId="64E97F20" w14:textId="77777777" w:rsidR="00EC7D57" w:rsidRPr="003F4B1F" w:rsidRDefault="00AC268B" w:rsidP="00EC7D57">
      <w:pPr>
        <w:rPr>
          <w:rStyle w:val="Code"/>
        </w:rPr>
      </w:pPr>
      <w:r w:rsidRPr="003F4B1F">
        <w:rPr>
          <w:rStyle w:val="Code"/>
        </w:rPr>
        <w:t xml:space="preserve">    }</w:t>
      </w:r>
    </w:p>
    <w:p w14:paraId="6CBED799" w14:textId="77777777" w:rsidR="00EC7D57" w:rsidRPr="003F4B1F" w:rsidRDefault="00AC268B" w:rsidP="00EC7D57">
      <w:pPr>
        <w:rPr>
          <w:rStyle w:val="Code"/>
        </w:rPr>
      </w:pPr>
      <w:r w:rsidRPr="003F4B1F">
        <w:rPr>
          <w:rStyle w:val="Code"/>
        </w:rPr>
        <w:t xml:space="preserve">  }</w:t>
      </w:r>
    </w:p>
    <w:p w14:paraId="7061F4C7" w14:textId="77777777" w:rsidR="00EC7D57" w:rsidRPr="003F4B1F" w:rsidRDefault="00AC268B" w:rsidP="00EC7D57">
      <w:pPr>
        <w:rPr>
          <w:rStyle w:val="Code"/>
        </w:rPr>
      </w:pPr>
      <w:r w:rsidRPr="003F4B1F">
        <w:rPr>
          <w:rStyle w:val="Code"/>
        </w:rPr>
        <w:t>}</w:t>
      </w:r>
    </w:p>
    <w:p w14:paraId="78F85B38" w14:textId="77777777" w:rsidR="005279F4" w:rsidRPr="003F4B1F" w:rsidRDefault="005279F4" w:rsidP="00FD6CF7">
      <w:pPr>
        <w:pStyle w:val="Heading3"/>
        <w:numPr>
          <w:ilvl w:val="0"/>
          <w:numId w:val="0"/>
        </w:numPr>
      </w:pPr>
    </w:p>
    <w:p w14:paraId="6AD066F5" w14:textId="77777777" w:rsidR="00DC4297" w:rsidRPr="003F4B1F" w:rsidRDefault="008E7375" w:rsidP="00DC4297">
      <w:pPr>
        <w:pStyle w:val="Heading3"/>
      </w:pPr>
      <w:bookmarkStart w:id="959" w:name="_Toc88504110"/>
      <w:r w:rsidRPr="003F4B1F">
        <w:t>Content type PACKAGEPROPERTIES</w:t>
      </w:r>
      <w:bookmarkEnd w:id="959"/>
    </w:p>
    <w:p w14:paraId="580AA955" w14:textId="77777777" w:rsidR="00DC4297" w:rsidRPr="003F4B1F" w:rsidRDefault="008E7375" w:rsidP="00DC4297">
      <w:r w:rsidRPr="003F4B1F">
        <w:t>This content type provides download and validation information for an update package.</w:t>
      </w:r>
    </w:p>
    <w:p w14:paraId="2C0F041D" w14:textId="77777777" w:rsidR="00DC4297" w:rsidRPr="003F4B1F" w:rsidRDefault="00DC4297" w:rsidP="00DC4297"/>
    <w:p w14:paraId="571D8508" w14:textId="77777777" w:rsidR="00DC4297" w:rsidRPr="003F4B1F" w:rsidRDefault="008E7375" w:rsidP="00DC4297">
      <w:pPr>
        <w:rPr>
          <w:rStyle w:val="CodeBig"/>
        </w:rPr>
      </w:pPr>
      <w:r w:rsidRPr="003F4B1F">
        <w:t xml:space="preserve">Valid for the following </w:t>
      </w:r>
      <w:r w:rsidR="00AC268B" w:rsidRPr="003F4B1F">
        <w:rPr>
          <w:rStyle w:val="CodeBig"/>
        </w:rPr>
        <w:t>&lt;action&gt;</w:t>
      </w:r>
      <w:r w:rsidRPr="003F4B1F">
        <w:t xml:space="preserve"> items: </w:t>
      </w:r>
      <w:r w:rsidR="00AC268B" w:rsidRPr="003F4B1F">
        <w:rPr>
          <w:rStyle w:val="CodeBig"/>
        </w:rPr>
        <w:t>POST</w:t>
      </w:r>
    </w:p>
    <w:p w14:paraId="22855C19" w14:textId="77777777" w:rsidR="00DC4297" w:rsidRPr="003F4B1F" w:rsidRDefault="00DC4297" w:rsidP="00DC4297"/>
    <w:p w14:paraId="712AFCE7" w14:textId="77777777" w:rsidR="00DC4297" w:rsidRPr="003F4B1F" w:rsidRDefault="008E7375" w:rsidP="00DC4297">
      <w:r w:rsidRPr="003F4B1F">
        <w:t xml:space="preserve">The following schema describes the specific object used within the </w:t>
      </w:r>
      <w:r w:rsidR="00AC268B" w:rsidRPr="003F4B1F">
        <w:rPr>
          <w:rStyle w:val="CodeBig"/>
        </w:rPr>
        <w:t>&lt;data&gt;</w:t>
      </w:r>
      <w:r w:rsidRPr="003F4B1F">
        <w:t xml:space="preserve"> array:</w:t>
      </w:r>
    </w:p>
    <w:p w14:paraId="1935113F" w14:textId="77777777" w:rsidR="00DC4297" w:rsidRPr="003F4B1F" w:rsidRDefault="00AC268B" w:rsidP="00DC4297">
      <w:pPr>
        <w:rPr>
          <w:rStyle w:val="Code"/>
        </w:rPr>
      </w:pPr>
      <w:r w:rsidRPr="003F4B1F">
        <w:rPr>
          <w:rStyle w:val="Code"/>
        </w:rPr>
        <w:t>{</w:t>
      </w:r>
    </w:p>
    <w:p w14:paraId="23E363F2" w14:textId="77777777" w:rsidR="00DC4297" w:rsidRPr="003F4B1F" w:rsidRDefault="00AC268B" w:rsidP="00DC4297">
      <w:pPr>
        <w:rPr>
          <w:rStyle w:val="Code"/>
        </w:rPr>
      </w:pPr>
      <w:r w:rsidRPr="003F4B1F">
        <w:rPr>
          <w:rStyle w:val="Code"/>
        </w:rPr>
        <w:t xml:space="preserve">  "id" : "urn:schemas-bshg-com:js:data:fu2:packageproperties",</w:t>
      </w:r>
    </w:p>
    <w:p w14:paraId="657E0E62" w14:textId="77777777" w:rsidR="00DC4297" w:rsidRPr="003F4B1F" w:rsidRDefault="00AC268B" w:rsidP="00DC4297">
      <w:pPr>
        <w:rPr>
          <w:rStyle w:val="Code"/>
        </w:rPr>
      </w:pPr>
      <w:r w:rsidRPr="003F4B1F">
        <w:rPr>
          <w:rStyle w:val="Code"/>
        </w:rPr>
        <w:t xml:space="preserve">  "properties" :</w:t>
      </w:r>
    </w:p>
    <w:p w14:paraId="2FFAACC7" w14:textId="77777777" w:rsidR="00DC4297" w:rsidRPr="003F4B1F" w:rsidRDefault="00AC268B" w:rsidP="00DC4297">
      <w:pPr>
        <w:rPr>
          <w:rStyle w:val="Code"/>
        </w:rPr>
      </w:pPr>
      <w:r w:rsidRPr="003F4B1F">
        <w:rPr>
          <w:rStyle w:val="Code"/>
        </w:rPr>
        <w:t xml:space="preserve">  {</w:t>
      </w:r>
    </w:p>
    <w:p w14:paraId="3EC32CB4" w14:textId="77777777" w:rsidR="00090EAA" w:rsidRPr="003F4B1F" w:rsidRDefault="00AC268B" w:rsidP="00090EAA">
      <w:pPr>
        <w:rPr>
          <w:rStyle w:val="Code"/>
        </w:rPr>
      </w:pPr>
      <w:r w:rsidRPr="003F4B1F">
        <w:rPr>
          <w:rStyle w:val="Code"/>
        </w:rPr>
        <w:t xml:space="preserve">    "transactionID" :</w:t>
      </w:r>
    </w:p>
    <w:p w14:paraId="6096CA22" w14:textId="77777777" w:rsidR="00090EAA" w:rsidRPr="003F4B1F" w:rsidRDefault="00AC268B" w:rsidP="00090EAA">
      <w:pPr>
        <w:rPr>
          <w:rStyle w:val="Code"/>
        </w:rPr>
      </w:pPr>
      <w:r w:rsidRPr="003F4B1F">
        <w:rPr>
          <w:rStyle w:val="Code"/>
        </w:rPr>
        <w:t xml:space="preserve">    {</w:t>
      </w:r>
    </w:p>
    <w:p w14:paraId="13D564E7" w14:textId="77777777" w:rsidR="00090EAA" w:rsidRPr="003F4B1F" w:rsidRDefault="00AC268B" w:rsidP="00090EAA">
      <w:pPr>
        <w:rPr>
          <w:rStyle w:val="Code"/>
        </w:rPr>
      </w:pPr>
      <w:r w:rsidRPr="003F4B1F">
        <w:rPr>
          <w:rStyle w:val="Code"/>
        </w:rPr>
        <w:t xml:space="preserve">      "type"    : "integer",</w:t>
      </w:r>
    </w:p>
    <w:p w14:paraId="7C8CB0A1" w14:textId="77777777" w:rsidR="00090EAA" w:rsidRPr="003F4B1F" w:rsidRDefault="00AC268B" w:rsidP="00090EAA">
      <w:pPr>
        <w:rPr>
          <w:rStyle w:val="Code"/>
        </w:rPr>
      </w:pPr>
      <w:r w:rsidRPr="003F4B1F">
        <w:rPr>
          <w:rStyle w:val="Code"/>
        </w:rPr>
        <w:t xml:space="preserve">      "minimum" : </w:t>
      </w:r>
      <w:r w:rsidR="00FF5A84" w:rsidRPr="003F4B1F">
        <w:rPr>
          <w:rStyle w:val="Code"/>
        </w:rPr>
        <w:t>1</w:t>
      </w:r>
      <w:r w:rsidRPr="003F4B1F">
        <w:rPr>
          <w:rStyle w:val="Code"/>
        </w:rPr>
        <w:t>,</w:t>
      </w:r>
    </w:p>
    <w:p w14:paraId="3C6111F7" w14:textId="77777777" w:rsidR="00090EAA" w:rsidRPr="003F4B1F" w:rsidRDefault="00AC268B" w:rsidP="00090EAA">
      <w:pPr>
        <w:rPr>
          <w:rStyle w:val="Code"/>
        </w:rPr>
      </w:pPr>
      <w:r w:rsidRPr="003F4B1F">
        <w:rPr>
          <w:rStyle w:val="Code"/>
        </w:rPr>
        <w:t xml:space="preserve">      "maximum" : 1844674407370955161</w:t>
      </w:r>
      <w:r w:rsidR="00FF5A84" w:rsidRPr="003F4B1F">
        <w:rPr>
          <w:rStyle w:val="Code"/>
        </w:rPr>
        <w:t>4</w:t>
      </w:r>
      <w:r w:rsidRPr="003F4B1F">
        <w:rPr>
          <w:rStyle w:val="Code"/>
        </w:rPr>
        <w:t>,</w:t>
      </w:r>
    </w:p>
    <w:p w14:paraId="72FB05C5" w14:textId="77777777" w:rsidR="00090EAA" w:rsidRPr="003F4B1F" w:rsidRDefault="00AC268B" w:rsidP="00090EAA">
      <w:pPr>
        <w:rPr>
          <w:rStyle w:val="Code"/>
        </w:rPr>
      </w:pPr>
      <w:r w:rsidRPr="003F4B1F">
        <w:rPr>
          <w:rStyle w:val="Code"/>
        </w:rPr>
        <w:t xml:space="preserve">      "description" : "The unique ID that identifies this concrete update </w:t>
      </w:r>
    </w:p>
    <w:p w14:paraId="23195CFD" w14:textId="77777777" w:rsidR="00FF5A84" w:rsidRPr="003F4B1F" w:rsidRDefault="00FF5A84" w:rsidP="00FF5A84">
      <w:pPr>
        <w:rPr>
          <w:rStyle w:val="Code"/>
        </w:rPr>
      </w:pPr>
      <w:r w:rsidRPr="003F4B1F">
        <w:rPr>
          <w:rStyle w:val="Code"/>
        </w:rPr>
        <w:t xml:space="preserve">                       transaction on th</w:t>
      </w:r>
      <w:r w:rsidR="005E242A" w:rsidRPr="003F4B1F">
        <w:rPr>
          <w:rStyle w:val="Code"/>
        </w:rPr>
        <w:t>e appliance. The values 0x0 and</w:t>
      </w:r>
    </w:p>
    <w:p w14:paraId="1F112AA8" w14:textId="77777777" w:rsidR="00FF5A84" w:rsidRPr="003F4B1F" w:rsidRDefault="00FF5A84" w:rsidP="00FF5A84">
      <w:pPr>
        <w:rPr>
          <w:rStyle w:val="Code"/>
        </w:rPr>
      </w:pPr>
      <w:r w:rsidRPr="003F4B1F">
        <w:rPr>
          <w:rStyle w:val="Code"/>
        </w:rPr>
        <w:t xml:space="preserve">                       0xFFFFFFFFFFFFFFFF are invalid.",</w:t>
      </w:r>
    </w:p>
    <w:p w14:paraId="709E3337" w14:textId="77777777" w:rsidR="00090EAA" w:rsidRPr="003F4B1F" w:rsidRDefault="00AC268B" w:rsidP="00090EAA">
      <w:pPr>
        <w:rPr>
          <w:rStyle w:val="Code"/>
        </w:rPr>
      </w:pPr>
      <w:r w:rsidRPr="003F4B1F">
        <w:rPr>
          <w:rStyle w:val="Code"/>
        </w:rPr>
        <w:t xml:space="preserve">      "required" : true</w:t>
      </w:r>
    </w:p>
    <w:p w14:paraId="001FAA10" w14:textId="77777777" w:rsidR="00D212D0" w:rsidRPr="003F4B1F" w:rsidRDefault="00AC268B" w:rsidP="00D212D0">
      <w:pPr>
        <w:pStyle w:val="Default"/>
        <w:rPr>
          <w:sz w:val="18"/>
          <w:szCs w:val="18"/>
        </w:rPr>
      </w:pPr>
      <w:r w:rsidRPr="003F4B1F">
        <w:rPr>
          <w:rStyle w:val="Code"/>
        </w:rPr>
        <w:t xml:space="preserve">    },</w:t>
      </w:r>
      <w:r w:rsidR="008E7375" w:rsidRPr="003F4B1F">
        <w:rPr>
          <w:sz w:val="18"/>
          <w:szCs w:val="18"/>
        </w:rPr>
        <w:t xml:space="preserve">    "dateTime" :</w:t>
      </w:r>
    </w:p>
    <w:p w14:paraId="59CBDCA3" w14:textId="77777777" w:rsidR="00D212D0" w:rsidRPr="003F4B1F" w:rsidRDefault="008E7375" w:rsidP="00D212D0">
      <w:pPr>
        <w:pStyle w:val="Default"/>
        <w:rPr>
          <w:sz w:val="18"/>
          <w:szCs w:val="18"/>
        </w:rPr>
      </w:pPr>
      <w:r w:rsidRPr="003F4B1F">
        <w:rPr>
          <w:sz w:val="18"/>
          <w:szCs w:val="18"/>
        </w:rPr>
        <w:t xml:space="preserve">    {</w:t>
      </w:r>
    </w:p>
    <w:p w14:paraId="7CDC353A" w14:textId="77777777" w:rsidR="00D212D0" w:rsidRPr="003F4B1F" w:rsidRDefault="008E7375" w:rsidP="00D212D0">
      <w:pPr>
        <w:pStyle w:val="Default"/>
        <w:rPr>
          <w:sz w:val="18"/>
          <w:szCs w:val="18"/>
        </w:rPr>
      </w:pPr>
      <w:r w:rsidRPr="003F4B1F">
        <w:rPr>
          <w:sz w:val="18"/>
          <w:szCs w:val="18"/>
        </w:rPr>
        <w:t xml:space="preserve">      "type" : "string",</w:t>
      </w:r>
    </w:p>
    <w:p w14:paraId="26F2DC65" w14:textId="77777777" w:rsidR="00D212D0" w:rsidRPr="003F4B1F" w:rsidRDefault="008E7375" w:rsidP="00D212D0">
      <w:pPr>
        <w:pStyle w:val="Default"/>
        <w:rPr>
          <w:sz w:val="18"/>
          <w:szCs w:val="18"/>
        </w:rPr>
      </w:pPr>
      <w:r w:rsidRPr="003F4B1F">
        <w:rPr>
          <w:sz w:val="18"/>
          <w:szCs w:val="18"/>
        </w:rPr>
        <w:t xml:space="preserve">      "minLength" : 19,</w:t>
      </w:r>
    </w:p>
    <w:p w14:paraId="4DFDDEF0" w14:textId="77777777" w:rsidR="00D212D0" w:rsidRPr="003F4B1F" w:rsidRDefault="008E7375" w:rsidP="00D212D0">
      <w:pPr>
        <w:pStyle w:val="Default"/>
        <w:rPr>
          <w:sz w:val="18"/>
          <w:szCs w:val="18"/>
        </w:rPr>
      </w:pPr>
      <w:r w:rsidRPr="003F4B1F">
        <w:rPr>
          <w:sz w:val="18"/>
          <w:szCs w:val="18"/>
        </w:rPr>
        <w:t xml:space="preserve">      "maxLength" : 19,</w:t>
      </w:r>
    </w:p>
    <w:p w14:paraId="1F5E8BA2" w14:textId="77777777" w:rsidR="00D212D0" w:rsidRPr="003F4B1F" w:rsidRDefault="008E7375" w:rsidP="00D212D0">
      <w:pPr>
        <w:pStyle w:val="Default"/>
        <w:rPr>
          <w:sz w:val="18"/>
          <w:szCs w:val="18"/>
        </w:rPr>
      </w:pPr>
      <w:r w:rsidRPr="003F4B1F">
        <w:rPr>
          <w:sz w:val="18"/>
          <w:szCs w:val="18"/>
        </w:rPr>
        <w:t xml:space="preserve">      "description" : "Complex Type: DateTime. The </w:t>
      </w:r>
      <w:r w:rsidR="00FF5A84" w:rsidRPr="003F4B1F">
        <w:rPr>
          <w:sz w:val="18"/>
          <w:szCs w:val="18"/>
        </w:rPr>
        <w:t>HCA’s current</w:t>
      </w:r>
      <w:r w:rsidRPr="003F4B1F">
        <w:rPr>
          <w:sz w:val="18"/>
          <w:szCs w:val="18"/>
        </w:rPr>
        <w:t xml:space="preserve"> http DateTime.",</w:t>
      </w:r>
    </w:p>
    <w:p w14:paraId="091F95A7" w14:textId="77777777" w:rsidR="00D212D0" w:rsidRPr="003F4B1F" w:rsidRDefault="008E7375" w:rsidP="00D212D0">
      <w:pPr>
        <w:pStyle w:val="Default"/>
        <w:rPr>
          <w:sz w:val="18"/>
          <w:szCs w:val="18"/>
        </w:rPr>
      </w:pPr>
      <w:r w:rsidRPr="003F4B1F">
        <w:rPr>
          <w:sz w:val="18"/>
          <w:szCs w:val="18"/>
        </w:rPr>
        <w:lastRenderedPageBreak/>
        <w:t xml:space="preserve">      "required" : true</w:t>
      </w:r>
    </w:p>
    <w:p w14:paraId="1BBCEC4E" w14:textId="77777777" w:rsidR="005F322F" w:rsidRPr="003F4B1F" w:rsidRDefault="008E7375" w:rsidP="005F322F">
      <w:pPr>
        <w:pStyle w:val="Default"/>
        <w:rPr>
          <w:sz w:val="18"/>
          <w:szCs w:val="18"/>
        </w:rPr>
      </w:pPr>
      <w:r w:rsidRPr="003F4B1F">
        <w:rPr>
          <w:sz w:val="18"/>
          <w:szCs w:val="18"/>
        </w:rPr>
        <w:t xml:space="preserve">    },</w:t>
      </w:r>
    </w:p>
    <w:p w14:paraId="39C22E80" w14:textId="77777777" w:rsidR="005F322F" w:rsidRPr="003F4B1F" w:rsidRDefault="00AC268B" w:rsidP="005F322F">
      <w:pPr>
        <w:pStyle w:val="Default"/>
        <w:rPr>
          <w:rStyle w:val="Code"/>
        </w:rPr>
      </w:pPr>
      <w:r w:rsidRPr="003F4B1F">
        <w:rPr>
          <w:rStyle w:val="Code"/>
        </w:rPr>
        <w:t xml:space="preserve">    "link" :</w:t>
      </w:r>
    </w:p>
    <w:p w14:paraId="697EA6E2" w14:textId="77777777" w:rsidR="0019640F" w:rsidRPr="003F4B1F" w:rsidRDefault="00AC268B" w:rsidP="0019640F">
      <w:pPr>
        <w:rPr>
          <w:rStyle w:val="Code"/>
        </w:rPr>
      </w:pPr>
      <w:r w:rsidRPr="003F4B1F">
        <w:rPr>
          <w:rStyle w:val="Code"/>
        </w:rPr>
        <w:t xml:space="preserve">    {</w:t>
      </w:r>
    </w:p>
    <w:p w14:paraId="3AD529C2" w14:textId="77777777" w:rsidR="0019640F" w:rsidRPr="003F4B1F" w:rsidRDefault="00AC268B" w:rsidP="0019640F">
      <w:pPr>
        <w:rPr>
          <w:rStyle w:val="Code"/>
        </w:rPr>
      </w:pPr>
      <w:r w:rsidRPr="003F4B1F">
        <w:rPr>
          <w:rStyle w:val="Code"/>
        </w:rPr>
        <w:t xml:space="preserve">      "type" : "string",</w:t>
      </w:r>
    </w:p>
    <w:p w14:paraId="1EAFC268" w14:textId="77777777" w:rsidR="004672CA" w:rsidRPr="003F4B1F" w:rsidRDefault="00AC268B" w:rsidP="004672CA">
      <w:pPr>
        <w:rPr>
          <w:rStyle w:val="Code"/>
        </w:rPr>
      </w:pPr>
      <w:r w:rsidRPr="003F4B1F">
        <w:rPr>
          <w:rStyle w:val="Code"/>
        </w:rPr>
        <w:t xml:space="preserve">      "minLength" : 1,</w:t>
      </w:r>
    </w:p>
    <w:p w14:paraId="57C1DBD5" w14:textId="77777777" w:rsidR="004672CA" w:rsidRPr="003F4B1F" w:rsidRDefault="00AC268B" w:rsidP="004672CA">
      <w:pPr>
        <w:rPr>
          <w:rStyle w:val="Code"/>
        </w:rPr>
      </w:pPr>
      <w:r w:rsidRPr="003F4B1F">
        <w:rPr>
          <w:rStyle w:val="Code"/>
        </w:rPr>
        <w:t xml:space="preserve">      "maxLength" : 127,</w:t>
      </w:r>
    </w:p>
    <w:p w14:paraId="431B623B" w14:textId="77777777" w:rsidR="0019640F" w:rsidRPr="003F4B1F" w:rsidRDefault="00AC268B" w:rsidP="0019640F">
      <w:pPr>
        <w:rPr>
          <w:rStyle w:val="Code"/>
        </w:rPr>
      </w:pPr>
      <w:r w:rsidRPr="003F4B1F">
        <w:rPr>
          <w:rStyle w:val="Code"/>
        </w:rPr>
        <w:t xml:space="preserve">      "description" : "Link for downloading the update package.",</w:t>
      </w:r>
    </w:p>
    <w:p w14:paraId="0C9441D6" w14:textId="77777777" w:rsidR="0019640F" w:rsidRPr="003F4B1F" w:rsidRDefault="00AC268B" w:rsidP="0019640F">
      <w:pPr>
        <w:rPr>
          <w:rStyle w:val="Code"/>
        </w:rPr>
      </w:pPr>
      <w:r w:rsidRPr="003F4B1F">
        <w:rPr>
          <w:rStyle w:val="Code"/>
        </w:rPr>
        <w:t xml:space="preserve">      "required" : true</w:t>
      </w:r>
    </w:p>
    <w:p w14:paraId="2EAE5E66" w14:textId="77777777" w:rsidR="0019640F" w:rsidRPr="003F4B1F" w:rsidRDefault="00AC268B" w:rsidP="0019640F">
      <w:pPr>
        <w:rPr>
          <w:rStyle w:val="Code"/>
        </w:rPr>
      </w:pPr>
      <w:r w:rsidRPr="003F4B1F">
        <w:rPr>
          <w:rStyle w:val="Code"/>
        </w:rPr>
        <w:t xml:space="preserve">    },</w:t>
      </w:r>
    </w:p>
    <w:p w14:paraId="7268369C" w14:textId="77777777" w:rsidR="00965A4D" w:rsidRPr="003F4B1F" w:rsidRDefault="00965A4D" w:rsidP="00965A4D">
      <w:pPr>
        <w:pStyle w:val="Default"/>
        <w:rPr>
          <w:rStyle w:val="Code"/>
        </w:rPr>
      </w:pPr>
      <w:r w:rsidRPr="003F4B1F">
        <w:rPr>
          <w:rStyle w:val="Code"/>
        </w:rPr>
        <w:t xml:space="preserve">    "ocsp</w:t>
      </w:r>
      <w:r w:rsidR="00F83322" w:rsidRPr="003F4B1F">
        <w:rPr>
          <w:rStyle w:val="Code"/>
        </w:rPr>
        <w:t>URL</w:t>
      </w:r>
      <w:r w:rsidRPr="003F4B1F">
        <w:rPr>
          <w:rStyle w:val="Code"/>
        </w:rPr>
        <w:t>" :</w:t>
      </w:r>
    </w:p>
    <w:p w14:paraId="2303EA6C" w14:textId="77777777" w:rsidR="00965A4D" w:rsidRPr="003F4B1F" w:rsidRDefault="00965A4D" w:rsidP="00965A4D">
      <w:pPr>
        <w:rPr>
          <w:rStyle w:val="Code"/>
        </w:rPr>
      </w:pPr>
      <w:r w:rsidRPr="003F4B1F">
        <w:rPr>
          <w:rStyle w:val="Code"/>
        </w:rPr>
        <w:t xml:space="preserve">    {</w:t>
      </w:r>
    </w:p>
    <w:p w14:paraId="6844EC80" w14:textId="77777777" w:rsidR="00965A4D" w:rsidRPr="003F4B1F" w:rsidRDefault="00965A4D" w:rsidP="00965A4D">
      <w:pPr>
        <w:rPr>
          <w:rStyle w:val="Code"/>
        </w:rPr>
      </w:pPr>
      <w:r w:rsidRPr="003F4B1F">
        <w:rPr>
          <w:rStyle w:val="Code"/>
        </w:rPr>
        <w:t xml:space="preserve">      "type" : "string",</w:t>
      </w:r>
    </w:p>
    <w:p w14:paraId="3731DE57" w14:textId="77777777" w:rsidR="00965A4D" w:rsidRPr="003F4B1F" w:rsidRDefault="00965A4D" w:rsidP="00965A4D">
      <w:pPr>
        <w:rPr>
          <w:rStyle w:val="Code"/>
        </w:rPr>
      </w:pPr>
      <w:r w:rsidRPr="003F4B1F">
        <w:rPr>
          <w:rStyle w:val="Code"/>
        </w:rPr>
        <w:t xml:space="preserve">      "minLength" : 1,</w:t>
      </w:r>
    </w:p>
    <w:p w14:paraId="0F2B8268" w14:textId="77777777" w:rsidR="00965A4D" w:rsidRPr="003F4B1F" w:rsidRDefault="00965A4D" w:rsidP="00965A4D">
      <w:pPr>
        <w:rPr>
          <w:rStyle w:val="Code"/>
        </w:rPr>
      </w:pPr>
      <w:r w:rsidRPr="003F4B1F">
        <w:rPr>
          <w:rStyle w:val="Code"/>
        </w:rPr>
        <w:t xml:space="preserve">      "maxLength" : 127,</w:t>
      </w:r>
    </w:p>
    <w:p w14:paraId="1336783F" w14:textId="77777777" w:rsidR="00965A4D" w:rsidRPr="003F4B1F" w:rsidRDefault="00965A4D" w:rsidP="00965A4D">
      <w:pPr>
        <w:rPr>
          <w:rStyle w:val="Code"/>
        </w:rPr>
      </w:pPr>
      <w:r w:rsidRPr="003F4B1F">
        <w:rPr>
          <w:rStyle w:val="Code"/>
        </w:rPr>
        <w:t xml:space="preserve">      "description" : "URL specifying the location of a valid OCSP server.",</w:t>
      </w:r>
    </w:p>
    <w:p w14:paraId="2BAFBFA9" w14:textId="77777777" w:rsidR="00965A4D" w:rsidRPr="003F4B1F" w:rsidRDefault="00965A4D" w:rsidP="00965A4D">
      <w:pPr>
        <w:rPr>
          <w:rStyle w:val="Code"/>
        </w:rPr>
      </w:pPr>
      <w:r w:rsidRPr="003F4B1F">
        <w:rPr>
          <w:rStyle w:val="Code"/>
        </w:rPr>
        <w:t xml:space="preserve">      "required" : true</w:t>
      </w:r>
    </w:p>
    <w:p w14:paraId="105887C5" w14:textId="77777777" w:rsidR="00965A4D" w:rsidRPr="003F4B1F" w:rsidRDefault="00965A4D" w:rsidP="0019640F">
      <w:pPr>
        <w:rPr>
          <w:rStyle w:val="Code"/>
        </w:rPr>
      </w:pPr>
      <w:r w:rsidRPr="003F4B1F">
        <w:rPr>
          <w:rStyle w:val="Code"/>
        </w:rPr>
        <w:t xml:space="preserve">    },</w:t>
      </w:r>
    </w:p>
    <w:p w14:paraId="2F5D4E15" w14:textId="77777777" w:rsidR="00090EAA" w:rsidRPr="003F4B1F" w:rsidRDefault="00AC268B" w:rsidP="00090EAA">
      <w:pPr>
        <w:rPr>
          <w:rStyle w:val="Code"/>
        </w:rPr>
      </w:pPr>
      <w:r w:rsidRPr="003F4B1F">
        <w:rPr>
          <w:rStyle w:val="Code"/>
        </w:rPr>
        <w:t xml:space="preserve">    "packageProperties" :</w:t>
      </w:r>
    </w:p>
    <w:p w14:paraId="29895A57" w14:textId="77777777" w:rsidR="00090EAA" w:rsidRPr="003F4B1F" w:rsidRDefault="00AC268B" w:rsidP="00090EAA">
      <w:pPr>
        <w:rPr>
          <w:rStyle w:val="Code"/>
        </w:rPr>
      </w:pPr>
      <w:r w:rsidRPr="003F4B1F">
        <w:rPr>
          <w:rStyle w:val="Code"/>
        </w:rPr>
        <w:t xml:space="preserve">    {</w:t>
      </w:r>
    </w:p>
    <w:p w14:paraId="155B85DD" w14:textId="77777777" w:rsidR="00090EAA" w:rsidRPr="003F4B1F" w:rsidRDefault="00AC268B" w:rsidP="00090EAA">
      <w:pPr>
        <w:rPr>
          <w:rStyle w:val="Code"/>
        </w:rPr>
      </w:pPr>
      <w:r w:rsidRPr="003F4B1F">
        <w:rPr>
          <w:rStyle w:val="Code"/>
        </w:rPr>
        <w:t xml:space="preserve">      "type" : "string",</w:t>
      </w:r>
    </w:p>
    <w:p w14:paraId="732B22FC" w14:textId="77777777" w:rsidR="00090EAA" w:rsidRPr="003F4B1F" w:rsidRDefault="00AC268B" w:rsidP="00090EAA">
      <w:pPr>
        <w:rPr>
          <w:rStyle w:val="Code"/>
        </w:rPr>
      </w:pPr>
      <w:r w:rsidRPr="003F4B1F">
        <w:rPr>
          <w:rStyle w:val="Code"/>
        </w:rPr>
        <w:t xml:space="preserve">      "maxLength" : 1600,</w:t>
      </w:r>
    </w:p>
    <w:p w14:paraId="58EA041F" w14:textId="77777777" w:rsidR="00090EAA" w:rsidRPr="003F4B1F" w:rsidRDefault="00AC268B" w:rsidP="00090EAA">
      <w:pPr>
        <w:rPr>
          <w:rStyle w:val="Code"/>
        </w:rPr>
      </w:pPr>
      <w:r w:rsidRPr="003F4B1F">
        <w:rPr>
          <w:rStyle w:val="Code"/>
        </w:rPr>
        <w:t xml:space="preserve">      "description" : "Package Properties file containing validation information </w:t>
      </w:r>
    </w:p>
    <w:p w14:paraId="24AD0CBA" w14:textId="77777777" w:rsidR="00090EAA" w:rsidRPr="003F4B1F" w:rsidRDefault="00AC268B" w:rsidP="00090EAA">
      <w:pPr>
        <w:rPr>
          <w:rStyle w:val="Code"/>
        </w:rPr>
      </w:pPr>
      <w:r w:rsidRPr="003F4B1F">
        <w:rPr>
          <w:rStyle w:val="Code"/>
        </w:rPr>
        <w:t xml:space="preserve">                       for the update package.",</w:t>
      </w:r>
    </w:p>
    <w:p w14:paraId="1DCE11E4" w14:textId="77777777" w:rsidR="00090EAA" w:rsidRPr="003F4B1F" w:rsidRDefault="00AC268B" w:rsidP="00090EAA">
      <w:pPr>
        <w:rPr>
          <w:rStyle w:val="Code"/>
        </w:rPr>
      </w:pPr>
      <w:r w:rsidRPr="003F4B1F">
        <w:rPr>
          <w:rStyle w:val="Code"/>
        </w:rPr>
        <w:t xml:space="preserve">      "required" : true</w:t>
      </w:r>
    </w:p>
    <w:p w14:paraId="059114E6" w14:textId="77777777" w:rsidR="00C42727" w:rsidRPr="003F4B1F" w:rsidRDefault="00AC268B" w:rsidP="009D5B3B">
      <w:pPr>
        <w:rPr>
          <w:rStyle w:val="Code"/>
        </w:rPr>
      </w:pPr>
      <w:r w:rsidRPr="003F4B1F">
        <w:rPr>
          <w:rStyle w:val="Code"/>
        </w:rPr>
        <w:t xml:space="preserve">    }  }</w:t>
      </w:r>
    </w:p>
    <w:p w14:paraId="29DB7075" w14:textId="77777777" w:rsidR="00DC4297" w:rsidRPr="003F4B1F" w:rsidRDefault="00AC268B" w:rsidP="00DC4297">
      <w:pPr>
        <w:rPr>
          <w:rStyle w:val="Code"/>
        </w:rPr>
      </w:pPr>
      <w:r w:rsidRPr="003F4B1F">
        <w:rPr>
          <w:rStyle w:val="Code"/>
        </w:rPr>
        <w:t>}</w:t>
      </w:r>
    </w:p>
    <w:p w14:paraId="6275F51E" w14:textId="77777777" w:rsidR="005F322F" w:rsidRPr="003F4B1F" w:rsidRDefault="005F322F" w:rsidP="005F322F"/>
    <w:p w14:paraId="62497E13" w14:textId="77777777" w:rsidR="00BE764B" w:rsidRPr="003F4B1F" w:rsidRDefault="008E7375">
      <w:r w:rsidRPr="003F4B1F">
        <w:br w:type="page"/>
      </w:r>
    </w:p>
    <w:p w14:paraId="38769A9C" w14:textId="77777777" w:rsidR="00E77CAA" w:rsidRPr="003F4B1F" w:rsidRDefault="008E7375" w:rsidP="00E77CAA">
      <w:pPr>
        <w:pStyle w:val="Heading3"/>
      </w:pPr>
      <w:bookmarkStart w:id="960" w:name="_Toc441839693"/>
      <w:bookmarkStart w:id="961" w:name="_Toc88504111"/>
      <w:bookmarkEnd w:id="960"/>
      <w:r w:rsidRPr="003F4B1F">
        <w:lastRenderedPageBreak/>
        <w:t>Content type FUSTATE</w:t>
      </w:r>
      <w:bookmarkEnd w:id="961"/>
    </w:p>
    <w:p w14:paraId="3916283E" w14:textId="77777777" w:rsidR="00E77CAA" w:rsidRPr="003F4B1F" w:rsidRDefault="008E7375" w:rsidP="00E77CAA">
      <w:r w:rsidRPr="003F4B1F">
        <w:t>This content type provides information of the firmware update state on the HA.</w:t>
      </w:r>
    </w:p>
    <w:p w14:paraId="221296A3" w14:textId="77777777" w:rsidR="00E77CAA" w:rsidRPr="003F4B1F" w:rsidRDefault="00E77CAA" w:rsidP="00E77CAA"/>
    <w:p w14:paraId="3E29A2F6" w14:textId="77777777" w:rsidR="00E77CAA" w:rsidRPr="003F4B1F" w:rsidRDefault="008E7375" w:rsidP="00E77CAA">
      <w:r w:rsidRPr="003F4B1F">
        <w:t xml:space="preserve">Valid for the following </w:t>
      </w:r>
      <w:r w:rsidR="00AC268B" w:rsidRPr="003F4B1F">
        <w:rPr>
          <w:rStyle w:val="CodeBig"/>
        </w:rPr>
        <w:t>&lt;action&gt;</w:t>
      </w:r>
      <w:r w:rsidRPr="003F4B1F">
        <w:t xml:space="preserve"> items: </w:t>
      </w:r>
      <w:r w:rsidR="00AC268B" w:rsidRPr="003F4B1F">
        <w:rPr>
          <w:rStyle w:val="CodeBig"/>
        </w:rPr>
        <w:t>NOTIFY, RESPONSE</w:t>
      </w:r>
    </w:p>
    <w:p w14:paraId="5E5D9699" w14:textId="77777777" w:rsidR="00E77CAA" w:rsidRPr="003F4B1F" w:rsidRDefault="00E77CAA" w:rsidP="00E77CAA"/>
    <w:p w14:paraId="4767669D" w14:textId="77777777" w:rsidR="00E77CAA" w:rsidRPr="003F4B1F" w:rsidRDefault="008E7375" w:rsidP="00E77CAA">
      <w:r w:rsidRPr="003F4B1F">
        <w:t xml:space="preserve">The following schema describes the specific object used within the </w:t>
      </w:r>
      <w:r w:rsidR="00AC268B" w:rsidRPr="003F4B1F">
        <w:rPr>
          <w:rStyle w:val="CodeBig"/>
        </w:rPr>
        <w:t>&lt;data&gt;</w:t>
      </w:r>
      <w:r w:rsidRPr="003F4B1F">
        <w:t xml:space="preserve"> array:</w:t>
      </w:r>
    </w:p>
    <w:p w14:paraId="64D8789D" w14:textId="77777777" w:rsidR="00E77CAA" w:rsidRPr="003F4B1F" w:rsidRDefault="00AC268B" w:rsidP="00E77CAA">
      <w:pPr>
        <w:rPr>
          <w:rStyle w:val="Code"/>
        </w:rPr>
      </w:pPr>
      <w:r w:rsidRPr="003F4B1F">
        <w:rPr>
          <w:rStyle w:val="Code"/>
        </w:rPr>
        <w:t>{</w:t>
      </w:r>
    </w:p>
    <w:p w14:paraId="5F98083C" w14:textId="77777777" w:rsidR="00E77CAA" w:rsidRPr="003F4B1F" w:rsidRDefault="00AC268B" w:rsidP="00E77CAA">
      <w:pPr>
        <w:rPr>
          <w:rStyle w:val="Code"/>
        </w:rPr>
      </w:pPr>
      <w:r w:rsidRPr="003F4B1F">
        <w:rPr>
          <w:rStyle w:val="Code"/>
        </w:rPr>
        <w:t xml:space="preserve">  "id" : "urn:schemas-bshg-com:js:data:fu2:fustate",</w:t>
      </w:r>
    </w:p>
    <w:p w14:paraId="6680C088" w14:textId="77777777" w:rsidR="00E77CAA" w:rsidRPr="003F4B1F" w:rsidRDefault="00AC268B" w:rsidP="00E77CAA">
      <w:pPr>
        <w:rPr>
          <w:rStyle w:val="Code"/>
        </w:rPr>
      </w:pPr>
      <w:r w:rsidRPr="003F4B1F">
        <w:rPr>
          <w:rStyle w:val="Code"/>
        </w:rPr>
        <w:t xml:space="preserve">  "properties" :</w:t>
      </w:r>
    </w:p>
    <w:p w14:paraId="74672055" w14:textId="77777777" w:rsidR="00E77CAA" w:rsidRPr="003F4B1F" w:rsidRDefault="00AC268B" w:rsidP="00E77CAA">
      <w:pPr>
        <w:rPr>
          <w:rStyle w:val="Code"/>
        </w:rPr>
      </w:pPr>
      <w:r w:rsidRPr="003F4B1F">
        <w:rPr>
          <w:rStyle w:val="Code"/>
        </w:rPr>
        <w:t xml:space="preserve">  {</w:t>
      </w:r>
    </w:p>
    <w:p w14:paraId="3350518B" w14:textId="77777777" w:rsidR="00C13FD9" w:rsidRPr="003F4B1F" w:rsidRDefault="00AC268B" w:rsidP="00C13FD9">
      <w:pPr>
        <w:rPr>
          <w:rStyle w:val="Code"/>
        </w:rPr>
      </w:pPr>
      <w:r w:rsidRPr="003F4B1F">
        <w:rPr>
          <w:rStyle w:val="Code"/>
        </w:rPr>
        <w:t xml:space="preserve">    "transactionID" :</w:t>
      </w:r>
    </w:p>
    <w:p w14:paraId="2B55144B" w14:textId="77777777" w:rsidR="00C13FD9" w:rsidRPr="003F4B1F" w:rsidRDefault="00AC268B" w:rsidP="00C13FD9">
      <w:pPr>
        <w:rPr>
          <w:rStyle w:val="Code"/>
        </w:rPr>
      </w:pPr>
      <w:r w:rsidRPr="003F4B1F">
        <w:rPr>
          <w:rStyle w:val="Code"/>
        </w:rPr>
        <w:t xml:space="preserve">    {</w:t>
      </w:r>
    </w:p>
    <w:p w14:paraId="79F85011" w14:textId="77777777" w:rsidR="00C13FD9" w:rsidRPr="003F4B1F" w:rsidRDefault="00AC268B" w:rsidP="00C13FD9">
      <w:pPr>
        <w:rPr>
          <w:rStyle w:val="Code"/>
        </w:rPr>
      </w:pPr>
      <w:r w:rsidRPr="003F4B1F">
        <w:rPr>
          <w:rStyle w:val="Code"/>
        </w:rPr>
        <w:t xml:space="preserve">      "type"    : "integer",</w:t>
      </w:r>
    </w:p>
    <w:p w14:paraId="46249FAD" w14:textId="77777777" w:rsidR="00C13FD9" w:rsidRPr="003F4B1F" w:rsidRDefault="00AC268B" w:rsidP="00C13FD9">
      <w:pPr>
        <w:rPr>
          <w:rStyle w:val="Code"/>
        </w:rPr>
      </w:pPr>
      <w:r w:rsidRPr="003F4B1F">
        <w:rPr>
          <w:rStyle w:val="Code"/>
        </w:rPr>
        <w:t xml:space="preserve">      "minimum" : </w:t>
      </w:r>
      <w:r w:rsidR="00FF5A84" w:rsidRPr="003F4B1F">
        <w:rPr>
          <w:rStyle w:val="Code"/>
        </w:rPr>
        <w:t>1</w:t>
      </w:r>
      <w:r w:rsidRPr="003F4B1F">
        <w:rPr>
          <w:rStyle w:val="Code"/>
        </w:rPr>
        <w:t>,</w:t>
      </w:r>
    </w:p>
    <w:p w14:paraId="060E814C" w14:textId="77777777" w:rsidR="00C13FD9" w:rsidRPr="003F4B1F" w:rsidRDefault="00AC268B" w:rsidP="00C13FD9">
      <w:pPr>
        <w:rPr>
          <w:rStyle w:val="Code"/>
        </w:rPr>
      </w:pPr>
      <w:r w:rsidRPr="003F4B1F">
        <w:rPr>
          <w:rStyle w:val="Code"/>
        </w:rPr>
        <w:t xml:space="preserve">      "maximum" : 1844674407370955161</w:t>
      </w:r>
      <w:r w:rsidR="00FF5A84" w:rsidRPr="003F4B1F">
        <w:rPr>
          <w:rStyle w:val="Code"/>
        </w:rPr>
        <w:t>4</w:t>
      </w:r>
      <w:r w:rsidRPr="003F4B1F">
        <w:rPr>
          <w:rStyle w:val="Code"/>
        </w:rPr>
        <w:t>,</w:t>
      </w:r>
    </w:p>
    <w:p w14:paraId="75830517" w14:textId="77777777" w:rsidR="00C13FD9" w:rsidRPr="003F4B1F" w:rsidRDefault="00AC268B" w:rsidP="00C13FD9">
      <w:pPr>
        <w:rPr>
          <w:rStyle w:val="Code"/>
        </w:rPr>
      </w:pPr>
      <w:r w:rsidRPr="003F4B1F">
        <w:rPr>
          <w:rStyle w:val="Code"/>
        </w:rPr>
        <w:t xml:space="preserve">      "description" : "The unique ID that identifies this concrete update </w:t>
      </w:r>
    </w:p>
    <w:p w14:paraId="3E67444F" w14:textId="77777777" w:rsidR="0048759B" w:rsidRPr="003F4B1F" w:rsidRDefault="00AC268B" w:rsidP="00C13FD9">
      <w:pPr>
        <w:rPr>
          <w:rStyle w:val="Code"/>
        </w:rPr>
      </w:pPr>
      <w:r w:rsidRPr="003F4B1F">
        <w:rPr>
          <w:rStyle w:val="Code"/>
        </w:rPr>
        <w:t xml:space="preserve">                       transaction on the appliance.</w:t>
      </w:r>
      <w:r w:rsidR="0048759B" w:rsidRPr="003F4B1F">
        <w:rPr>
          <w:rStyle w:val="Code"/>
        </w:rPr>
        <w:t xml:space="preserve"> The values 0x0 an</w:t>
      </w:r>
      <w:r w:rsidR="005E242A" w:rsidRPr="003F4B1F">
        <w:rPr>
          <w:rStyle w:val="Code"/>
        </w:rPr>
        <w:t>d</w:t>
      </w:r>
    </w:p>
    <w:p w14:paraId="1AB45568" w14:textId="77777777" w:rsidR="0048759B" w:rsidRPr="003F4B1F" w:rsidRDefault="0048759B" w:rsidP="00C13FD9">
      <w:pPr>
        <w:rPr>
          <w:rStyle w:val="Code"/>
        </w:rPr>
      </w:pPr>
      <w:r w:rsidRPr="003F4B1F">
        <w:rPr>
          <w:rStyle w:val="Code"/>
        </w:rPr>
        <w:t xml:space="preserve">                       0xFFFFFFFFFFFFFFFF are invalid.",</w:t>
      </w:r>
    </w:p>
    <w:p w14:paraId="133D2DEE" w14:textId="77777777" w:rsidR="00C13FD9" w:rsidRPr="003F4B1F" w:rsidRDefault="00AC268B" w:rsidP="00C13FD9">
      <w:pPr>
        <w:rPr>
          <w:rStyle w:val="Code"/>
        </w:rPr>
      </w:pPr>
      <w:r w:rsidRPr="003F4B1F">
        <w:rPr>
          <w:rStyle w:val="Code"/>
        </w:rPr>
        <w:t xml:space="preserve">      "required" : false</w:t>
      </w:r>
    </w:p>
    <w:p w14:paraId="2D17D150" w14:textId="77777777" w:rsidR="00C13FD9" w:rsidRPr="003F4B1F" w:rsidRDefault="00AC268B" w:rsidP="00C13FD9">
      <w:pPr>
        <w:rPr>
          <w:rStyle w:val="Code"/>
        </w:rPr>
      </w:pPr>
      <w:r w:rsidRPr="003F4B1F">
        <w:rPr>
          <w:rStyle w:val="Code"/>
        </w:rPr>
        <w:t xml:space="preserve">    },</w:t>
      </w:r>
    </w:p>
    <w:p w14:paraId="05C5B957" w14:textId="77777777" w:rsidR="00792264" w:rsidRPr="003F4B1F" w:rsidRDefault="00AC268B" w:rsidP="00792264">
      <w:pPr>
        <w:rPr>
          <w:rStyle w:val="Code"/>
        </w:rPr>
      </w:pPr>
      <w:r w:rsidRPr="003F4B1F">
        <w:rPr>
          <w:rStyle w:val="Code"/>
        </w:rPr>
        <w:t xml:space="preserve">    "state" :</w:t>
      </w:r>
    </w:p>
    <w:p w14:paraId="0D63F8D4" w14:textId="77777777" w:rsidR="00792264" w:rsidRPr="003F4B1F" w:rsidRDefault="00AC268B" w:rsidP="00792264">
      <w:pPr>
        <w:rPr>
          <w:rStyle w:val="Code"/>
        </w:rPr>
      </w:pPr>
      <w:r w:rsidRPr="003F4B1F">
        <w:rPr>
          <w:rStyle w:val="Code"/>
        </w:rPr>
        <w:t xml:space="preserve">    {</w:t>
      </w:r>
    </w:p>
    <w:p w14:paraId="4F4D95A9" w14:textId="77777777" w:rsidR="00792264" w:rsidRPr="003F4B1F" w:rsidRDefault="00AC268B" w:rsidP="00792264">
      <w:pPr>
        <w:rPr>
          <w:rStyle w:val="Code"/>
        </w:rPr>
      </w:pPr>
      <w:r w:rsidRPr="003F4B1F">
        <w:rPr>
          <w:rStyle w:val="Code"/>
        </w:rPr>
        <w:t xml:space="preserve">      "type" : "string",</w:t>
      </w:r>
    </w:p>
    <w:p w14:paraId="6E735A85" w14:textId="77777777" w:rsidR="00D577D0" w:rsidRPr="003F4B1F" w:rsidRDefault="00AC268B" w:rsidP="00792264">
      <w:pPr>
        <w:rPr>
          <w:rStyle w:val="Code"/>
        </w:rPr>
      </w:pPr>
      <w:r w:rsidRPr="003F4B1F">
        <w:rPr>
          <w:rStyle w:val="Code"/>
        </w:rPr>
        <w:t xml:space="preserve">      "enum" : ["INIT","IDLE","WAIT_FOR_DOWNLOAD_PERMISSION",</w:t>
      </w:r>
    </w:p>
    <w:p w14:paraId="5A649042" w14:textId="77777777" w:rsidR="00D577D0" w:rsidRPr="003F4B1F" w:rsidRDefault="00AC268B" w:rsidP="00792264">
      <w:pPr>
        <w:rPr>
          <w:rStyle w:val="Code"/>
        </w:rPr>
      </w:pPr>
      <w:r w:rsidRPr="003F4B1F">
        <w:rPr>
          <w:rStyle w:val="Code"/>
        </w:rPr>
        <w:t xml:space="preserve">                "DOWNLOADING",</w:t>
      </w:r>
    </w:p>
    <w:p w14:paraId="5EFF1C33" w14:textId="77777777" w:rsidR="00D577D0" w:rsidRPr="003F4B1F" w:rsidRDefault="00AC268B" w:rsidP="00792264">
      <w:pPr>
        <w:rPr>
          <w:rStyle w:val="Code"/>
        </w:rPr>
      </w:pPr>
      <w:r w:rsidRPr="003F4B1F">
        <w:rPr>
          <w:rStyle w:val="Code"/>
        </w:rPr>
        <w:t xml:space="preserve">                "WAIT_FOR_INSTALL_PERMISSION","INSTALLING",</w:t>
      </w:r>
    </w:p>
    <w:p w14:paraId="7BE9C3C4" w14:textId="77777777" w:rsidR="00D577D0" w:rsidRPr="003F4B1F" w:rsidRDefault="00AC268B" w:rsidP="00792264">
      <w:pPr>
        <w:rPr>
          <w:rStyle w:val="Code"/>
        </w:rPr>
      </w:pPr>
      <w:r w:rsidRPr="003F4B1F">
        <w:rPr>
          <w:rStyle w:val="Code"/>
        </w:rPr>
        <w:t xml:space="preserve">                "FINALIZING","FINISHED",</w:t>
      </w:r>
    </w:p>
    <w:p w14:paraId="52081DFA" w14:textId="77777777" w:rsidR="0059038C" w:rsidRPr="003F4B1F" w:rsidRDefault="00AC268B" w:rsidP="00792264">
      <w:pPr>
        <w:rPr>
          <w:rStyle w:val="Code"/>
        </w:rPr>
      </w:pPr>
      <w:r w:rsidRPr="003F4B1F">
        <w:rPr>
          <w:rStyle w:val="Code"/>
        </w:rPr>
        <w:t xml:space="preserve">                "ERROR","ERROR_DO_INVENTORY",</w:t>
      </w:r>
    </w:p>
    <w:p w14:paraId="1C72EFB1" w14:textId="77777777" w:rsidR="0059038C" w:rsidRPr="003F4B1F" w:rsidRDefault="00AC268B" w:rsidP="00792264">
      <w:pPr>
        <w:rPr>
          <w:rStyle w:val="Code"/>
        </w:rPr>
      </w:pPr>
      <w:r w:rsidRPr="003F4B1F">
        <w:rPr>
          <w:rStyle w:val="Code"/>
        </w:rPr>
        <w:t xml:space="preserve">                "ERROR_DOWNLOAD","ERROR_VALIDATION",</w:t>
      </w:r>
    </w:p>
    <w:p w14:paraId="0062140C" w14:textId="77777777" w:rsidR="00BD3F26" w:rsidRPr="003F4B1F" w:rsidRDefault="00AC268B">
      <w:pPr>
        <w:rPr>
          <w:rStyle w:val="Code"/>
        </w:rPr>
      </w:pPr>
      <w:r w:rsidRPr="003F4B1F">
        <w:rPr>
          <w:rStyle w:val="Code"/>
        </w:rPr>
        <w:t xml:space="preserve">                "ERROR_VERIFICATION","ERROR_INSTALL",</w:t>
      </w:r>
    </w:p>
    <w:p w14:paraId="4DA7D36B" w14:textId="77777777" w:rsidR="00792264" w:rsidRPr="003F4B1F" w:rsidRDefault="00AC268B" w:rsidP="00792264">
      <w:pPr>
        <w:rPr>
          <w:rStyle w:val="Code"/>
        </w:rPr>
      </w:pPr>
      <w:r w:rsidRPr="003F4B1F">
        <w:rPr>
          <w:rStyle w:val="Code"/>
        </w:rPr>
        <w:t xml:space="preserve">                "ERROR_FINALIZE"],</w:t>
      </w:r>
    </w:p>
    <w:p w14:paraId="3A669F84" w14:textId="77777777" w:rsidR="00792264" w:rsidRPr="003F4B1F" w:rsidRDefault="00AC268B" w:rsidP="00792264">
      <w:pPr>
        <w:rPr>
          <w:rStyle w:val="Code"/>
        </w:rPr>
      </w:pPr>
      <w:r w:rsidRPr="003F4B1F">
        <w:rPr>
          <w:rStyle w:val="Code"/>
        </w:rPr>
        <w:t xml:space="preserve">      "description" : "The current state of the firmware update.",</w:t>
      </w:r>
    </w:p>
    <w:p w14:paraId="0E02658B" w14:textId="77777777" w:rsidR="00792264" w:rsidRPr="003F4B1F" w:rsidRDefault="00AC268B" w:rsidP="00792264">
      <w:pPr>
        <w:rPr>
          <w:rStyle w:val="Code"/>
        </w:rPr>
      </w:pPr>
      <w:r w:rsidRPr="003F4B1F">
        <w:rPr>
          <w:rStyle w:val="Code"/>
        </w:rPr>
        <w:t xml:space="preserve">      "required" : true</w:t>
      </w:r>
    </w:p>
    <w:p w14:paraId="0CFE5021" w14:textId="77777777" w:rsidR="00792264" w:rsidRPr="003F4B1F" w:rsidRDefault="00AC268B" w:rsidP="00792264">
      <w:pPr>
        <w:rPr>
          <w:rStyle w:val="Code"/>
        </w:rPr>
      </w:pPr>
      <w:r w:rsidRPr="003F4B1F">
        <w:rPr>
          <w:rStyle w:val="Code"/>
        </w:rPr>
        <w:t xml:space="preserve">    },</w:t>
      </w:r>
    </w:p>
    <w:p w14:paraId="1354B22C" w14:textId="77777777" w:rsidR="009160F9" w:rsidRPr="003F4B1F" w:rsidRDefault="008E7375" w:rsidP="009160F9">
      <w:pPr>
        <w:rPr>
          <w:rStyle w:val="Code"/>
        </w:rPr>
      </w:pPr>
      <w:r w:rsidRPr="003F4B1F">
        <w:rPr>
          <w:rStyle w:val="Code"/>
        </w:rPr>
        <w:t xml:space="preserve">    "packageID" :</w:t>
      </w:r>
    </w:p>
    <w:p w14:paraId="3343ED98" w14:textId="77777777" w:rsidR="009160F9" w:rsidRPr="003F4B1F" w:rsidRDefault="008E7375" w:rsidP="009160F9">
      <w:pPr>
        <w:rPr>
          <w:rStyle w:val="Code"/>
        </w:rPr>
      </w:pPr>
      <w:r w:rsidRPr="003F4B1F">
        <w:rPr>
          <w:rStyle w:val="Code"/>
        </w:rPr>
        <w:t xml:space="preserve">    {</w:t>
      </w:r>
    </w:p>
    <w:p w14:paraId="4FFEAF1E" w14:textId="77777777" w:rsidR="009160F9" w:rsidRPr="003F4B1F" w:rsidRDefault="008E7375" w:rsidP="009160F9">
      <w:pPr>
        <w:rPr>
          <w:rStyle w:val="Code"/>
        </w:rPr>
      </w:pPr>
      <w:r w:rsidRPr="003F4B1F">
        <w:rPr>
          <w:rStyle w:val="Code"/>
        </w:rPr>
        <w:t xml:space="preserve">      "type"    : "integer",</w:t>
      </w:r>
    </w:p>
    <w:p w14:paraId="7890F600" w14:textId="77777777" w:rsidR="009160F9" w:rsidRPr="003F4B1F" w:rsidRDefault="0048759B" w:rsidP="009160F9">
      <w:pPr>
        <w:rPr>
          <w:rStyle w:val="Code"/>
        </w:rPr>
      </w:pPr>
      <w:r w:rsidRPr="003F4B1F">
        <w:rPr>
          <w:rStyle w:val="Code"/>
        </w:rPr>
        <w:t xml:space="preserve">      "minimum" : 1</w:t>
      </w:r>
      <w:r w:rsidR="008E7375" w:rsidRPr="003F4B1F">
        <w:rPr>
          <w:rStyle w:val="Code"/>
        </w:rPr>
        <w:t>,</w:t>
      </w:r>
    </w:p>
    <w:p w14:paraId="6C3A519D" w14:textId="77777777" w:rsidR="009160F9" w:rsidRPr="003F4B1F" w:rsidRDefault="008E7375" w:rsidP="009160F9">
      <w:pPr>
        <w:rPr>
          <w:rStyle w:val="Code"/>
        </w:rPr>
      </w:pPr>
      <w:r w:rsidRPr="003F4B1F">
        <w:rPr>
          <w:rStyle w:val="Code"/>
        </w:rPr>
        <w:t xml:space="preserve">      </w:t>
      </w:r>
      <w:r w:rsidR="0048759B" w:rsidRPr="003F4B1F">
        <w:rPr>
          <w:rStyle w:val="Code"/>
        </w:rPr>
        <w:t>"maximum" : 18446744073709551614</w:t>
      </w:r>
      <w:r w:rsidRPr="003F4B1F">
        <w:rPr>
          <w:rStyle w:val="Code"/>
        </w:rPr>
        <w:t>,</w:t>
      </w:r>
    </w:p>
    <w:p w14:paraId="1459D85E" w14:textId="77777777" w:rsidR="0048759B" w:rsidRPr="003F4B1F" w:rsidRDefault="008E7375" w:rsidP="009160F9">
      <w:pPr>
        <w:rPr>
          <w:rStyle w:val="Code"/>
        </w:rPr>
      </w:pPr>
      <w:r w:rsidRPr="003F4B1F">
        <w:rPr>
          <w:rStyle w:val="Code"/>
        </w:rPr>
        <w:t xml:space="preserve">      </w:t>
      </w:r>
      <w:r w:rsidR="009160F9" w:rsidRPr="003F4B1F">
        <w:rPr>
          <w:rStyle w:val="Code"/>
        </w:rPr>
        <w:t>"description" : "The unique ID that identifies an update package.</w:t>
      </w:r>
    </w:p>
    <w:p w14:paraId="55CE4A04" w14:textId="77777777" w:rsidR="009160F9" w:rsidRPr="003F4B1F" w:rsidRDefault="0048759B" w:rsidP="009160F9">
      <w:pPr>
        <w:rPr>
          <w:rStyle w:val="Code"/>
        </w:rPr>
      </w:pPr>
      <w:r w:rsidRPr="003F4B1F">
        <w:rPr>
          <w:rStyle w:val="Code"/>
        </w:rPr>
        <w:t xml:space="preserve">                       The values 0x0 and 0xFFFFFFFFFFFFFFFF are invalid.</w:t>
      </w:r>
      <w:r w:rsidR="009160F9" w:rsidRPr="003F4B1F">
        <w:rPr>
          <w:rStyle w:val="Code"/>
        </w:rPr>
        <w:t>",</w:t>
      </w:r>
    </w:p>
    <w:p w14:paraId="65FA5A4F" w14:textId="77777777" w:rsidR="009160F9" w:rsidRPr="003F4B1F" w:rsidRDefault="009160F9" w:rsidP="009160F9">
      <w:pPr>
        <w:rPr>
          <w:rStyle w:val="Code"/>
        </w:rPr>
      </w:pPr>
      <w:r w:rsidRPr="003F4B1F">
        <w:rPr>
          <w:rStyle w:val="Code"/>
        </w:rPr>
        <w:t xml:space="preserve">      "required" : false</w:t>
      </w:r>
    </w:p>
    <w:p w14:paraId="50678741" w14:textId="77777777" w:rsidR="009160F9" w:rsidRPr="003F4B1F" w:rsidRDefault="009160F9" w:rsidP="009160F9">
      <w:pPr>
        <w:rPr>
          <w:rStyle w:val="Code"/>
        </w:rPr>
      </w:pPr>
      <w:r w:rsidRPr="003F4B1F">
        <w:rPr>
          <w:rStyle w:val="Code"/>
        </w:rPr>
        <w:t xml:space="preserve">    },</w:t>
      </w:r>
    </w:p>
    <w:p w14:paraId="2EBC9A70" w14:textId="77777777" w:rsidR="009160F9" w:rsidRPr="003F4B1F" w:rsidRDefault="009160F9" w:rsidP="009160F9">
      <w:pPr>
        <w:rPr>
          <w:rStyle w:val="Code"/>
        </w:rPr>
      </w:pPr>
      <w:r w:rsidRPr="003F4B1F">
        <w:rPr>
          <w:rStyle w:val="Code"/>
        </w:rPr>
        <w:t xml:space="preserve">    "errorID" :</w:t>
      </w:r>
    </w:p>
    <w:p w14:paraId="147D7BA7" w14:textId="77777777" w:rsidR="009160F9" w:rsidRPr="003F4B1F" w:rsidRDefault="00AC268B" w:rsidP="009160F9">
      <w:pPr>
        <w:rPr>
          <w:rStyle w:val="Code"/>
        </w:rPr>
      </w:pPr>
      <w:r w:rsidRPr="003F4B1F">
        <w:rPr>
          <w:rStyle w:val="Code"/>
        </w:rPr>
        <w:t xml:space="preserve">    {</w:t>
      </w:r>
    </w:p>
    <w:p w14:paraId="2CFD7BA7" w14:textId="77777777" w:rsidR="009160F9" w:rsidRPr="003F4B1F" w:rsidRDefault="00AC268B" w:rsidP="009160F9">
      <w:pPr>
        <w:rPr>
          <w:rStyle w:val="Code"/>
        </w:rPr>
      </w:pPr>
      <w:r w:rsidRPr="003F4B1F">
        <w:rPr>
          <w:rStyle w:val="Code"/>
        </w:rPr>
        <w:t xml:space="preserve">      "type"    : "integer",</w:t>
      </w:r>
    </w:p>
    <w:p w14:paraId="137D822C" w14:textId="77777777" w:rsidR="009160F9" w:rsidRPr="003F4B1F" w:rsidRDefault="00AC268B" w:rsidP="009160F9">
      <w:pPr>
        <w:rPr>
          <w:rStyle w:val="Code"/>
        </w:rPr>
      </w:pPr>
      <w:r w:rsidRPr="003F4B1F">
        <w:rPr>
          <w:rStyle w:val="Code"/>
        </w:rPr>
        <w:t xml:space="preserve">      "minimum" : 0,</w:t>
      </w:r>
    </w:p>
    <w:p w14:paraId="50F796EB" w14:textId="77777777" w:rsidR="009160F9" w:rsidRPr="003F4B1F" w:rsidRDefault="00AC268B" w:rsidP="009160F9">
      <w:pPr>
        <w:rPr>
          <w:rStyle w:val="Code"/>
        </w:rPr>
      </w:pPr>
      <w:r w:rsidRPr="003F4B1F">
        <w:rPr>
          <w:rStyle w:val="Code"/>
        </w:rPr>
        <w:t xml:space="preserve">      "maximum" : 65535,</w:t>
      </w:r>
    </w:p>
    <w:p w14:paraId="45659368" w14:textId="77777777" w:rsidR="009160F9" w:rsidRPr="003F4B1F" w:rsidRDefault="00AC268B" w:rsidP="009160F9">
      <w:pPr>
        <w:rPr>
          <w:rStyle w:val="Code"/>
        </w:rPr>
      </w:pPr>
      <w:r w:rsidRPr="003F4B1F">
        <w:rPr>
          <w:rStyle w:val="Code"/>
        </w:rPr>
        <w:t xml:space="preserve">      "description" : "Generic error code.",</w:t>
      </w:r>
    </w:p>
    <w:p w14:paraId="64D4D50B" w14:textId="77777777" w:rsidR="009160F9" w:rsidRPr="003F4B1F" w:rsidRDefault="00AC268B" w:rsidP="009160F9">
      <w:pPr>
        <w:rPr>
          <w:rStyle w:val="Code"/>
        </w:rPr>
      </w:pPr>
      <w:r w:rsidRPr="003F4B1F">
        <w:rPr>
          <w:rStyle w:val="Code"/>
        </w:rPr>
        <w:t xml:space="preserve">      "required" : false</w:t>
      </w:r>
    </w:p>
    <w:p w14:paraId="53FE0626" w14:textId="77777777" w:rsidR="009160F9" w:rsidRPr="003F4B1F" w:rsidRDefault="00AC268B" w:rsidP="009160F9">
      <w:pPr>
        <w:rPr>
          <w:rStyle w:val="Code"/>
        </w:rPr>
      </w:pPr>
      <w:r w:rsidRPr="003F4B1F">
        <w:rPr>
          <w:rStyle w:val="Code"/>
        </w:rPr>
        <w:t xml:space="preserve">    },</w:t>
      </w:r>
    </w:p>
    <w:p w14:paraId="533EC302" w14:textId="77777777" w:rsidR="009160F9" w:rsidRPr="003F4B1F" w:rsidRDefault="00AC268B" w:rsidP="009160F9">
      <w:pPr>
        <w:rPr>
          <w:rStyle w:val="Code"/>
        </w:rPr>
      </w:pPr>
      <w:r w:rsidRPr="003F4B1F">
        <w:rPr>
          <w:rStyle w:val="Code"/>
        </w:rPr>
        <w:t xml:space="preserve">    "haErrorID" :</w:t>
      </w:r>
    </w:p>
    <w:p w14:paraId="29CC1073" w14:textId="77777777" w:rsidR="009160F9" w:rsidRPr="003F4B1F" w:rsidRDefault="00AC268B" w:rsidP="009160F9">
      <w:pPr>
        <w:rPr>
          <w:rStyle w:val="Code"/>
        </w:rPr>
      </w:pPr>
      <w:r w:rsidRPr="003F4B1F">
        <w:rPr>
          <w:rStyle w:val="Code"/>
        </w:rPr>
        <w:t xml:space="preserve">    {</w:t>
      </w:r>
    </w:p>
    <w:p w14:paraId="149FD4C3" w14:textId="77777777" w:rsidR="009160F9" w:rsidRPr="003F4B1F" w:rsidRDefault="00AC268B" w:rsidP="009160F9">
      <w:pPr>
        <w:rPr>
          <w:rStyle w:val="Code"/>
        </w:rPr>
      </w:pPr>
      <w:r w:rsidRPr="003F4B1F">
        <w:rPr>
          <w:rStyle w:val="Code"/>
        </w:rPr>
        <w:t xml:space="preserve">      "type"    : "integer",</w:t>
      </w:r>
    </w:p>
    <w:p w14:paraId="52B1ED2B" w14:textId="77777777" w:rsidR="009160F9" w:rsidRPr="003F4B1F" w:rsidRDefault="0048759B" w:rsidP="009160F9">
      <w:pPr>
        <w:rPr>
          <w:rStyle w:val="Code"/>
        </w:rPr>
      </w:pPr>
      <w:r w:rsidRPr="003F4B1F">
        <w:rPr>
          <w:rStyle w:val="Code"/>
        </w:rPr>
        <w:t xml:space="preserve">      "minimum" : 1</w:t>
      </w:r>
      <w:r w:rsidR="00AC268B" w:rsidRPr="003F4B1F">
        <w:rPr>
          <w:rStyle w:val="Code"/>
        </w:rPr>
        <w:t>,</w:t>
      </w:r>
    </w:p>
    <w:p w14:paraId="0EE46A88" w14:textId="77777777" w:rsidR="009160F9" w:rsidRPr="003F4B1F" w:rsidRDefault="00AC268B" w:rsidP="009160F9">
      <w:pPr>
        <w:rPr>
          <w:rStyle w:val="Code"/>
        </w:rPr>
      </w:pPr>
      <w:r w:rsidRPr="003F4B1F">
        <w:rPr>
          <w:rStyle w:val="Code"/>
        </w:rPr>
        <w:t xml:space="preserve">      "maximum" : 65535,</w:t>
      </w:r>
    </w:p>
    <w:p w14:paraId="6BD7AA10" w14:textId="77777777" w:rsidR="009160F9" w:rsidRPr="003F4B1F" w:rsidRDefault="00AC268B" w:rsidP="009160F9">
      <w:pPr>
        <w:rPr>
          <w:rStyle w:val="Code"/>
        </w:rPr>
      </w:pPr>
      <w:r w:rsidRPr="003F4B1F">
        <w:rPr>
          <w:rStyle w:val="Code"/>
        </w:rPr>
        <w:t xml:space="preserve">      "description" : "Device specific error code.",</w:t>
      </w:r>
    </w:p>
    <w:p w14:paraId="4BA40CAA" w14:textId="77777777" w:rsidR="009160F9" w:rsidRPr="003F4B1F" w:rsidRDefault="00AC268B" w:rsidP="009160F9">
      <w:pPr>
        <w:rPr>
          <w:rStyle w:val="Code"/>
        </w:rPr>
      </w:pPr>
      <w:r w:rsidRPr="003F4B1F">
        <w:rPr>
          <w:rStyle w:val="Code"/>
        </w:rPr>
        <w:t xml:space="preserve">      "required" : false</w:t>
      </w:r>
    </w:p>
    <w:p w14:paraId="6F86C27A" w14:textId="77777777" w:rsidR="009160F9" w:rsidRPr="003F4B1F" w:rsidRDefault="00AC268B" w:rsidP="009160F9">
      <w:pPr>
        <w:rPr>
          <w:rStyle w:val="Code"/>
        </w:rPr>
      </w:pPr>
      <w:r w:rsidRPr="003F4B1F">
        <w:rPr>
          <w:rStyle w:val="Code"/>
        </w:rPr>
        <w:t xml:space="preserve">    },</w:t>
      </w:r>
    </w:p>
    <w:p w14:paraId="1FDFB1AB" w14:textId="77777777" w:rsidR="00BA234D" w:rsidRPr="003F4B1F" w:rsidRDefault="00AC268B" w:rsidP="00BA234D">
      <w:pPr>
        <w:pStyle w:val="Default"/>
        <w:rPr>
          <w:rStyle w:val="Code"/>
        </w:rPr>
      </w:pPr>
      <w:r w:rsidRPr="003F4B1F">
        <w:rPr>
          <w:rStyle w:val="Code"/>
        </w:rPr>
        <w:t xml:space="preserve">    "reason" :</w:t>
      </w:r>
    </w:p>
    <w:p w14:paraId="63AF9D99" w14:textId="77777777" w:rsidR="000B0E33" w:rsidRPr="003F4B1F" w:rsidRDefault="00AC268B" w:rsidP="000B0E33">
      <w:pPr>
        <w:pStyle w:val="Default"/>
        <w:rPr>
          <w:rStyle w:val="Code"/>
        </w:rPr>
      </w:pPr>
      <w:r w:rsidRPr="003F4B1F">
        <w:rPr>
          <w:rStyle w:val="Code"/>
        </w:rPr>
        <w:t xml:space="preserve">    { </w:t>
      </w:r>
    </w:p>
    <w:p w14:paraId="633DE46D" w14:textId="77777777" w:rsidR="000B0E33" w:rsidRPr="003F4B1F" w:rsidRDefault="00AC268B" w:rsidP="000B0E33">
      <w:pPr>
        <w:pStyle w:val="Default"/>
        <w:rPr>
          <w:rStyle w:val="Code"/>
        </w:rPr>
      </w:pPr>
      <w:r w:rsidRPr="003F4B1F">
        <w:rPr>
          <w:rStyle w:val="Code"/>
        </w:rPr>
        <w:t xml:space="preserve">      "type" : "string",</w:t>
      </w:r>
    </w:p>
    <w:p w14:paraId="58710E60" w14:textId="77777777" w:rsidR="000B0E33" w:rsidRPr="003F4B1F" w:rsidRDefault="00AC268B" w:rsidP="000B0E33">
      <w:pPr>
        <w:pStyle w:val="Default"/>
        <w:rPr>
          <w:rStyle w:val="Code"/>
        </w:rPr>
      </w:pPr>
      <w:r w:rsidRPr="003F4B1F">
        <w:rPr>
          <w:rStyle w:val="Code"/>
        </w:rPr>
        <w:t xml:space="preserve">      "maxLength" : 127,</w:t>
      </w:r>
    </w:p>
    <w:p w14:paraId="04415E7B" w14:textId="77777777" w:rsidR="000B0E33" w:rsidRPr="003F4B1F" w:rsidRDefault="00AC268B" w:rsidP="000B0E33">
      <w:pPr>
        <w:pStyle w:val="Default"/>
        <w:rPr>
          <w:rStyle w:val="Code"/>
        </w:rPr>
      </w:pPr>
      <w:r w:rsidRPr="003F4B1F">
        <w:rPr>
          <w:rStyle w:val="Code"/>
        </w:rPr>
        <w:lastRenderedPageBreak/>
        <w:t xml:space="preserve">      "description" : "Optionally an error reason in case of error state.",</w:t>
      </w:r>
    </w:p>
    <w:p w14:paraId="5AD253D9" w14:textId="77777777" w:rsidR="000B0E33" w:rsidRPr="003F4B1F" w:rsidRDefault="00AC268B" w:rsidP="000B0E33">
      <w:pPr>
        <w:pStyle w:val="Default"/>
        <w:rPr>
          <w:rStyle w:val="Code"/>
        </w:rPr>
      </w:pPr>
      <w:r w:rsidRPr="003F4B1F">
        <w:rPr>
          <w:rStyle w:val="Code"/>
        </w:rPr>
        <w:t xml:space="preserve">      "required" : false</w:t>
      </w:r>
    </w:p>
    <w:p w14:paraId="51E78A64" w14:textId="77777777" w:rsidR="003E038E" w:rsidRPr="003F4B1F" w:rsidRDefault="00AC268B" w:rsidP="005F322F">
      <w:pPr>
        <w:pStyle w:val="Default"/>
        <w:rPr>
          <w:rStyle w:val="Code"/>
        </w:rPr>
      </w:pPr>
      <w:r w:rsidRPr="003F4B1F">
        <w:rPr>
          <w:rStyle w:val="Code"/>
        </w:rPr>
        <w:t xml:space="preserve">    }</w:t>
      </w:r>
      <w:r w:rsidR="003E038E" w:rsidRPr="003F4B1F">
        <w:rPr>
          <w:rStyle w:val="Code"/>
        </w:rPr>
        <w:t>,</w:t>
      </w:r>
    </w:p>
    <w:p w14:paraId="3AB50102" w14:textId="77777777" w:rsidR="003E038E" w:rsidRPr="003F4B1F" w:rsidRDefault="003E038E" w:rsidP="003E038E">
      <w:pPr>
        <w:rPr>
          <w:rStyle w:val="Code"/>
        </w:rPr>
      </w:pPr>
      <w:r w:rsidRPr="003F4B1F">
        <w:rPr>
          <w:rStyle w:val="Code"/>
        </w:rPr>
        <w:t xml:space="preserve">    "errorLevel" :</w:t>
      </w:r>
    </w:p>
    <w:p w14:paraId="4CF48C08" w14:textId="77777777" w:rsidR="003E038E" w:rsidRPr="003F4B1F" w:rsidRDefault="003E038E" w:rsidP="003E038E">
      <w:pPr>
        <w:rPr>
          <w:rStyle w:val="Code"/>
        </w:rPr>
      </w:pPr>
      <w:r w:rsidRPr="003F4B1F">
        <w:rPr>
          <w:rStyle w:val="Code"/>
        </w:rPr>
        <w:t xml:space="preserve">    {</w:t>
      </w:r>
    </w:p>
    <w:p w14:paraId="5CACF4BB" w14:textId="77777777" w:rsidR="003E038E" w:rsidRPr="003F4B1F" w:rsidRDefault="003E038E" w:rsidP="003E038E">
      <w:pPr>
        <w:rPr>
          <w:rStyle w:val="Code"/>
        </w:rPr>
      </w:pPr>
      <w:r w:rsidRPr="003F4B1F">
        <w:rPr>
          <w:rStyle w:val="Code"/>
        </w:rPr>
        <w:t xml:space="preserve">      "type"    : "integer",</w:t>
      </w:r>
    </w:p>
    <w:p w14:paraId="7235A45D" w14:textId="77777777" w:rsidR="003E038E" w:rsidRPr="003F4B1F" w:rsidRDefault="00ED18DD" w:rsidP="003E038E">
      <w:pPr>
        <w:rPr>
          <w:rStyle w:val="Code"/>
        </w:rPr>
      </w:pPr>
      <w:r w:rsidRPr="003F4B1F">
        <w:rPr>
          <w:rStyle w:val="Code"/>
        </w:rPr>
        <w:t xml:space="preserve">      "minimum" : 1</w:t>
      </w:r>
      <w:r w:rsidR="003E038E" w:rsidRPr="003F4B1F">
        <w:rPr>
          <w:rStyle w:val="Code"/>
        </w:rPr>
        <w:t>,</w:t>
      </w:r>
    </w:p>
    <w:p w14:paraId="0EEF7C59" w14:textId="77777777" w:rsidR="003E038E" w:rsidRPr="003F4B1F" w:rsidRDefault="003E038E" w:rsidP="003E038E">
      <w:pPr>
        <w:rPr>
          <w:rStyle w:val="Code"/>
        </w:rPr>
      </w:pPr>
      <w:r w:rsidRPr="003F4B1F">
        <w:rPr>
          <w:rStyle w:val="Code"/>
        </w:rPr>
        <w:t xml:space="preserve">      "maximum" : </w:t>
      </w:r>
      <w:r w:rsidR="00ED18DD" w:rsidRPr="003F4B1F">
        <w:rPr>
          <w:rStyle w:val="Code"/>
        </w:rPr>
        <w:t>2</w:t>
      </w:r>
      <w:r w:rsidRPr="003F4B1F">
        <w:rPr>
          <w:rStyle w:val="Code"/>
        </w:rPr>
        <w:t>,</w:t>
      </w:r>
    </w:p>
    <w:p w14:paraId="14821FDA" w14:textId="77777777" w:rsidR="003E038E" w:rsidRPr="003F4B1F" w:rsidRDefault="003E038E" w:rsidP="003E038E">
      <w:pPr>
        <w:rPr>
          <w:rStyle w:val="Code"/>
        </w:rPr>
      </w:pPr>
      <w:r w:rsidRPr="003F4B1F">
        <w:rPr>
          <w:rStyle w:val="Code"/>
        </w:rPr>
        <w:t xml:space="preserve">      "description" : "Specifies the severity of an error.",</w:t>
      </w:r>
    </w:p>
    <w:p w14:paraId="5F0CA68A" w14:textId="77777777" w:rsidR="003E038E" w:rsidRPr="003F4B1F" w:rsidRDefault="003E038E" w:rsidP="003E038E">
      <w:pPr>
        <w:rPr>
          <w:rStyle w:val="Code"/>
        </w:rPr>
      </w:pPr>
      <w:r w:rsidRPr="003F4B1F">
        <w:rPr>
          <w:rStyle w:val="Code"/>
        </w:rPr>
        <w:t xml:space="preserve">      "required" : false</w:t>
      </w:r>
    </w:p>
    <w:p w14:paraId="035DECC1" w14:textId="77777777" w:rsidR="005279F4" w:rsidRPr="003F4B1F" w:rsidRDefault="003E038E" w:rsidP="00FD6CF7">
      <w:pPr>
        <w:rPr>
          <w:rStyle w:val="Code"/>
        </w:rPr>
      </w:pPr>
      <w:r w:rsidRPr="003F4B1F">
        <w:rPr>
          <w:rStyle w:val="Code"/>
        </w:rPr>
        <w:t xml:space="preserve">    }</w:t>
      </w:r>
    </w:p>
    <w:p w14:paraId="45505BD0" w14:textId="77777777" w:rsidR="00704BF6" w:rsidRPr="003F4B1F" w:rsidRDefault="00AC268B" w:rsidP="00E77CAA">
      <w:pPr>
        <w:rPr>
          <w:rStyle w:val="Code"/>
        </w:rPr>
      </w:pPr>
      <w:r w:rsidRPr="003F4B1F">
        <w:rPr>
          <w:rStyle w:val="Code"/>
        </w:rPr>
        <w:t xml:space="preserve">  }</w:t>
      </w:r>
    </w:p>
    <w:p w14:paraId="36DF2124" w14:textId="77777777" w:rsidR="00E77CAA" w:rsidRPr="003F4B1F" w:rsidRDefault="00AC268B" w:rsidP="00E77CAA">
      <w:pPr>
        <w:rPr>
          <w:rStyle w:val="Code"/>
        </w:rPr>
      </w:pPr>
      <w:r w:rsidRPr="003F4B1F">
        <w:rPr>
          <w:rStyle w:val="Code"/>
        </w:rPr>
        <w:t>}</w:t>
      </w:r>
    </w:p>
    <w:p w14:paraId="29072F1B" w14:textId="77777777" w:rsidR="00E77CAA" w:rsidRPr="003F4B1F" w:rsidRDefault="00E77CAA" w:rsidP="00E77CAA"/>
    <w:p w14:paraId="13A6EE29" w14:textId="77777777" w:rsidR="006D28BD" w:rsidRPr="003F4B1F" w:rsidRDefault="008E7375">
      <w:r w:rsidRPr="003F4B1F">
        <w:br w:type="page"/>
      </w:r>
    </w:p>
    <w:p w14:paraId="060B5C16" w14:textId="77777777" w:rsidR="006D28BD" w:rsidRPr="003F4B1F" w:rsidRDefault="008E7375" w:rsidP="006D28BD">
      <w:pPr>
        <w:pStyle w:val="Heading3"/>
      </w:pPr>
      <w:bookmarkStart w:id="962" w:name="_Toc88504112"/>
      <w:r w:rsidRPr="003F4B1F">
        <w:lastRenderedPageBreak/>
        <w:t xml:space="preserve">Content type </w:t>
      </w:r>
      <w:r w:rsidR="00C2371A" w:rsidRPr="003F4B1F">
        <w:t>CONFIGRETRIGGER</w:t>
      </w:r>
      <w:bookmarkEnd w:id="962"/>
    </w:p>
    <w:p w14:paraId="7CD86C83" w14:textId="77777777" w:rsidR="006D28BD" w:rsidRPr="003F4B1F" w:rsidRDefault="008E7375" w:rsidP="006D28BD">
      <w:r w:rsidRPr="003F4B1F">
        <w:t>This content type provides information about transaction ID.</w:t>
      </w:r>
    </w:p>
    <w:p w14:paraId="15C7EA75" w14:textId="77777777" w:rsidR="006D28BD" w:rsidRPr="003F4B1F" w:rsidRDefault="006D28BD" w:rsidP="006D28BD"/>
    <w:p w14:paraId="317A5090" w14:textId="77777777" w:rsidR="006D28BD" w:rsidRPr="003F4B1F" w:rsidRDefault="008E7375" w:rsidP="006D28BD">
      <w:pPr>
        <w:rPr>
          <w:rStyle w:val="CodeBig"/>
        </w:rPr>
      </w:pPr>
      <w:r w:rsidRPr="003F4B1F">
        <w:t xml:space="preserve">Valid for the following </w:t>
      </w:r>
      <w:r w:rsidR="00AC268B" w:rsidRPr="003F4B1F">
        <w:rPr>
          <w:rStyle w:val="CodeBig"/>
        </w:rPr>
        <w:t>&lt;action&gt;</w:t>
      </w:r>
      <w:r w:rsidRPr="003F4B1F">
        <w:t xml:space="preserve"> items: </w:t>
      </w:r>
      <w:r w:rsidR="00AC268B" w:rsidRPr="003F4B1F">
        <w:rPr>
          <w:rStyle w:val="CodeBig"/>
        </w:rPr>
        <w:t>POST</w:t>
      </w:r>
    </w:p>
    <w:p w14:paraId="3C7177C8" w14:textId="77777777" w:rsidR="006D28BD" w:rsidRPr="003F4B1F" w:rsidRDefault="006D28BD" w:rsidP="006D28BD"/>
    <w:p w14:paraId="680D1AD5" w14:textId="77777777" w:rsidR="006D28BD" w:rsidRPr="003F4B1F" w:rsidRDefault="008E7375" w:rsidP="006D28BD">
      <w:r w:rsidRPr="003F4B1F">
        <w:t xml:space="preserve">The following schema describes the specific object used within the </w:t>
      </w:r>
      <w:r w:rsidR="00AC268B" w:rsidRPr="003F4B1F">
        <w:rPr>
          <w:rStyle w:val="CodeBig"/>
        </w:rPr>
        <w:t>&lt;data&gt;</w:t>
      </w:r>
      <w:r w:rsidRPr="003F4B1F">
        <w:t xml:space="preserve"> array:</w:t>
      </w:r>
    </w:p>
    <w:p w14:paraId="59CB3BCA" w14:textId="77777777" w:rsidR="006D28BD" w:rsidRPr="003F4B1F" w:rsidRDefault="00AC268B" w:rsidP="006D28BD">
      <w:pPr>
        <w:rPr>
          <w:rStyle w:val="Code"/>
        </w:rPr>
      </w:pPr>
      <w:r w:rsidRPr="003F4B1F">
        <w:rPr>
          <w:rStyle w:val="Code"/>
        </w:rPr>
        <w:t>{</w:t>
      </w:r>
    </w:p>
    <w:p w14:paraId="64C18920" w14:textId="77777777" w:rsidR="006D28BD" w:rsidRPr="003F4B1F" w:rsidRDefault="00AC268B" w:rsidP="006D28BD">
      <w:pPr>
        <w:rPr>
          <w:rStyle w:val="Code"/>
        </w:rPr>
      </w:pPr>
      <w:r w:rsidRPr="003F4B1F">
        <w:rPr>
          <w:rStyle w:val="Code"/>
        </w:rPr>
        <w:t xml:space="preserve">  "id" : "urn:schemas-bshg-com:js:data:fu2:</w:t>
      </w:r>
      <w:r w:rsidR="00C2371A" w:rsidRPr="003F4B1F">
        <w:rPr>
          <w:rStyle w:val="Code"/>
        </w:rPr>
        <w:t>configretrigger</w:t>
      </w:r>
      <w:r w:rsidRPr="003F4B1F">
        <w:rPr>
          <w:rStyle w:val="Code"/>
        </w:rPr>
        <w:t>",</w:t>
      </w:r>
    </w:p>
    <w:p w14:paraId="6FB67B2C" w14:textId="77777777" w:rsidR="006D28BD" w:rsidRPr="003F4B1F" w:rsidRDefault="00AC268B" w:rsidP="006D28BD">
      <w:pPr>
        <w:rPr>
          <w:rStyle w:val="Code"/>
        </w:rPr>
      </w:pPr>
      <w:r w:rsidRPr="003F4B1F">
        <w:rPr>
          <w:rStyle w:val="Code"/>
        </w:rPr>
        <w:t xml:space="preserve">  "properties" :</w:t>
      </w:r>
    </w:p>
    <w:p w14:paraId="46A02C10" w14:textId="77777777" w:rsidR="006D28BD" w:rsidRPr="003F4B1F" w:rsidRDefault="00AC268B" w:rsidP="006D28BD">
      <w:pPr>
        <w:rPr>
          <w:rStyle w:val="Code"/>
        </w:rPr>
      </w:pPr>
      <w:r w:rsidRPr="003F4B1F">
        <w:rPr>
          <w:rStyle w:val="Code"/>
        </w:rPr>
        <w:t xml:space="preserve">  {</w:t>
      </w:r>
    </w:p>
    <w:p w14:paraId="09C73D01" w14:textId="77777777" w:rsidR="006D28BD" w:rsidRPr="003F4B1F" w:rsidRDefault="00AC268B" w:rsidP="006D28BD">
      <w:pPr>
        <w:rPr>
          <w:rStyle w:val="Code"/>
        </w:rPr>
      </w:pPr>
      <w:r w:rsidRPr="003F4B1F">
        <w:rPr>
          <w:rStyle w:val="Code"/>
        </w:rPr>
        <w:t xml:space="preserve">    "transactionID" :</w:t>
      </w:r>
    </w:p>
    <w:p w14:paraId="3B7C0503" w14:textId="77777777" w:rsidR="006D28BD" w:rsidRPr="003F4B1F" w:rsidRDefault="00AC268B" w:rsidP="006D28BD">
      <w:pPr>
        <w:rPr>
          <w:rStyle w:val="Code"/>
        </w:rPr>
      </w:pPr>
      <w:r w:rsidRPr="003F4B1F">
        <w:rPr>
          <w:rStyle w:val="Code"/>
        </w:rPr>
        <w:t xml:space="preserve">    {</w:t>
      </w:r>
    </w:p>
    <w:p w14:paraId="1FD92007" w14:textId="77777777" w:rsidR="006D28BD" w:rsidRPr="003F4B1F" w:rsidRDefault="00AC268B" w:rsidP="006D28BD">
      <w:pPr>
        <w:rPr>
          <w:rStyle w:val="Code"/>
        </w:rPr>
      </w:pPr>
      <w:r w:rsidRPr="003F4B1F">
        <w:rPr>
          <w:rStyle w:val="Code"/>
        </w:rPr>
        <w:t xml:space="preserve">      "type"    : "integer",</w:t>
      </w:r>
    </w:p>
    <w:p w14:paraId="67AE8182" w14:textId="77777777" w:rsidR="006D28BD" w:rsidRPr="003F4B1F" w:rsidRDefault="00AC268B" w:rsidP="006D28BD">
      <w:pPr>
        <w:rPr>
          <w:rStyle w:val="Code"/>
        </w:rPr>
      </w:pPr>
      <w:r w:rsidRPr="003F4B1F">
        <w:rPr>
          <w:rStyle w:val="Code"/>
        </w:rPr>
        <w:t xml:space="preserve">      "minimum" : </w:t>
      </w:r>
      <w:r w:rsidR="00FF5A84" w:rsidRPr="003F4B1F">
        <w:rPr>
          <w:rStyle w:val="Code"/>
        </w:rPr>
        <w:t>1</w:t>
      </w:r>
      <w:r w:rsidRPr="003F4B1F">
        <w:rPr>
          <w:rStyle w:val="Code"/>
        </w:rPr>
        <w:t>,</w:t>
      </w:r>
    </w:p>
    <w:p w14:paraId="2CAB57AE" w14:textId="77777777" w:rsidR="006D28BD" w:rsidRPr="003F4B1F" w:rsidRDefault="00AC268B" w:rsidP="006D28BD">
      <w:pPr>
        <w:rPr>
          <w:rStyle w:val="Code"/>
        </w:rPr>
      </w:pPr>
      <w:r w:rsidRPr="003F4B1F">
        <w:rPr>
          <w:rStyle w:val="Code"/>
        </w:rPr>
        <w:t xml:space="preserve">      "maximum" : 1844674407370955161</w:t>
      </w:r>
      <w:r w:rsidR="00FF5A84" w:rsidRPr="003F4B1F">
        <w:rPr>
          <w:rStyle w:val="Code"/>
        </w:rPr>
        <w:t>4</w:t>
      </w:r>
      <w:r w:rsidRPr="003F4B1F">
        <w:rPr>
          <w:rStyle w:val="Code"/>
        </w:rPr>
        <w:t>,</w:t>
      </w:r>
    </w:p>
    <w:p w14:paraId="444F86ED" w14:textId="77777777" w:rsidR="006D28BD" w:rsidRPr="003F4B1F" w:rsidRDefault="00AC268B" w:rsidP="006D28BD">
      <w:pPr>
        <w:rPr>
          <w:rStyle w:val="Code"/>
        </w:rPr>
      </w:pPr>
      <w:r w:rsidRPr="003F4B1F">
        <w:rPr>
          <w:rStyle w:val="Code"/>
        </w:rPr>
        <w:t xml:space="preserve">      "description" : "The unique ID that identifies this concrete update </w:t>
      </w:r>
    </w:p>
    <w:p w14:paraId="39F80E56" w14:textId="77777777" w:rsidR="00FF5A84" w:rsidRPr="003F4B1F" w:rsidRDefault="00FF5A84" w:rsidP="00FF5A84">
      <w:pPr>
        <w:rPr>
          <w:rStyle w:val="Code"/>
        </w:rPr>
      </w:pPr>
      <w:r w:rsidRPr="003F4B1F">
        <w:rPr>
          <w:rStyle w:val="Code"/>
        </w:rPr>
        <w:t xml:space="preserve">                       transaction on th</w:t>
      </w:r>
      <w:r w:rsidR="005E242A" w:rsidRPr="003F4B1F">
        <w:rPr>
          <w:rStyle w:val="Code"/>
        </w:rPr>
        <w:t>e appliance. The values 0x0 and</w:t>
      </w:r>
    </w:p>
    <w:p w14:paraId="7C4AC3B8" w14:textId="77777777" w:rsidR="00FF5A84" w:rsidRPr="003F4B1F" w:rsidRDefault="00FF5A84" w:rsidP="00FF5A84">
      <w:pPr>
        <w:rPr>
          <w:rStyle w:val="Code"/>
        </w:rPr>
      </w:pPr>
      <w:r w:rsidRPr="003F4B1F">
        <w:rPr>
          <w:rStyle w:val="Code"/>
        </w:rPr>
        <w:t xml:space="preserve">                       0xFFFFFFFFFFFFFFFF are invalid.",</w:t>
      </w:r>
    </w:p>
    <w:p w14:paraId="5B4358D0" w14:textId="77777777" w:rsidR="006D28BD" w:rsidRPr="003F4B1F" w:rsidRDefault="00AC268B" w:rsidP="006D28BD">
      <w:pPr>
        <w:rPr>
          <w:rStyle w:val="Code"/>
        </w:rPr>
      </w:pPr>
      <w:r w:rsidRPr="003F4B1F">
        <w:rPr>
          <w:rStyle w:val="Code"/>
        </w:rPr>
        <w:t xml:space="preserve">      "required": </w:t>
      </w:r>
      <w:r w:rsidR="008236AF" w:rsidRPr="003F4B1F">
        <w:rPr>
          <w:rStyle w:val="Code"/>
        </w:rPr>
        <w:t>false</w:t>
      </w:r>
    </w:p>
    <w:p w14:paraId="41B2FDDA" w14:textId="77777777" w:rsidR="006D28BD" w:rsidRPr="003F4B1F" w:rsidRDefault="00AC268B" w:rsidP="006D28BD">
      <w:pPr>
        <w:rPr>
          <w:rStyle w:val="Code"/>
        </w:rPr>
      </w:pPr>
      <w:r w:rsidRPr="003F4B1F">
        <w:rPr>
          <w:rStyle w:val="Code"/>
        </w:rPr>
        <w:t xml:space="preserve">    }</w:t>
      </w:r>
    </w:p>
    <w:p w14:paraId="0AC16951" w14:textId="77777777" w:rsidR="003B5087" w:rsidRPr="003F4B1F" w:rsidRDefault="00AC268B" w:rsidP="006D28BD">
      <w:pPr>
        <w:rPr>
          <w:rStyle w:val="Code"/>
        </w:rPr>
      </w:pPr>
      <w:r w:rsidRPr="003F4B1F">
        <w:rPr>
          <w:rStyle w:val="Code"/>
        </w:rPr>
        <w:t xml:space="preserve">  }</w:t>
      </w:r>
    </w:p>
    <w:p w14:paraId="38F20917" w14:textId="77777777" w:rsidR="003B5087" w:rsidRPr="003F4B1F" w:rsidRDefault="00AC268B" w:rsidP="006D28BD">
      <w:pPr>
        <w:rPr>
          <w:rStyle w:val="Code"/>
        </w:rPr>
      </w:pPr>
      <w:r w:rsidRPr="003F4B1F">
        <w:rPr>
          <w:rStyle w:val="Code"/>
        </w:rPr>
        <w:t>}</w:t>
      </w:r>
    </w:p>
    <w:p w14:paraId="385387D4" w14:textId="77777777" w:rsidR="00B279BF" w:rsidRPr="003F4B1F" w:rsidRDefault="00B279BF" w:rsidP="006D28BD"/>
    <w:p w14:paraId="778EAD00" w14:textId="77777777" w:rsidR="00B279BF" w:rsidRPr="003F4B1F" w:rsidRDefault="00B279BF" w:rsidP="00B279BF">
      <w:pPr>
        <w:pStyle w:val="Heading3"/>
      </w:pPr>
      <w:bookmarkStart w:id="963" w:name="_Toc88504113"/>
      <w:r w:rsidRPr="003F4B1F">
        <w:t>Content type PERMRETRIGGER</w:t>
      </w:r>
      <w:bookmarkEnd w:id="963"/>
    </w:p>
    <w:p w14:paraId="378FC2CD" w14:textId="77777777" w:rsidR="00B279BF" w:rsidRPr="003F4B1F" w:rsidRDefault="00B279BF" w:rsidP="00B279BF">
      <w:r w:rsidRPr="003F4B1F">
        <w:t>This content type provides information about transaction ID</w:t>
      </w:r>
      <w:r w:rsidR="004B197F" w:rsidRPr="003F4B1F">
        <w:t xml:space="preserve"> and permissions to request</w:t>
      </w:r>
      <w:r w:rsidRPr="003F4B1F">
        <w:t>.</w:t>
      </w:r>
    </w:p>
    <w:p w14:paraId="2130F83C" w14:textId="77777777" w:rsidR="00B279BF" w:rsidRPr="003F4B1F" w:rsidRDefault="00B279BF" w:rsidP="00B279BF"/>
    <w:p w14:paraId="6EAFCD64" w14:textId="77777777" w:rsidR="00B279BF" w:rsidRPr="003F4B1F" w:rsidRDefault="00B279BF" w:rsidP="00B279B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69676CFD" w14:textId="77777777" w:rsidR="00B279BF" w:rsidRPr="003F4B1F" w:rsidRDefault="00B279BF" w:rsidP="00B279BF"/>
    <w:p w14:paraId="3FCD02E6" w14:textId="77777777" w:rsidR="00B279BF" w:rsidRPr="003F4B1F" w:rsidRDefault="00B279BF" w:rsidP="00B279BF">
      <w:r w:rsidRPr="003F4B1F">
        <w:t xml:space="preserve">The following schema describes the specific object used within the </w:t>
      </w:r>
      <w:r w:rsidRPr="003F4B1F">
        <w:rPr>
          <w:rStyle w:val="CodeBig"/>
        </w:rPr>
        <w:t>&lt;data&gt;</w:t>
      </w:r>
      <w:r w:rsidRPr="003F4B1F">
        <w:t xml:space="preserve"> array:</w:t>
      </w:r>
    </w:p>
    <w:p w14:paraId="36F4F4FE" w14:textId="77777777" w:rsidR="00B279BF" w:rsidRPr="003F4B1F" w:rsidRDefault="00B279BF" w:rsidP="00B279BF">
      <w:pPr>
        <w:rPr>
          <w:rStyle w:val="Code"/>
        </w:rPr>
      </w:pPr>
      <w:r w:rsidRPr="003F4B1F">
        <w:rPr>
          <w:rStyle w:val="Code"/>
        </w:rPr>
        <w:t>{</w:t>
      </w:r>
    </w:p>
    <w:p w14:paraId="6E677A07" w14:textId="77777777" w:rsidR="00B279BF" w:rsidRPr="003F4B1F" w:rsidRDefault="00B279BF" w:rsidP="00B279BF">
      <w:pPr>
        <w:rPr>
          <w:rStyle w:val="Code"/>
        </w:rPr>
      </w:pPr>
      <w:r w:rsidRPr="003F4B1F">
        <w:rPr>
          <w:rStyle w:val="Code"/>
        </w:rPr>
        <w:t xml:space="preserve">  "id" : "urn:schemas-bshg-com:js:data:fu2:permretrigger",</w:t>
      </w:r>
    </w:p>
    <w:p w14:paraId="12C162DF" w14:textId="77777777" w:rsidR="00B279BF" w:rsidRPr="003F4B1F" w:rsidRDefault="00B279BF" w:rsidP="00B279BF">
      <w:pPr>
        <w:rPr>
          <w:rStyle w:val="Code"/>
        </w:rPr>
      </w:pPr>
      <w:r w:rsidRPr="003F4B1F">
        <w:rPr>
          <w:rStyle w:val="Code"/>
        </w:rPr>
        <w:t xml:space="preserve">  "properties" :</w:t>
      </w:r>
    </w:p>
    <w:p w14:paraId="1FFAB019" w14:textId="77777777" w:rsidR="00B279BF" w:rsidRPr="003F4B1F" w:rsidRDefault="00B279BF" w:rsidP="00B279BF">
      <w:pPr>
        <w:rPr>
          <w:rStyle w:val="Code"/>
        </w:rPr>
      </w:pPr>
      <w:r w:rsidRPr="003F4B1F">
        <w:rPr>
          <w:rStyle w:val="Code"/>
        </w:rPr>
        <w:t xml:space="preserve">  {</w:t>
      </w:r>
    </w:p>
    <w:p w14:paraId="6F427390" w14:textId="77777777" w:rsidR="00B279BF" w:rsidRPr="003F4B1F" w:rsidRDefault="00B279BF" w:rsidP="00B279BF">
      <w:pPr>
        <w:rPr>
          <w:rStyle w:val="Code"/>
        </w:rPr>
      </w:pPr>
      <w:r w:rsidRPr="003F4B1F">
        <w:rPr>
          <w:rStyle w:val="Code"/>
        </w:rPr>
        <w:t xml:space="preserve">    "transactionID" :</w:t>
      </w:r>
    </w:p>
    <w:p w14:paraId="63585C43" w14:textId="77777777" w:rsidR="00B279BF" w:rsidRPr="003F4B1F" w:rsidRDefault="00B279BF" w:rsidP="00B279BF">
      <w:pPr>
        <w:rPr>
          <w:rStyle w:val="Code"/>
        </w:rPr>
      </w:pPr>
      <w:r w:rsidRPr="003F4B1F">
        <w:rPr>
          <w:rStyle w:val="Code"/>
        </w:rPr>
        <w:t xml:space="preserve">    {</w:t>
      </w:r>
    </w:p>
    <w:p w14:paraId="4FD86768" w14:textId="77777777" w:rsidR="00B279BF" w:rsidRPr="003F4B1F" w:rsidRDefault="00B279BF" w:rsidP="00B279BF">
      <w:pPr>
        <w:rPr>
          <w:rStyle w:val="Code"/>
        </w:rPr>
      </w:pPr>
      <w:r w:rsidRPr="003F4B1F">
        <w:rPr>
          <w:rStyle w:val="Code"/>
        </w:rPr>
        <w:t xml:space="preserve">      "type"    : "integer",</w:t>
      </w:r>
    </w:p>
    <w:p w14:paraId="3C03DE4B" w14:textId="77777777" w:rsidR="00B279BF" w:rsidRPr="003F4B1F" w:rsidRDefault="00B279BF" w:rsidP="00B279BF">
      <w:pPr>
        <w:rPr>
          <w:rStyle w:val="Code"/>
        </w:rPr>
      </w:pPr>
      <w:r w:rsidRPr="003F4B1F">
        <w:rPr>
          <w:rStyle w:val="Code"/>
        </w:rPr>
        <w:t xml:space="preserve">      "minimum" : </w:t>
      </w:r>
      <w:r w:rsidR="00FF5A84" w:rsidRPr="003F4B1F">
        <w:rPr>
          <w:rStyle w:val="Code"/>
        </w:rPr>
        <w:t>1</w:t>
      </w:r>
      <w:r w:rsidRPr="003F4B1F">
        <w:rPr>
          <w:rStyle w:val="Code"/>
        </w:rPr>
        <w:t>,</w:t>
      </w:r>
    </w:p>
    <w:p w14:paraId="7B73B118" w14:textId="77777777" w:rsidR="00B279BF" w:rsidRPr="003F4B1F" w:rsidRDefault="00B279BF" w:rsidP="00B279BF">
      <w:pPr>
        <w:rPr>
          <w:rStyle w:val="Code"/>
        </w:rPr>
      </w:pPr>
      <w:r w:rsidRPr="003F4B1F">
        <w:rPr>
          <w:rStyle w:val="Code"/>
        </w:rPr>
        <w:t xml:space="preserve">      "maximum" : 1844674407370955161</w:t>
      </w:r>
      <w:r w:rsidR="00FF5A84" w:rsidRPr="003F4B1F">
        <w:rPr>
          <w:rStyle w:val="Code"/>
        </w:rPr>
        <w:t>4</w:t>
      </w:r>
      <w:r w:rsidRPr="003F4B1F">
        <w:rPr>
          <w:rStyle w:val="Code"/>
        </w:rPr>
        <w:t>,</w:t>
      </w:r>
    </w:p>
    <w:p w14:paraId="205DDB5C" w14:textId="77777777" w:rsidR="00B279BF" w:rsidRPr="003F4B1F" w:rsidRDefault="00B279BF" w:rsidP="00B279BF">
      <w:pPr>
        <w:rPr>
          <w:rStyle w:val="Code"/>
        </w:rPr>
      </w:pPr>
      <w:r w:rsidRPr="003F4B1F">
        <w:rPr>
          <w:rStyle w:val="Code"/>
        </w:rPr>
        <w:t xml:space="preserve">      "description" : "The unique ID that identifies this concrete update </w:t>
      </w:r>
    </w:p>
    <w:p w14:paraId="4BB512CA" w14:textId="77777777" w:rsidR="00FF5A84" w:rsidRPr="003F4B1F" w:rsidRDefault="00FF5A84" w:rsidP="00FF5A84">
      <w:pPr>
        <w:rPr>
          <w:rStyle w:val="Code"/>
        </w:rPr>
      </w:pPr>
      <w:r w:rsidRPr="003F4B1F">
        <w:rPr>
          <w:rStyle w:val="Code"/>
        </w:rPr>
        <w:t xml:space="preserve">                       transaction on th</w:t>
      </w:r>
      <w:r w:rsidR="005E242A" w:rsidRPr="003F4B1F">
        <w:rPr>
          <w:rStyle w:val="Code"/>
        </w:rPr>
        <w:t>e appliance. The values 0x0 and</w:t>
      </w:r>
    </w:p>
    <w:p w14:paraId="7C9EBC53" w14:textId="77777777" w:rsidR="00FF5A84" w:rsidRPr="003F4B1F" w:rsidRDefault="00FF5A84" w:rsidP="00FF5A84">
      <w:pPr>
        <w:rPr>
          <w:rStyle w:val="Code"/>
        </w:rPr>
      </w:pPr>
      <w:r w:rsidRPr="003F4B1F">
        <w:rPr>
          <w:rStyle w:val="Code"/>
        </w:rPr>
        <w:t xml:space="preserve">                       0xFFFFFFFFFFFFFFFF are invalid.",</w:t>
      </w:r>
    </w:p>
    <w:p w14:paraId="70ABC066" w14:textId="77777777" w:rsidR="00B279BF" w:rsidRPr="003F4B1F" w:rsidRDefault="00B279BF" w:rsidP="00B279BF">
      <w:pPr>
        <w:rPr>
          <w:rStyle w:val="Code"/>
        </w:rPr>
      </w:pPr>
      <w:r w:rsidRPr="003F4B1F">
        <w:rPr>
          <w:rStyle w:val="Code"/>
        </w:rPr>
        <w:t xml:space="preserve">      "required": true</w:t>
      </w:r>
    </w:p>
    <w:p w14:paraId="0800F9D3" w14:textId="77777777" w:rsidR="00B279BF" w:rsidRPr="003F4B1F" w:rsidRDefault="00B279BF" w:rsidP="00B279BF">
      <w:pPr>
        <w:rPr>
          <w:rStyle w:val="Code"/>
        </w:rPr>
      </w:pPr>
      <w:r w:rsidRPr="003F4B1F">
        <w:rPr>
          <w:rStyle w:val="Code"/>
        </w:rPr>
        <w:t xml:space="preserve">    },</w:t>
      </w:r>
    </w:p>
    <w:p w14:paraId="287CD55E" w14:textId="77777777" w:rsidR="00B279BF" w:rsidRPr="003F4B1F" w:rsidRDefault="00B279BF" w:rsidP="00B279BF">
      <w:pPr>
        <w:rPr>
          <w:rStyle w:val="Code"/>
        </w:rPr>
      </w:pPr>
      <w:r w:rsidRPr="003F4B1F">
        <w:rPr>
          <w:rStyle w:val="Code"/>
        </w:rPr>
        <w:t xml:space="preserve">    "permission" :</w:t>
      </w:r>
    </w:p>
    <w:p w14:paraId="58123616" w14:textId="77777777" w:rsidR="00B279BF" w:rsidRPr="003F4B1F" w:rsidRDefault="00B279BF" w:rsidP="00B279BF">
      <w:pPr>
        <w:rPr>
          <w:rStyle w:val="Code"/>
        </w:rPr>
      </w:pPr>
      <w:r w:rsidRPr="003F4B1F">
        <w:rPr>
          <w:rStyle w:val="Code"/>
        </w:rPr>
        <w:t xml:space="preserve">    {</w:t>
      </w:r>
    </w:p>
    <w:p w14:paraId="4DB1DA02" w14:textId="77777777" w:rsidR="00B279BF" w:rsidRPr="003F4B1F" w:rsidRDefault="00B279BF" w:rsidP="00B279BF">
      <w:pPr>
        <w:rPr>
          <w:rStyle w:val="Code"/>
        </w:rPr>
      </w:pPr>
      <w:r w:rsidRPr="003F4B1F">
        <w:rPr>
          <w:rStyle w:val="Code"/>
        </w:rPr>
        <w:t xml:space="preserve">      "type" : "string",</w:t>
      </w:r>
    </w:p>
    <w:p w14:paraId="3B056DC5" w14:textId="77777777" w:rsidR="00B279BF" w:rsidRPr="003F4B1F" w:rsidRDefault="00B279BF" w:rsidP="00B279BF">
      <w:pPr>
        <w:rPr>
          <w:rStyle w:val="Code"/>
        </w:rPr>
      </w:pPr>
      <w:r w:rsidRPr="003F4B1F">
        <w:rPr>
          <w:rStyle w:val="Code"/>
        </w:rPr>
        <w:t xml:space="preserve">      "enum" : ["DOWNLOAD","INSTALL"],</w:t>
      </w:r>
    </w:p>
    <w:p w14:paraId="5A50FFBF" w14:textId="77777777" w:rsidR="00B279BF" w:rsidRPr="003F4B1F" w:rsidRDefault="00B279BF" w:rsidP="00B279BF">
      <w:pPr>
        <w:rPr>
          <w:rStyle w:val="Code"/>
        </w:rPr>
      </w:pPr>
      <w:r w:rsidRPr="003F4B1F">
        <w:rPr>
          <w:rStyle w:val="Code"/>
        </w:rPr>
        <w:t xml:space="preserve">      "description" : "The current state of the firmware update.",</w:t>
      </w:r>
    </w:p>
    <w:p w14:paraId="707032C7" w14:textId="77777777" w:rsidR="00B279BF" w:rsidRPr="003F4B1F" w:rsidRDefault="00B279BF" w:rsidP="00B279BF">
      <w:pPr>
        <w:rPr>
          <w:rStyle w:val="Code"/>
        </w:rPr>
      </w:pPr>
      <w:r w:rsidRPr="003F4B1F">
        <w:rPr>
          <w:rStyle w:val="Code"/>
        </w:rPr>
        <w:t xml:space="preserve">      "required" : true</w:t>
      </w:r>
    </w:p>
    <w:p w14:paraId="1B58E7D1" w14:textId="77777777" w:rsidR="00B279BF" w:rsidRPr="003F4B1F" w:rsidRDefault="00B279BF" w:rsidP="00B279BF">
      <w:pPr>
        <w:rPr>
          <w:rStyle w:val="Code"/>
        </w:rPr>
      </w:pPr>
      <w:r w:rsidRPr="003F4B1F">
        <w:rPr>
          <w:rStyle w:val="Code"/>
        </w:rPr>
        <w:t xml:space="preserve">    },</w:t>
      </w:r>
    </w:p>
    <w:p w14:paraId="3CC20994" w14:textId="77777777" w:rsidR="00B279BF" w:rsidRPr="003F4B1F" w:rsidRDefault="00B279BF" w:rsidP="00B279BF">
      <w:pPr>
        <w:rPr>
          <w:rStyle w:val="Code"/>
        </w:rPr>
      </w:pPr>
      <w:r w:rsidRPr="003F4B1F">
        <w:rPr>
          <w:rStyle w:val="Code"/>
        </w:rPr>
        <w:t xml:space="preserve">  }</w:t>
      </w:r>
    </w:p>
    <w:p w14:paraId="7AF645A2" w14:textId="77777777" w:rsidR="00B279BF" w:rsidRPr="003F4B1F" w:rsidRDefault="00B279BF" w:rsidP="00B279BF">
      <w:pPr>
        <w:rPr>
          <w:rStyle w:val="Code"/>
        </w:rPr>
      </w:pPr>
      <w:r w:rsidRPr="003F4B1F">
        <w:rPr>
          <w:rStyle w:val="Code"/>
        </w:rPr>
        <w:t>}</w:t>
      </w:r>
    </w:p>
    <w:p w14:paraId="54DA5402" w14:textId="77777777" w:rsidR="00B279BF" w:rsidRPr="003F4B1F" w:rsidRDefault="00B279BF"/>
    <w:p w14:paraId="56D5A9D1" w14:textId="77777777" w:rsidR="00C2371A" w:rsidRPr="003F4B1F" w:rsidRDefault="00C2371A" w:rsidP="00C2371A">
      <w:pPr>
        <w:pStyle w:val="Heading3"/>
      </w:pPr>
      <w:bookmarkStart w:id="964" w:name="_Toc88504114"/>
      <w:r w:rsidRPr="003F4B1F">
        <w:t>Content type ABORT</w:t>
      </w:r>
      <w:bookmarkEnd w:id="964"/>
    </w:p>
    <w:p w14:paraId="5DE08FA4" w14:textId="77777777" w:rsidR="00C2371A" w:rsidRPr="003F4B1F" w:rsidRDefault="00C2371A" w:rsidP="00C2371A">
      <w:r w:rsidRPr="003F4B1F">
        <w:t>This content type provides information about transaction ID.</w:t>
      </w:r>
    </w:p>
    <w:p w14:paraId="0AF362D2" w14:textId="77777777" w:rsidR="00C2371A" w:rsidRPr="003F4B1F" w:rsidRDefault="00C2371A" w:rsidP="00C2371A"/>
    <w:p w14:paraId="3622B668" w14:textId="77777777" w:rsidR="00C2371A" w:rsidRPr="003F4B1F" w:rsidRDefault="00C2371A" w:rsidP="00C2371A">
      <w:pPr>
        <w:rPr>
          <w:rStyle w:val="CodeBig"/>
        </w:rPr>
      </w:pPr>
      <w:r w:rsidRPr="003F4B1F">
        <w:lastRenderedPageBreak/>
        <w:t xml:space="preserve">Valid for the following </w:t>
      </w:r>
      <w:r w:rsidRPr="003F4B1F">
        <w:rPr>
          <w:rStyle w:val="CodeBig"/>
        </w:rPr>
        <w:t>&lt;action&gt;</w:t>
      </w:r>
      <w:r w:rsidRPr="003F4B1F">
        <w:t xml:space="preserve"> items: </w:t>
      </w:r>
      <w:r w:rsidRPr="003F4B1F">
        <w:rPr>
          <w:rStyle w:val="CodeBig"/>
        </w:rPr>
        <w:t>POST</w:t>
      </w:r>
    </w:p>
    <w:p w14:paraId="6CBC7C62" w14:textId="77777777" w:rsidR="00C2371A" w:rsidRPr="003F4B1F" w:rsidRDefault="00C2371A" w:rsidP="00C2371A"/>
    <w:p w14:paraId="15FCBC2E" w14:textId="77777777" w:rsidR="00C2371A" w:rsidRPr="003F4B1F" w:rsidRDefault="00C2371A" w:rsidP="00C2371A">
      <w:r w:rsidRPr="003F4B1F">
        <w:t xml:space="preserve">The following schema describes the specific object used within the </w:t>
      </w:r>
      <w:r w:rsidRPr="003F4B1F">
        <w:rPr>
          <w:rStyle w:val="CodeBig"/>
        </w:rPr>
        <w:t>&lt;data&gt;</w:t>
      </w:r>
      <w:r w:rsidRPr="003F4B1F">
        <w:t xml:space="preserve"> array:</w:t>
      </w:r>
    </w:p>
    <w:p w14:paraId="1BCBFEDD" w14:textId="77777777" w:rsidR="00C2371A" w:rsidRPr="003F4B1F" w:rsidRDefault="00C2371A" w:rsidP="00C2371A">
      <w:pPr>
        <w:rPr>
          <w:rStyle w:val="Code"/>
        </w:rPr>
      </w:pPr>
      <w:r w:rsidRPr="003F4B1F">
        <w:rPr>
          <w:rStyle w:val="Code"/>
        </w:rPr>
        <w:t>{</w:t>
      </w:r>
    </w:p>
    <w:p w14:paraId="7BFD2911" w14:textId="77777777" w:rsidR="00C2371A" w:rsidRPr="003F4B1F" w:rsidRDefault="00C2371A" w:rsidP="00C2371A">
      <w:pPr>
        <w:rPr>
          <w:rStyle w:val="Code"/>
        </w:rPr>
      </w:pPr>
      <w:r w:rsidRPr="003F4B1F">
        <w:rPr>
          <w:rStyle w:val="Code"/>
        </w:rPr>
        <w:t xml:space="preserve">  "id" : "urn:schemas-bshg-com:js:data:fu2:abort",</w:t>
      </w:r>
    </w:p>
    <w:p w14:paraId="3A1D67A3" w14:textId="77777777" w:rsidR="00C2371A" w:rsidRPr="003F4B1F" w:rsidRDefault="00C2371A" w:rsidP="00C2371A">
      <w:pPr>
        <w:rPr>
          <w:rStyle w:val="Code"/>
        </w:rPr>
      </w:pPr>
      <w:r w:rsidRPr="003F4B1F">
        <w:rPr>
          <w:rStyle w:val="Code"/>
        </w:rPr>
        <w:t xml:space="preserve">  "properties" :</w:t>
      </w:r>
    </w:p>
    <w:p w14:paraId="151DB8CD" w14:textId="77777777" w:rsidR="00C2371A" w:rsidRPr="003F4B1F" w:rsidRDefault="00C2371A" w:rsidP="00C2371A">
      <w:pPr>
        <w:rPr>
          <w:rStyle w:val="Code"/>
        </w:rPr>
      </w:pPr>
      <w:r w:rsidRPr="003F4B1F">
        <w:rPr>
          <w:rStyle w:val="Code"/>
        </w:rPr>
        <w:t xml:space="preserve">  {</w:t>
      </w:r>
    </w:p>
    <w:p w14:paraId="3047491F" w14:textId="77777777" w:rsidR="00C2371A" w:rsidRPr="003F4B1F" w:rsidRDefault="00C2371A" w:rsidP="00C2371A">
      <w:pPr>
        <w:rPr>
          <w:rStyle w:val="Code"/>
        </w:rPr>
      </w:pPr>
      <w:r w:rsidRPr="003F4B1F">
        <w:rPr>
          <w:rStyle w:val="Code"/>
        </w:rPr>
        <w:t xml:space="preserve">    "transactionID" :</w:t>
      </w:r>
    </w:p>
    <w:p w14:paraId="39CCEA07" w14:textId="77777777" w:rsidR="00C2371A" w:rsidRPr="003F4B1F" w:rsidRDefault="00C2371A" w:rsidP="00C2371A">
      <w:pPr>
        <w:rPr>
          <w:rStyle w:val="Code"/>
        </w:rPr>
      </w:pPr>
      <w:r w:rsidRPr="003F4B1F">
        <w:rPr>
          <w:rStyle w:val="Code"/>
        </w:rPr>
        <w:t xml:space="preserve">    {</w:t>
      </w:r>
    </w:p>
    <w:p w14:paraId="053AD820" w14:textId="77777777" w:rsidR="00C2371A" w:rsidRPr="003F4B1F" w:rsidRDefault="00C2371A" w:rsidP="00C2371A">
      <w:pPr>
        <w:rPr>
          <w:rStyle w:val="Code"/>
        </w:rPr>
      </w:pPr>
      <w:r w:rsidRPr="003F4B1F">
        <w:rPr>
          <w:rStyle w:val="Code"/>
        </w:rPr>
        <w:t xml:space="preserve">      "type"    : "integer",</w:t>
      </w:r>
    </w:p>
    <w:p w14:paraId="3D820556" w14:textId="77777777" w:rsidR="00C2371A" w:rsidRPr="003F4B1F" w:rsidRDefault="00C2371A" w:rsidP="00C2371A">
      <w:pPr>
        <w:rPr>
          <w:rStyle w:val="Code"/>
        </w:rPr>
      </w:pPr>
      <w:r w:rsidRPr="003F4B1F">
        <w:rPr>
          <w:rStyle w:val="Code"/>
        </w:rPr>
        <w:t xml:space="preserve">      "minimum" : </w:t>
      </w:r>
      <w:r w:rsidR="00FF5A84" w:rsidRPr="003F4B1F">
        <w:rPr>
          <w:rStyle w:val="Code"/>
        </w:rPr>
        <w:t>1</w:t>
      </w:r>
      <w:r w:rsidRPr="003F4B1F">
        <w:rPr>
          <w:rStyle w:val="Code"/>
        </w:rPr>
        <w:t>,</w:t>
      </w:r>
    </w:p>
    <w:p w14:paraId="4013998C" w14:textId="77777777" w:rsidR="00C2371A" w:rsidRPr="003F4B1F" w:rsidRDefault="00C2371A" w:rsidP="00C2371A">
      <w:pPr>
        <w:rPr>
          <w:rStyle w:val="Code"/>
        </w:rPr>
      </w:pPr>
      <w:r w:rsidRPr="003F4B1F">
        <w:rPr>
          <w:rStyle w:val="Code"/>
        </w:rPr>
        <w:t xml:space="preserve">      "maximum" : 1844674407370955161</w:t>
      </w:r>
      <w:r w:rsidR="00FF5A84" w:rsidRPr="003F4B1F">
        <w:rPr>
          <w:rStyle w:val="Code"/>
        </w:rPr>
        <w:t>4</w:t>
      </w:r>
      <w:r w:rsidRPr="003F4B1F">
        <w:rPr>
          <w:rStyle w:val="Code"/>
        </w:rPr>
        <w:t>,</w:t>
      </w:r>
    </w:p>
    <w:p w14:paraId="4AF65983" w14:textId="77777777" w:rsidR="00C2371A" w:rsidRPr="003F4B1F" w:rsidRDefault="00C2371A" w:rsidP="00C2371A">
      <w:pPr>
        <w:rPr>
          <w:rStyle w:val="Code"/>
        </w:rPr>
      </w:pPr>
      <w:r w:rsidRPr="003F4B1F">
        <w:rPr>
          <w:rStyle w:val="Code"/>
        </w:rPr>
        <w:t xml:space="preserve">      "description" : "The unique ID that identifies this concrete update </w:t>
      </w:r>
    </w:p>
    <w:p w14:paraId="67D4E5A2" w14:textId="77777777" w:rsidR="00FF5A84" w:rsidRPr="003F4B1F" w:rsidRDefault="00FF5A84" w:rsidP="00FF5A84">
      <w:pPr>
        <w:rPr>
          <w:rStyle w:val="Code"/>
        </w:rPr>
      </w:pPr>
      <w:r w:rsidRPr="003F4B1F">
        <w:rPr>
          <w:rStyle w:val="Code"/>
        </w:rPr>
        <w:t xml:space="preserve">                       transaction on th</w:t>
      </w:r>
      <w:r w:rsidR="005E242A" w:rsidRPr="003F4B1F">
        <w:rPr>
          <w:rStyle w:val="Code"/>
        </w:rPr>
        <w:t>e appliance. The values 0x0 and</w:t>
      </w:r>
    </w:p>
    <w:p w14:paraId="6D7A5908" w14:textId="77777777" w:rsidR="00FF5A84" w:rsidRPr="003F4B1F" w:rsidRDefault="00FF5A84" w:rsidP="00FF5A84">
      <w:pPr>
        <w:rPr>
          <w:rStyle w:val="Code"/>
        </w:rPr>
      </w:pPr>
      <w:r w:rsidRPr="003F4B1F">
        <w:rPr>
          <w:rStyle w:val="Code"/>
        </w:rPr>
        <w:t xml:space="preserve">                       0xFFFFFFFFFFFFFFFF are invalid.",</w:t>
      </w:r>
    </w:p>
    <w:p w14:paraId="09B6784D" w14:textId="77777777" w:rsidR="00C2371A" w:rsidRPr="003F4B1F" w:rsidRDefault="00C2371A" w:rsidP="00C2371A">
      <w:pPr>
        <w:rPr>
          <w:rStyle w:val="Code"/>
        </w:rPr>
      </w:pPr>
      <w:r w:rsidRPr="003F4B1F">
        <w:rPr>
          <w:rStyle w:val="Code"/>
        </w:rPr>
        <w:t xml:space="preserve">      "required": true</w:t>
      </w:r>
    </w:p>
    <w:p w14:paraId="3831E722" w14:textId="77777777" w:rsidR="00C2371A" w:rsidRPr="003F4B1F" w:rsidRDefault="00C2371A" w:rsidP="00C2371A">
      <w:pPr>
        <w:rPr>
          <w:rStyle w:val="Code"/>
        </w:rPr>
      </w:pPr>
      <w:r w:rsidRPr="003F4B1F">
        <w:rPr>
          <w:rStyle w:val="Code"/>
        </w:rPr>
        <w:t xml:space="preserve">    }</w:t>
      </w:r>
    </w:p>
    <w:p w14:paraId="6D7CCFED" w14:textId="77777777" w:rsidR="00C2371A" w:rsidRPr="003F4B1F" w:rsidRDefault="00C2371A" w:rsidP="00C2371A">
      <w:pPr>
        <w:rPr>
          <w:rStyle w:val="Code"/>
        </w:rPr>
      </w:pPr>
      <w:r w:rsidRPr="003F4B1F">
        <w:rPr>
          <w:rStyle w:val="Code"/>
        </w:rPr>
        <w:t xml:space="preserve">  }</w:t>
      </w:r>
    </w:p>
    <w:p w14:paraId="6841A95C" w14:textId="77777777" w:rsidR="00C2371A" w:rsidRPr="003F4B1F" w:rsidRDefault="00C2371A" w:rsidP="00C2371A">
      <w:pPr>
        <w:rPr>
          <w:rStyle w:val="Code"/>
        </w:rPr>
      </w:pPr>
      <w:r w:rsidRPr="003F4B1F">
        <w:rPr>
          <w:rStyle w:val="Code"/>
        </w:rPr>
        <w:t>}</w:t>
      </w:r>
    </w:p>
    <w:p w14:paraId="3A0B2EC6" w14:textId="77777777" w:rsidR="00C2371A" w:rsidRPr="003F4B1F" w:rsidRDefault="00C2371A"/>
    <w:p w14:paraId="5A0E4189" w14:textId="77777777" w:rsidR="00377510" w:rsidRPr="003F4B1F" w:rsidRDefault="00377510">
      <w:r w:rsidRPr="003F4B1F">
        <w:br w:type="page"/>
      </w:r>
    </w:p>
    <w:p w14:paraId="6FF51C47" w14:textId="77777777" w:rsidR="00582158" w:rsidRPr="003F4B1F" w:rsidRDefault="00582158" w:rsidP="00377510">
      <w:pPr>
        <w:pStyle w:val="Heading2"/>
      </w:pPr>
      <w:bookmarkStart w:id="965" w:name="_Toc441839695"/>
      <w:bookmarkStart w:id="966" w:name="_Toc441839696"/>
      <w:bookmarkStart w:id="967" w:name="_Toc441839697"/>
      <w:bookmarkStart w:id="968" w:name="_Toc441839698"/>
      <w:bookmarkStart w:id="969" w:name="_Toc441839699"/>
      <w:bookmarkStart w:id="970" w:name="_Toc441839700"/>
      <w:bookmarkStart w:id="971" w:name="_Toc441839701"/>
      <w:bookmarkStart w:id="972" w:name="_Toc441839702"/>
      <w:bookmarkStart w:id="973" w:name="_Toc441839703"/>
      <w:bookmarkStart w:id="974" w:name="_Toc441839704"/>
      <w:bookmarkStart w:id="975" w:name="_Toc441839705"/>
      <w:bookmarkStart w:id="976" w:name="_Toc441839706"/>
      <w:bookmarkStart w:id="977" w:name="_Toc441839707"/>
      <w:bookmarkStart w:id="978" w:name="_Toc441839708"/>
      <w:bookmarkStart w:id="979" w:name="_Toc441839709"/>
      <w:bookmarkStart w:id="980" w:name="_Toc441839710"/>
      <w:bookmarkStart w:id="981" w:name="_Toc441839711"/>
      <w:bookmarkStart w:id="982" w:name="_Toc441839712"/>
      <w:bookmarkStart w:id="983" w:name="_Toc441839713"/>
      <w:bookmarkStart w:id="984" w:name="_Toc441839714"/>
      <w:bookmarkStart w:id="985" w:name="_Toc441839715"/>
      <w:bookmarkStart w:id="986" w:name="_Toc441839716"/>
      <w:bookmarkStart w:id="987" w:name="_Toc441839717"/>
      <w:bookmarkStart w:id="988" w:name="_Toc441839718"/>
      <w:bookmarkStart w:id="989" w:name="_Toc441839719"/>
      <w:bookmarkStart w:id="990" w:name="_Toc441839720"/>
      <w:bookmarkStart w:id="991" w:name="_Toc441839721"/>
      <w:bookmarkStart w:id="992" w:name="_Toc441839722"/>
      <w:bookmarkStart w:id="993" w:name="_Toc441839723"/>
      <w:bookmarkStart w:id="994" w:name="_Toc441839724"/>
      <w:bookmarkStart w:id="995" w:name="_Toc441839725"/>
      <w:bookmarkStart w:id="996" w:name="_Toc441839726"/>
      <w:bookmarkStart w:id="997" w:name="_Toc441839727"/>
      <w:bookmarkStart w:id="998" w:name="_Toc441839728"/>
      <w:bookmarkStart w:id="999" w:name="_Toc441839729"/>
      <w:bookmarkStart w:id="1000" w:name="_Toc441839730"/>
      <w:bookmarkStart w:id="1001" w:name="_Toc441839731"/>
      <w:bookmarkStart w:id="1002" w:name="_Toc441839732"/>
      <w:bookmarkStart w:id="1003" w:name="_Toc441839733"/>
      <w:bookmarkStart w:id="1004" w:name="_Toc441839734"/>
      <w:bookmarkStart w:id="1005" w:name="_Toc441839735"/>
      <w:bookmarkStart w:id="1006" w:name="_Toc441839736"/>
      <w:bookmarkStart w:id="1007" w:name="_Toc441839737"/>
      <w:bookmarkStart w:id="1008" w:name="_Toc441839738"/>
      <w:bookmarkStart w:id="1009" w:name="_Toc441839739"/>
      <w:bookmarkStart w:id="1010" w:name="_Toc370940540"/>
      <w:bookmarkStart w:id="1011" w:name="_Toc370940870"/>
      <w:bookmarkStart w:id="1012" w:name="_Toc441839740"/>
      <w:bookmarkStart w:id="1013" w:name="_Toc441839741"/>
      <w:bookmarkStart w:id="1014" w:name="_Toc441839742"/>
      <w:bookmarkStart w:id="1015" w:name="_Toc441839743"/>
      <w:bookmarkStart w:id="1016" w:name="_Toc441839744"/>
      <w:bookmarkStart w:id="1017" w:name="_Toc441839745"/>
      <w:bookmarkStart w:id="1018" w:name="_Toc441839746"/>
      <w:bookmarkStart w:id="1019" w:name="_Toc441839747"/>
      <w:bookmarkStart w:id="1020" w:name="_Toc441839748"/>
      <w:bookmarkStart w:id="1021" w:name="_Toc441839749"/>
      <w:bookmarkStart w:id="1022" w:name="_Toc441839750"/>
      <w:bookmarkStart w:id="1023" w:name="_Toc441839751"/>
      <w:bookmarkStart w:id="1024" w:name="_Toc441839752"/>
      <w:bookmarkStart w:id="1025" w:name="_Toc441839753"/>
      <w:bookmarkStart w:id="1026" w:name="_Toc441839754"/>
      <w:bookmarkStart w:id="1027" w:name="_Toc441839755"/>
      <w:bookmarkStart w:id="1028" w:name="_Toc441839756"/>
      <w:bookmarkStart w:id="1029" w:name="_Toc441839757"/>
      <w:bookmarkStart w:id="1030" w:name="_Toc441839758"/>
      <w:bookmarkStart w:id="1031" w:name="_Toc441839759"/>
      <w:bookmarkStart w:id="1032" w:name="_Toc441839760"/>
      <w:bookmarkStart w:id="1033" w:name="_Toc441839761"/>
      <w:bookmarkStart w:id="1034" w:name="_Toc441839762"/>
      <w:bookmarkStart w:id="1035" w:name="_Toc441839763"/>
      <w:bookmarkStart w:id="1036" w:name="_Toc441839764"/>
      <w:bookmarkStart w:id="1037" w:name="_Toc441839765"/>
      <w:bookmarkStart w:id="1038" w:name="_Toc441839766"/>
      <w:bookmarkStart w:id="1039" w:name="_Toc441839767"/>
      <w:bookmarkStart w:id="1040" w:name="_Toc441839768"/>
      <w:bookmarkStart w:id="1041" w:name="_Toc441839769"/>
      <w:bookmarkStart w:id="1042" w:name="_Toc441839770"/>
      <w:bookmarkStart w:id="1043" w:name="_Toc441839771"/>
      <w:bookmarkStart w:id="1044" w:name="_Toc441839772"/>
      <w:bookmarkStart w:id="1045" w:name="_Toc441839773"/>
      <w:bookmarkStart w:id="1046" w:name="_Toc441839774"/>
      <w:bookmarkStart w:id="1047" w:name="_Toc441839775"/>
      <w:bookmarkStart w:id="1048" w:name="_Toc441839776"/>
      <w:bookmarkStart w:id="1049" w:name="_Toc441839777"/>
      <w:bookmarkStart w:id="1050" w:name="_Toc441839778"/>
      <w:bookmarkStart w:id="1051" w:name="_Toc441839779"/>
      <w:bookmarkStart w:id="1052" w:name="_Toc441839780"/>
      <w:bookmarkStart w:id="1053" w:name="_Toc441839781"/>
      <w:bookmarkStart w:id="1054" w:name="_Toc441839782"/>
      <w:bookmarkStart w:id="1055" w:name="_Toc441839783"/>
      <w:bookmarkStart w:id="1056" w:name="_Toc441839784"/>
      <w:bookmarkStart w:id="1057" w:name="_Toc441839785"/>
      <w:bookmarkStart w:id="1058" w:name="_Toc441839786"/>
      <w:bookmarkStart w:id="1059" w:name="_Toc441839787"/>
      <w:bookmarkStart w:id="1060" w:name="_Toc441839788"/>
      <w:bookmarkStart w:id="1061" w:name="_Toc441839789"/>
      <w:bookmarkStart w:id="1062" w:name="_Toc441839790"/>
      <w:bookmarkStart w:id="1063" w:name="_Toc441839791"/>
      <w:bookmarkStart w:id="1064" w:name="_Toc441839792"/>
      <w:bookmarkStart w:id="1065" w:name="_Toc441839793"/>
      <w:bookmarkStart w:id="1066" w:name="_Toc441839794"/>
      <w:bookmarkStart w:id="1067" w:name="_Toc441839795"/>
      <w:bookmarkStart w:id="1068" w:name="_Toc441839796"/>
      <w:bookmarkStart w:id="1069" w:name="_Toc441839797"/>
      <w:bookmarkStart w:id="1070" w:name="_Toc441839798"/>
      <w:bookmarkStart w:id="1071" w:name="_Toc441839799"/>
      <w:bookmarkStart w:id="1072" w:name="_Toc441839800"/>
      <w:bookmarkStart w:id="1073" w:name="_Toc441839801"/>
      <w:bookmarkStart w:id="1074" w:name="_Toc441839802"/>
      <w:bookmarkStart w:id="1075" w:name="_Toc441839803"/>
      <w:bookmarkStart w:id="1076" w:name="_Toc441839804"/>
      <w:bookmarkStart w:id="1077" w:name="_Toc441839805"/>
      <w:bookmarkStart w:id="1078" w:name="_Toc441839806"/>
      <w:bookmarkStart w:id="1079" w:name="_Toc441839807"/>
      <w:bookmarkStart w:id="1080" w:name="_Toc441839808"/>
      <w:bookmarkStart w:id="1081" w:name="_Toc441839809"/>
      <w:bookmarkStart w:id="1082" w:name="_Toc441839810"/>
      <w:bookmarkStart w:id="1083" w:name="_Toc441839811"/>
      <w:bookmarkStart w:id="1084" w:name="_Toc441839812"/>
      <w:bookmarkStart w:id="1085" w:name="_Toc441839813"/>
      <w:bookmarkStart w:id="1086" w:name="_Toc441839814"/>
      <w:bookmarkStart w:id="1087" w:name="_Toc441839815"/>
      <w:bookmarkStart w:id="1088" w:name="_Toc441839816"/>
      <w:bookmarkStart w:id="1089" w:name="_Toc441839817"/>
      <w:bookmarkStart w:id="1090" w:name="_Toc441839818"/>
      <w:bookmarkStart w:id="1091" w:name="_Toc441839819"/>
      <w:bookmarkStart w:id="1092" w:name="_Toc441839820"/>
      <w:bookmarkStart w:id="1093" w:name="_Toc441839821"/>
      <w:bookmarkStart w:id="1094" w:name="_Toc441839822"/>
      <w:bookmarkStart w:id="1095" w:name="_Toc441839823"/>
      <w:bookmarkStart w:id="1096" w:name="_Toc441839824"/>
      <w:bookmarkStart w:id="1097" w:name="_Toc441839825"/>
      <w:bookmarkStart w:id="1098" w:name="_Toc441839826"/>
      <w:bookmarkStart w:id="1099" w:name="_Toc441839827"/>
      <w:bookmarkStart w:id="1100" w:name="_Toc441839828"/>
      <w:bookmarkStart w:id="1101" w:name="_Toc441839829"/>
      <w:bookmarkStart w:id="1102" w:name="_Toc441839830"/>
      <w:bookmarkStart w:id="1103" w:name="_Toc441839831"/>
      <w:bookmarkStart w:id="1104" w:name="_Toc441839832"/>
      <w:bookmarkStart w:id="1105" w:name="_Toc441839833"/>
      <w:bookmarkStart w:id="1106" w:name="_Toc441839834"/>
      <w:bookmarkStart w:id="1107" w:name="_Toc441839835"/>
      <w:bookmarkStart w:id="1108" w:name="_Toc441839836"/>
      <w:bookmarkStart w:id="1109" w:name="_Toc441839837"/>
      <w:bookmarkStart w:id="1110" w:name="_Toc441839838"/>
      <w:bookmarkStart w:id="1111" w:name="_Toc441839839"/>
      <w:bookmarkStart w:id="1112" w:name="_Toc441839840"/>
      <w:bookmarkStart w:id="1113" w:name="_Toc441839841"/>
      <w:bookmarkStart w:id="1114" w:name="_Toc441839842"/>
      <w:bookmarkStart w:id="1115" w:name="_Toc441839843"/>
      <w:bookmarkStart w:id="1116" w:name="_Toc441839844"/>
      <w:bookmarkStart w:id="1117" w:name="_Toc441839845"/>
      <w:bookmarkStart w:id="1118" w:name="_Toc441839846"/>
      <w:bookmarkStart w:id="1119" w:name="_Toc441839847"/>
      <w:bookmarkStart w:id="1120" w:name="_Toc441839848"/>
      <w:bookmarkStart w:id="1121" w:name="_Toc441839849"/>
      <w:bookmarkStart w:id="1122" w:name="_Toc441839850"/>
      <w:bookmarkStart w:id="1123" w:name="_Toc441839851"/>
      <w:bookmarkStart w:id="1124" w:name="_Toc441839852"/>
      <w:bookmarkStart w:id="1125" w:name="_Toc441839853"/>
      <w:bookmarkStart w:id="1126" w:name="_Toc441839854"/>
      <w:bookmarkStart w:id="1127" w:name="_Toc441839855"/>
      <w:bookmarkStart w:id="1128" w:name="_Toc441839856"/>
      <w:bookmarkStart w:id="1129" w:name="_Toc441839857"/>
      <w:bookmarkStart w:id="1130" w:name="_Toc441839858"/>
      <w:bookmarkStart w:id="1131" w:name="_Toc441839859"/>
      <w:bookmarkStart w:id="1132" w:name="_Toc441839860"/>
      <w:bookmarkStart w:id="1133" w:name="_Toc441839861"/>
      <w:bookmarkStart w:id="1134" w:name="_Toc441839862"/>
      <w:bookmarkStart w:id="1135" w:name="_Toc441839863"/>
      <w:bookmarkStart w:id="1136" w:name="_Toc441839864"/>
      <w:bookmarkStart w:id="1137" w:name="_Toc441839865"/>
      <w:bookmarkStart w:id="1138" w:name="_Toc441839866"/>
      <w:bookmarkStart w:id="1139" w:name="_Toc441839867"/>
      <w:bookmarkStart w:id="1140" w:name="_Toc441839868"/>
      <w:bookmarkStart w:id="1141" w:name="_Toc441839869"/>
      <w:bookmarkStart w:id="1142" w:name="_Toc441839870"/>
      <w:bookmarkStart w:id="1143" w:name="_Toc441839871"/>
      <w:bookmarkStart w:id="1144" w:name="_Toc441839872"/>
      <w:bookmarkStart w:id="1145" w:name="_Toc441839873"/>
      <w:bookmarkStart w:id="1146" w:name="_Toc441839874"/>
      <w:bookmarkStart w:id="1147" w:name="_Toc441839875"/>
      <w:bookmarkStart w:id="1148" w:name="_Toc441839876"/>
      <w:bookmarkStart w:id="1149" w:name="_Toc441839877"/>
      <w:bookmarkStart w:id="1150" w:name="_Toc441839878"/>
      <w:bookmarkStart w:id="1151" w:name="_Toc441839879"/>
      <w:bookmarkStart w:id="1152" w:name="_Toc441839880"/>
      <w:bookmarkStart w:id="1153" w:name="_Toc441839881"/>
      <w:bookmarkStart w:id="1154" w:name="_Toc441839882"/>
      <w:bookmarkStart w:id="1155" w:name="_Toc441839883"/>
      <w:bookmarkStart w:id="1156" w:name="_Toc441839884"/>
      <w:bookmarkStart w:id="1157" w:name="_Toc441839885"/>
      <w:bookmarkStart w:id="1158" w:name="_Toc441839886"/>
      <w:bookmarkStart w:id="1159" w:name="_Toc441839887"/>
      <w:bookmarkStart w:id="1160" w:name="_Toc441839888"/>
      <w:bookmarkStart w:id="1161" w:name="_Toc441839889"/>
      <w:bookmarkStart w:id="1162" w:name="_Toc441839890"/>
      <w:bookmarkStart w:id="1163" w:name="_Toc441839891"/>
      <w:bookmarkStart w:id="1164" w:name="_Toc441839892"/>
      <w:bookmarkStart w:id="1165" w:name="_Toc441839893"/>
      <w:bookmarkStart w:id="1166" w:name="_Toc441839894"/>
      <w:bookmarkStart w:id="1167" w:name="_Toc441839895"/>
      <w:bookmarkStart w:id="1168" w:name="_Toc441839896"/>
      <w:bookmarkStart w:id="1169" w:name="_Toc441839897"/>
      <w:bookmarkStart w:id="1170" w:name="_Toc441839898"/>
      <w:bookmarkStart w:id="1171" w:name="_Toc441839899"/>
      <w:bookmarkStart w:id="1172" w:name="_Toc441839900"/>
      <w:bookmarkStart w:id="1173" w:name="_Toc441839901"/>
      <w:bookmarkStart w:id="1174" w:name="_Toc441839902"/>
      <w:bookmarkStart w:id="1175" w:name="_Toc441839903"/>
      <w:bookmarkStart w:id="1176" w:name="_Toc441839904"/>
      <w:bookmarkStart w:id="1177" w:name="_Toc441839905"/>
      <w:bookmarkStart w:id="1178" w:name="_Toc441839906"/>
      <w:bookmarkStart w:id="1179" w:name="_Toc441839907"/>
      <w:bookmarkStart w:id="1180" w:name="_Toc441839908"/>
      <w:bookmarkStart w:id="1181" w:name="_Toc441839909"/>
      <w:bookmarkStart w:id="1182" w:name="_Toc441839910"/>
      <w:bookmarkStart w:id="1183" w:name="_Toc441839911"/>
      <w:bookmarkStart w:id="1184" w:name="_Toc441839912"/>
      <w:bookmarkStart w:id="1185" w:name="_Toc441839913"/>
      <w:bookmarkStart w:id="1186" w:name="_Toc441839914"/>
      <w:bookmarkStart w:id="1187" w:name="_Toc441839915"/>
      <w:bookmarkStart w:id="1188" w:name="_Toc441839916"/>
      <w:bookmarkStart w:id="1189" w:name="_Toc441839917"/>
      <w:bookmarkStart w:id="1190" w:name="_Toc441839918"/>
      <w:bookmarkStart w:id="1191" w:name="_Toc441839919"/>
      <w:bookmarkStart w:id="1192" w:name="_Toc441839920"/>
      <w:bookmarkStart w:id="1193" w:name="_Toc441839921"/>
      <w:bookmarkStart w:id="1194" w:name="_Toc441839922"/>
      <w:bookmarkStart w:id="1195" w:name="_Toc441839923"/>
      <w:bookmarkStart w:id="1196" w:name="_Toc441839924"/>
      <w:bookmarkStart w:id="1197" w:name="_Toc441839925"/>
      <w:bookmarkStart w:id="1198" w:name="_Toc441839926"/>
      <w:bookmarkStart w:id="1199" w:name="_Toc441839927"/>
      <w:bookmarkStart w:id="1200" w:name="_Toc441839928"/>
      <w:bookmarkStart w:id="1201" w:name="_Toc441839929"/>
      <w:bookmarkStart w:id="1202" w:name="_Toc441839930"/>
      <w:bookmarkStart w:id="1203" w:name="_Toc441839931"/>
      <w:bookmarkStart w:id="1204" w:name="_Toc441839932"/>
      <w:bookmarkStart w:id="1205" w:name="_Toc441839933"/>
      <w:bookmarkStart w:id="1206" w:name="_Toc441839934"/>
      <w:bookmarkStart w:id="1207" w:name="_Toc441839935"/>
      <w:bookmarkStart w:id="1208" w:name="_Toc441839936"/>
      <w:bookmarkStart w:id="1209" w:name="_Toc441839937"/>
      <w:bookmarkStart w:id="1210" w:name="_Toc441839938"/>
      <w:bookmarkStart w:id="1211" w:name="_Toc441839939"/>
      <w:bookmarkStart w:id="1212" w:name="_Toc441839940"/>
      <w:bookmarkStart w:id="1213" w:name="_Toc441839941"/>
      <w:bookmarkStart w:id="1214" w:name="_Toc441839942"/>
      <w:bookmarkStart w:id="1215" w:name="_Toc441839943"/>
      <w:bookmarkStart w:id="1216" w:name="_Toc441839944"/>
      <w:bookmarkStart w:id="1217" w:name="_Toc441839945"/>
      <w:bookmarkStart w:id="1218" w:name="_Toc441839946"/>
      <w:bookmarkStart w:id="1219" w:name="_Toc441839947"/>
      <w:bookmarkStart w:id="1220" w:name="_Toc441839948"/>
      <w:bookmarkStart w:id="1221" w:name="_Toc441839949"/>
      <w:bookmarkStart w:id="1222" w:name="_Toc441839950"/>
      <w:bookmarkStart w:id="1223" w:name="_Toc441839951"/>
      <w:bookmarkStart w:id="1224" w:name="_Toc441839952"/>
      <w:bookmarkStart w:id="1225" w:name="_Toc441839953"/>
      <w:bookmarkStart w:id="1226" w:name="_Toc441839954"/>
      <w:bookmarkStart w:id="1227" w:name="_Toc441839955"/>
      <w:bookmarkStart w:id="1228" w:name="_Toc441839956"/>
      <w:bookmarkStart w:id="1229" w:name="_Toc441839957"/>
      <w:bookmarkStart w:id="1230" w:name="_Toc441839958"/>
      <w:bookmarkStart w:id="1231" w:name="_Toc441839959"/>
      <w:bookmarkStart w:id="1232" w:name="_Toc441839960"/>
      <w:bookmarkStart w:id="1233" w:name="_Toc441839961"/>
      <w:bookmarkStart w:id="1234" w:name="_Toc441839962"/>
      <w:bookmarkStart w:id="1235" w:name="_Toc441839963"/>
      <w:bookmarkStart w:id="1236" w:name="_Toc441839964"/>
      <w:bookmarkStart w:id="1237" w:name="_Toc441839965"/>
      <w:bookmarkStart w:id="1238" w:name="_Toc441839966"/>
      <w:bookmarkStart w:id="1239" w:name="_Toc441839967"/>
      <w:bookmarkStart w:id="1240" w:name="_Toc441839968"/>
      <w:bookmarkStart w:id="1241" w:name="_Toc441839969"/>
      <w:bookmarkStart w:id="1242" w:name="_Toc441839970"/>
      <w:bookmarkStart w:id="1243" w:name="_Toc441839971"/>
      <w:bookmarkStart w:id="1244" w:name="_Toc441839972"/>
      <w:bookmarkStart w:id="1245" w:name="_Toc441839973"/>
      <w:bookmarkStart w:id="1246" w:name="_Toc441839974"/>
      <w:bookmarkStart w:id="1247" w:name="_Toc441839975"/>
      <w:bookmarkStart w:id="1248" w:name="_Toc441839976"/>
      <w:bookmarkStart w:id="1249" w:name="_Toc441839977"/>
      <w:bookmarkStart w:id="1250" w:name="_Toc441839978"/>
      <w:bookmarkStart w:id="1251" w:name="_Toc441839979"/>
      <w:bookmarkStart w:id="1252" w:name="_Toc441839980"/>
      <w:bookmarkStart w:id="1253" w:name="_Toc441839981"/>
      <w:bookmarkStart w:id="1254" w:name="_Toc441839982"/>
      <w:bookmarkStart w:id="1255" w:name="_Toc441839983"/>
      <w:bookmarkStart w:id="1256" w:name="_Toc441839984"/>
      <w:bookmarkStart w:id="1257" w:name="_Toc441839985"/>
      <w:bookmarkStart w:id="1258" w:name="_Toc441839986"/>
      <w:bookmarkStart w:id="1259" w:name="_Toc441839987"/>
      <w:bookmarkStart w:id="1260" w:name="_Toc441839988"/>
      <w:bookmarkStart w:id="1261" w:name="_Toc441839989"/>
      <w:bookmarkStart w:id="1262" w:name="_Toc441839990"/>
      <w:bookmarkStart w:id="1263" w:name="_Toc441839991"/>
      <w:bookmarkStart w:id="1264" w:name="_Toc441839992"/>
      <w:bookmarkStart w:id="1265" w:name="_Toc441839993"/>
      <w:bookmarkStart w:id="1266" w:name="_Toc441839994"/>
      <w:bookmarkStart w:id="1267" w:name="_Toc441839995"/>
      <w:bookmarkStart w:id="1268" w:name="_Toc441839996"/>
      <w:bookmarkStart w:id="1269" w:name="_Toc441839997"/>
      <w:bookmarkStart w:id="1270" w:name="_Toc441839998"/>
      <w:bookmarkStart w:id="1271" w:name="_Toc441839999"/>
      <w:bookmarkStart w:id="1272" w:name="_Toc441840000"/>
      <w:bookmarkStart w:id="1273" w:name="_Toc441840001"/>
      <w:bookmarkStart w:id="1274" w:name="_Toc441840002"/>
      <w:bookmarkStart w:id="1275" w:name="_Toc441840003"/>
      <w:bookmarkStart w:id="1276" w:name="_Toc441840004"/>
      <w:bookmarkStart w:id="1277" w:name="_Toc441840005"/>
      <w:bookmarkStart w:id="1278" w:name="_Toc441840006"/>
      <w:bookmarkStart w:id="1279" w:name="_Toc441840007"/>
      <w:bookmarkStart w:id="1280" w:name="_Toc441840008"/>
      <w:bookmarkStart w:id="1281" w:name="_Toc441840009"/>
      <w:bookmarkStart w:id="1282" w:name="_Toc441840010"/>
      <w:bookmarkStart w:id="1283" w:name="_Toc441840011"/>
      <w:bookmarkStart w:id="1284" w:name="_Toc441840012"/>
      <w:bookmarkStart w:id="1285" w:name="_Toc441840013"/>
      <w:bookmarkStart w:id="1286" w:name="_Toc441840014"/>
      <w:bookmarkStart w:id="1287" w:name="_Toc441840015"/>
      <w:bookmarkStart w:id="1288" w:name="_Toc441840016"/>
      <w:bookmarkStart w:id="1289" w:name="_Toc441840017"/>
      <w:bookmarkStart w:id="1290" w:name="_Toc441840018"/>
      <w:bookmarkStart w:id="1291" w:name="_Toc441840019"/>
      <w:bookmarkStart w:id="1292" w:name="_Toc441840020"/>
      <w:bookmarkStart w:id="1293" w:name="_Toc441840021"/>
      <w:bookmarkStart w:id="1294" w:name="_Toc441840022"/>
      <w:bookmarkStart w:id="1295" w:name="_Toc441840023"/>
      <w:bookmarkStart w:id="1296" w:name="_Toc441840024"/>
      <w:bookmarkStart w:id="1297" w:name="_Toc441840025"/>
      <w:bookmarkStart w:id="1298" w:name="_Toc441840026"/>
      <w:bookmarkStart w:id="1299" w:name="_Toc441840027"/>
      <w:bookmarkStart w:id="1300" w:name="_Toc441840028"/>
      <w:bookmarkStart w:id="1301" w:name="_Toc441840029"/>
      <w:bookmarkStart w:id="1302" w:name="_Toc441840030"/>
      <w:bookmarkStart w:id="1303" w:name="_Toc441840031"/>
      <w:bookmarkStart w:id="1304" w:name="_Toc441840032"/>
      <w:bookmarkStart w:id="1305" w:name="_Toc441840033"/>
      <w:bookmarkStart w:id="1306" w:name="_Toc441840034"/>
      <w:bookmarkStart w:id="1307" w:name="_Toc441840035"/>
      <w:bookmarkStart w:id="1308" w:name="_Toc441840036"/>
      <w:bookmarkStart w:id="1309" w:name="_Toc441840037"/>
      <w:bookmarkStart w:id="1310" w:name="_Toc441840038"/>
      <w:bookmarkStart w:id="1311" w:name="_Toc441840039"/>
      <w:bookmarkStart w:id="1312" w:name="_Toc441840040"/>
      <w:bookmarkStart w:id="1313" w:name="_Toc441840041"/>
      <w:bookmarkStart w:id="1314" w:name="_Toc441840042"/>
      <w:bookmarkStart w:id="1315" w:name="_Toc441840043"/>
      <w:bookmarkStart w:id="1316" w:name="_Toc441840044"/>
      <w:bookmarkStart w:id="1317" w:name="_Toc441840045"/>
      <w:bookmarkStart w:id="1318" w:name="_Toc441840046"/>
      <w:bookmarkStart w:id="1319" w:name="_Toc441840047"/>
      <w:bookmarkStart w:id="1320" w:name="_Toc441840048"/>
      <w:bookmarkStart w:id="1321" w:name="_Toc88504115"/>
      <w:bookmarkEnd w:id="954"/>
      <w:bookmarkEnd w:id="955"/>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r w:rsidRPr="003F4B1F">
        <w:lastRenderedPageBreak/>
        <w:t>Functionalities</w:t>
      </w:r>
      <w:bookmarkEnd w:id="1321"/>
    </w:p>
    <w:p w14:paraId="294AC522" w14:textId="77777777" w:rsidR="007757EA" w:rsidRPr="003F4B1F" w:rsidRDefault="008E7375" w:rsidP="007757EA">
      <w:pPr>
        <w:pStyle w:val="Heading3"/>
      </w:pPr>
      <w:bookmarkStart w:id="1322" w:name="_Toc88504116"/>
      <w:r w:rsidRPr="003F4B1F">
        <w:t>Trigger HA Configuration</w:t>
      </w:r>
      <w:bookmarkEnd w:id="1322"/>
    </w:p>
    <w:p w14:paraId="34796E36" w14:textId="77777777" w:rsidR="005F322F" w:rsidRPr="003F4B1F" w:rsidRDefault="008E7375" w:rsidP="005F322F">
      <w:r w:rsidRPr="003F4B1F">
        <w:t>The backend can request the current version from the HA.</w:t>
      </w:r>
    </w:p>
    <w:p w14:paraId="3185E4AF" w14:textId="77777777" w:rsidR="003A3C92" w:rsidRPr="003F4B1F" w:rsidRDefault="008E7375" w:rsidP="005F322F">
      <w:r w:rsidRPr="003F4B1F">
        <w:t xml:space="preserve">The backend sends a </w:t>
      </w:r>
      <w:r w:rsidR="00AC268B" w:rsidRPr="003F4B1F">
        <w:rPr>
          <w:rStyle w:val="CodeBig"/>
        </w:rPr>
        <w:t>POST</w:t>
      </w:r>
      <w:r w:rsidRPr="003F4B1F">
        <w:t xml:space="preserve"> to resource “</w:t>
      </w:r>
      <w:r w:rsidR="00AC268B" w:rsidRPr="003F4B1F">
        <w:rPr>
          <w:rStyle w:val="CodeBig"/>
        </w:rPr>
        <w:t>haConfigRetrigger</w:t>
      </w:r>
      <w:r w:rsidRPr="003F4B1F">
        <w:t>”</w:t>
      </w:r>
      <w:r w:rsidR="00C2371A" w:rsidRPr="003F4B1F">
        <w:t xml:space="preserve"> using content type CONFIGRETRIGGER</w:t>
      </w:r>
      <w:r w:rsidRPr="003F4B1F">
        <w:t xml:space="preserve">. </w:t>
      </w:r>
      <w:r w:rsidR="003A3C92" w:rsidRPr="003F4B1F">
        <w:t xml:space="preserve">If the message is sent during an active transaction, the transactionID has to be included. </w:t>
      </w:r>
    </w:p>
    <w:p w14:paraId="78A2E9F5" w14:textId="77777777" w:rsidR="004E7C2E" w:rsidRPr="003F4B1F" w:rsidRDefault="008E7375" w:rsidP="005F322F">
      <w:r w:rsidRPr="003F4B1F">
        <w:t>The response will not contain any data</w:t>
      </w:r>
      <w:r w:rsidR="007950EE" w:rsidRPr="003F4B1F">
        <w:t>.</w:t>
      </w:r>
    </w:p>
    <w:p w14:paraId="1CF65AC9" w14:textId="77777777" w:rsidR="004E7C2E" w:rsidRPr="003F4B1F" w:rsidRDefault="004E7C2E" w:rsidP="005F322F"/>
    <w:p w14:paraId="32059162" w14:textId="77777777" w:rsidR="005F322F" w:rsidRPr="003F4B1F" w:rsidRDefault="008E7375" w:rsidP="005F322F">
      <w:pPr>
        <w:rPr>
          <w:i/>
        </w:rPr>
      </w:pPr>
      <w:r w:rsidRPr="003F4B1F">
        <w:rPr>
          <w:i/>
        </w:rPr>
        <w:t>Note: As the process of doing the inventory of the whole HA</w:t>
      </w:r>
      <w:r w:rsidR="00443419" w:rsidRPr="003F4B1F">
        <w:rPr>
          <w:i/>
        </w:rPr>
        <w:t xml:space="preserve"> configuration</w:t>
      </w:r>
      <w:r w:rsidRPr="003F4B1F">
        <w:rPr>
          <w:i/>
        </w:rPr>
        <w:t xml:space="preserve"> can take several seconds, the HA configuration is returned asynchronously with a separate NOTIFY message.</w:t>
      </w:r>
      <w:r w:rsidR="007950EE" w:rsidRPr="003F4B1F">
        <w:rPr>
          <w:i/>
        </w:rPr>
        <w:t xml:space="preserve"> The response is therefore only signaling that the trigger </w:t>
      </w:r>
      <w:r w:rsidR="00AA677F" w:rsidRPr="003F4B1F">
        <w:rPr>
          <w:i/>
        </w:rPr>
        <w:t>was</w:t>
      </w:r>
      <w:r w:rsidR="007950EE" w:rsidRPr="003F4B1F">
        <w:rPr>
          <w:i/>
        </w:rPr>
        <w:t xml:space="preserve"> accepted.</w:t>
      </w:r>
    </w:p>
    <w:p w14:paraId="1AA73791" w14:textId="77777777" w:rsidR="005F322F" w:rsidRPr="003F4B1F" w:rsidRDefault="005F322F" w:rsidP="005F322F"/>
    <w:p w14:paraId="1C0B7CC9" w14:textId="77777777" w:rsidR="002D4E89" w:rsidRPr="003F4B1F" w:rsidRDefault="002D4E89" w:rsidP="002D4E89">
      <w:pPr>
        <w:rPr>
          <w:b/>
          <w:bCs/>
        </w:rPr>
      </w:pPr>
      <w:r w:rsidRPr="003F4B1F">
        <w:rPr>
          <w:b/>
          <w:bCs/>
        </w:rPr>
        <w:t>Example:</w:t>
      </w:r>
    </w:p>
    <w:p w14:paraId="7FBEECF4" w14:textId="77777777" w:rsidR="002D4E89" w:rsidRPr="003F4B1F" w:rsidRDefault="002D4E89" w:rsidP="002D4E89">
      <w:pPr>
        <w:pStyle w:val="FormatvorlageLateinCourierNewKomplexCourierNewLatein9ptK1"/>
        <w:rPr>
          <w:rStyle w:val="Code"/>
        </w:rPr>
      </w:pPr>
      <w:r w:rsidRPr="003F4B1F">
        <w:rPr>
          <w:rStyle w:val="Code"/>
        </w:rPr>
        <w:t xml:space="preserve"># </w:t>
      </w:r>
      <w:r w:rsidR="00AC268B" w:rsidRPr="003F4B1F">
        <w:rPr>
          <w:rStyle w:val="Code"/>
        </w:rPr>
        <w:t>Post</w:t>
      </w:r>
    </w:p>
    <w:p w14:paraId="5A9546D9" w14:textId="77777777" w:rsidR="002D4E89" w:rsidRPr="003F4B1F" w:rsidRDefault="00AC268B" w:rsidP="002D4E89">
      <w:pPr>
        <w:pStyle w:val="FormatvorlageLateinCourierNewKomplexCourierNewLatein9ptK1"/>
        <w:rPr>
          <w:rStyle w:val="Code"/>
        </w:rPr>
      </w:pPr>
      <w:r w:rsidRPr="003F4B1F">
        <w:rPr>
          <w:rStyle w:val="Code"/>
        </w:rPr>
        <w:t>{</w:t>
      </w:r>
    </w:p>
    <w:p w14:paraId="2BCBD690" w14:textId="77777777" w:rsidR="002D4E89" w:rsidRPr="003F4B1F" w:rsidRDefault="00AC268B" w:rsidP="002D4E89">
      <w:pPr>
        <w:pStyle w:val="FormatvorlageLateinCourierNewKomplexCourierNewLatein9ptK1"/>
        <w:rPr>
          <w:rStyle w:val="Code"/>
        </w:rPr>
      </w:pPr>
      <w:r w:rsidRPr="003F4B1F">
        <w:rPr>
          <w:rStyle w:val="Code"/>
        </w:rPr>
        <w:t xml:space="preserve">  "sID"      : 1234,</w:t>
      </w:r>
    </w:p>
    <w:p w14:paraId="45F32316" w14:textId="77777777" w:rsidR="002D4E89" w:rsidRPr="003F4B1F" w:rsidRDefault="00AC268B" w:rsidP="002D4E89">
      <w:pPr>
        <w:pStyle w:val="FormatvorlageLateinCourierNewKomplexCourierNewLatein9ptK1"/>
        <w:rPr>
          <w:rStyle w:val="Code"/>
        </w:rPr>
      </w:pPr>
      <w:r w:rsidRPr="003F4B1F">
        <w:rPr>
          <w:rStyle w:val="Code"/>
        </w:rPr>
        <w:t xml:space="preserve">  "msgID"    : 82041120,</w:t>
      </w:r>
    </w:p>
    <w:p w14:paraId="1B95D57E" w14:textId="77777777" w:rsidR="002D4E89" w:rsidRPr="003F4B1F" w:rsidRDefault="00AC268B" w:rsidP="002D4E89">
      <w:pPr>
        <w:pStyle w:val="FormatvorlageLateinCourierNewKomplexCourierNewLatein9ptK1"/>
        <w:rPr>
          <w:rStyle w:val="Code"/>
        </w:rPr>
      </w:pPr>
      <w:r w:rsidRPr="003F4B1F">
        <w:rPr>
          <w:rStyle w:val="Code"/>
        </w:rPr>
        <w:t xml:space="preserve">  "resource" : "/fu/haConfigRetrigger",</w:t>
      </w:r>
    </w:p>
    <w:p w14:paraId="5E2BF5B9" w14:textId="77777777" w:rsidR="002D4E89" w:rsidRPr="003F4B1F" w:rsidRDefault="00AC268B" w:rsidP="002D4E89">
      <w:pPr>
        <w:pStyle w:val="FormatvorlageLateinCourierNewKomplexCourierNewLatein9ptK1"/>
        <w:rPr>
          <w:rStyle w:val="Code"/>
        </w:rPr>
      </w:pPr>
      <w:r w:rsidRPr="003F4B1F">
        <w:rPr>
          <w:rStyle w:val="Code"/>
        </w:rPr>
        <w:t xml:space="preserve">  "version"  : 2,</w:t>
      </w:r>
    </w:p>
    <w:p w14:paraId="577EA7D3" w14:textId="77777777" w:rsidR="002D4E89" w:rsidRPr="003F4B1F" w:rsidRDefault="00AC268B" w:rsidP="002D4E89">
      <w:pPr>
        <w:pStyle w:val="FormatvorlageLateinCourierNewKomplexCourierNewLatein9ptK1"/>
        <w:rPr>
          <w:rStyle w:val="Code"/>
        </w:rPr>
      </w:pPr>
      <w:r w:rsidRPr="003F4B1F">
        <w:rPr>
          <w:rStyle w:val="Code"/>
        </w:rPr>
        <w:t xml:space="preserve">  "action"   : "POST"</w:t>
      </w:r>
      <w:r w:rsidR="003A3C92" w:rsidRPr="003F4B1F">
        <w:rPr>
          <w:rStyle w:val="Code"/>
        </w:rPr>
        <w:t>,</w:t>
      </w:r>
    </w:p>
    <w:p w14:paraId="30F93FE4" w14:textId="77777777" w:rsidR="003A3C92" w:rsidRPr="003F4B1F" w:rsidRDefault="003A3C92" w:rsidP="003A3C92">
      <w:pPr>
        <w:pStyle w:val="FormatvorlageLateinCourierNewKomplexCourierNewLatein9ptK1"/>
        <w:rPr>
          <w:rStyle w:val="Code"/>
        </w:rPr>
      </w:pPr>
      <w:r w:rsidRPr="003F4B1F">
        <w:rPr>
          <w:rStyle w:val="Code"/>
        </w:rPr>
        <w:t xml:space="preserve">  "data"     :</w:t>
      </w:r>
    </w:p>
    <w:p w14:paraId="6514D96E" w14:textId="77777777" w:rsidR="003A3C92" w:rsidRPr="003F4B1F" w:rsidRDefault="003A3C92" w:rsidP="003A3C92">
      <w:pPr>
        <w:pStyle w:val="FormatvorlageLateinCourierNewKomplexCourierNewLatein9ptK1"/>
        <w:rPr>
          <w:rStyle w:val="Code"/>
        </w:rPr>
      </w:pPr>
      <w:r w:rsidRPr="003F4B1F">
        <w:rPr>
          <w:rStyle w:val="Code"/>
        </w:rPr>
        <w:t xml:space="preserve">  [</w:t>
      </w:r>
    </w:p>
    <w:p w14:paraId="6BE6355D" w14:textId="77777777" w:rsidR="003A3C92" w:rsidRPr="003F4B1F" w:rsidRDefault="003A3C92" w:rsidP="003A3C92">
      <w:pPr>
        <w:pStyle w:val="FormatvorlageLateinCourierNewKomplexCourierNewLatein9ptK1"/>
        <w:rPr>
          <w:rStyle w:val="Code"/>
        </w:rPr>
      </w:pPr>
      <w:r w:rsidRPr="003F4B1F">
        <w:rPr>
          <w:rStyle w:val="Code"/>
        </w:rPr>
        <w:t xml:space="preserve">    {</w:t>
      </w:r>
    </w:p>
    <w:p w14:paraId="799A19E8" w14:textId="77777777" w:rsidR="003A3C92" w:rsidRPr="003F4B1F" w:rsidRDefault="003A3C92" w:rsidP="003A3C92">
      <w:pPr>
        <w:pStyle w:val="FormatvorlageLateinCourierNewKomplexCourierNewLatein9ptK1"/>
        <w:rPr>
          <w:rStyle w:val="Code"/>
        </w:rPr>
      </w:pPr>
      <w:r w:rsidRPr="003F4B1F">
        <w:rPr>
          <w:rStyle w:val="Code"/>
        </w:rPr>
        <w:t xml:space="preserve">      "transactionID"  : 105230</w:t>
      </w:r>
    </w:p>
    <w:p w14:paraId="27E0D37E" w14:textId="77777777" w:rsidR="003A3C92" w:rsidRPr="003F4B1F" w:rsidRDefault="003A3C92" w:rsidP="003A3C92">
      <w:pPr>
        <w:pStyle w:val="FormatvorlageLateinCourierNewKomplexCourierNewLatein9ptK1"/>
        <w:rPr>
          <w:rStyle w:val="Code"/>
        </w:rPr>
      </w:pPr>
      <w:r w:rsidRPr="003F4B1F">
        <w:rPr>
          <w:rStyle w:val="Code"/>
        </w:rPr>
        <w:t xml:space="preserve">    }</w:t>
      </w:r>
    </w:p>
    <w:p w14:paraId="771E4623" w14:textId="77777777" w:rsidR="003A3C92" w:rsidRPr="003F4B1F" w:rsidRDefault="003A3C92" w:rsidP="002D4E89">
      <w:pPr>
        <w:pStyle w:val="FormatvorlageLateinCourierNewKomplexCourierNewLatein9ptK1"/>
        <w:rPr>
          <w:rStyle w:val="Code"/>
        </w:rPr>
      </w:pPr>
      <w:r w:rsidRPr="003F4B1F">
        <w:rPr>
          <w:rStyle w:val="Code"/>
        </w:rPr>
        <w:t xml:space="preserve">  ]</w:t>
      </w:r>
    </w:p>
    <w:p w14:paraId="5F75A3D9" w14:textId="77777777" w:rsidR="002D4E89" w:rsidRPr="003F4B1F" w:rsidRDefault="00AC268B" w:rsidP="002D4E89">
      <w:pPr>
        <w:pStyle w:val="FormatvorlageLateinCourierNewKomplexCourierNewLatein9ptK1"/>
        <w:rPr>
          <w:rStyle w:val="Code"/>
        </w:rPr>
      </w:pPr>
      <w:r w:rsidRPr="003F4B1F">
        <w:rPr>
          <w:rStyle w:val="Code"/>
        </w:rPr>
        <w:t>}</w:t>
      </w:r>
    </w:p>
    <w:p w14:paraId="3F1BB4D7" w14:textId="77777777" w:rsidR="002D4E89" w:rsidRPr="003F4B1F" w:rsidRDefault="002D4E89" w:rsidP="002D4E89">
      <w:pPr>
        <w:rPr>
          <w:rStyle w:val="Code"/>
        </w:rPr>
      </w:pPr>
    </w:p>
    <w:p w14:paraId="24F5835C" w14:textId="77777777" w:rsidR="002D4E89" w:rsidRPr="003F4B1F" w:rsidRDefault="00AC268B" w:rsidP="002D4E89">
      <w:pPr>
        <w:pStyle w:val="FormatvorlageLateinCourierNewKomplexCourierNewLatein9ptK1"/>
        <w:rPr>
          <w:rStyle w:val="Code"/>
        </w:rPr>
      </w:pPr>
      <w:r w:rsidRPr="003F4B1F">
        <w:rPr>
          <w:rStyle w:val="Code"/>
        </w:rPr>
        <w:t># Response OK</w:t>
      </w:r>
    </w:p>
    <w:p w14:paraId="79BD1F6F" w14:textId="77777777" w:rsidR="002D4E89" w:rsidRPr="003F4B1F" w:rsidRDefault="00AC268B" w:rsidP="002D4E89">
      <w:pPr>
        <w:pStyle w:val="FormatvorlageLateinCourierNewKomplexCourierNewLatein9ptK1"/>
        <w:rPr>
          <w:rStyle w:val="Code"/>
        </w:rPr>
      </w:pPr>
      <w:r w:rsidRPr="003F4B1F">
        <w:rPr>
          <w:rStyle w:val="Code"/>
        </w:rPr>
        <w:t>{</w:t>
      </w:r>
    </w:p>
    <w:p w14:paraId="676BDC4F" w14:textId="77777777" w:rsidR="002D4E89" w:rsidRPr="003F4B1F" w:rsidRDefault="00AC268B" w:rsidP="002D4E89">
      <w:pPr>
        <w:pStyle w:val="FormatvorlageLateinCourierNewKomplexCourierNewLatein9ptK1"/>
        <w:rPr>
          <w:rStyle w:val="Code"/>
        </w:rPr>
      </w:pPr>
      <w:r w:rsidRPr="003F4B1F">
        <w:rPr>
          <w:rStyle w:val="Code"/>
        </w:rPr>
        <w:t xml:space="preserve">  "sID"      : 1234,</w:t>
      </w:r>
    </w:p>
    <w:p w14:paraId="2FEFADA0" w14:textId="77777777" w:rsidR="002D4E89" w:rsidRPr="003F4B1F" w:rsidRDefault="00AC268B" w:rsidP="002D4E89">
      <w:pPr>
        <w:pStyle w:val="FormatvorlageLateinCourierNewKomplexCourierNewLatein9ptK1"/>
        <w:rPr>
          <w:rStyle w:val="Code"/>
        </w:rPr>
      </w:pPr>
      <w:r w:rsidRPr="003F4B1F">
        <w:rPr>
          <w:rStyle w:val="Code"/>
        </w:rPr>
        <w:t xml:space="preserve">  "msgID"    : 82041120,</w:t>
      </w:r>
    </w:p>
    <w:p w14:paraId="18E48E52" w14:textId="77777777" w:rsidR="002D4E89" w:rsidRPr="003F4B1F" w:rsidRDefault="00AC268B" w:rsidP="002D4E89">
      <w:pPr>
        <w:pStyle w:val="FormatvorlageLateinCourierNewKomplexCourierNewLatein9ptK1"/>
        <w:rPr>
          <w:rStyle w:val="Code"/>
        </w:rPr>
      </w:pPr>
      <w:r w:rsidRPr="003F4B1F">
        <w:rPr>
          <w:rStyle w:val="Code"/>
        </w:rPr>
        <w:t xml:space="preserve">  "resource" : "/fu/haConfigRetrigger",</w:t>
      </w:r>
    </w:p>
    <w:p w14:paraId="1334A64D" w14:textId="77777777" w:rsidR="002D4E89" w:rsidRPr="003F4B1F" w:rsidRDefault="00AC268B" w:rsidP="002D4E89">
      <w:pPr>
        <w:pStyle w:val="FormatvorlageLateinCourierNewKomplexCourierNewLatein9ptK1"/>
        <w:rPr>
          <w:rStyle w:val="Code"/>
        </w:rPr>
      </w:pPr>
      <w:r w:rsidRPr="003F4B1F">
        <w:rPr>
          <w:rStyle w:val="Code"/>
        </w:rPr>
        <w:t xml:space="preserve">  "version"  : 2,</w:t>
      </w:r>
    </w:p>
    <w:p w14:paraId="65DC8886" w14:textId="77777777" w:rsidR="002D4E89" w:rsidRPr="003F4B1F" w:rsidRDefault="00AC268B" w:rsidP="000F0A5E">
      <w:pPr>
        <w:pStyle w:val="FormatvorlageLateinCourierNewKomplexCourierNewLatein9ptK1"/>
        <w:rPr>
          <w:rStyle w:val="Code"/>
        </w:rPr>
      </w:pPr>
      <w:r w:rsidRPr="003F4B1F">
        <w:rPr>
          <w:rStyle w:val="Code"/>
        </w:rPr>
        <w:t xml:space="preserve">  "action"   : "RESPONSE",</w:t>
      </w:r>
    </w:p>
    <w:p w14:paraId="586E717E" w14:textId="77777777" w:rsidR="002D4E89" w:rsidRPr="003F4B1F" w:rsidRDefault="00AC268B" w:rsidP="002D4E89">
      <w:pPr>
        <w:pStyle w:val="FormatvorlageLateinCourierNewKomplexCourierNewLatein9ptK1"/>
        <w:rPr>
          <w:rStyle w:val="Code"/>
        </w:rPr>
      </w:pPr>
      <w:r w:rsidRPr="003F4B1F">
        <w:rPr>
          <w:rStyle w:val="Code"/>
        </w:rPr>
        <w:t>}</w:t>
      </w:r>
    </w:p>
    <w:p w14:paraId="2004CF6F" w14:textId="77777777" w:rsidR="005F322F" w:rsidRPr="003F4B1F" w:rsidRDefault="005F322F" w:rsidP="005F322F"/>
    <w:p w14:paraId="739694EF" w14:textId="77777777" w:rsidR="000F0A5E" w:rsidRPr="003F4B1F" w:rsidRDefault="00AC268B" w:rsidP="000F0A5E">
      <w:pPr>
        <w:pStyle w:val="FormatvorlageLateinCourierNewKomplexCourierNewLatein9ptK1"/>
        <w:rPr>
          <w:rStyle w:val="Code"/>
        </w:rPr>
      </w:pPr>
      <w:r w:rsidRPr="003F4B1F">
        <w:rPr>
          <w:rStyle w:val="Code"/>
        </w:rPr>
        <w:t># Response ERROR</w:t>
      </w:r>
    </w:p>
    <w:p w14:paraId="72DC9D31" w14:textId="77777777" w:rsidR="000F0A5E" w:rsidRPr="003F4B1F" w:rsidRDefault="00AC268B" w:rsidP="000F0A5E">
      <w:pPr>
        <w:pStyle w:val="FormatvorlageLateinCourierNewKomplexCourierNewLatein9ptK1"/>
        <w:rPr>
          <w:rStyle w:val="Code"/>
        </w:rPr>
      </w:pPr>
      <w:r w:rsidRPr="003F4B1F">
        <w:rPr>
          <w:rStyle w:val="Code"/>
        </w:rPr>
        <w:t>{</w:t>
      </w:r>
    </w:p>
    <w:p w14:paraId="1487511F" w14:textId="77777777" w:rsidR="000F0A5E" w:rsidRPr="003F4B1F" w:rsidRDefault="00AC268B" w:rsidP="000F0A5E">
      <w:pPr>
        <w:pStyle w:val="FormatvorlageLateinCourierNewKomplexCourierNewLatein9ptK1"/>
        <w:rPr>
          <w:rStyle w:val="Code"/>
        </w:rPr>
      </w:pPr>
      <w:r w:rsidRPr="003F4B1F">
        <w:rPr>
          <w:rStyle w:val="Code"/>
        </w:rPr>
        <w:t xml:space="preserve">  "sID"      : 1234,</w:t>
      </w:r>
    </w:p>
    <w:p w14:paraId="263FD087" w14:textId="77777777" w:rsidR="000F0A5E" w:rsidRPr="003F4B1F" w:rsidRDefault="00AC268B" w:rsidP="000F0A5E">
      <w:pPr>
        <w:pStyle w:val="FormatvorlageLateinCourierNewKomplexCourierNewLatein9ptK1"/>
        <w:rPr>
          <w:rStyle w:val="Code"/>
        </w:rPr>
      </w:pPr>
      <w:r w:rsidRPr="003F4B1F">
        <w:rPr>
          <w:rStyle w:val="Code"/>
        </w:rPr>
        <w:t xml:space="preserve">  "msgID"    : 82041120,</w:t>
      </w:r>
    </w:p>
    <w:p w14:paraId="792FA2B5" w14:textId="77777777" w:rsidR="000F0A5E" w:rsidRPr="003F4B1F" w:rsidRDefault="00AC268B" w:rsidP="000F0A5E">
      <w:pPr>
        <w:pStyle w:val="FormatvorlageLateinCourierNewKomplexCourierNewLatein9ptK1"/>
        <w:rPr>
          <w:rStyle w:val="Code"/>
        </w:rPr>
      </w:pPr>
      <w:r w:rsidRPr="003F4B1F">
        <w:rPr>
          <w:rStyle w:val="Code"/>
        </w:rPr>
        <w:t xml:space="preserve">  "resource" : "/fu/haConfigRetrigger",</w:t>
      </w:r>
    </w:p>
    <w:p w14:paraId="3381E786" w14:textId="77777777" w:rsidR="000F0A5E" w:rsidRPr="003F4B1F" w:rsidRDefault="00AC268B" w:rsidP="000F0A5E">
      <w:pPr>
        <w:pStyle w:val="FormatvorlageLateinCourierNewKomplexCourierNewLatein9ptK1"/>
        <w:rPr>
          <w:rStyle w:val="Code"/>
        </w:rPr>
      </w:pPr>
      <w:r w:rsidRPr="003F4B1F">
        <w:rPr>
          <w:rStyle w:val="Code"/>
        </w:rPr>
        <w:t xml:space="preserve">  "version"  : 2,</w:t>
      </w:r>
    </w:p>
    <w:p w14:paraId="199BDD91" w14:textId="77777777" w:rsidR="000F0A5E" w:rsidRPr="003F4B1F" w:rsidRDefault="00AC268B" w:rsidP="000F0A5E">
      <w:pPr>
        <w:pStyle w:val="FormatvorlageLateinCourierNewKomplexCourierNewLatein9ptK1"/>
        <w:rPr>
          <w:rStyle w:val="Code"/>
        </w:rPr>
      </w:pPr>
      <w:r w:rsidRPr="003F4B1F">
        <w:rPr>
          <w:rStyle w:val="Code"/>
        </w:rPr>
        <w:t xml:space="preserve">  "action"   : "RESPONSE",</w:t>
      </w:r>
    </w:p>
    <w:p w14:paraId="0B8FCE02" w14:textId="77777777" w:rsidR="000F0A5E" w:rsidRPr="003F4B1F" w:rsidRDefault="00AC268B" w:rsidP="000F0A5E">
      <w:pPr>
        <w:pStyle w:val="FormatvorlageLateinCourierNewKomplexCourierNewLatein9ptK1"/>
        <w:rPr>
          <w:rStyle w:val="Code"/>
        </w:rPr>
      </w:pPr>
      <w:r w:rsidRPr="003F4B1F">
        <w:rPr>
          <w:rStyle w:val="Code"/>
        </w:rPr>
        <w:t xml:space="preserve">  "code"     : 400</w:t>
      </w:r>
    </w:p>
    <w:p w14:paraId="26DEDD66" w14:textId="77777777" w:rsidR="000F0A5E" w:rsidRPr="003F4B1F" w:rsidRDefault="00AC268B" w:rsidP="000F0A5E">
      <w:pPr>
        <w:pStyle w:val="FormatvorlageLateinCourierNewKomplexCourierNewLatein9ptK1"/>
        <w:rPr>
          <w:rStyle w:val="Code"/>
        </w:rPr>
      </w:pPr>
      <w:r w:rsidRPr="003F4B1F">
        <w:rPr>
          <w:rStyle w:val="Code"/>
        </w:rPr>
        <w:t>}</w:t>
      </w:r>
    </w:p>
    <w:p w14:paraId="4EE04E26" w14:textId="77777777" w:rsidR="000F0A5E" w:rsidRPr="003F4B1F" w:rsidRDefault="000F0A5E" w:rsidP="000F0A5E"/>
    <w:p w14:paraId="0E22D535" w14:textId="77777777" w:rsidR="000F0A5E" w:rsidRPr="003F4B1F" w:rsidRDefault="000F0A5E" w:rsidP="005F322F"/>
    <w:p w14:paraId="695A1E14" w14:textId="77777777" w:rsidR="006A08EE" w:rsidRPr="003F4B1F" w:rsidRDefault="008E7375">
      <w:r w:rsidRPr="003F4B1F">
        <w:br w:type="page"/>
      </w:r>
    </w:p>
    <w:p w14:paraId="4140DE93" w14:textId="77777777" w:rsidR="006A08EE" w:rsidRPr="003F4B1F" w:rsidRDefault="008E7375" w:rsidP="006A08EE">
      <w:pPr>
        <w:pStyle w:val="Heading3"/>
      </w:pPr>
      <w:bookmarkStart w:id="1323" w:name="_Toc88504117"/>
      <w:r w:rsidRPr="003F4B1F">
        <w:lastRenderedPageBreak/>
        <w:t>Notify HA Configuration</w:t>
      </w:r>
      <w:bookmarkEnd w:id="1323"/>
    </w:p>
    <w:p w14:paraId="70A78A29" w14:textId="77777777" w:rsidR="005C351E" w:rsidRPr="003F4B1F" w:rsidRDefault="008E7375" w:rsidP="005C351E">
      <w:r w:rsidRPr="003F4B1F">
        <w:t>The COM sends a notification about its configuration once the connection HCA&lt;-&gt;COM is established for the first time after restart or after it receives a haConfigRetrigger message.</w:t>
      </w:r>
    </w:p>
    <w:p w14:paraId="666C4226" w14:textId="77777777" w:rsidR="005C351E" w:rsidRPr="003F4B1F" w:rsidRDefault="005C351E" w:rsidP="005C351E"/>
    <w:p w14:paraId="6232A45D" w14:textId="77777777" w:rsidR="005C351E" w:rsidRPr="003F4B1F" w:rsidRDefault="008E7375" w:rsidP="005C351E">
      <w:r w:rsidRPr="003F4B1F">
        <w:t>The notification from the resource “</w:t>
      </w:r>
      <w:r w:rsidR="00AC268B" w:rsidRPr="003F4B1F">
        <w:rPr>
          <w:rStyle w:val="CodeBig"/>
        </w:rPr>
        <w:t>haConfig</w:t>
      </w:r>
      <w:r w:rsidRPr="003F4B1F">
        <w:t xml:space="preserve">” will contain a list of elements of the content type </w:t>
      </w:r>
      <w:r w:rsidR="00AC268B" w:rsidRPr="003F4B1F">
        <w:rPr>
          <w:rStyle w:val="CodeBig"/>
        </w:rPr>
        <w:t>HACONFIG</w:t>
      </w:r>
      <w:r w:rsidRPr="003F4B1F">
        <w:t>.</w:t>
      </w:r>
    </w:p>
    <w:p w14:paraId="4BD86797" w14:textId="77777777" w:rsidR="006A08EE" w:rsidRPr="003F4B1F" w:rsidRDefault="006A08EE" w:rsidP="006A08EE"/>
    <w:p w14:paraId="480AE399" w14:textId="77777777" w:rsidR="006A08EE" w:rsidRPr="003F4B1F" w:rsidRDefault="008E7375" w:rsidP="006A08EE">
      <w:pPr>
        <w:rPr>
          <w:b/>
          <w:bCs/>
        </w:rPr>
      </w:pPr>
      <w:r w:rsidRPr="003F4B1F">
        <w:rPr>
          <w:b/>
          <w:bCs/>
        </w:rPr>
        <w:t>Example:</w:t>
      </w:r>
    </w:p>
    <w:p w14:paraId="64CA32F5" w14:textId="77777777" w:rsidR="006A08EE" w:rsidRPr="003F4B1F" w:rsidRDefault="00AC268B" w:rsidP="006A08EE">
      <w:pPr>
        <w:pStyle w:val="FormatvorlageLateinCourierNewKomplexCourierNewLatein9ptK1"/>
        <w:rPr>
          <w:rStyle w:val="Code"/>
        </w:rPr>
      </w:pPr>
      <w:r w:rsidRPr="003F4B1F">
        <w:rPr>
          <w:rStyle w:val="Code"/>
        </w:rPr>
        <w:t># Notification</w:t>
      </w:r>
    </w:p>
    <w:p w14:paraId="3C11BAB2" w14:textId="77777777" w:rsidR="006A08EE" w:rsidRPr="003F4B1F" w:rsidRDefault="00AC268B" w:rsidP="006A08EE">
      <w:pPr>
        <w:pStyle w:val="FormatvorlageLateinCourierNewKomplexCourierNewLatein9ptK1"/>
        <w:rPr>
          <w:rStyle w:val="Code"/>
        </w:rPr>
      </w:pPr>
      <w:r w:rsidRPr="003F4B1F">
        <w:rPr>
          <w:rStyle w:val="Code"/>
        </w:rPr>
        <w:t>{</w:t>
      </w:r>
    </w:p>
    <w:p w14:paraId="0F340267" w14:textId="77777777" w:rsidR="006A08EE" w:rsidRPr="003F4B1F" w:rsidRDefault="00AC268B" w:rsidP="006A08EE">
      <w:pPr>
        <w:pStyle w:val="FormatvorlageLateinCourierNewKomplexCourierNewLatein9ptK1"/>
        <w:rPr>
          <w:rStyle w:val="Code"/>
        </w:rPr>
      </w:pPr>
      <w:r w:rsidRPr="003F4B1F">
        <w:rPr>
          <w:rStyle w:val="Code"/>
        </w:rPr>
        <w:t xml:space="preserve">  "sID"      : 1234,</w:t>
      </w:r>
    </w:p>
    <w:p w14:paraId="594CE4AF" w14:textId="77777777" w:rsidR="006A08EE" w:rsidRPr="003F4B1F" w:rsidRDefault="00AC268B" w:rsidP="006A08EE">
      <w:pPr>
        <w:pStyle w:val="FormatvorlageLateinCourierNewKomplexCourierNewLatein9ptK1"/>
        <w:rPr>
          <w:rStyle w:val="Code"/>
        </w:rPr>
      </w:pPr>
      <w:r w:rsidRPr="003F4B1F">
        <w:rPr>
          <w:rStyle w:val="Code"/>
        </w:rPr>
        <w:t xml:space="preserve">  "msgID"    : 82042940,</w:t>
      </w:r>
    </w:p>
    <w:p w14:paraId="75EE0169" w14:textId="77777777" w:rsidR="006A08EE" w:rsidRPr="003F4B1F" w:rsidRDefault="00AC268B" w:rsidP="006A08EE">
      <w:pPr>
        <w:pStyle w:val="FormatvorlageLateinCourierNewKomplexCourierNewLatein9ptK1"/>
        <w:rPr>
          <w:rStyle w:val="Code"/>
        </w:rPr>
      </w:pPr>
      <w:r w:rsidRPr="003F4B1F">
        <w:rPr>
          <w:rStyle w:val="Code"/>
        </w:rPr>
        <w:t xml:space="preserve">  "resource" : "/fu/haConfig",</w:t>
      </w:r>
    </w:p>
    <w:p w14:paraId="46B9124E" w14:textId="77777777" w:rsidR="006A08EE" w:rsidRPr="003F4B1F" w:rsidRDefault="00AC268B" w:rsidP="006A08EE">
      <w:pPr>
        <w:pStyle w:val="FormatvorlageLateinCourierNewKomplexCourierNewLatein9ptK1"/>
        <w:rPr>
          <w:rStyle w:val="Code"/>
        </w:rPr>
      </w:pPr>
      <w:r w:rsidRPr="003F4B1F">
        <w:rPr>
          <w:rStyle w:val="Code"/>
        </w:rPr>
        <w:t xml:space="preserve">  "version"  : 2,</w:t>
      </w:r>
    </w:p>
    <w:p w14:paraId="4500093C" w14:textId="77777777" w:rsidR="006A08EE" w:rsidRPr="003F4B1F" w:rsidRDefault="00AC268B" w:rsidP="006A08EE">
      <w:pPr>
        <w:pStyle w:val="FormatvorlageLateinCourierNewKomplexCourierNewLatein9ptK1"/>
        <w:rPr>
          <w:rStyle w:val="Code"/>
        </w:rPr>
      </w:pPr>
      <w:r w:rsidRPr="003F4B1F">
        <w:rPr>
          <w:rStyle w:val="Code"/>
        </w:rPr>
        <w:t xml:space="preserve">  "action"   : "NOTIFY",</w:t>
      </w:r>
    </w:p>
    <w:p w14:paraId="2D6F26E7" w14:textId="77777777" w:rsidR="006A08EE" w:rsidRPr="003F4B1F" w:rsidRDefault="00AC268B" w:rsidP="006A08EE">
      <w:pPr>
        <w:pStyle w:val="FormatvorlageLateinCourierNewKomplexCourierNewLatein9ptK1"/>
        <w:rPr>
          <w:rStyle w:val="Code"/>
        </w:rPr>
      </w:pPr>
      <w:r w:rsidRPr="003F4B1F">
        <w:rPr>
          <w:rStyle w:val="Code"/>
        </w:rPr>
        <w:t xml:space="preserve">  "data"     :</w:t>
      </w:r>
    </w:p>
    <w:p w14:paraId="1C34392C" w14:textId="77777777" w:rsidR="006A08EE" w:rsidRPr="003F4B1F" w:rsidRDefault="00AC268B" w:rsidP="006A08EE">
      <w:pPr>
        <w:pStyle w:val="FormatvorlageLateinCourierNewKomplexCourierNewLatein9ptK1"/>
        <w:rPr>
          <w:rStyle w:val="Code"/>
        </w:rPr>
      </w:pPr>
      <w:r w:rsidRPr="003F4B1F">
        <w:rPr>
          <w:rStyle w:val="Code"/>
        </w:rPr>
        <w:t xml:space="preserve">  [</w:t>
      </w:r>
    </w:p>
    <w:p w14:paraId="1A820AE1"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09E80E91" w14:textId="77777777" w:rsidR="00CB4B4D" w:rsidRPr="003F4B1F" w:rsidRDefault="00AC268B" w:rsidP="00CB4B4D">
      <w:pPr>
        <w:pStyle w:val="FormatvorlageLateinCourierNewKomplexCourierNewLatein9ptK1"/>
        <w:rPr>
          <w:rStyle w:val="Code"/>
        </w:rPr>
      </w:pPr>
      <w:r w:rsidRPr="003F4B1F">
        <w:rPr>
          <w:rStyle w:val="Code"/>
        </w:rPr>
        <w:t xml:space="preserve">      "node"    : 177,</w:t>
      </w:r>
    </w:p>
    <w:p w14:paraId="26838654" w14:textId="77777777" w:rsidR="00CB4B4D" w:rsidRPr="003F4B1F" w:rsidRDefault="00AC268B" w:rsidP="00CB4B4D">
      <w:pPr>
        <w:pStyle w:val="FormatvorlageLateinCourierNewKomplexCourierNewLatein9ptK1"/>
        <w:rPr>
          <w:rStyle w:val="Code"/>
        </w:rPr>
      </w:pPr>
      <w:r w:rsidRPr="003F4B1F">
        <w:rPr>
          <w:rStyle w:val="Code"/>
        </w:rPr>
        <w:t xml:space="preserve">      "type"    : 0,</w:t>
      </w:r>
    </w:p>
    <w:p w14:paraId="1EC4FA17" w14:textId="77777777" w:rsidR="00CB4B4D" w:rsidRPr="003F4B1F" w:rsidRDefault="00AC268B" w:rsidP="00CB4B4D">
      <w:pPr>
        <w:pStyle w:val="FormatvorlageLateinCourierNewKomplexCourierNewLatein9ptK1"/>
        <w:rPr>
          <w:rStyle w:val="Code"/>
        </w:rPr>
      </w:pPr>
      <w:r w:rsidRPr="003F4B1F">
        <w:rPr>
          <w:rStyle w:val="Code"/>
        </w:rPr>
        <w:t xml:space="preserve">      "id"      : </w:t>
      </w:r>
      <w:r w:rsidR="007417B7" w:rsidRPr="003F4B1F">
        <w:rPr>
          <w:rStyle w:val="Code"/>
        </w:rPr>
        <w:t>660604</w:t>
      </w:r>
      <w:r w:rsidRPr="003F4B1F">
        <w:rPr>
          <w:rStyle w:val="Code"/>
        </w:rPr>
        <w:t>,</w:t>
      </w:r>
    </w:p>
    <w:p w14:paraId="05BB1954" w14:textId="77777777" w:rsidR="00CB4B4D" w:rsidRPr="003F4B1F" w:rsidRDefault="00AC268B" w:rsidP="00CB4B4D">
      <w:pPr>
        <w:pStyle w:val="FormatvorlageLateinCourierNewKomplexCourierNewLatein9ptK1"/>
        <w:rPr>
          <w:rStyle w:val="Code"/>
        </w:rPr>
      </w:pPr>
      <w:r w:rsidRPr="003F4B1F">
        <w:rPr>
          <w:rStyle w:val="Code"/>
        </w:rPr>
        <w:t xml:space="preserve">      "version" :</w:t>
      </w:r>
    </w:p>
    <w:p w14:paraId="75C75E3D"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7C77493C" w14:textId="77777777" w:rsidR="00CB4B4D" w:rsidRPr="003F4B1F" w:rsidRDefault="00AC268B" w:rsidP="00CB4B4D">
      <w:pPr>
        <w:pStyle w:val="FormatvorlageLateinCourierNewKomplexCourierNewLatein9ptK1"/>
        <w:rPr>
          <w:rStyle w:val="Code"/>
        </w:rPr>
      </w:pPr>
      <w:r w:rsidRPr="003F4B1F">
        <w:rPr>
          <w:rStyle w:val="Code"/>
        </w:rPr>
        <w:t xml:space="preserve">        "major"    : </w:t>
      </w:r>
      <w:r w:rsidR="002C6BEB" w:rsidRPr="003F4B1F">
        <w:rPr>
          <w:rStyle w:val="Code"/>
        </w:rPr>
        <w:t>1</w:t>
      </w:r>
      <w:r w:rsidRPr="003F4B1F">
        <w:rPr>
          <w:rStyle w:val="Code"/>
        </w:rPr>
        <w:t>,</w:t>
      </w:r>
    </w:p>
    <w:p w14:paraId="07418567" w14:textId="77777777" w:rsidR="00CB4B4D" w:rsidRPr="003F4B1F" w:rsidRDefault="00AC268B" w:rsidP="00CB4B4D">
      <w:pPr>
        <w:pStyle w:val="FormatvorlageLateinCourierNewKomplexCourierNewLatein9ptK1"/>
        <w:rPr>
          <w:rStyle w:val="Code"/>
        </w:rPr>
      </w:pPr>
      <w:r w:rsidRPr="003F4B1F">
        <w:rPr>
          <w:rStyle w:val="Code"/>
        </w:rPr>
        <w:t xml:space="preserve">        "minor"    : 9,</w:t>
      </w:r>
    </w:p>
    <w:p w14:paraId="77A7649B" w14:textId="77777777" w:rsidR="00CB4B4D" w:rsidRPr="003F4B1F" w:rsidRDefault="00AC268B" w:rsidP="00CB4B4D">
      <w:pPr>
        <w:pStyle w:val="FormatvorlageLateinCourierNewKomplexCourierNewLatein9ptK1"/>
        <w:rPr>
          <w:rStyle w:val="Code"/>
        </w:rPr>
      </w:pPr>
      <w:r w:rsidRPr="003F4B1F">
        <w:rPr>
          <w:rStyle w:val="Code"/>
        </w:rPr>
        <w:t xml:space="preserve">        "</w:t>
      </w:r>
      <w:r w:rsidR="00307829" w:rsidRPr="003F4B1F">
        <w:rPr>
          <w:rStyle w:val="Code"/>
        </w:rPr>
        <w:t>revision</w:t>
      </w:r>
      <w:r w:rsidRPr="003F4B1F">
        <w:rPr>
          <w:rStyle w:val="Code"/>
        </w:rPr>
        <w:t>" : 0,</w:t>
      </w:r>
    </w:p>
    <w:p w14:paraId="6BCB843E" w14:textId="77777777" w:rsidR="00CB4B4D" w:rsidRPr="003F4B1F" w:rsidRDefault="00AC268B" w:rsidP="00CB4B4D">
      <w:pPr>
        <w:pStyle w:val="FormatvorlageLateinCourierNewKomplexCourierNewLatein9ptK1"/>
        <w:rPr>
          <w:rStyle w:val="Code"/>
        </w:rPr>
      </w:pPr>
      <w:r w:rsidRPr="003F4B1F">
        <w:rPr>
          <w:rStyle w:val="Code"/>
        </w:rPr>
        <w:t xml:space="preserve">        "</w:t>
      </w:r>
      <w:r w:rsidR="00826DC1" w:rsidRPr="003F4B1F">
        <w:rPr>
          <w:rStyle w:val="Code"/>
        </w:rPr>
        <w:t>build</w:t>
      </w:r>
      <w:r w:rsidRPr="003F4B1F">
        <w:rPr>
          <w:rStyle w:val="Code"/>
        </w:rPr>
        <w:t>"</w:t>
      </w:r>
      <w:r w:rsidR="00826DC1" w:rsidRPr="003F4B1F">
        <w:rPr>
          <w:rStyle w:val="Code"/>
        </w:rPr>
        <w:t xml:space="preserve">   </w:t>
      </w:r>
      <w:r w:rsidRPr="003F4B1F">
        <w:rPr>
          <w:rStyle w:val="Code"/>
        </w:rPr>
        <w:t xml:space="preserve"> : </w:t>
      </w:r>
      <w:r w:rsidR="002C6BEB" w:rsidRPr="003F4B1F">
        <w:rPr>
          <w:rStyle w:val="Code"/>
        </w:rPr>
        <w:t>289322</w:t>
      </w:r>
    </w:p>
    <w:p w14:paraId="799D3B20" w14:textId="77777777" w:rsidR="00CB4B4D" w:rsidRPr="003F4B1F" w:rsidRDefault="00AC268B" w:rsidP="00CB4B4D">
      <w:pPr>
        <w:pStyle w:val="FormatvorlageLateinCourierNewKomplexCourierNewLatein9ptK1"/>
        <w:rPr>
          <w:rStyle w:val="Code"/>
        </w:rPr>
      </w:pPr>
      <w:r w:rsidRPr="003F4B1F">
        <w:rPr>
          <w:rStyle w:val="Code"/>
        </w:rPr>
        <w:t xml:space="preserve">      }</w:t>
      </w:r>
      <w:r w:rsidR="002C6BEB" w:rsidRPr="003F4B1F">
        <w:rPr>
          <w:rStyle w:val="Code"/>
        </w:rPr>
        <w:t>,</w:t>
      </w:r>
    </w:p>
    <w:p w14:paraId="1FF23D87" w14:textId="77777777" w:rsidR="002C6BEB" w:rsidRPr="003F4B1F" w:rsidRDefault="002C6BEB" w:rsidP="00CB4B4D">
      <w:pPr>
        <w:pStyle w:val="FormatvorlageLateinCourierNewKomplexCourierNewLatein9ptK1"/>
        <w:rPr>
          <w:rStyle w:val="Code"/>
        </w:rPr>
      </w:pPr>
      <w:r w:rsidRPr="003F4B1F">
        <w:rPr>
          <w:rStyle w:val="Code"/>
        </w:rPr>
        <w:t xml:space="preserve">      "capabilities" : ["UPDATEABLE","SELF_UPDATE"]</w:t>
      </w:r>
    </w:p>
    <w:p w14:paraId="2B2F241C"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4A890543"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059BB2EF" w14:textId="77777777" w:rsidR="00CB4B4D" w:rsidRPr="003F4B1F" w:rsidRDefault="00AC268B" w:rsidP="00CB4B4D">
      <w:pPr>
        <w:pStyle w:val="FormatvorlageLateinCourierNewKomplexCourierNewLatein9ptK1"/>
        <w:rPr>
          <w:rStyle w:val="Code"/>
        </w:rPr>
      </w:pPr>
      <w:r w:rsidRPr="003F4B1F">
        <w:rPr>
          <w:rStyle w:val="Code"/>
        </w:rPr>
        <w:t xml:space="preserve">      "node"    : 177,</w:t>
      </w:r>
    </w:p>
    <w:p w14:paraId="412C3B43" w14:textId="77777777" w:rsidR="00CB4B4D" w:rsidRPr="003F4B1F" w:rsidRDefault="00AC268B" w:rsidP="00CB4B4D">
      <w:pPr>
        <w:pStyle w:val="FormatvorlageLateinCourierNewKomplexCourierNewLatein9ptK1"/>
        <w:rPr>
          <w:rStyle w:val="Code"/>
        </w:rPr>
      </w:pPr>
      <w:r w:rsidRPr="003F4B1F">
        <w:rPr>
          <w:rStyle w:val="Code"/>
        </w:rPr>
        <w:t xml:space="preserve">      "type"    : 1,</w:t>
      </w:r>
    </w:p>
    <w:p w14:paraId="58EA5B45" w14:textId="77777777" w:rsidR="00CB4B4D" w:rsidRPr="003F4B1F" w:rsidRDefault="00AC268B" w:rsidP="00CB4B4D">
      <w:pPr>
        <w:pStyle w:val="FormatvorlageLateinCourierNewKomplexCourierNewLatein9ptK1"/>
        <w:rPr>
          <w:rStyle w:val="Code"/>
        </w:rPr>
      </w:pPr>
      <w:r w:rsidRPr="003F4B1F">
        <w:rPr>
          <w:rStyle w:val="Code"/>
        </w:rPr>
        <w:t xml:space="preserve">      "id"      : </w:t>
      </w:r>
      <w:r w:rsidR="007417B7" w:rsidRPr="003F4B1F">
        <w:rPr>
          <w:rStyle w:val="Code"/>
        </w:rPr>
        <w:t>160603</w:t>
      </w:r>
      <w:r w:rsidRPr="003F4B1F">
        <w:rPr>
          <w:rStyle w:val="Code"/>
        </w:rPr>
        <w:t>,</w:t>
      </w:r>
    </w:p>
    <w:p w14:paraId="31BC4F6B" w14:textId="77777777" w:rsidR="00CB4B4D" w:rsidRPr="003F4B1F" w:rsidRDefault="00AC268B" w:rsidP="00CB4B4D">
      <w:pPr>
        <w:pStyle w:val="FormatvorlageLateinCourierNewKomplexCourierNewLatein9ptK1"/>
        <w:rPr>
          <w:rStyle w:val="Code"/>
        </w:rPr>
      </w:pPr>
      <w:r w:rsidRPr="003F4B1F">
        <w:rPr>
          <w:rStyle w:val="Code"/>
        </w:rPr>
        <w:t xml:space="preserve">      "version" :</w:t>
      </w:r>
    </w:p>
    <w:p w14:paraId="203F7E2F"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3ED8A166" w14:textId="77777777" w:rsidR="00CB4B4D" w:rsidRPr="003F4B1F" w:rsidRDefault="00AC268B" w:rsidP="00CB4B4D">
      <w:pPr>
        <w:pStyle w:val="FormatvorlageLateinCourierNewKomplexCourierNewLatein9ptK1"/>
        <w:rPr>
          <w:rStyle w:val="Code"/>
        </w:rPr>
      </w:pPr>
      <w:r w:rsidRPr="003F4B1F">
        <w:rPr>
          <w:rStyle w:val="Code"/>
        </w:rPr>
        <w:t xml:space="preserve">        "major"    : 2,</w:t>
      </w:r>
    </w:p>
    <w:p w14:paraId="17B4951B" w14:textId="77777777" w:rsidR="00CB4B4D" w:rsidRPr="003F4B1F" w:rsidRDefault="00AC268B" w:rsidP="00CB4B4D">
      <w:pPr>
        <w:pStyle w:val="FormatvorlageLateinCourierNewKomplexCourierNewLatein9ptK1"/>
        <w:rPr>
          <w:rStyle w:val="Code"/>
        </w:rPr>
      </w:pPr>
      <w:r w:rsidRPr="003F4B1F">
        <w:rPr>
          <w:rStyle w:val="Code"/>
        </w:rPr>
        <w:t xml:space="preserve">        "minor"    : 0,</w:t>
      </w:r>
    </w:p>
    <w:p w14:paraId="05C8F87D" w14:textId="77777777" w:rsidR="00CB4B4D" w:rsidRPr="003F4B1F" w:rsidRDefault="00AC268B" w:rsidP="00CB4B4D">
      <w:pPr>
        <w:pStyle w:val="FormatvorlageLateinCourierNewKomplexCourierNewLatein9ptK1"/>
        <w:rPr>
          <w:rStyle w:val="Code"/>
        </w:rPr>
      </w:pPr>
      <w:r w:rsidRPr="003F4B1F">
        <w:rPr>
          <w:rStyle w:val="Code"/>
        </w:rPr>
        <w:t xml:space="preserve">        "</w:t>
      </w:r>
      <w:r w:rsidR="00307829" w:rsidRPr="003F4B1F">
        <w:rPr>
          <w:rStyle w:val="Code"/>
        </w:rPr>
        <w:t>revision</w:t>
      </w:r>
      <w:r w:rsidRPr="003F4B1F">
        <w:rPr>
          <w:rStyle w:val="Code"/>
        </w:rPr>
        <w:t>" : 1,</w:t>
      </w:r>
    </w:p>
    <w:p w14:paraId="09F1986C" w14:textId="77777777" w:rsidR="00CB4B4D" w:rsidRPr="003F4B1F" w:rsidRDefault="00AC268B" w:rsidP="00CB4B4D">
      <w:pPr>
        <w:pStyle w:val="FormatvorlageLateinCourierNewKomplexCourierNewLatein9ptK1"/>
        <w:rPr>
          <w:rStyle w:val="Code"/>
        </w:rPr>
      </w:pPr>
      <w:r w:rsidRPr="003F4B1F">
        <w:rPr>
          <w:rStyle w:val="Code"/>
        </w:rPr>
        <w:t xml:space="preserve">        "</w:t>
      </w:r>
      <w:r w:rsidR="00826DC1" w:rsidRPr="003F4B1F">
        <w:rPr>
          <w:rStyle w:val="Code"/>
        </w:rPr>
        <w:t>build</w:t>
      </w:r>
      <w:r w:rsidRPr="003F4B1F">
        <w:rPr>
          <w:rStyle w:val="Code"/>
        </w:rPr>
        <w:t>"</w:t>
      </w:r>
      <w:r w:rsidR="00826DC1" w:rsidRPr="003F4B1F">
        <w:rPr>
          <w:rStyle w:val="Code"/>
        </w:rPr>
        <w:t xml:space="preserve">   </w:t>
      </w:r>
      <w:r w:rsidRPr="003F4B1F">
        <w:rPr>
          <w:rStyle w:val="Code"/>
        </w:rPr>
        <w:t xml:space="preserve"> : 180</w:t>
      </w:r>
    </w:p>
    <w:p w14:paraId="147125E1"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53C6D685" w14:textId="77777777" w:rsidR="00CB4B4D" w:rsidRPr="003F4B1F" w:rsidRDefault="00AC268B" w:rsidP="00CB4B4D">
      <w:pPr>
        <w:pStyle w:val="FormatvorlageLateinCourierNewKomplexCourierNewLatein9ptK1"/>
        <w:rPr>
          <w:rStyle w:val="Code"/>
        </w:rPr>
      </w:pPr>
      <w:r w:rsidRPr="003F4B1F">
        <w:rPr>
          <w:rStyle w:val="Code"/>
        </w:rPr>
        <w:t xml:space="preserve">    }</w:t>
      </w:r>
    </w:p>
    <w:p w14:paraId="0E20857C" w14:textId="77777777" w:rsidR="006A08EE" w:rsidRPr="003F4B1F" w:rsidRDefault="00AC268B" w:rsidP="006A08EE">
      <w:pPr>
        <w:pStyle w:val="FormatvorlageLateinCourierNewKomplexCourierNewLatein9ptK1"/>
        <w:rPr>
          <w:rStyle w:val="Code"/>
        </w:rPr>
      </w:pPr>
      <w:r w:rsidRPr="003F4B1F">
        <w:rPr>
          <w:rStyle w:val="Code"/>
        </w:rPr>
        <w:t xml:space="preserve">  ]</w:t>
      </w:r>
    </w:p>
    <w:p w14:paraId="10AD9F5F" w14:textId="77777777" w:rsidR="006A08EE" w:rsidRPr="003F4B1F" w:rsidRDefault="00AC268B" w:rsidP="006A08EE">
      <w:pPr>
        <w:pStyle w:val="FormatvorlageLateinCourierNewKomplexCourierNewLatein9ptK1"/>
        <w:rPr>
          <w:rStyle w:val="Code"/>
        </w:rPr>
      </w:pPr>
      <w:r w:rsidRPr="003F4B1F">
        <w:rPr>
          <w:rStyle w:val="Code"/>
        </w:rPr>
        <w:t>}</w:t>
      </w:r>
    </w:p>
    <w:p w14:paraId="6FC7B143" w14:textId="77777777" w:rsidR="005F322F" w:rsidRPr="003F4B1F" w:rsidRDefault="005F322F" w:rsidP="005F322F"/>
    <w:p w14:paraId="5AE8488E" w14:textId="77777777" w:rsidR="00AB47A6" w:rsidRPr="003F4B1F" w:rsidRDefault="008E7375">
      <w:r w:rsidRPr="003F4B1F">
        <w:br w:type="page"/>
      </w:r>
    </w:p>
    <w:p w14:paraId="1C345B1C" w14:textId="77777777" w:rsidR="000A5655" w:rsidRPr="003F4B1F" w:rsidRDefault="008E7375" w:rsidP="000A5655">
      <w:pPr>
        <w:pStyle w:val="Heading3"/>
      </w:pPr>
      <w:bookmarkStart w:id="1324" w:name="_Toc88504118"/>
      <w:r w:rsidRPr="003F4B1F">
        <w:lastRenderedPageBreak/>
        <w:t>Post New Update Available</w:t>
      </w:r>
      <w:bookmarkEnd w:id="1324"/>
    </w:p>
    <w:p w14:paraId="1F980DC0" w14:textId="77777777" w:rsidR="000A5655" w:rsidRPr="003F4B1F" w:rsidRDefault="008E7375" w:rsidP="000A5655">
      <w:r w:rsidRPr="003F4B1F">
        <w:t xml:space="preserve">The backend sends a </w:t>
      </w:r>
      <w:r w:rsidR="00AC268B" w:rsidRPr="003F4B1F">
        <w:rPr>
          <w:rStyle w:val="CodeBig"/>
        </w:rPr>
        <w:t>POST</w:t>
      </w:r>
      <w:r w:rsidRPr="003F4B1F">
        <w:t xml:space="preserve"> request to the resource “</w:t>
      </w:r>
      <w:r w:rsidR="00AC268B" w:rsidRPr="003F4B1F">
        <w:rPr>
          <w:rStyle w:val="CodeBig"/>
        </w:rPr>
        <w:t>newUpdateAvailable</w:t>
      </w:r>
      <w:r w:rsidRPr="003F4B1F">
        <w:t xml:space="preserve">” using the content type </w:t>
      </w:r>
      <w:r w:rsidR="00AC268B" w:rsidRPr="003F4B1F">
        <w:rPr>
          <w:rStyle w:val="Code"/>
        </w:rPr>
        <w:t>NEWUPDATEAVAIL</w:t>
      </w:r>
      <w:r w:rsidRPr="003F4B1F">
        <w:t xml:space="preserve">. The response MUST NOT contain a </w:t>
      </w:r>
      <w:r w:rsidR="00AC268B" w:rsidRPr="003F4B1F">
        <w:rPr>
          <w:rStyle w:val="CodeBig"/>
        </w:rPr>
        <w:t>&lt;data&gt;</w:t>
      </w:r>
      <w:r w:rsidRPr="003F4B1F">
        <w:t xml:space="preserve"> item. The </w:t>
      </w:r>
      <w:r w:rsidR="00AC268B" w:rsidRPr="003F4B1F">
        <w:rPr>
          <w:rStyle w:val="CodeBig"/>
        </w:rPr>
        <w:t>&lt;code&gt;</w:t>
      </w:r>
      <w:r w:rsidRPr="003F4B1F">
        <w:t xml:space="preserve"> item MAY display any errors occurred while processing the request.</w:t>
      </w:r>
    </w:p>
    <w:p w14:paraId="336BCB99" w14:textId="77777777" w:rsidR="0071438E" w:rsidRPr="003F4B1F" w:rsidRDefault="0071438E" w:rsidP="000A5655"/>
    <w:p w14:paraId="67C0C294" w14:textId="77777777" w:rsidR="000A5655" w:rsidRPr="003F4B1F" w:rsidRDefault="008E7375" w:rsidP="000A5655">
      <w:pPr>
        <w:rPr>
          <w:b/>
          <w:bCs/>
        </w:rPr>
      </w:pPr>
      <w:r w:rsidRPr="003F4B1F">
        <w:rPr>
          <w:b/>
          <w:bCs/>
        </w:rPr>
        <w:t>Example:</w:t>
      </w:r>
    </w:p>
    <w:p w14:paraId="68F5A6C4" w14:textId="77777777" w:rsidR="000A5655" w:rsidRPr="003F4B1F" w:rsidRDefault="00AC268B" w:rsidP="000A5655">
      <w:pPr>
        <w:pStyle w:val="FormatvorlageLateinCourierNewKomplexCourierNewLatein9ptK1"/>
        <w:rPr>
          <w:rStyle w:val="Code"/>
        </w:rPr>
      </w:pPr>
      <w:r w:rsidRPr="003F4B1F">
        <w:rPr>
          <w:rStyle w:val="Code"/>
        </w:rPr>
        <w:t># Post</w:t>
      </w:r>
    </w:p>
    <w:p w14:paraId="330BA8D6" w14:textId="77777777" w:rsidR="000A5655" w:rsidRPr="003F4B1F" w:rsidRDefault="00AC268B" w:rsidP="000A5655">
      <w:pPr>
        <w:pStyle w:val="FormatvorlageLateinCourierNewKomplexCourierNewLatein9ptK1"/>
        <w:rPr>
          <w:rStyle w:val="Code"/>
        </w:rPr>
      </w:pPr>
      <w:r w:rsidRPr="003F4B1F">
        <w:rPr>
          <w:rStyle w:val="Code"/>
        </w:rPr>
        <w:t>{</w:t>
      </w:r>
    </w:p>
    <w:p w14:paraId="6158E857" w14:textId="77777777" w:rsidR="000A5655" w:rsidRPr="003F4B1F" w:rsidRDefault="00AC268B" w:rsidP="000A5655">
      <w:pPr>
        <w:pStyle w:val="FormatvorlageLateinCourierNewKomplexCourierNewLatein9ptK1"/>
        <w:rPr>
          <w:rStyle w:val="Code"/>
        </w:rPr>
      </w:pPr>
      <w:r w:rsidRPr="003F4B1F">
        <w:rPr>
          <w:rStyle w:val="Code"/>
        </w:rPr>
        <w:t xml:space="preserve">  "sID"      : 1234,</w:t>
      </w:r>
    </w:p>
    <w:p w14:paraId="2AD64034" w14:textId="77777777" w:rsidR="000A5655" w:rsidRPr="003F4B1F" w:rsidRDefault="00AC268B" w:rsidP="000A5655">
      <w:pPr>
        <w:pStyle w:val="FormatvorlageLateinCourierNewKomplexCourierNewLatein9ptK1"/>
        <w:rPr>
          <w:rStyle w:val="Code"/>
        </w:rPr>
      </w:pPr>
      <w:r w:rsidRPr="003F4B1F">
        <w:rPr>
          <w:rStyle w:val="Code"/>
        </w:rPr>
        <w:t xml:space="preserve">  "msgID"    : 82042942,</w:t>
      </w:r>
    </w:p>
    <w:p w14:paraId="7869C242" w14:textId="77777777" w:rsidR="000A5655" w:rsidRPr="003F4B1F" w:rsidRDefault="00AC268B" w:rsidP="000A5655">
      <w:pPr>
        <w:pStyle w:val="FormatvorlageLateinCourierNewKomplexCourierNewLatein9ptK1"/>
        <w:rPr>
          <w:rStyle w:val="Code"/>
        </w:rPr>
      </w:pPr>
      <w:r w:rsidRPr="003F4B1F">
        <w:rPr>
          <w:rStyle w:val="Code"/>
        </w:rPr>
        <w:t xml:space="preserve">  "resource" : "/fu/newUpdateAvailable",</w:t>
      </w:r>
    </w:p>
    <w:p w14:paraId="0C4E6719" w14:textId="77777777" w:rsidR="000A5655" w:rsidRPr="003F4B1F" w:rsidRDefault="00AC268B" w:rsidP="000A5655">
      <w:pPr>
        <w:pStyle w:val="FormatvorlageLateinCourierNewKomplexCourierNewLatein9ptK1"/>
        <w:rPr>
          <w:rStyle w:val="Code"/>
        </w:rPr>
      </w:pPr>
      <w:r w:rsidRPr="003F4B1F">
        <w:rPr>
          <w:rStyle w:val="Code"/>
        </w:rPr>
        <w:t xml:space="preserve">  "version"  : 2,</w:t>
      </w:r>
    </w:p>
    <w:p w14:paraId="36D5ED25" w14:textId="77777777" w:rsidR="000A5655" w:rsidRPr="003F4B1F" w:rsidRDefault="00AC268B" w:rsidP="000A5655">
      <w:pPr>
        <w:pStyle w:val="FormatvorlageLateinCourierNewKomplexCourierNewLatein9ptK1"/>
        <w:rPr>
          <w:rStyle w:val="Code"/>
        </w:rPr>
      </w:pPr>
      <w:r w:rsidRPr="003F4B1F">
        <w:rPr>
          <w:rStyle w:val="Code"/>
        </w:rPr>
        <w:t xml:space="preserve">  "action"   : "POST",</w:t>
      </w:r>
    </w:p>
    <w:p w14:paraId="47F76DB9" w14:textId="77777777" w:rsidR="000A5655" w:rsidRPr="003F4B1F" w:rsidRDefault="00AC268B" w:rsidP="000A5655">
      <w:pPr>
        <w:pStyle w:val="FormatvorlageLateinCourierNewKomplexCourierNewLatein9ptK1"/>
        <w:rPr>
          <w:rStyle w:val="Code"/>
        </w:rPr>
      </w:pPr>
      <w:r w:rsidRPr="003F4B1F">
        <w:rPr>
          <w:rStyle w:val="Code"/>
        </w:rPr>
        <w:t xml:space="preserve">  "data"     :</w:t>
      </w:r>
    </w:p>
    <w:p w14:paraId="7A391E68" w14:textId="77777777" w:rsidR="000A5655" w:rsidRPr="003F4B1F" w:rsidRDefault="00AC268B" w:rsidP="000A5655">
      <w:pPr>
        <w:pStyle w:val="FormatvorlageLateinCourierNewKomplexCourierNewLatein9ptK1"/>
        <w:rPr>
          <w:rStyle w:val="Code"/>
        </w:rPr>
      </w:pPr>
      <w:r w:rsidRPr="003F4B1F">
        <w:rPr>
          <w:rStyle w:val="Code"/>
        </w:rPr>
        <w:t xml:space="preserve">  [</w:t>
      </w:r>
    </w:p>
    <w:p w14:paraId="7C507191" w14:textId="77777777" w:rsidR="000A5655" w:rsidRPr="003F4B1F" w:rsidRDefault="00AC268B" w:rsidP="000A5655">
      <w:pPr>
        <w:pStyle w:val="FormatvorlageLateinCourierNewKomplexCourierNewLatein9ptK1"/>
        <w:rPr>
          <w:rStyle w:val="Code"/>
        </w:rPr>
      </w:pPr>
      <w:r w:rsidRPr="003F4B1F">
        <w:rPr>
          <w:rStyle w:val="Code"/>
        </w:rPr>
        <w:t xml:space="preserve">    {</w:t>
      </w:r>
    </w:p>
    <w:p w14:paraId="3521B632" w14:textId="77777777" w:rsidR="000A5655" w:rsidRPr="003F4B1F" w:rsidRDefault="00AC268B" w:rsidP="000A5655">
      <w:pPr>
        <w:pStyle w:val="FormatvorlageLateinCourierNewKomplexCourierNewLatein9ptK1"/>
        <w:rPr>
          <w:rStyle w:val="Code"/>
        </w:rPr>
      </w:pPr>
      <w:r w:rsidRPr="003F4B1F">
        <w:rPr>
          <w:rStyle w:val="Code"/>
        </w:rPr>
        <w:t xml:space="preserve">      "transactionID"  : 105230,</w:t>
      </w:r>
    </w:p>
    <w:p w14:paraId="69577301" w14:textId="77777777" w:rsidR="000A5655" w:rsidRPr="003F4B1F" w:rsidRDefault="00AC268B" w:rsidP="000A5655">
      <w:pPr>
        <w:pStyle w:val="FormatvorlageLateinCourierNewKomplexCourierNewLatein9ptK1"/>
        <w:rPr>
          <w:rStyle w:val="Code"/>
        </w:rPr>
      </w:pPr>
      <w:r w:rsidRPr="003F4B1F">
        <w:rPr>
          <w:rStyle w:val="Code"/>
        </w:rPr>
        <w:t xml:space="preserve">      "packageIDs"     : </w:t>
      </w:r>
      <w:r w:rsidR="008E7375" w:rsidRPr="003F4B1F">
        <w:rPr>
          <w:rStyle w:val="Code"/>
        </w:rPr>
        <w:t>[1234567890</w:t>
      </w:r>
      <w:r w:rsidR="00030644" w:rsidRPr="003F4B1F">
        <w:rPr>
          <w:rStyle w:val="Code"/>
        </w:rPr>
        <w:t>12</w:t>
      </w:r>
      <w:r w:rsidR="008E7375" w:rsidRPr="003F4B1F">
        <w:rPr>
          <w:rStyle w:val="Code"/>
        </w:rPr>
        <w:t>,210469270401,220604080568]</w:t>
      </w:r>
      <w:r w:rsidR="000A5655" w:rsidRPr="003F4B1F">
        <w:rPr>
          <w:rStyle w:val="Code"/>
        </w:rPr>
        <w:t>,</w:t>
      </w:r>
    </w:p>
    <w:p w14:paraId="5AE3DB35" w14:textId="03653AD1" w:rsidR="000A5655" w:rsidRPr="003F4B1F" w:rsidRDefault="000A5655" w:rsidP="000A5655">
      <w:pPr>
        <w:pStyle w:val="FormatvorlageLateinCourierNewKomplexCourierNewLatein9ptK1"/>
        <w:rPr>
          <w:rStyle w:val="Code"/>
        </w:rPr>
      </w:pPr>
      <w:r w:rsidRPr="003F4B1F">
        <w:rPr>
          <w:rStyle w:val="Code"/>
        </w:rPr>
        <w:t xml:space="preserve">      "</w:t>
      </w:r>
      <w:r w:rsidR="002254A0" w:rsidRPr="003F4B1F">
        <w:rPr>
          <w:rStyle w:val="Code"/>
        </w:rPr>
        <w:t>f</w:t>
      </w:r>
      <w:r w:rsidR="008E7375" w:rsidRPr="003F4B1F">
        <w:rPr>
          <w:rStyle w:val="Code"/>
        </w:rPr>
        <w:t>lag</w:t>
      </w:r>
      <w:r w:rsidRPr="003F4B1F">
        <w:rPr>
          <w:rStyle w:val="Code"/>
        </w:rPr>
        <w:t>s"</w:t>
      </w:r>
      <w:r w:rsidR="007950EE" w:rsidRPr="003F4B1F">
        <w:rPr>
          <w:rStyle w:val="Code"/>
        </w:rPr>
        <w:t xml:space="preserve">          </w:t>
      </w:r>
      <w:r w:rsidR="008E7375" w:rsidRPr="003F4B1F">
        <w:rPr>
          <w:rStyle w:val="Code"/>
        </w:rPr>
        <w:t>: ["</w:t>
      </w:r>
      <w:r w:rsidR="00042624" w:rsidRPr="003F4B1F">
        <w:rPr>
          <w:rStyle w:val="Code"/>
        </w:rPr>
        <w:t>SKIP_DOWNLOAD_PERMISSION</w:t>
      </w:r>
      <w:r w:rsidR="008E7375" w:rsidRPr="003F4B1F">
        <w:rPr>
          <w:rStyle w:val="Code"/>
        </w:rPr>
        <w:t>"]</w:t>
      </w:r>
    </w:p>
    <w:p w14:paraId="2F942FCE" w14:textId="77777777" w:rsidR="000A5655" w:rsidRPr="003F4B1F" w:rsidRDefault="000A5655" w:rsidP="000A5655">
      <w:pPr>
        <w:pStyle w:val="FormatvorlageLateinCourierNewKomplexCourierNewLatein9ptK1"/>
        <w:rPr>
          <w:rStyle w:val="Code"/>
        </w:rPr>
      </w:pPr>
      <w:r w:rsidRPr="003F4B1F">
        <w:rPr>
          <w:rStyle w:val="Code"/>
        </w:rPr>
        <w:t xml:space="preserve">    }</w:t>
      </w:r>
    </w:p>
    <w:p w14:paraId="62FAC993" w14:textId="77777777" w:rsidR="000A5655" w:rsidRPr="003F4B1F" w:rsidRDefault="000A5655" w:rsidP="000A5655">
      <w:pPr>
        <w:pStyle w:val="FormatvorlageLateinCourierNewKomplexCourierNewLatein9ptK1"/>
        <w:rPr>
          <w:rStyle w:val="Code"/>
        </w:rPr>
      </w:pPr>
      <w:r w:rsidRPr="003F4B1F">
        <w:rPr>
          <w:rStyle w:val="Code"/>
        </w:rPr>
        <w:t xml:space="preserve">  ]</w:t>
      </w:r>
    </w:p>
    <w:p w14:paraId="4A140124" w14:textId="77777777" w:rsidR="000A5655" w:rsidRPr="003F4B1F" w:rsidRDefault="000A5655" w:rsidP="000A5655">
      <w:pPr>
        <w:pStyle w:val="FormatvorlageLateinCourierNewKomplexCourierNewLatein9ptK1"/>
        <w:rPr>
          <w:rStyle w:val="Code"/>
        </w:rPr>
      </w:pPr>
      <w:r w:rsidRPr="003F4B1F">
        <w:rPr>
          <w:rStyle w:val="Code"/>
        </w:rPr>
        <w:t>}</w:t>
      </w:r>
    </w:p>
    <w:p w14:paraId="7C7C9BC4" w14:textId="77777777" w:rsidR="000A5655" w:rsidRPr="003F4B1F" w:rsidRDefault="000A5655" w:rsidP="000A5655">
      <w:pPr>
        <w:rPr>
          <w:rStyle w:val="Code"/>
        </w:rPr>
      </w:pPr>
    </w:p>
    <w:p w14:paraId="5370984D" w14:textId="77777777" w:rsidR="000A5655" w:rsidRPr="003F4B1F" w:rsidRDefault="00AC268B" w:rsidP="000A5655">
      <w:pPr>
        <w:pStyle w:val="FormatvorlageLateinCourierNewKomplexCourierNewLatein9ptK1"/>
        <w:rPr>
          <w:rStyle w:val="Code"/>
        </w:rPr>
      </w:pPr>
      <w:r w:rsidRPr="003F4B1F">
        <w:rPr>
          <w:rStyle w:val="Code"/>
        </w:rPr>
        <w:t># Response OK</w:t>
      </w:r>
    </w:p>
    <w:p w14:paraId="218FA39B" w14:textId="77777777" w:rsidR="000A5655" w:rsidRPr="003F4B1F" w:rsidRDefault="00AC268B" w:rsidP="000A5655">
      <w:pPr>
        <w:pStyle w:val="FormatvorlageLateinCourierNewKomplexCourierNewLatein9ptK1"/>
        <w:rPr>
          <w:rStyle w:val="Code"/>
        </w:rPr>
      </w:pPr>
      <w:r w:rsidRPr="003F4B1F">
        <w:rPr>
          <w:rStyle w:val="Code"/>
        </w:rPr>
        <w:t>{</w:t>
      </w:r>
    </w:p>
    <w:p w14:paraId="1E843EC9" w14:textId="77777777" w:rsidR="000A5655" w:rsidRPr="003F4B1F" w:rsidRDefault="00AC268B" w:rsidP="000A5655">
      <w:pPr>
        <w:pStyle w:val="FormatvorlageLateinCourierNewKomplexCourierNewLatein9ptK1"/>
        <w:rPr>
          <w:rStyle w:val="Code"/>
        </w:rPr>
      </w:pPr>
      <w:r w:rsidRPr="003F4B1F">
        <w:rPr>
          <w:rStyle w:val="Code"/>
        </w:rPr>
        <w:t xml:space="preserve">  "sID"      : 1234,</w:t>
      </w:r>
    </w:p>
    <w:p w14:paraId="526977D1" w14:textId="77777777" w:rsidR="000A5655" w:rsidRPr="003F4B1F" w:rsidRDefault="00AC268B" w:rsidP="000A5655">
      <w:pPr>
        <w:pStyle w:val="FormatvorlageLateinCourierNewKomplexCourierNewLatein9ptK1"/>
        <w:rPr>
          <w:rStyle w:val="Code"/>
        </w:rPr>
      </w:pPr>
      <w:r w:rsidRPr="003F4B1F">
        <w:rPr>
          <w:rStyle w:val="Code"/>
        </w:rPr>
        <w:t xml:space="preserve">  "msgID"    : 82042942,</w:t>
      </w:r>
    </w:p>
    <w:p w14:paraId="33265BC0" w14:textId="77777777" w:rsidR="000A5655" w:rsidRPr="003F4B1F" w:rsidRDefault="00AC268B" w:rsidP="000A5655">
      <w:pPr>
        <w:pStyle w:val="FormatvorlageLateinCourierNewKomplexCourierNewLatein9ptK1"/>
        <w:rPr>
          <w:rStyle w:val="Code"/>
        </w:rPr>
      </w:pPr>
      <w:r w:rsidRPr="003F4B1F">
        <w:rPr>
          <w:rStyle w:val="Code"/>
        </w:rPr>
        <w:t xml:space="preserve">  "resource" : "/fu/newUpdateAvailable",</w:t>
      </w:r>
    </w:p>
    <w:p w14:paraId="619AB1E2" w14:textId="77777777" w:rsidR="000A5655" w:rsidRPr="003F4B1F" w:rsidRDefault="00AC268B" w:rsidP="000A5655">
      <w:pPr>
        <w:pStyle w:val="FormatvorlageLateinCourierNewKomplexCourierNewLatein9ptK1"/>
        <w:rPr>
          <w:rStyle w:val="Code"/>
        </w:rPr>
      </w:pPr>
      <w:r w:rsidRPr="003F4B1F">
        <w:rPr>
          <w:rStyle w:val="Code"/>
        </w:rPr>
        <w:t xml:space="preserve">  "version"  : 2,</w:t>
      </w:r>
    </w:p>
    <w:p w14:paraId="06A722D7" w14:textId="77777777" w:rsidR="000A5655" w:rsidRPr="003F4B1F" w:rsidRDefault="00AC268B" w:rsidP="000A5655">
      <w:pPr>
        <w:pStyle w:val="FormatvorlageLateinCourierNewKomplexCourierNewLatein9ptK1"/>
        <w:rPr>
          <w:rStyle w:val="Code"/>
        </w:rPr>
      </w:pPr>
      <w:r w:rsidRPr="003F4B1F">
        <w:rPr>
          <w:rStyle w:val="Code"/>
        </w:rPr>
        <w:t xml:space="preserve">  "action"   : "RESPONSE"</w:t>
      </w:r>
    </w:p>
    <w:p w14:paraId="54F04F9F" w14:textId="77777777" w:rsidR="000A5655" w:rsidRPr="003F4B1F" w:rsidRDefault="00AC268B" w:rsidP="000A5655">
      <w:pPr>
        <w:pStyle w:val="FormatvorlageLateinCourierNewKomplexCourierNewLatein9ptK1"/>
        <w:rPr>
          <w:rStyle w:val="Code"/>
        </w:rPr>
      </w:pPr>
      <w:r w:rsidRPr="003F4B1F">
        <w:rPr>
          <w:rStyle w:val="Code"/>
        </w:rPr>
        <w:t>}</w:t>
      </w:r>
    </w:p>
    <w:p w14:paraId="222B6579" w14:textId="77777777" w:rsidR="000A5655" w:rsidRPr="003F4B1F" w:rsidRDefault="000A5655" w:rsidP="000A5655">
      <w:pPr>
        <w:rPr>
          <w:rStyle w:val="Code"/>
        </w:rPr>
      </w:pPr>
    </w:p>
    <w:p w14:paraId="75E09D35" w14:textId="77777777" w:rsidR="000A5655" w:rsidRPr="003F4B1F" w:rsidRDefault="00AC268B" w:rsidP="000A5655">
      <w:pPr>
        <w:pStyle w:val="FormatvorlageLateinCourierNewKomplexCourierNewLatein9ptK1"/>
        <w:rPr>
          <w:rStyle w:val="Code"/>
        </w:rPr>
      </w:pPr>
      <w:r w:rsidRPr="003F4B1F">
        <w:rPr>
          <w:rStyle w:val="Code"/>
        </w:rPr>
        <w:t># Response ERROR</w:t>
      </w:r>
    </w:p>
    <w:p w14:paraId="44FBFAAE" w14:textId="77777777" w:rsidR="000A5655" w:rsidRPr="003F4B1F" w:rsidRDefault="00AC268B" w:rsidP="000A5655">
      <w:pPr>
        <w:pStyle w:val="FormatvorlageLateinCourierNewKomplexCourierNewLatein9ptK1"/>
        <w:rPr>
          <w:rStyle w:val="Code"/>
        </w:rPr>
      </w:pPr>
      <w:r w:rsidRPr="003F4B1F">
        <w:rPr>
          <w:rStyle w:val="Code"/>
        </w:rPr>
        <w:t>{</w:t>
      </w:r>
    </w:p>
    <w:p w14:paraId="11CCCBF1" w14:textId="77777777" w:rsidR="000A5655" w:rsidRPr="003F4B1F" w:rsidRDefault="00AC268B" w:rsidP="000A5655">
      <w:pPr>
        <w:pStyle w:val="FormatvorlageLateinCourierNewKomplexCourierNewLatein9ptK1"/>
        <w:rPr>
          <w:rStyle w:val="Code"/>
        </w:rPr>
      </w:pPr>
      <w:r w:rsidRPr="003F4B1F">
        <w:rPr>
          <w:rStyle w:val="Code"/>
        </w:rPr>
        <w:t xml:space="preserve">  "sID"      : 1234,</w:t>
      </w:r>
    </w:p>
    <w:p w14:paraId="78B89126" w14:textId="77777777" w:rsidR="000A5655" w:rsidRPr="003F4B1F" w:rsidRDefault="00AC268B" w:rsidP="000A5655">
      <w:pPr>
        <w:pStyle w:val="FormatvorlageLateinCourierNewKomplexCourierNewLatein9ptK1"/>
        <w:rPr>
          <w:rStyle w:val="Code"/>
        </w:rPr>
      </w:pPr>
      <w:r w:rsidRPr="003F4B1F">
        <w:rPr>
          <w:rStyle w:val="Code"/>
        </w:rPr>
        <w:t xml:space="preserve">  "msgID"    : 82042942,</w:t>
      </w:r>
    </w:p>
    <w:p w14:paraId="5BA54C46" w14:textId="77777777" w:rsidR="000A5655" w:rsidRPr="003F4B1F" w:rsidRDefault="00AC268B" w:rsidP="000A5655">
      <w:pPr>
        <w:pStyle w:val="FormatvorlageLateinCourierNewKomplexCourierNewLatein9ptK1"/>
        <w:rPr>
          <w:rStyle w:val="Code"/>
        </w:rPr>
      </w:pPr>
      <w:r w:rsidRPr="003F4B1F">
        <w:rPr>
          <w:rStyle w:val="Code"/>
        </w:rPr>
        <w:t xml:space="preserve">  "resource" : "/fu/newUpdateAvailable",</w:t>
      </w:r>
    </w:p>
    <w:p w14:paraId="6F6C01CD" w14:textId="77777777" w:rsidR="000A5655" w:rsidRPr="003F4B1F" w:rsidRDefault="00AC268B" w:rsidP="000A5655">
      <w:pPr>
        <w:pStyle w:val="FormatvorlageLateinCourierNewKomplexCourierNewLatein9ptK1"/>
        <w:rPr>
          <w:rStyle w:val="Code"/>
        </w:rPr>
      </w:pPr>
      <w:r w:rsidRPr="003F4B1F">
        <w:rPr>
          <w:rStyle w:val="Code"/>
        </w:rPr>
        <w:t xml:space="preserve">  "version"  : 2,</w:t>
      </w:r>
    </w:p>
    <w:p w14:paraId="1D8E16A7" w14:textId="77777777" w:rsidR="000A5655" w:rsidRPr="003F4B1F" w:rsidRDefault="00AC268B" w:rsidP="000A5655">
      <w:pPr>
        <w:pStyle w:val="FormatvorlageLateinCourierNewKomplexCourierNewLatein9ptK1"/>
        <w:rPr>
          <w:rStyle w:val="Code"/>
        </w:rPr>
      </w:pPr>
      <w:r w:rsidRPr="003F4B1F">
        <w:rPr>
          <w:rStyle w:val="Code"/>
        </w:rPr>
        <w:t xml:space="preserve">  "action"   : "RESPONSE",</w:t>
      </w:r>
    </w:p>
    <w:p w14:paraId="6F07BDD6" w14:textId="77777777" w:rsidR="000A5655" w:rsidRPr="003F4B1F" w:rsidRDefault="00AC268B" w:rsidP="000A5655">
      <w:pPr>
        <w:pStyle w:val="FormatvorlageLateinCourierNewKomplexCourierNewLatein9ptK1"/>
        <w:rPr>
          <w:rStyle w:val="Code"/>
        </w:rPr>
      </w:pPr>
      <w:r w:rsidRPr="003F4B1F">
        <w:rPr>
          <w:rStyle w:val="Code"/>
        </w:rPr>
        <w:t xml:space="preserve">  "code"     : 400</w:t>
      </w:r>
    </w:p>
    <w:p w14:paraId="170AAB4A" w14:textId="77777777" w:rsidR="000A5655" w:rsidRPr="003F4B1F" w:rsidRDefault="00AC268B" w:rsidP="000A5655">
      <w:pPr>
        <w:pStyle w:val="FormatvorlageLateinCourierNewKomplexCourierNewLatein9ptK1"/>
        <w:rPr>
          <w:rStyle w:val="Code"/>
        </w:rPr>
      </w:pPr>
      <w:r w:rsidRPr="003F4B1F">
        <w:rPr>
          <w:rStyle w:val="Code"/>
        </w:rPr>
        <w:t>}</w:t>
      </w:r>
    </w:p>
    <w:p w14:paraId="0F59E2C5" w14:textId="77777777" w:rsidR="000A5655" w:rsidRPr="003F4B1F" w:rsidRDefault="000A5655" w:rsidP="000A5655"/>
    <w:p w14:paraId="065D4B7A" w14:textId="77777777" w:rsidR="000A5655" w:rsidRPr="003F4B1F" w:rsidRDefault="008E7375">
      <w:r w:rsidRPr="003F4B1F">
        <w:br w:type="page"/>
      </w:r>
    </w:p>
    <w:p w14:paraId="44254BBB" w14:textId="77777777" w:rsidR="00202BC7" w:rsidRPr="003F4B1F" w:rsidRDefault="008E7375" w:rsidP="00202BC7">
      <w:pPr>
        <w:pStyle w:val="Heading3"/>
      </w:pPr>
      <w:bookmarkStart w:id="1325" w:name="_Toc88504119"/>
      <w:r w:rsidRPr="003F4B1F">
        <w:lastRenderedPageBreak/>
        <w:t>Notify Package Properties Request</w:t>
      </w:r>
      <w:bookmarkEnd w:id="1325"/>
    </w:p>
    <w:p w14:paraId="65D7188D" w14:textId="77777777" w:rsidR="00202BC7" w:rsidRPr="003F4B1F" w:rsidRDefault="008E7375" w:rsidP="00202BC7">
      <w:r w:rsidRPr="003F4B1F">
        <w:t xml:space="preserve">With the notification </w:t>
      </w:r>
      <w:r w:rsidRPr="003F4B1F">
        <w:rPr>
          <w:i/>
        </w:rPr>
        <w:t>packagePropertiesRequest</w:t>
      </w:r>
      <w:r w:rsidR="00202BC7" w:rsidRPr="003F4B1F">
        <w:t xml:space="preserve"> the COM informs the HCA</w:t>
      </w:r>
      <w:r w:rsidR="00514414" w:rsidRPr="003F4B1F">
        <w:t xml:space="preserve"> that it needs the Package Properties information for</w:t>
      </w:r>
      <w:r w:rsidR="00202BC7" w:rsidRPr="003F4B1F">
        <w:t xml:space="preserve"> a download </w:t>
      </w:r>
      <w:r w:rsidR="00514414" w:rsidRPr="003F4B1F">
        <w:t xml:space="preserve">package with a specific </w:t>
      </w:r>
      <w:r w:rsidRPr="003F4B1F">
        <w:t>package ID.</w:t>
      </w:r>
    </w:p>
    <w:p w14:paraId="07D5CE57" w14:textId="77777777" w:rsidR="00202BC7" w:rsidRPr="003F4B1F" w:rsidRDefault="008E7375" w:rsidP="00202BC7">
      <w:r w:rsidRPr="003F4B1F">
        <w:t>The notification from the resource “</w:t>
      </w:r>
      <w:r w:rsidR="00AC268B" w:rsidRPr="003F4B1F">
        <w:rPr>
          <w:rStyle w:val="CodeBig"/>
        </w:rPr>
        <w:t>packagePropertiesRequest</w:t>
      </w:r>
      <w:r w:rsidRPr="003F4B1F">
        <w:t xml:space="preserve">” contains the content type </w:t>
      </w:r>
      <w:r w:rsidR="00AC268B" w:rsidRPr="003F4B1F">
        <w:rPr>
          <w:rStyle w:val="Code"/>
        </w:rPr>
        <w:t>PACKAGEPROPERTIESREQUEST</w:t>
      </w:r>
      <w:r w:rsidRPr="003F4B1F">
        <w:t>.</w:t>
      </w:r>
    </w:p>
    <w:p w14:paraId="30598F69" w14:textId="77777777" w:rsidR="00202BC7" w:rsidRPr="003F4B1F" w:rsidRDefault="00202BC7" w:rsidP="00202BC7"/>
    <w:p w14:paraId="76DF84A2" w14:textId="77777777" w:rsidR="00202BC7" w:rsidRPr="003F4B1F" w:rsidRDefault="008E7375" w:rsidP="00202BC7">
      <w:pPr>
        <w:rPr>
          <w:b/>
          <w:bCs/>
        </w:rPr>
      </w:pPr>
      <w:r w:rsidRPr="003F4B1F">
        <w:rPr>
          <w:b/>
          <w:bCs/>
        </w:rPr>
        <w:t>Example:</w:t>
      </w:r>
    </w:p>
    <w:p w14:paraId="77F044B7" w14:textId="77777777" w:rsidR="00202BC7" w:rsidRPr="003F4B1F" w:rsidRDefault="00AC268B" w:rsidP="00202BC7">
      <w:pPr>
        <w:pStyle w:val="FormatvorlageLateinCourierNewKomplexCourierNewLatein9ptK1"/>
        <w:rPr>
          <w:rStyle w:val="Code"/>
        </w:rPr>
      </w:pPr>
      <w:r w:rsidRPr="003F4B1F">
        <w:rPr>
          <w:rStyle w:val="Code"/>
        </w:rPr>
        <w:t># Notification</w:t>
      </w:r>
    </w:p>
    <w:p w14:paraId="57892913" w14:textId="77777777" w:rsidR="00202BC7" w:rsidRPr="003F4B1F" w:rsidRDefault="00AC268B" w:rsidP="00202BC7">
      <w:pPr>
        <w:pStyle w:val="FormatvorlageLateinCourierNewKomplexCourierNewLatein9ptK1"/>
        <w:rPr>
          <w:rStyle w:val="Code"/>
        </w:rPr>
      </w:pPr>
      <w:r w:rsidRPr="003F4B1F">
        <w:rPr>
          <w:rStyle w:val="Code"/>
        </w:rPr>
        <w:t>{</w:t>
      </w:r>
    </w:p>
    <w:p w14:paraId="43F99CD6" w14:textId="77777777" w:rsidR="00202BC7" w:rsidRPr="003F4B1F" w:rsidRDefault="00AC268B" w:rsidP="00202BC7">
      <w:pPr>
        <w:pStyle w:val="FormatvorlageLateinCourierNewKomplexCourierNewLatein9ptK1"/>
        <w:rPr>
          <w:rStyle w:val="Code"/>
        </w:rPr>
      </w:pPr>
      <w:r w:rsidRPr="003F4B1F">
        <w:rPr>
          <w:rStyle w:val="Code"/>
        </w:rPr>
        <w:t xml:space="preserve">  "sID"      : 1234,</w:t>
      </w:r>
    </w:p>
    <w:p w14:paraId="5A029CE6" w14:textId="77777777" w:rsidR="00202BC7" w:rsidRPr="003F4B1F" w:rsidRDefault="00AC268B" w:rsidP="00202BC7">
      <w:pPr>
        <w:pStyle w:val="FormatvorlageLateinCourierNewKomplexCourierNewLatein9ptK1"/>
        <w:rPr>
          <w:rStyle w:val="Code"/>
        </w:rPr>
      </w:pPr>
      <w:r w:rsidRPr="003F4B1F">
        <w:rPr>
          <w:rStyle w:val="Code"/>
        </w:rPr>
        <w:t xml:space="preserve">  "msgID"    : 82042942,</w:t>
      </w:r>
    </w:p>
    <w:p w14:paraId="314A179F" w14:textId="77777777" w:rsidR="00202BC7" w:rsidRPr="003F4B1F" w:rsidRDefault="00AC268B" w:rsidP="00202BC7">
      <w:pPr>
        <w:pStyle w:val="FormatvorlageLateinCourierNewKomplexCourierNewLatein9ptK1"/>
        <w:rPr>
          <w:rStyle w:val="Code"/>
        </w:rPr>
      </w:pPr>
      <w:r w:rsidRPr="003F4B1F">
        <w:rPr>
          <w:rStyle w:val="Code"/>
        </w:rPr>
        <w:t xml:space="preserve">  "resource" : "/fu/packagePropertiesRequest",</w:t>
      </w:r>
    </w:p>
    <w:p w14:paraId="0278F01A" w14:textId="77777777" w:rsidR="00202BC7" w:rsidRPr="003F4B1F" w:rsidRDefault="00AC268B" w:rsidP="00202BC7">
      <w:pPr>
        <w:pStyle w:val="FormatvorlageLateinCourierNewKomplexCourierNewLatein9ptK1"/>
        <w:rPr>
          <w:rStyle w:val="Code"/>
        </w:rPr>
      </w:pPr>
      <w:r w:rsidRPr="003F4B1F">
        <w:rPr>
          <w:rStyle w:val="Code"/>
        </w:rPr>
        <w:t xml:space="preserve">  "version"  : 2,</w:t>
      </w:r>
    </w:p>
    <w:p w14:paraId="749FD7E7" w14:textId="77777777" w:rsidR="00202BC7" w:rsidRPr="003F4B1F" w:rsidRDefault="00AC268B" w:rsidP="00202BC7">
      <w:pPr>
        <w:pStyle w:val="FormatvorlageLateinCourierNewKomplexCourierNewLatein9ptK1"/>
        <w:rPr>
          <w:rStyle w:val="Code"/>
        </w:rPr>
      </w:pPr>
      <w:r w:rsidRPr="003F4B1F">
        <w:rPr>
          <w:rStyle w:val="Code"/>
        </w:rPr>
        <w:t xml:space="preserve">  "action"   : "NOTIFY",</w:t>
      </w:r>
    </w:p>
    <w:p w14:paraId="332ABD8B" w14:textId="77777777" w:rsidR="00202BC7" w:rsidRPr="003F4B1F" w:rsidRDefault="00AC268B" w:rsidP="00202BC7">
      <w:pPr>
        <w:pStyle w:val="FormatvorlageLateinCourierNewKomplexCourierNewLatein9ptK1"/>
        <w:rPr>
          <w:rStyle w:val="Code"/>
        </w:rPr>
      </w:pPr>
      <w:r w:rsidRPr="003F4B1F">
        <w:rPr>
          <w:rStyle w:val="Code"/>
        </w:rPr>
        <w:t xml:space="preserve">  "data"     :</w:t>
      </w:r>
    </w:p>
    <w:p w14:paraId="09B65B63" w14:textId="77777777" w:rsidR="00202BC7" w:rsidRPr="003F4B1F" w:rsidRDefault="00AC268B" w:rsidP="00202BC7">
      <w:pPr>
        <w:pStyle w:val="FormatvorlageLateinCourierNewKomplexCourierNewLatein9ptK1"/>
        <w:rPr>
          <w:rStyle w:val="Code"/>
        </w:rPr>
      </w:pPr>
      <w:r w:rsidRPr="003F4B1F">
        <w:rPr>
          <w:rStyle w:val="Code"/>
        </w:rPr>
        <w:t xml:space="preserve">  [</w:t>
      </w:r>
    </w:p>
    <w:p w14:paraId="33DC88EE" w14:textId="77777777" w:rsidR="00202BC7" w:rsidRPr="003F4B1F" w:rsidRDefault="00AC268B" w:rsidP="00202BC7">
      <w:pPr>
        <w:pStyle w:val="FormatvorlageLateinCourierNewKomplexCourierNewLatein9ptK1"/>
        <w:rPr>
          <w:rStyle w:val="Code"/>
        </w:rPr>
      </w:pPr>
      <w:r w:rsidRPr="003F4B1F">
        <w:rPr>
          <w:rStyle w:val="Code"/>
        </w:rPr>
        <w:t xml:space="preserve">    {</w:t>
      </w:r>
    </w:p>
    <w:p w14:paraId="2E7DF37F" w14:textId="77777777" w:rsidR="00202BC7" w:rsidRPr="003F4B1F" w:rsidRDefault="00AC268B" w:rsidP="00202BC7">
      <w:pPr>
        <w:pStyle w:val="FormatvorlageLateinCourierNewKomplexCourierNewLatein9ptK1"/>
        <w:rPr>
          <w:rStyle w:val="Code"/>
        </w:rPr>
      </w:pPr>
      <w:r w:rsidRPr="003F4B1F">
        <w:rPr>
          <w:rStyle w:val="Code"/>
        </w:rPr>
        <w:t xml:space="preserve">      "transactionID": 105230,</w:t>
      </w:r>
    </w:p>
    <w:p w14:paraId="30F30B3B" w14:textId="77777777" w:rsidR="00202BC7" w:rsidRPr="003F4B1F" w:rsidRDefault="00AC268B" w:rsidP="00202BC7">
      <w:pPr>
        <w:pStyle w:val="FormatvorlageLateinCourierNewKomplexCourierNewLatein9ptK1"/>
        <w:rPr>
          <w:rStyle w:val="Code"/>
        </w:rPr>
      </w:pPr>
      <w:r w:rsidRPr="003F4B1F">
        <w:rPr>
          <w:rStyle w:val="Code"/>
        </w:rPr>
        <w:t xml:space="preserve">      "packageID"    : 123456789012</w:t>
      </w:r>
    </w:p>
    <w:p w14:paraId="7702A3D5" w14:textId="77777777" w:rsidR="00202BC7" w:rsidRPr="003F4B1F" w:rsidRDefault="00AC268B" w:rsidP="00202BC7">
      <w:pPr>
        <w:pStyle w:val="FormatvorlageLateinCourierNewKomplexCourierNewLatein9ptK1"/>
        <w:rPr>
          <w:rStyle w:val="Code"/>
        </w:rPr>
      </w:pPr>
      <w:r w:rsidRPr="003F4B1F">
        <w:rPr>
          <w:rStyle w:val="Code"/>
        </w:rPr>
        <w:t xml:space="preserve">    }</w:t>
      </w:r>
    </w:p>
    <w:p w14:paraId="3B541492" w14:textId="77777777" w:rsidR="00202BC7" w:rsidRPr="003F4B1F" w:rsidRDefault="00AC268B" w:rsidP="00202BC7">
      <w:pPr>
        <w:pStyle w:val="FormatvorlageLateinCourierNewKomplexCourierNewLatein9ptK1"/>
        <w:rPr>
          <w:rStyle w:val="Code"/>
        </w:rPr>
      </w:pPr>
      <w:r w:rsidRPr="003F4B1F">
        <w:rPr>
          <w:rStyle w:val="Code"/>
        </w:rPr>
        <w:t xml:space="preserve">  ]</w:t>
      </w:r>
    </w:p>
    <w:p w14:paraId="23A5F7FD" w14:textId="77777777" w:rsidR="00CE4969" w:rsidRPr="003F4B1F" w:rsidRDefault="00AC268B" w:rsidP="00202BC7">
      <w:pPr>
        <w:pStyle w:val="FormatvorlageLateinCourierNewKomplexCourierNewLatein9ptK1"/>
        <w:rPr>
          <w:rStyle w:val="Code"/>
        </w:rPr>
      </w:pPr>
      <w:r w:rsidRPr="003F4B1F">
        <w:rPr>
          <w:rStyle w:val="Code"/>
        </w:rPr>
        <w:t>}</w:t>
      </w:r>
    </w:p>
    <w:p w14:paraId="31275B4F" w14:textId="77777777" w:rsidR="005279F4" w:rsidRPr="003F4B1F" w:rsidRDefault="005279F4" w:rsidP="00FD6CF7"/>
    <w:p w14:paraId="4DE6BA98" w14:textId="77777777" w:rsidR="00CE4969" w:rsidRPr="003F4B1F" w:rsidRDefault="00CE4969">
      <w:pPr>
        <w:rPr>
          <w:rFonts w:cs="Arial"/>
          <w:b/>
          <w:bCs/>
          <w:sz w:val="26"/>
          <w:szCs w:val="26"/>
        </w:rPr>
      </w:pPr>
      <w:r w:rsidRPr="003F4B1F">
        <w:br w:type="page"/>
      </w:r>
    </w:p>
    <w:p w14:paraId="27912B58" w14:textId="77777777" w:rsidR="00AB47A6" w:rsidRPr="003F4B1F" w:rsidRDefault="00AB47A6" w:rsidP="00AB47A6">
      <w:pPr>
        <w:pStyle w:val="Heading3"/>
      </w:pPr>
      <w:bookmarkStart w:id="1326" w:name="_Toc88504120"/>
      <w:r w:rsidRPr="003F4B1F">
        <w:lastRenderedPageBreak/>
        <w:t>Post</w:t>
      </w:r>
      <w:r w:rsidR="00440BC2" w:rsidRPr="003F4B1F">
        <w:t xml:space="preserve"> Package Properties</w:t>
      </w:r>
      <w:bookmarkEnd w:id="1326"/>
    </w:p>
    <w:p w14:paraId="07388572" w14:textId="77777777" w:rsidR="00E85C45" w:rsidRPr="003F4B1F" w:rsidRDefault="00E85C45" w:rsidP="00E85C45">
      <w:r w:rsidRPr="003F4B1F">
        <w:t xml:space="preserve">The backend sends a </w:t>
      </w:r>
      <w:r w:rsidRPr="003F4B1F">
        <w:rPr>
          <w:rStyle w:val="CodeBig"/>
        </w:rPr>
        <w:t>POST</w:t>
      </w:r>
      <w:r w:rsidR="008E7375" w:rsidRPr="003F4B1F">
        <w:t xml:space="preserve"> request to the resource “</w:t>
      </w:r>
      <w:r w:rsidR="00AC268B" w:rsidRPr="003F4B1F">
        <w:rPr>
          <w:rStyle w:val="CodeBig"/>
        </w:rPr>
        <w:t>packageProperties</w:t>
      </w:r>
      <w:r w:rsidR="008E7375" w:rsidRPr="003F4B1F">
        <w:t xml:space="preserve">” using the content type </w:t>
      </w:r>
      <w:r w:rsidR="00AC268B" w:rsidRPr="003F4B1F">
        <w:rPr>
          <w:rStyle w:val="Code"/>
        </w:rPr>
        <w:t>PACKAGEPROPERTIES</w:t>
      </w:r>
      <w:r w:rsidR="008E7375" w:rsidRPr="003F4B1F">
        <w:t xml:space="preserve">. The response MUST NOT contain a </w:t>
      </w:r>
      <w:r w:rsidR="00AC268B" w:rsidRPr="003F4B1F">
        <w:rPr>
          <w:rStyle w:val="CodeBig"/>
        </w:rPr>
        <w:t>&lt;data&gt;</w:t>
      </w:r>
      <w:r w:rsidR="008E7375" w:rsidRPr="003F4B1F">
        <w:t xml:space="preserve"> item. The </w:t>
      </w:r>
      <w:r w:rsidR="00AC268B" w:rsidRPr="003F4B1F">
        <w:rPr>
          <w:rStyle w:val="CodeBig"/>
        </w:rPr>
        <w:t>&lt;code&gt;</w:t>
      </w:r>
      <w:r w:rsidR="008E7375" w:rsidRPr="003F4B1F">
        <w:t xml:space="preserve"> item MAY display any errors occurred while processing the request.</w:t>
      </w:r>
    </w:p>
    <w:p w14:paraId="1E641BEA" w14:textId="77777777" w:rsidR="00910FFD" w:rsidRPr="003F4B1F" w:rsidRDefault="00910FFD" w:rsidP="00E85C45"/>
    <w:p w14:paraId="018FAE03" w14:textId="77777777" w:rsidR="00910FFD" w:rsidRPr="003F4B1F" w:rsidRDefault="008E7375" w:rsidP="00E85C45">
      <w:pPr>
        <w:rPr>
          <w:i/>
        </w:rPr>
      </w:pPr>
      <w:r w:rsidRPr="003F4B1F">
        <w:rPr>
          <w:i/>
        </w:rPr>
        <w:t>Note: An error response may indicate an invalid Package Properties file.</w:t>
      </w:r>
    </w:p>
    <w:p w14:paraId="00135FF1" w14:textId="77777777" w:rsidR="00E85C45" w:rsidRPr="003F4B1F" w:rsidRDefault="00E85C45" w:rsidP="00E85C45"/>
    <w:p w14:paraId="02545289" w14:textId="77777777" w:rsidR="00E85C45" w:rsidRPr="003F4B1F" w:rsidRDefault="008E7375" w:rsidP="00E85C45">
      <w:pPr>
        <w:rPr>
          <w:b/>
          <w:bCs/>
        </w:rPr>
      </w:pPr>
      <w:r w:rsidRPr="003F4B1F">
        <w:rPr>
          <w:b/>
          <w:bCs/>
        </w:rPr>
        <w:t>Example:</w:t>
      </w:r>
    </w:p>
    <w:p w14:paraId="77EEF04C" w14:textId="77777777" w:rsidR="00E85C45" w:rsidRPr="003F4B1F" w:rsidRDefault="00AC268B" w:rsidP="00E85C45">
      <w:pPr>
        <w:pStyle w:val="FormatvorlageLateinCourierNewKomplexCourierNewLatein9ptK1"/>
        <w:rPr>
          <w:rStyle w:val="Code"/>
        </w:rPr>
      </w:pPr>
      <w:r w:rsidRPr="003F4B1F">
        <w:rPr>
          <w:rStyle w:val="Code"/>
        </w:rPr>
        <w:t># Post</w:t>
      </w:r>
    </w:p>
    <w:p w14:paraId="248592DF" w14:textId="77777777" w:rsidR="00E85C45" w:rsidRPr="003F4B1F" w:rsidRDefault="00AC268B" w:rsidP="00E85C45">
      <w:pPr>
        <w:pStyle w:val="FormatvorlageLateinCourierNewKomplexCourierNewLatein9ptK1"/>
        <w:rPr>
          <w:rStyle w:val="Code"/>
        </w:rPr>
      </w:pPr>
      <w:r w:rsidRPr="003F4B1F">
        <w:rPr>
          <w:rStyle w:val="Code"/>
        </w:rPr>
        <w:t>{</w:t>
      </w:r>
    </w:p>
    <w:p w14:paraId="336030E1" w14:textId="77777777" w:rsidR="00E85C45" w:rsidRPr="003F4B1F" w:rsidRDefault="00AC268B" w:rsidP="00E85C45">
      <w:pPr>
        <w:pStyle w:val="FormatvorlageLateinCourierNewKomplexCourierNewLatein9ptK1"/>
        <w:rPr>
          <w:rStyle w:val="Code"/>
        </w:rPr>
      </w:pPr>
      <w:r w:rsidRPr="003F4B1F">
        <w:rPr>
          <w:rStyle w:val="Code"/>
        </w:rPr>
        <w:t xml:space="preserve">  "sID"      : 1234,</w:t>
      </w:r>
    </w:p>
    <w:p w14:paraId="0C40069A" w14:textId="77777777" w:rsidR="00E85C45" w:rsidRPr="003F4B1F" w:rsidRDefault="00AC268B" w:rsidP="00E85C45">
      <w:pPr>
        <w:pStyle w:val="FormatvorlageLateinCourierNewKomplexCourierNewLatein9ptK1"/>
        <w:rPr>
          <w:rStyle w:val="Code"/>
        </w:rPr>
      </w:pPr>
      <w:r w:rsidRPr="003F4B1F">
        <w:rPr>
          <w:rStyle w:val="Code"/>
        </w:rPr>
        <w:t xml:space="preserve">  "msgID"    : 82042942,</w:t>
      </w:r>
    </w:p>
    <w:p w14:paraId="0F49F3C7" w14:textId="77777777" w:rsidR="00E85C45" w:rsidRPr="003F4B1F" w:rsidRDefault="00AC268B" w:rsidP="00E85C45">
      <w:pPr>
        <w:pStyle w:val="FormatvorlageLateinCourierNewKomplexCourierNewLatein9ptK1"/>
        <w:rPr>
          <w:rStyle w:val="Code"/>
        </w:rPr>
      </w:pPr>
      <w:r w:rsidRPr="003F4B1F">
        <w:rPr>
          <w:rStyle w:val="Code"/>
        </w:rPr>
        <w:t xml:space="preserve">  "resource" : "/fu/packageProperties",</w:t>
      </w:r>
    </w:p>
    <w:p w14:paraId="2319C4C1" w14:textId="77777777" w:rsidR="00E85C45" w:rsidRPr="003F4B1F" w:rsidRDefault="00AC268B" w:rsidP="00E85C45">
      <w:pPr>
        <w:pStyle w:val="FormatvorlageLateinCourierNewKomplexCourierNewLatein9ptK1"/>
        <w:rPr>
          <w:rStyle w:val="Code"/>
        </w:rPr>
      </w:pPr>
      <w:r w:rsidRPr="003F4B1F">
        <w:rPr>
          <w:rStyle w:val="Code"/>
        </w:rPr>
        <w:t xml:space="preserve">  "version"  : 2,</w:t>
      </w:r>
    </w:p>
    <w:p w14:paraId="2E9DE114" w14:textId="77777777" w:rsidR="00E85C45" w:rsidRPr="003F4B1F" w:rsidRDefault="00AC268B" w:rsidP="00E85C45">
      <w:pPr>
        <w:pStyle w:val="FormatvorlageLateinCourierNewKomplexCourierNewLatein9ptK1"/>
        <w:rPr>
          <w:rStyle w:val="Code"/>
        </w:rPr>
      </w:pPr>
      <w:r w:rsidRPr="003F4B1F">
        <w:rPr>
          <w:rStyle w:val="Code"/>
        </w:rPr>
        <w:t xml:space="preserve">  "action"   : "POST",</w:t>
      </w:r>
    </w:p>
    <w:p w14:paraId="79D0823F" w14:textId="77777777" w:rsidR="00E85C45" w:rsidRPr="003F4B1F" w:rsidRDefault="00AC268B" w:rsidP="00E85C45">
      <w:pPr>
        <w:pStyle w:val="FormatvorlageLateinCourierNewKomplexCourierNewLatein9ptK1"/>
        <w:rPr>
          <w:rStyle w:val="Code"/>
        </w:rPr>
      </w:pPr>
      <w:r w:rsidRPr="003F4B1F">
        <w:rPr>
          <w:rStyle w:val="Code"/>
        </w:rPr>
        <w:t xml:space="preserve">  "data"     :</w:t>
      </w:r>
    </w:p>
    <w:p w14:paraId="4F219DC0" w14:textId="77777777" w:rsidR="00E85C45" w:rsidRPr="003F4B1F" w:rsidRDefault="00AC268B" w:rsidP="00E85C45">
      <w:pPr>
        <w:pStyle w:val="FormatvorlageLateinCourierNewKomplexCourierNewLatein9ptK1"/>
        <w:rPr>
          <w:rStyle w:val="Code"/>
        </w:rPr>
      </w:pPr>
      <w:r w:rsidRPr="003F4B1F">
        <w:rPr>
          <w:rStyle w:val="Code"/>
        </w:rPr>
        <w:t xml:space="preserve">  [</w:t>
      </w:r>
    </w:p>
    <w:p w14:paraId="57ADBA1F" w14:textId="77777777" w:rsidR="00E85C45" w:rsidRPr="003F4B1F" w:rsidRDefault="00AC268B" w:rsidP="00E85C45">
      <w:pPr>
        <w:pStyle w:val="FormatvorlageLateinCourierNewKomplexCourierNewLatein9ptK1"/>
        <w:rPr>
          <w:rStyle w:val="Code"/>
        </w:rPr>
      </w:pPr>
      <w:r w:rsidRPr="003F4B1F">
        <w:rPr>
          <w:rStyle w:val="Code"/>
        </w:rPr>
        <w:t xml:space="preserve">    {</w:t>
      </w:r>
    </w:p>
    <w:p w14:paraId="3ECA1C44" w14:textId="77777777" w:rsidR="004D765E" w:rsidRPr="003F4B1F" w:rsidRDefault="00AC268B" w:rsidP="004D765E">
      <w:pPr>
        <w:pStyle w:val="FormatvorlageLateinCourierNewKomplexCourierNewLatein9ptK1"/>
        <w:rPr>
          <w:rStyle w:val="Code"/>
        </w:rPr>
      </w:pPr>
      <w:r w:rsidRPr="003F4B1F">
        <w:rPr>
          <w:rStyle w:val="Code"/>
        </w:rPr>
        <w:t xml:space="preserve">      "transactionID": 105230,</w:t>
      </w:r>
    </w:p>
    <w:p w14:paraId="6AAB30D8" w14:textId="77777777" w:rsidR="009524E2" w:rsidRPr="003F4B1F" w:rsidRDefault="00AC268B" w:rsidP="009524E2">
      <w:pPr>
        <w:pStyle w:val="FormatvorlageLateinCourierNewKomplexCourierNewLatein9ptK1"/>
        <w:rPr>
          <w:rStyle w:val="Code"/>
        </w:rPr>
      </w:pPr>
      <w:r w:rsidRPr="003F4B1F">
        <w:rPr>
          <w:rStyle w:val="Code"/>
        </w:rPr>
        <w:t xml:space="preserve">      "dateTime"     : "2016-02-29T22:15:01",</w:t>
      </w:r>
    </w:p>
    <w:p w14:paraId="447DCDFF" w14:textId="77777777" w:rsidR="00E85C45" w:rsidRPr="003F4B1F" w:rsidRDefault="00AC268B" w:rsidP="00E85C45">
      <w:pPr>
        <w:pStyle w:val="FormatvorlageLateinCourierNewKomplexCourierNewLatein9ptK1"/>
        <w:rPr>
          <w:rStyle w:val="Code"/>
        </w:rPr>
      </w:pPr>
      <w:r w:rsidRPr="003F4B1F">
        <w:rPr>
          <w:rStyle w:val="Code"/>
        </w:rPr>
        <w:t xml:space="preserve">      "link"         : "https://fu-server-domain/path/specific-update-package",</w:t>
      </w:r>
    </w:p>
    <w:p w14:paraId="29548F52" w14:textId="77777777" w:rsidR="00965A4D" w:rsidRPr="003F4B1F" w:rsidRDefault="0069740C" w:rsidP="00E85C45">
      <w:pPr>
        <w:pStyle w:val="FormatvorlageLateinCourierNewKomplexCourierNewLatein9ptK1"/>
        <w:rPr>
          <w:rStyle w:val="Code"/>
        </w:rPr>
      </w:pPr>
      <w:r w:rsidRPr="003F4B1F">
        <w:rPr>
          <w:rStyle w:val="Code"/>
        </w:rPr>
        <w:t xml:space="preserve">      "ocsp</w:t>
      </w:r>
      <w:r w:rsidR="00F83322" w:rsidRPr="003F4B1F">
        <w:rPr>
          <w:rStyle w:val="Code"/>
        </w:rPr>
        <w:t>URL</w:t>
      </w:r>
      <w:r w:rsidR="00965A4D" w:rsidRPr="003F4B1F">
        <w:rPr>
          <w:rStyle w:val="Code"/>
        </w:rPr>
        <w:t>"</w:t>
      </w:r>
      <w:r w:rsidRPr="003F4B1F">
        <w:rPr>
          <w:rStyle w:val="Code"/>
        </w:rPr>
        <w:t xml:space="preserve"> </w:t>
      </w:r>
      <w:r w:rsidR="00F83322" w:rsidRPr="003F4B1F">
        <w:rPr>
          <w:rStyle w:val="Code"/>
        </w:rPr>
        <w:t xml:space="preserve">     </w:t>
      </w:r>
      <w:r w:rsidR="00965A4D" w:rsidRPr="003F4B1F">
        <w:rPr>
          <w:rStyle w:val="Code"/>
        </w:rPr>
        <w:t>: "http://</w:t>
      </w:r>
      <w:r w:rsidRPr="003F4B1F">
        <w:rPr>
          <w:rStyle w:val="Code"/>
        </w:rPr>
        <w:t>ocsp</w:t>
      </w:r>
      <w:r w:rsidR="00965A4D" w:rsidRPr="003F4B1F">
        <w:rPr>
          <w:rStyle w:val="Code"/>
        </w:rPr>
        <w:t>-server-domain</w:t>
      </w:r>
      <w:r w:rsidR="00F83322" w:rsidRPr="003F4B1F">
        <w:rPr>
          <w:rStyle w:val="Code"/>
        </w:rPr>
        <w:t>:8080</w:t>
      </w:r>
      <w:r w:rsidR="00965A4D" w:rsidRPr="003F4B1F">
        <w:rPr>
          <w:rStyle w:val="Code"/>
        </w:rPr>
        <w:t>",</w:t>
      </w:r>
    </w:p>
    <w:p w14:paraId="2C0B14E8" w14:textId="77777777" w:rsidR="004D765E" w:rsidRPr="003F4B1F" w:rsidRDefault="00AC268B" w:rsidP="004D765E">
      <w:pPr>
        <w:pStyle w:val="FormatvorlageLateinCourierNewKomplexCourierNewLatein9ptK1"/>
        <w:rPr>
          <w:rStyle w:val="Code"/>
        </w:rPr>
      </w:pPr>
      <w:r w:rsidRPr="003F4B1F">
        <w:rPr>
          <w:rStyle w:val="Code"/>
        </w:rPr>
        <w:t xml:space="preserve">      "packageProperties" : "   base64url encoded binary data   "</w:t>
      </w:r>
    </w:p>
    <w:p w14:paraId="402DD323" w14:textId="77777777" w:rsidR="00E85C45" w:rsidRPr="003F4B1F" w:rsidRDefault="00AC268B" w:rsidP="00E85C45">
      <w:pPr>
        <w:pStyle w:val="FormatvorlageLateinCourierNewKomplexCourierNewLatein9ptK1"/>
        <w:rPr>
          <w:rStyle w:val="Code"/>
        </w:rPr>
      </w:pPr>
      <w:r w:rsidRPr="003F4B1F">
        <w:rPr>
          <w:rStyle w:val="Code"/>
        </w:rPr>
        <w:t xml:space="preserve">    }</w:t>
      </w:r>
    </w:p>
    <w:p w14:paraId="3909AACD" w14:textId="77777777" w:rsidR="00E85C45" w:rsidRPr="003F4B1F" w:rsidRDefault="00AC268B" w:rsidP="00E85C45">
      <w:pPr>
        <w:pStyle w:val="FormatvorlageLateinCourierNewKomplexCourierNewLatein9ptK1"/>
        <w:rPr>
          <w:rStyle w:val="Code"/>
        </w:rPr>
      </w:pPr>
      <w:r w:rsidRPr="003F4B1F">
        <w:rPr>
          <w:rStyle w:val="Code"/>
        </w:rPr>
        <w:t xml:space="preserve">  ]</w:t>
      </w:r>
    </w:p>
    <w:p w14:paraId="42EA4015" w14:textId="77777777" w:rsidR="00E85C45" w:rsidRPr="003F4B1F" w:rsidRDefault="00AC268B" w:rsidP="00E85C45">
      <w:pPr>
        <w:pStyle w:val="FormatvorlageLateinCourierNewKomplexCourierNewLatein9ptK1"/>
        <w:rPr>
          <w:rStyle w:val="Code"/>
        </w:rPr>
      </w:pPr>
      <w:r w:rsidRPr="003F4B1F">
        <w:rPr>
          <w:rStyle w:val="Code"/>
        </w:rPr>
        <w:t>}</w:t>
      </w:r>
    </w:p>
    <w:p w14:paraId="2FA935A7" w14:textId="77777777" w:rsidR="00E85C45" w:rsidRPr="003F4B1F" w:rsidRDefault="00E85C45" w:rsidP="00E85C45">
      <w:pPr>
        <w:rPr>
          <w:rStyle w:val="Code"/>
        </w:rPr>
      </w:pPr>
    </w:p>
    <w:p w14:paraId="097C2136" w14:textId="77777777" w:rsidR="00E85C45" w:rsidRPr="003F4B1F" w:rsidRDefault="00AC268B" w:rsidP="00E85C45">
      <w:pPr>
        <w:pStyle w:val="FormatvorlageLateinCourierNewKomplexCourierNewLatein9ptK1"/>
        <w:rPr>
          <w:rStyle w:val="Code"/>
        </w:rPr>
      </w:pPr>
      <w:r w:rsidRPr="003F4B1F">
        <w:rPr>
          <w:rStyle w:val="Code"/>
        </w:rPr>
        <w:t># Response OK</w:t>
      </w:r>
    </w:p>
    <w:p w14:paraId="7A12CA6A" w14:textId="77777777" w:rsidR="00E85C45" w:rsidRPr="003F4B1F" w:rsidRDefault="00AC268B" w:rsidP="00E85C45">
      <w:pPr>
        <w:pStyle w:val="FormatvorlageLateinCourierNewKomplexCourierNewLatein9ptK1"/>
        <w:rPr>
          <w:rStyle w:val="Code"/>
        </w:rPr>
      </w:pPr>
      <w:r w:rsidRPr="003F4B1F">
        <w:rPr>
          <w:rStyle w:val="Code"/>
        </w:rPr>
        <w:t>{</w:t>
      </w:r>
    </w:p>
    <w:p w14:paraId="3DEC2E62" w14:textId="77777777" w:rsidR="00E85C45" w:rsidRPr="003F4B1F" w:rsidRDefault="00AC268B" w:rsidP="00E85C45">
      <w:pPr>
        <w:pStyle w:val="FormatvorlageLateinCourierNewKomplexCourierNewLatein9ptK1"/>
        <w:rPr>
          <w:rStyle w:val="Code"/>
        </w:rPr>
      </w:pPr>
      <w:r w:rsidRPr="003F4B1F">
        <w:rPr>
          <w:rStyle w:val="Code"/>
        </w:rPr>
        <w:t xml:space="preserve">  "sID"      : 1234,</w:t>
      </w:r>
    </w:p>
    <w:p w14:paraId="28BC3268" w14:textId="77777777" w:rsidR="00E85C45" w:rsidRPr="003F4B1F" w:rsidRDefault="00AC268B" w:rsidP="00E85C45">
      <w:pPr>
        <w:pStyle w:val="FormatvorlageLateinCourierNewKomplexCourierNewLatein9ptK1"/>
        <w:rPr>
          <w:rStyle w:val="Code"/>
        </w:rPr>
      </w:pPr>
      <w:r w:rsidRPr="003F4B1F">
        <w:rPr>
          <w:rStyle w:val="Code"/>
        </w:rPr>
        <w:t xml:space="preserve">  "msgID"    : 82042942,</w:t>
      </w:r>
    </w:p>
    <w:p w14:paraId="56E67A39" w14:textId="77777777" w:rsidR="00E85C45" w:rsidRPr="003F4B1F" w:rsidRDefault="00AC268B" w:rsidP="00E85C45">
      <w:pPr>
        <w:pStyle w:val="FormatvorlageLateinCourierNewKomplexCourierNewLatein9ptK1"/>
        <w:rPr>
          <w:rStyle w:val="Code"/>
        </w:rPr>
      </w:pPr>
      <w:r w:rsidRPr="003F4B1F">
        <w:rPr>
          <w:rStyle w:val="Code"/>
        </w:rPr>
        <w:t xml:space="preserve">  "resource" : "/fu/packageProperties",</w:t>
      </w:r>
    </w:p>
    <w:p w14:paraId="62EBD09F" w14:textId="77777777" w:rsidR="00E85C45" w:rsidRPr="003F4B1F" w:rsidRDefault="00AC268B" w:rsidP="00E85C45">
      <w:pPr>
        <w:pStyle w:val="FormatvorlageLateinCourierNewKomplexCourierNewLatein9ptK1"/>
        <w:rPr>
          <w:rStyle w:val="Code"/>
        </w:rPr>
      </w:pPr>
      <w:r w:rsidRPr="003F4B1F">
        <w:rPr>
          <w:rStyle w:val="Code"/>
        </w:rPr>
        <w:t xml:space="preserve">  "version"  : 2,</w:t>
      </w:r>
    </w:p>
    <w:p w14:paraId="0BAF3D88" w14:textId="77777777" w:rsidR="00E85C45" w:rsidRPr="003F4B1F" w:rsidRDefault="00AC268B" w:rsidP="00E85C45">
      <w:pPr>
        <w:pStyle w:val="FormatvorlageLateinCourierNewKomplexCourierNewLatein9ptK1"/>
        <w:rPr>
          <w:rStyle w:val="Code"/>
        </w:rPr>
      </w:pPr>
      <w:r w:rsidRPr="003F4B1F">
        <w:rPr>
          <w:rStyle w:val="Code"/>
        </w:rPr>
        <w:t xml:space="preserve">  "action"   : "RESPONSE"</w:t>
      </w:r>
    </w:p>
    <w:p w14:paraId="5CD82EBF" w14:textId="77777777" w:rsidR="00E85C45" w:rsidRPr="003F4B1F" w:rsidRDefault="00AC268B" w:rsidP="00E85C45">
      <w:pPr>
        <w:pStyle w:val="FormatvorlageLateinCourierNewKomplexCourierNewLatein9ptK1"/>
        <w:rPr>
          <w:rStyle w:val="Code"/>
        </w:rPr>
      </w:pPr>
      <w:r w:rsidRPr="003F4B1F">
        <w:rPr>
          <w:rStyle w:val="Code"/>
        </w:rPr>
        <w:t>}</w:t>
      </w:r>
    </w:p>
    <w:p w14:paraId="6C8632E5" w14:textId="77777777" w:rsidR="00E85C45" w:rsidRPr="003F4B1F" w:rsidRDefault="00E85C45" w:rsidP="00E85C45">
      <w:pPr>
        <w:rPr>
          <w:rStyle w:val="Code"/>
        </w:rPr>
      </w:pPr>
    </w:p>
    <w:p w14:paraId="735B6F67" w14:textId="77777777" w:rsidR="00E85C45" w:rsidRPr="003F4B1F" w:rsidRDefault="00AC268B" w:rsidP="00E85C45">
      <w:pPr>
        <w:pStyle w:val="FormatvorlageLateinCourierNewKomplexCourierNewLatein9ptK1"/>
        <w:rPr>
          <w:rStyle w:val="Code"/>
        </w:rPr>
      </w:pPr>
      <w:r w:rsidRPr="003F4B1F">
        <w:rPr>
          <w:rStyle w:val="Code"/>
        </w:rPr>
        <w:t># Response ERROR</w:t>
      </w:r>
    </w:p>
    <w:p w14:paraId="15CDB822" w14:textId="77777777" w:rsidR="00E85C45" w:rsidRPr="003F4B1F" w:rsidRDefault="00AC268B" w:rsidP="00E85C45">
      <w:pPr>
        <w:pStyle w:val="FormatvorlageLateinCourierNewKomplexCourierNewLatein9ptK1"/>
        <w:rPr>
          <w:rStyle w:val="Code"/>
        </w:rPr>
      </w:pPr>
      <w:r w:rsidRPr="003F4B1F">
        <w:rPr>
          <w:rStyle w:val="Code"/>
        </w:rPr>
        <w:t>{</w:t>
      </w:r>
    </w:p>
    <w:p w14:paraId="101DB19E" w14:textId="77777777" w:rsidR="00E85C45" w:rsidRPr="003F4B1F" w:rsidRDefault="00AC268B" w:rsidP="00E85C45">
      <w:pPr>
        <w:pStyle w:val="FormatvorlageLateinCourierNewKomplexCourierNewLatein9ptK1"/>
        <w:rPr>
          <w:rStyle w:val="Code"/>
        </w:rPr>
      </w:pPr>
      <w:r w:rsidRPr="003F4B1F">
        <w:rPr>
          <w:rStyle w:val="Code"/>
        </w:rPr>
        <w:t xml:space="preserve">  "sID"      : 1234,</w:t>
      </w:r>
    </w:p>
    <w:p w14:paraId="5E33B5E4" w14:textId="77777777" w:rsidR="00E85C45" w:rsidRPr="003F4B1F" w:rsidRDefault="00AC268B" w:rsidP="00E85C45">
      <w:pPr>
        <w:pStyle w:val="FormatvorlageLateinCourierNewKomplexCourierNewLatein9ptK1"/>
        <w:rPr>
          <w:rStyle w:val="Code"/>
        </w:rPr>
      </w:pPr>
      <w:r w:rsidRPr="003F4B1F">
        <w:rPr>
          <w:rStyle w:val="Code"/>
        </w:rPr>
        <w:t xml:space="preserve">  "msgID"    : 82042942,</w:t>
      </w:r>
    </w:p>
    <w:p w14:paraId="00D5CE37" w14:textId="77777777" w:rsidR="00E85C45" w:rsidRPr="003F4B1F" w:rsidRDefault="00AC268B" w:rsidP="00E85C45">
      <w:pPr>
        <w:pStyle w:val="FormatvorlageLateinCourierNewKomplexCourierNewLatein9ptK1"/>
        <w:rPr>
          <w:rStyle w:val="Code"/>
        </w:rPr>
      </w:pPr>
      <w:r w:rsidRPr="003F4B1F">
        <w:rPr>
          <w:rStyle w:val="Code"/>
        </w:rPr>
        <w:t xml:space="preserve">  "resource" : "/fu/packageProperties",</w:t>
      </w:r>
    </w:p>
    <w:p w14:paraId="2554B40D" w14:textId="77777777" w:rsidR="00E85C45" w:rsidRPr="003F4B1F" w:rsidRDefault="00AC268B" w:rsidP="00E85C45">
      <w:pPr>
        <w:pStyle w:val="FormatvorlageLateinCourierNewKomplexCourierNewLatein9ptK1"/>
        <w:rPr>
          <w:rStyle w:val="Code"/>
        </w:rPr>
      </w:pPr>
      <w:r w:rsidRPr="003F4B1F">
        <w:rPr>
          <w:rStyle w:val="Code"/>
        </w:rPr>
        <w:t xml:space="preserve">  "version"  : 2,</w:t>
      </w:r>
    </w:p>
    <w:p w14:paraId="3D8C26AC" w14:textId="77777777" w:rsidR="00E85C45" w:rsidRPr="003F4B1F" w:rsidRDefault="00AC268B" w:rsidP="00E85C45">
      <w:pPr>
        <w:pStyle w:val="FormatvorlageLateinCourierNewKomplexCourierNewLatein9ptK1"/>
        <w:rPr>
          <w:rStyle w:val="Code"/>
        </w:rPr>
      </w:pPr>
      <w:r w:rsidRPr="003F4B1F">
        <w:rPr>
          <w:rStyle w:val="Code"/>
        </w:rPr>
        <w:t xml:space="preserve">  "action"   : "RESPONSE",</w:t>
      </w:r>
    </w:p>
    <w:p w14:paraId="44B4728F" w14:textId="77777777" w:rsidR="00E85C45" w:rsidRPr="003F4B1F" w:rsidRDefault="00AC268B" w:rsidP="00E85C45">
      <w:pPr>
        <w:pStyle w:val="FormatvorlageLateinCourierNewKomplexCourierNewLatein9ptK1"/>
        <w:rPr>
          <w:rStyle w:val="Code"/>
        </w:rPr>
      </w:pPr>
      <w:r w:rsidRPr="003F4B1F">
        <w:rPr>
          <w:rStyle w:val="Code"/>
        </w:rPr>
        <w:t xml:space="preserve">  "code"     : 400</w:t>
      </w:r>
    </w:p>
    <w:p w14:paraId="599BA07B" w14:textId="77777777" w:rsidR="00E85C45" w:rsidRPr="003F4B1F" w:rsidRDefault="00AC268B" w:rsidP="00E85C45">
      <w:pPr>
        <w:pStyle w:val="FormatvorlageLateinCourierNewKomplexCourierNewLatein9ptK1"/>
        <w:rPr>
          <w:rStyle w:val="Code"/>
        </w:rPr>
      </w:pPr>
      <w:r w:rsidRPr="003F4B1F">
        <w:rPr>
          <w:rStyle w:val="Code"/>
        </w:rPr>
        <w:t>}</w:t>
      </w:r>
    </w:p>
    <w:p w14:paraId="426861EE" w14:textId="77777777" w:rsidR="00E85C45" w:rsidRPr="003F4B1F" w:rsidRDefault="00E85C45"/>
    <w:p w14:paraId="3981B9BC" w14:textId="77777777" w:rsidR="006A08EE" w:rsidRPr="003F4B1F" w:rsidRDefault="008E7375">
      <w:r w:rsidRPr="003F4B1F">
        <w:br w:type="page"/>
      </w:r>
    </w:p>
    <w:p w14:paraId="40BF25B5" w14:textId="77777777" w:rsidR="001D5687" w:rsidRPr="003F4B1F" w:rsidRDefault="008E7375" w:rsidP="001D5687">
      <w:pPr>
        <w:pStyle w:val="Heading3"/>
      </w:pPr>
      <w:bookmarkStart w:id="1327" w:name="_Toc88504121"/>
      <w:r w:rsidRPr="003F4B1F">
        <w:lastRenderedPageBreak/>
        <w:t>Get Firmware Update State of HA</w:t>
      </w:r>
      <w:bookmarkEnd w:id="1327"/>
    </w:p>
    <w:p w14:paraId="00166461" w14:textId="77777777" w:rsidR="001D5687" w:rsidRPr="003F4B1F" w:rsidRDefault="008E7375" w:rsidP="001D5687">
      <w:r w:rsidRPr="003F4B1F">
        <w:t>The backend can request the current state of the firmware update on the HA.</w:t>
      </w:r>
    </w:p>
    <w:p w14:paraId="7615859F" w14:textId="77777777" w:rsidR="001D5687" w:rsidRPr="003F4B1F" w:rsidRDefault="001D5687" w:rsidP="001D5687"/>
    <w:p w14:paraId="32B4214C" w14:textId="77777777" w:rsidR="001D5687" w:rsidRPr="003F4B1F" w:rsidRDefault="008E7375" w:rsidP="001D5687">
      <w:r w:rsidRPr="003F4B1F">
        <w:t xml:space="preserve">The backend sends a </w:t>
      </w:r>
      <w:r w:rsidR="00AC268B" w:rsidRPr="003F4B1F">
        <w:rPr>
          <w:rStyle w:val="CodeBig"/>
        </w:rPr>
        <w:t>GET</w:t>
      </w:r>
      <w:r w:rsidRPr="003F4B1F">
        <w:t xml:space="preserve"> request to “</w:t>
      </w:r>
      <w:r w:rsidR="00AC268B" w:rsidRPr="003F4B1F">
        <w:rPr>
          <w:rStyle w:val="CodeBig"/>
        </w:rPr>
        <w:t>state</w:t>
      </w:r>
      <w:r w:rsidRPr="003F4B1F">
        <w:t xml:space="preserve">”. The response will contain a single element of the content type </w:t>
      </w:r>
      <w:r w:rsidR="00AC268B" w:rsidRPr="003F4B1F">
        <w:rPr>
          <w:rStyle w:val="CodeBig"/>
        </w:rPr>
        <w:t>FUSTATE</w:t>
      </w:r>
      <w:r w:rsidRPr="003F4B1F">
        <w:t>.</w:t>
      </w:r>
    </w:p>
    <w:p w14:paraId="436E1D87" w14:textId="77777777" w:rsidR="001D5687" w:rsidRPr="003F4B1F" w:rsidRDefault="001D5687" w:rsidP="001D5687"/>
    <w:p w14:paraId="726F915E" w14:textId="77777777" w:rsidR="001D5687" w:rsidRPr="003F4B1F" w:rsidRDefault="008E7375" w:rsidP="001D5687">
      <w:pPr>
        <w:rPr>
          <w:b/>
          <w:bCs/>
        </w:rPr>
      </w:pPr>
      <w:r w:rsidRPr="003F4B1F">
        <w:rPr>
          <w:b/>
          <w:bCs/>
        </w:rPr>
        <w:t>Example:</w:t>
      </w:r>
    </w:p>
    <w:p w14:paraId="3D28AE5F" w14:textId="77777777" w:rsidR="001D5687" w:rsidRPr="003F4B1F" w:rsidRDefault="00AC268B" w:rsidP="001D5687">
      <w:pPr>
        <w:pStyle w:val="FormatvorlageLateinCourierNewKomplexCourierNewLatein9ptK1"/>
        <w:rPr>
          <w:rStyle w:val="Code"/>
        </w:rPr>
      </w:pPr>
      <w:r w:rsidRPr="003F4B1F">
        <w:rPr>
          <w:rStyle w:val="Code"/>
        </w:rPr>
        <w:t># Request</w:t>
      </w:r>
    </w:p>
    <w:p w14:paraId="5CB649A7" w14:textId="77777777" w:rsidR="001D5687" w:rsidRPr="003F4B1F" w:rsidRDefault="00AC268B" w:rsidP="001D5687">
      <w:pPr>
        <w:pStyle w:val="FormatvorlageLateinCourierNewKomplexCourierNewLatein9ptK1"/>
        <w:rPr>
          <w:rStyle w:val="Code"/>
        </w:rPr>
      </w:pPr>
      <w:r w:rsidRPr="003F4B1F">
        <w:rPr>
          <w:rStyle w:val="Code"/>
        </w:rPr>
        <w:t>{</w:t>
      </w:r>
    </w:p>
    <w:p w14:paraId="58346F06" w14:textId="77777777" w:rsidR="001D5687" w:rsidRPr="003F4B1F" w:rsidRDefault="00AC268B" w:rsidP="001D5687">
      <w:pPr>
        <w:pStyle w:val="FormatvorlageLateinCourierNewKomplexCourierNewLatein9ptK1"/>
        <w:rPr>
          <w:rStyle w:val="Code"/>
        </w:rPr>
      </w:pPr>
      <w:r w:rsidRPr="003F4B1F">
        <w:rPr>
          <w:rStyle w:val="Code"/>
        </w:rPr>
        <w:t xml:space="preserve">  "sID"      : 1234,</w:t>
      </w:r>
    </w:p>
    <w:p w14:paraId="6E940D79" w14:textId="77777777" w:rsidR="001D5687" w:rsidRPr="003F4B1F" w:rsidRDefault="00AC268B" w:rsidP="001D5687">
      <w:pPr>
        <w:pStyle w:val="FormatvorlageLateinCourierNewKomplexCourierNewLatein9ptK1"/>
        <w:rPr>
          <w:rStyle w:val="Code"/>
        </w:rPr>
      </w:pPr>
      <w:r w:rsidRPr="003F4B1F">
        <w:rPr>
          <w:rStyle w:val="Code"/>
        </w:rPr>
        <w:t xml:space="preserve">  "msgID"    : 82042954,</w:t>
      </w:r>
    </w:p>
    <w:p w14:paraId="40D5C20F" w14:textId="77777777" w:rsidR="001D5687" w:rsidRPr="003F4B1F" w:rsidRDefault="00AC268B" w:rsidP="001D5687">
      <w:pPr>
        <w:pStyle w:val="FormatvorlageLateinCourierNewKomplexCourierNewLatein9ptK1"/>
        <w:rPr>
          <w:rStyle w:val="Code"/>
        </w:rPr>
      </w:pPr>
      <w:r w:rsidRPr="003F4B1F">
        <w:rPr>
          <w:rStyle w:val="Code"/>
        </w:rPr>
        <w:t xml:space="preserve">  "resource" : "/fu/state",</w:t>
      </w:r>
    </w:p>
    <w:p w14:paraId="638290E4" w14:textId="77777777" w:rsidR="001D5687" w:rsidRPr="003F4B1F" w:rsidRDefault="00AC268B" w:rsidP="001D5687">
      <w:pPr>
        <w:pStyle w:val="FormatvorlageLateinCourierNewKomplexCourierNewLatein9ptK1"/>
        <w:rPr>
          <w:rStyle w:val="Code"/>
        </w:rPr>
      </w:pPr>
      <w:r w:rsidRPr="003F4B1F">
        <w:rPr>
          <w:rStyle w:val="Code"/>
        </w:rPr>
        <w:t xml:space="preserve">  "version"  : 2,</w:t>
      </w:r>
    </w:p>
    <w:p w14:paraId="22FD53B2" w14:textId="77777777" w:rsidR="001D5687" w:rsidRPr="003F4B1F" w:rsidRDefault="00AC268B" w:rsidP="001D5687">
      <w:pPr>
        <w:pStyle w:val="FormatvorlageLateinCourierNewKomplexCourierNewLatein9ptK1"/>
        <w:rPr>
          <w:rStyle w:val="Code"/>
        </w:rPr>
      </w:pPr>
      <w:r w:rsidRPr="003F4B1F">
        <w:rPr>
          <w:rStyle w:val="Code"/>
        </w:rPr>
        <w:t xml:space="preserve">  "action"   : "GET"</w:t>
      </w:r>
    </w:p>
    <w:p w14:paraId="6B809779" w14:textId="77777777" w:rsidR="001D5687" w:rsidRPr="003F4B1F" w:rsidRDefault="00AC268B" w:rsidP="001D5687">
      <w:pPr>
        <w:pStyle w:val="FormatvorlageLateinCourierNewKomplexCourierNewLatein9ptK1"/>
        <w:rPr>
          <w:rStyle w:val="Code"/>
        </w:rPr>
      </w:pPr>
      <w:r w:rsidRPr="003F4B1F">
        <w:rPr>
          <w:rStyle w:val="Code"/>
        </w:rPr>
        <w:t>}</w:t>
      </w:r>
    </w:p>
    <w:p w14:paraId="3F3FE58F" w14:textId="77777777" w:rsidR="001D5687" w:rsidRPr="003F4B1F" w:rsidRDefault="001D5687" w:rsidP="001D5687">
      <w:pPr>
        <w:rPr>
          <w:rStyle w:val="Code"/>
        </w:rPr>
      </w:pPr>
    </w:p>
    <w:p w14:paraId="1156684F" w14:textId="77777777" w:rsidR="001D5687" w:rsidRPr="003F4B1F" w:rsidRDefault="00AC268B" w:rsidP="001D5687">
      <w:pPr>
        <w:pStyle w:val="FormatvorlageLateinCourierNewKomplexCourierNewLatein9ptK1"/>
        <w:rPr>
          <w:rStyle w:val="Code"/>
        </w:rPr>
      </w:pPr>
      <w:r w:rsidRPr="003F4B1F">
        <w:rPr>
          <w:rStyle w:val="Code"/>
        </w:rPr>
        <w:t># Response</w:t>
      </w:r>
    </w:p>
    <w:p w14:paraId="3AEC4B82" w14:textId="77777777" w:rsidR="001D5687" w:rsidRPr="003F4B1F" w:rsidRDefault="00AC268B" w:rsidP="001D5687">
      <w:pPr>
        <w:pStyle w:val="FormatvorlageLateinCourierNewKomplexCourierNewLatein9ptK1"/>
        <w:rPr>
          <w:rStyle w:val="Code"/>
        </w:rPr>
      </w:pPr>
      <w:r w:rsidRPr="003F4B1F">
        <w:rPr>
          <w:rStyle w:val="Code"/>
        </w:rPr>
        <w:t>{</w:t>
      </w:r>
    </w:p>
    <w:p w14:paraId="16198588" w14:textId="77777777" w:rsidR="001D5687" w:rsidRPr="003F4B1F" w:rsidRDefault="00AC268B" w:rsidP="001D5687">
      <w:pPr>
        <w:pStyle w:val="FormatvorlageLateinCourierNewKomplexCourierNewLatein9ptK1"/>
        <w:rPr>
          <w:rStyle w:val="Code"/>
        </w:rPr>
      </w:pPr>
      <w:r w:rsidRPr="003F4B1F">
        <w:rPr>
          <w:rStyle w:val="Code"/>
        </w:rPr>
        <w:t xml:space="preserve">  "sID"      : 1234,</w:t>
      </w:r>
    </w:p>
    <w:p w14:paraId="6C247AEF" w14:textId="77777777" w:rsidR="001D5687" w:rsidRPr="003F4B1F" w:rsidRDefault="00AC268B" w:rsidP="001D5687">
      <w:pPr>
        <w:pStyle w:val="FormatvorlageLateinCourierNewKomplexCourierNewLatein9ptK1"/>
        <w:rPr>
          <w:rStyle w:val="Code"/>
        </w:rPr>
      </w:pPr>
      <w:r w:rsidRPr="003F4B1F">
        <w:rPr>
          <w:rStyle w:val="Code"/>
        </w:rPr>
        <w:t xml:space="preserve">  "msgID"    : 82042954,</w:t>
      </w:r>
    </w:p>
    <w:p w14:paraId="4E8D1C6F" w14:textId="77777777" w:rsidR="001D5687" w:rsidRPr="003F4B1F" w:rsidRDefault="00AC268B" w:rsidP="001D5687">
      <w:pPr>
        <w:pStyle w:val="FormatvorlageLateinCourierNewKomplexCourierNewLatein9ptK1"/>
        <w:rPr>
          <w:rStyle w:val="Code"/>
        </w:rPr>
      </w:pPr>
      <w:r w:rsidRPr="003F4B1F">
        <w:rPr>
          <w:rStyle w:val="Code"/>
        </w:rPr>
        <w:t xml:space="preserve">  "resource" : "/fu/state",</w:t>
      </w:r>
    </w:p>
    <w:p w14:paraId="1688A0AC" w14:textId="77777777" w:rsidR="001D5687" w:rsidRPr="003F4B1F" w:rsidRDefault="00AC268B" w:rsidP="001D5687">
      <w:pPr>
        <w:pStyle w:val="FormatvorlageLateinCourierNewKomplexCourierNewLatein9ptK1"/>
        <w:rPr>
          <w:rStyle w:val="Code"/>
        </w:rPr>
      </w:pPr>
      <w:r w:rsidRPr="003F4B1F">
        <w:rPr>
          <w:rStyle w:val="Code"/>
        </w:rPr>
        <w:t xml:space="preserve">  "version"  : 2,</w:t>
      </w:r>
    </w:p>
    <w:p w14:paraId="1288B1DE" w14:textId="77777777" w:rsidR="001D5687" w:rsidRPr="003F4B1F" w:rsidRDefault="00AC268B" w:rsidP="001D5687">
      <w:pPr>
        <w:pStyle w:val="FormatvorlageLateinCourierNewKomplexCourierNewLatein9ptK1"/>
        <w:rPr>
          <w:rStyle w:val="Code"/>
        </w:rPr>
      </w:pPr>
      <w:r w:rsidRPr="003F4B1F">
        <w:rPr>
          <w:rStyle w:val="Code"/>
        </w:rPr>
        <w:t xml:space="preserve">  "action"   : "RESPONSE",</w:t>
      </w:r>
    </w:p>
    <w:p w14:paraId="211C3AC9" w14:textId="77777777" w:rsidR="001D5687" w:rsidRPr="003F4B1F" w:rsidRDefault="00AC268B" w:rsidP="001D5687">
      <w:pPr>
        <w:pStyle w:val="FormatvorlageLateinCourierNewKomplexCourierNewLatein9ptK1"/>
        <w:rPr>
          <w:rStyle w:val="Code"/>
        </w:rPr>
      </w:pPr>
      <w:r w:rsidRPr="003F4B1F">
        <w:rPr>
          <w:rStyle w:val="Code"/>
        </w:rPr>
        <w:t xml:space="preserve">  "data"     :</w:t>
      </w:r>
    </w:p>
    <w:p w14:paraId="53080025" w14:textId="77777777" w:rsidR="001D5687" w:rsidRPr="003F4B1F" w:rsidRDefault="00AC268B" w:rsidP="001D5687">
      <w:pPr>
        <w:pStyle w:val="FormatvorlageLateinCourierNewKomplexCourierNewLatein9ptK1"/>
        <w:rPr>
          <w:rStyle w:val="Code"/>
        </w:rPr>
      </w:pPr>
      <w:r w:rsidRPr="003F4B1F">
        <w:rPr>
          <w:rStyle w:val="Code"/>
        </w:rPr>
        <w:t xml:space="preserve">  [</w:t>
      </w:r>
    </w:p>
    <w:p w14:paraId="74FA5E16" w14:textId="77777777" w:rsidR="001D5687" w:rsidRPr="003F4B1F" w:rsidRDefault="00AC268B" w:rsidP="001D5687">
      <w:pPr>
        <w:pStyle w:val="FormatvorlageLateinCourierNewKomplexCourierNewLatein9ptK1"/>
        <w:rPr>
          <w:rStyle w:val="Code"/>
        </w:rPr>
      </w:pPr>
      <w:r w:rsidRPr="003F4B1F">
        <w:rPr>
          <w:rStyle w:val="Code"/>
        </w:rPr>
        <w:t xml:space="preserve">    {</w:t>
      </w:r>
    </w:p>
    <w:p w14:paraId="43F8593E" w14:textId="77777777" w:rsidR="00BA3F96" w:rsidRPr="003F4B1F" w:rsidRDefault="00AC268B" w:rsidP="00BA3F96">
      <w:pPr>
        <w:pStyle w:val="FormatvorlageLateinCourierNewKomplexCourierNewLatein9ptK1"/>
        <w:rPr>
          <w:rStyle w:val="Code"/>
        </w:rPr>
      </w:pPr>
      <w:r w:rsidRPr="003F4B1F">
        <w:rPr>
          <w:rStyle w:val="Code"/>
        </w:rPr>
        <w:t xml:space="preserve">      "transactionID" : 105230</w:t>
      </w:r>
    </w:p>
    <w:p w14:paraId="2984850E" w14:textId="77777777" w:rsidR="001D5687" w:rsidRPr="003F4B1F" w:rsidRDefault="00AC268B" w:rsidP="001D5687">
      <w:pPr>
        <w:pStyle w:val="FormatvorlageLateinCourierNewKomplexCourierNewLatein9ptK1"/>
        <w:rPr>
          <w:rStyle w:val="Code"/>
        </w:rPr>
      </w:pPr>
      <w:r w:rsidRPr="003F4B1F">
        <w:rPr>
          <w:rStyle w:val="Code"/>
        </w:rPr>
        <w:t xml:space="preserve">      "state"  </w:t>
      </w:r>
      <w:r w:rsidR="00762581" w:rsidRPr="003F4B1F">
        <w:rPr>
          <w:rStyle w:val="Code"/>
        </w:rPr>
        <w:t xml:space="preserve">       </w:t>
      </w:r>
      <w:r w:rsidR="001D5687" w:rsidRPr="003F4B1F">
        <w:rPr>
          <w:rStyle w:val="Code"/>
        </w:rPr>
        <w:t xml:space="preserve">: </w:t>
      </w:r>
      <w:r w:rsidR="00600FB4" w:rsidRPr="003F4B1F">
        <w:rPr>
          <w:rStyle w:val="Code"/>
        </w:rPr>
        <w:t>"</w:t>
      </w:r>
      <w:r w:rsidR="00762581" w:rsidRPr="003F4B1F">
        <w:rPr>
          <w:rStyle w:val="Code"/>
        </w:rPr>
        <w:t>FINALIZING</w:t>
      </w:r>
      <w:r w:rsidR="00600FB4" w:rsidRPr="003F4B1F">
        <w:rPr>
          <w:rStyle w:val="Code"/>
        </w:rPr>
        <w:t>"</w:t>
      </w:r>
      <w:r w:rsidR="004C209F" w:rsidRPr="003F4B1F">
        <w:rPr>
          <w:rStyle w:val="Code"/>
        </w:rPr>
        <w:t>,</w:t>
      </w:r>
    </w:p>
    <w:p w14:paraId="5BF12248" w14:textId="77777777" w:rsidR="001D5687" w:rsidRPr="003F4B1F" w:rsidRDefault="00AC268B" w:rsidP="001D5687">
      <w:pPr>
        <w:pStyle w:val="FormatvorlageLateinCourierNewKomplexCourierNewLatein9ptK1"/>
        <w:rPr>
          <w:rStyle w:val="Code"/>
        </w:rPr>
      </w:pPr>
      <w:r w:rsidRPr="003F4B1F">
        <w:rPr>
          <w:rStyle w:val="Code"/>
        </w:rPr>
        <w:t xml:space="preserve">    }</w:t>
      </w:r>
    </w:p>
    <w:p w14:paraId="4CBD06D6" w14:textId="77777777" w:rsidR="001D5687" w:rsidRPr="003F4B1F" w:rsidRDefault="00AC268B" w:rsidP="001D5687">
      <w:pPr>
        <w:pStyle w:val="FormatvorlageLateinCourierNewKomplexCourierNewLatein9ptK1"/>
        <w:rPr>
          <w:rStyle w:val="Code"/>
        </w:rPr>
      </w:pPr>
      <w:r w:rsidRPr="003F4B1F">
        <w:rPr>
          <w:rStyle w:val="Code"/>
        </w:rPr>
        <w:t xml:space="preserve">  ]</w:t>
      </w:r>
    </w:p>
    <w:p w14:paraId="0ABC220D" w14:textId="77777777" w:rsidR="00D021FE" w:rsidRPr="003F4B1F" w:rsidRDefault="00AC268B" w:rsidP="001D5687">
      <w:pPr>
        <w:pStyle w:val="FormatvorlageLateinCourierNewKomplexCourierNewLatein9ptK1"/>
        <w:rPr>
          <w:rStyle w:val="Code"/>
        </w:rPr>
      </w:pPr>
      <w:r w:rsidRPr="003F4B1F">
        <w:rPr>
          <w:rStyle w:val="Code"/>
        </w:rPr>
        <w:t>}</w:t>
      </w:r>
    </w:p>
    <w:p w14:paraId="6E730C2F" w14:textId="77777777" w:rsidR="00CB4B4D" w:rsidRPr="003F4B1F" w:rsidRDefault="00CB4B4D" w:rsidP="00CB4B4D"/>
    <w:p w14:paraId="4EA76182" w14:textId="77777777" w:rsidR="00762581" w:rsidRPr="003F4B1F" w:rsidRDefault="00762581">
      <w:r w:rsidRPr="003F4B1F">
        <w:br w:type="page"/>
      </w:r>
    </w:p>
    <w:p w14:paraId="06548A94" w14:textId="77777777" w:rsidR="00D021FE" w:rsidRPr="003F4B1F" w:rsidRDefault="00D021FE" w:rsidP="00D021FE">
      <w:pPr>
        <w:pStyle w:val="Heading3"/>
      </w:pPr>
      <w:bookmarkStart w:id="1328" w:name="_Toc450725497"/>
      <w:bookmarkStart w:id="1329" w:name="_Toc453746749"/>
      <w:bookmarkStart w:id="1330" w:name="_Toc88504122"/>
      <w:bookmarkEnd w:id="1328"/>
      <w:bookmarkEnd w:id="1329"/>
      <w:r w:rsidRPr="003F4B1F">
        <w:lastRenderedPageBreak/>
        <w:t>Notify Firmware Update State of HA</w:t>
      </w:r>
      <w:bookmarkEnd w:id="1330"/>
    </w:p>
    <w:p w14:paraId="7454F4C7" w14:textId="77777777" w:rsidR="00D021FE" w:rsidRPr="003F4B1F" w:rsidRDefault="00D021FE" w:rsidP="00D021FE">
      <w:r w:rsidRPr="003F4B1F">
        <w:t>The COM sends a notification about the firmware update state to the HCA.</w:t>
      </w:r>
    </w:p>
    <w:p w14:paraId="7A3F6C27" w14:textId="77777777" w:rsidR="00D021FE" w:rsidRPr="003F4B1F" w:rsidRDefault="00D021FE" w:rsidP="00D021FE"/>
    <w:p w14:paraId="6E2509BA" w14:textId="77777777" w:rsidR="00D021FE" w:rsidRPr="003F4B1F" w:rsidRDefault="00D021FE" w:rsidP="00D021FE">
      <w:r w:rsidRPr="003F4B1F">
        <w:t>The notification from the resource “</w:t>
      </w:r>
      <w:r w:rsidR="00AC268B" w:rsidRPr="003F4B1F">
        <w:rPr>
          <w:rStyle w:val="CodeBig"/>
        </w:rPr>
        <w:t>state</w:t>
      </w:r>
      <w:r w:rsidR="008E7375" w:rsidRPr="003F4B1F">
        <w:t xml:space="preserve">” will contain a list of elements of the content type </w:t>
      </w:r>
      <w:r w:rsidR="00AC268B" w:rsidRPr="003F4B1F">
        <w:rPr>
          <w:rStyle w:val="CodeBig"/>
        </w:rPr>
        <w:t>FUSTATE</w:t>
      </w:r>
      <w:r w:rsidR="008E7375" w:rsidRPr="003F4B1F">
        <w:t>.</w:t>
      </w:r>
    </w:p>
    <w:p w14:paraId="1DF324A0" w14:textId="77777777" w:rsidR="00D021FE" w:rsidRPr="003F4B1F" w:rsidRDefault="00D021FE" w:rsidP="00D021FE"/>
    <w:p w14:paraId="13D0D1F0" w14:textId="77777777" w:rsidR="00D021FE" w:rsidRPr="003F4B1F" w:rsidRDefault="008E7375" w:rsidP="00D021FE">
      <w:pPr>
        <w:rPr>
          <w:b/>
          <w:bCs/>
        </w:rPr>
      </w:pPr>
      <w:r w:rsidRPr="003F4B1F">
        <w:rPr>
          <w:b/>
          <w:bCs/>
        </w:rPr>
        <w:t>Example:</w:t>
      </w:r>
    </w:p>
    <w:p w14:paraId="4D12A66C" w14:textId="77777777" w:rsidR="00D021FE" w:rsidRPr="003F4B1F" w:rsidRDefault="00D021FE" w:rsidP="00D021FE">
      <w:pPr>
        <w:pStyle w:val="FormatvorlageLateinCourierNewKomplexCourierNewLatein9ptK1"/>
        <w:rPr>
          <w:rStyle w:val="Code"/>
        </w:rPr>
      </w:pPr>
    </w:p>
    <w:p w14:paraId="5F876CF3" w14:textId="77777777" w:rsidR="00D021FE" w:rsidRPr="003F4B1F" w:rsidRDefault="00AC268B" w:rsidP="00D021FE">
      <w:pPr>
        <w:pStyle w:val="FormatvorlageLateinCourierNewKomplexCourierNewLatein9ptK1"/>
        <w:rPr>
          <w:rStyle w:val="Code"/>
        </w:rPr>
      </w:pPr>
      <w:r w:rsidRPr="003F4B1F">
        <w:rPr>
          <w:rStyle w:val="Code"/>
        </w:rPr>
        <w:t># Notification</w:t>
      </w:r>
    </w:p>
    <w:p w14:paraId="696B9FCF" w14:textId="77777777" w:rsidR="00D021FE" w:rsidRPr="003F4B1F" w:rsidRDefault="00AC268B" w:rsidP="00D021FE">
      <w:pPr>
        <w:pStyle w:val="FormatvorlageLateinCourierNewKomplexCourierNewLatein9ptK1"/>
        <w:rPr>
          <w:rStyle w:val="Code"/>
        </w:rPr>
      </w:pPr>
      <w:r w:rsidRPr="003F4B1F">
        <w:rPr>
          <w:rStyle w:val="Code"/>
        </w:rPr>
        <w:t>{</w:t>
      </w:r>
    </w:p>
    <w:p w14:paraId="60DEB9DD" w14:textId="77777777" w:rsidR="00D021FE" w:rsidRPr="003F4B1F" w:rsidRDefault="00AC268B" w:rsidP="00D021FE">
      <w:pPr>
        <w:pStyle w:val="FormatvorlageLateinCourierNewKomplexCourierNewLatein9ptK1"/>
        <w:rPr>
          <w:rStyle w:val="Code"/>
        </w:rPr>
      </w:pPr>
      <w:r w:rsidRPr="003F4B1F">
        <w:rPr>
          <w:rStyle w:val="Code"/>
        </w:rPr>
        <w:t xml:space="preserve">  "sID"      : 1234,</w:t>
      </w:r>
    </w:p>
    <w:p w14:paraId="5B8D422D" w14:textId="77777777" w:rsidR="00D021FE" w:rsidRPr="003F4B1F" w:rsidRDefault="00AC268B" w:rsidP="00D021FE">
      <w:pPr>
        <w:pStyle w:val="FormatvorlageLateinCourierNewKomplexCourierNewLatein9ptK1"/>
        <w:rPr>
          <w:rStyle w:val="Code"/>
        </w:rPr>
      </w:pPr>
      <w:r w:rsidRPr="003F4B1F">
        <w:rPr>
          <w:rStyle w:val="Code"/>
        </w:rPr>
        <w:t xml:space="preserve">  "msgID"    : 82042954,</w:t>
      </w:r>
    </w:p>
    <w:p w14:paraId="5530B1F5" w14:textId="77777777" w:rsidR="00D021FE" w:rsidRPr="003F4B1F" w:rsidRDefault="00AC268B" w:rsidP="00D021FE">
      <w:pPr>
        <w:pStyle w:val="FormatvorlageLateinCourierNewKomplexCourierNewLatein9ptK1"/>
        <w:rPr>
          <w:rStyle w:val="Code"/>
        </w:rPr>
      </w:pPr>
      <w:r w:rsidRPr="003F4B1F">
        <w:rPr>
          <w:rStyle w:val="Code"/>
        </w:rPr>
        <w:t xml:space="preserve">  "resource" : "/fu/state",</w:t>
      </w:r>
    </w:p>
    <w:p w14:paraId="4827D646" w14:textId="77777777" w:rsidR="00D021FE" w:rsidRPr="003F4B1F" w:rsidRDefault="00AC268B" w:rsidP="00D021FE">
      <w:pPr>
        <w:pStyle w:val="FormatvorlageLateinCourierNewKomplexCourierNewLatein9ptK1"/>
        <w:rPr>
          <w:rStyle w:val="Code"/>
        </w:rPr>
      </w:pPr>
      <w:r w:rsidRPr="003F4B1F">
        <w:rPr>
          <w:rStyle w:val="Code"/>
        </w:rPr>
        <w:t xml:space="preserve">  "version"  : 2,</w:t>
      </w:r>
    </w:p>
    <w:p w14:paraId="3B542634" w14:textId="77777777" w:rsidR="00D021FE" w:rsidRPr="003F4B1F" w:rsidRDefault="00AC268B" w:rsidP="00D021FE">
      <w:pPr>
        <w:pStyle w:val="FormatvorlageLateinCourierNewKomplexCourierNewLatein9ptK1"/>
        <w:rPr>
          <w:rStyle w:val="Code"/>
        </w:rPr>
      </w:pPr>
      <w:r w:rsidRPr="003F4B1F">
        <w:rPr>
          <w:rStyle w:val="Code"/>
        </w:rPr>
        <w:t xml:space="preserve">  "action"   : "NOTIFY",</w:t>
      </w:r>
    </w:p>
    <w:p w14:paraId="264A6C83" w14:textId="77777777" w:rsidR="00D021FE" w:rsidRPr="003F4B1F" w:rsidRDefault="00AC268B" w:rsidP="00D021FE">
      <w:pPr>
        <w:pStyle w:val="FormatvorlageLateinCourierNewKomplexCourierNewLatein9ptK1"/>
        <w:rPr>
          <w:rStyle w:val="Code"/>
        </w:rPr>
      </w:pPr>
      <w:r w:rsidRPr="003F4B1F">
        <w:rPr>
          <w:rStyle w:val="Code"/>
        </w:rPr>
        <w:t xml:space="preserve">  "data"     :</w:t>
      </w:r>
    </w:p>
    <w:p w14:paraId="1031AC58" w14:textId="77777777" w:rsidR="00D021FE" w:rsidRPr="003F4B1F" w:rsidRDefault="00AC268B" w:rsidP="00D021FE">
      <w:pPr>
        <w:pStyle w:val="FormatvorlageLateinCourierNewKomplexCourierNewLatein9ptK1"/>
        <w:rPr>
          <w:rStyle w:val="Code"/>
        </w:rPr>
      </w:pPr>
      <w:r w:rsidRPr="003F4B1F">
        <w:rPr>
          <w:rStyle w:val="Code"/>
        </w:rPr>
        <w:t xml:space="preserve">  [</w:t>
      </w:r>
    </w:p>
    <w:p w14:paraId="5CAD5BC6" w14:textId="77777777" w:rsidR="00D021FE" w:rsidRPr="003F4B1F" w:rsidRDefault="00AC268B" w:rsidP="00D021FE">
      <w:pPr>
        <w:pStyle w:val="FormatvorlageLateinCourierNewKomplexCourierNewLatein9ptK1"/>
        <w:rPr>
          <w:rStyle w:val="Code"/>
        </w:rPr>
      </w:pPr>
      <w:r w:rsidRPr="003F4B1F">
        <w:rPr>
          <w:rStyle w:val="Code"/>
        </w:rPr>
        <w:t xml:space="preserve">    {</w:t>
      </w:r>
    </w:p>
    <w:p w14:paraId="01A6906D" w14:textId="77777777" w:rsidR="00BA3F96" w:rsidRPr="003F4B1F" w:rsidRDefault="00AC268B" w:rsidP="00BA3F96">
      <w:pPr>
        <w:pStyle w:val="FormatvorlageLateinCourierNewKomplexCourierNewLatein9ptK1"/>
        <w:rPr>
          <w:rStyle w:val="Code"/>
        </w:rPr>
      </w:pPr>
      <w:r w:rsidRPr="003F4B1F">
        <w:rPr>
          <w:rStyle w:val="Code"/>
        </w:rPr>
        <w:t xml:space="preserve">      "transactionID" : 105230</w:t>
      </w:r>
    </w:p>
    <w:p w14:paraId="6DFF62BD" w14:textId="77777777" w:rsidR="00D021FE" w:rsidRPr="003F4B1F" w:rsidRDefault="00AC268B" w:rsidP="00D021FE">
      <w:pPr>
        <w:pStyle w:val="FormatvorlageLateinCourierNewKomplexCourierNewLatein9ptK1"/>
        <w:rPr>
          <w:rStyle w:val="Code"/>
        </w:rPr>
      </w:pPr>
      <w:r w:rsidRPr="003F4B1F">
        <w:rPr>
          <w:rStyle w:val="Code"/>
        </w:rPr>
        <w:t xml:space="preserve">      "state"  </w:t>
      </w:r>
      <w:r w:rsidR="00762581" w:rsidRPr="003F4B1F">
        <w:rPr>
          <w:rStyle w:val="Code"/>
        </w:rPr>
        <w:t xml:space="preserve">       </w:t>
      </w:r>
      <w:r w:rsidR="00D021FE" w:rsidRPr="003F4B1F">
        <w:rPr>
          <w:rStyle w:val="Code"/>
        </w:rPr>
        <w:t>: "ERROR_VALIDATION_FAILED",</w:t>
      </w:r>
    </w:p>
    <w:p w14:paraId="797BCEE4" w14:textId="77777777" w:rsidR="00A83A4E" w:rsidRPr="003F4B1F" w:rsidRDefault="00A83A4E" w:rsidP="00D021FE">
      <w:pPr>
        <w:pStyle w:val="FormatvorlageLateinCourierNewKomplexCourierNewLatein9ptK1"/>
        <w:rPr>
          <w:rStyle w:val="Code"/>
        </w:rPr>
      </w:pPr>
      <w:r w:rsidRPr="003F4B1F">
        <w:rPr>
          <w:rStyle w:val="Code"/>
        </w:rPr>
        <w:t xml:space="preserve">      "packageID"</w:t>
      </w:r>
      <w:r w:rsidR="00705E03" w:rsidRPr="003F4B1F">
        <w:rPr>
          <w:rStyle w:val="Code"/>
        </w:rPr>
        <w:t xml:space="preserve"> </w:t>
      </w:r>
      <w:r w:rsidR="00762581" w:rsidRPr="003F4B1F">
        <w:rPr>
          <w:rStyle w:val="Code"/>
        </w:rPr>
        <w:t xml:space="preserve">    </w:t>
      </w:r>
      <w:r w:rsidRPr="003F4B1F">
        <w:rPr>
          <w:rStyle w:val="Code"/>
        </w:rPr>
        <w:t>: 123456789012,</w:t>
      </w:r>
    </w:p>
    <w:p w14:paraId="1DBCEB4E" w14:textId="77777777" w:rsidR="00A83A4E" w:rsidRPr="003F4B1F" w:rsidRDefault="00A83A4E" w:rsidP="00D021FE">
      <w:pPr>
        <w:pStyle w:val="FormatvorlageLateinCourierNewKomplexCourierNewLatein9ptK1"/>
        <w:rPr>
          <w:rStyle w:val="Code"/>
        </w:rPr>
      </w:pPr>
      <w:r w:rsidRPr="003F4B1F">
        <w:rPr>
          <w:rStyle w:val="Code"/>
        </w:rPr>
        <w:t xml:space="preserve">      "errorID" </w:t>
      </w:r>
      <w:r w:rsidR="00705E03" w:rsidRPr="003F4B1F">
        <w:rPr>
          <w:rStyle w:val="Code"/>
        </w:rPr>
        <w:t xml:space="preserve">  </w:t>
      </w:r>
      <w:r w:rsidR="00762581" w:rsidRPr="003F4B1F">
        <w:rPr>
          <w:rStyle w:val="Code"/>
        </w:rPr>
        <w:t xml:space="preserve">    </w:t>
      </w:r>
      <w:r w:rsidRPr="003F4B1F">
        <w:rPr>
          <w:rStyle w:val="Code"/>
        </w:rPr>
        <w:t>: 61005,</w:t>
      </w:r>
    </w:p>
    <w:p w14:paraId="739BC728" w14:textId="77777777" w:rsidR="00A83A4E" w:rsidRPr="003F4B1F" w:rsidRDefault="00A83A4E" w:rsidP="00D021FE">
      <w:pPr>
        <w:pStyle w:val="FormatvorlageLateinCourierNewKomplexCourierNewLatein9ptK1"/>
        <w:rPr>
          <w:rStyle w:val="Code"/>
        </w:rPr>
      </w:pPr>
      <w:r w:rsidRPr="003F4B1F">
        <w:rPr>
          <w:rStyle w:val="Code"/>
        </w:rPr>
        <w:t xml:space="preserve">      "haErrorID</w:t>
      </w:r>
      <w:r w:rsidR="00ED18DD" w:rsidRPr="003F4B1F">
        <w:rPr>
          <w:rStyle w:val="Code"/>
        </w:rPr>
        <w:t>"</w:t>
      </w:r>
      <w:r w:rsidR="00705E03" w:rsidRPr="003F4B1F">
        <w:rPr>
          <w:rStyle w:val="Code"/>
        </w:rPr>
        <w:t xml:space="preserve"> </w:t>
      </w:r>
      <w:r w:rsidR="00762581" w:rsidRPr="003F4B1F">
        <w:rPr>
          <w:rStyle w:val="Code"/>
        </w:rPr>
        <w:t xml:space="preserve">    </w:t>
      </w:r>
      <w:r w:rsidRPr="003F4B1F">
        <w:rPr>
          <w:rStyle w:val="Code"/>
        </w:rPr>
        <w:t>: 301,</w:t>
      </w:r>
    </w:p>
    <w:p w14:paraId="3A342FBC" w14:textId="77777777" w:rsidR="00D021FE" w:rsidRPr="003F4B1F" w:rsidRDefault="00D021FE" w:rsidP="00D021FE">
      <w:pPr>
        <w:pStyle w:val="FormatvorlageLateinCourierNewKomplexCourierNewLatein9ptK1"/>
        <w:rPr>
          <w:rStyle w:val="Code"/>
        </w:rPr>
      </w:pPr>
      <w:r w:rsidRPr="003F4B1F">
        <w:rPr>
          <w:rStyle w:val="Code"/>
        </w:rPr>
        <w:t xml:space="preserve">      "reason" </w:t>
      </w:r>
      <w:r w:rsidR="00762581" w:rsidRPr="003F4B1F">
        <w:rPr>
          <w:rStyle w:val="Code"/>
        </w:rPr>
        <w:t xml:space="preserve">       </w:t>
      </w:r>
      <w:r w:rsidRPr="003F4B1F">
        <w:rPr>
          <w:rStyle w:val="Code"/>
        </w:rPr>
        <w:t>: "</w:t>
      </w:r>
      <w:r w:rsidR="00CB4B4D" w:rsidRPr="003F4B1F">
        <w:rPr>
          <w:rStyle w:val="Code"/>
        </w:rPr>
        <w:t>I</w:t>
      </w:r>
      <w:r w:rsidRPr="003F4B1F">
        <w:rPr>
          <w:rStyle w:val="Code"/>
        </w:rPr>
        <w:t>nvalid signature</w:t>
      </w:r>
      <w:r w:rsidR="00D528F1" w:rsidRPr="003F4B1F">
        <w:rPr>
          <w:rStyle w:val="Code"/>
        </w:rPr>
        <w:t xml:space="preserve"> in package</w:t>
      </w:r>
      <w:r w:rsidR="00CB4B4D" w:rsidRPr="003F4B1F">
        <w:rPr>
          <w:rStyle w:val="Code"/>
        </w:rPr>
        <w:t>.</w:t>
      </w:r>
      <w:r w:rsidRPr="003F4B1F">
        <w:rPr>
          <w:rStyle w:val="Code"/>
        </w:rPr>
        <w:t>"</w:t>
      </w:r>
      <w:r w:rsidR="004C209F" w:rsidRPr="003F4B1F">
        <w:rPr>
          <w:rStyle w:val="Code"/>
        </w:rPr>
        <w:t>,</w:t>
      </w:r>
    </w:p>
    <w:p w14:paraId="7F180FD7" w14:textId="77777777" w:rsidR="00ED18DD" w:rsidRPr="003F4B1F" w:rsidRDefault="00ED18DD" w:rsidP="00D021FE">
      <w:pPr>
        <w:pStyle w:val="FormatvorlageLateinCourierNewKomplexCourierNewLatein9ptK1"/>
        <w:rPr>
          <w:rStyle w:val="Code"/>
        </w:rPr>
      </w:pPr>
      <w:r w:rsidRPr="003F4B1F">
        <w:rPr>
          <w:rStyle w:val="Code"/>
        </w:rPr>
        <w:t xml:space="preserve">      "errorLevel"    : 1</w:t>
      </w:r>
    </w:p>
    <w:p w14:paraId="5924B56C" w14:textId="77777777" w:rsidR="00D021FE" w:rsidRPr="003F4B1F" w:rsidRDefault="00AC268B" w:rsidP="00D021FE">
      <w:pPr>
        <w:pStyle w:val="FormatvorlageLateinCourierNewKomplexCourierNewLatein9ptK1"/>
        <w:rPr>
          <w:rStyle w:val="Code"/>
        </w:rPr>
      </w:pPr>
      <w:r w:rsidRPr="003F4B1F">
        <w:rPr>
          <w:rStyle w:val="Code"/>
        </w:rPr>
        <w:t xml:space="preserve">    }</w:t>
      </w:r>
    </w:p>
    <w:p w14:paraId="7050D60F" w14:textId="77777777" w:rsidR="00D021FE" w:rsidRPr="003F4B1F" w:rsidRDefault="00AC268B" w:rsidP="00D021FE">
      <w:pPr>
        <w:pStyle w:val="FormatvorlageLateinCourierNewKomplexCourierNewLatein9ptK1"/>
        <w:rPr>
          <w:rStyle w:val="Code"/>
        </w:rPr>
      </w:pPr>
      <w:r w:rsidRPr="003F4B1F">
        <w:rPr>
          <w:rStyle w:val="Code"/>
        </w:rPr>
        <w:t xml:space="preserve">  ]</w:t>
      </w:r>
    </w:p>
    <w:p w14:paraId="6830F7E1" w14:textId="77777777" w:rsidR="00D021FE" w:rsidRPr="003F4B1F" w:rsidRDefault="00AC268B" w:rsidP="00D021FE">
      <w:pPr>
        <w:pStyle w:val="FormatvorlageLateinCourierNewKomplexCourierNewLatein9ptK1"/>
        <w:rPr>
          <w:rStyle w:val="Code"/>
        </w:rPr>
      </w:pPr>
      <w:r w:rsidRPr="003F4B1F">
        <w:rPr>
          <w:rStyle w:val="Code"/>
        </w:rPr>
        <w:t>}</w:t>
      </w:r>
    </w:p>
    <w:p w14:paraId="39A26B73" w14:textId="77777777" w:rsidR="005279F4" w:rsidRPr="003F4B1F" w:rsidRDefault="005279F4" w:rsidP="00FD6CF7"/>
    <w:p w14:paraId="2700E628" w14:textId="77777777" w:rsidR="00762581" w:rsidRPr="003F4B1F" w:rsidRDefault="00762581">
      <w:r w:rsidRPr="003F4B1F">
        <w:br w:type="page"/>
      </w:r>
    </w:p>
    <w:p w14:paraId="688A5C07" w14:textId="77777777" w:rsidR="00D31445" w:rsidRPr="003F4B1F" w:rsidRDefault="00D31445" w:rsidP="00D31445">
      <w:pPr>
        <w:pStyle w:val="Heading3"/>
      </w:pPr>
      <w:bookmarkStart w:id="1331" w:name="_Toc88504123"/>
      <w:r w:rsidRPr="003F4B1F">
        <w:lastRenderedPageBreak/>
        <w:t xml:space="preserve">Post </w:t>
      </w:r>
      <w:r w:rsidR="007959AD" w:rsidRPr="003F4B1F">
        <w:t xml:space="preserve">Permission </w:t>
      </w:r>
      <w:r w:rsidRPr="003F4B1F">
        <w:t>R</w:t>
      </w:r>
      <w:r w:rsidR="007959AD" w:rsidRPr="003F4B1F">
        <w:t>etrigger</w:t>
      </w:r>
      <w:bookmarkEnd w:id="1331"/>
    </w:p>
    <w:p w14:paraId="1EF96E08" w14:textId="77777777" w:rsidR="00D31445" w:rsidRPr="003F4B1F" w:rsidRDefault="00D31445" w:rsidP="00D31445">
      <w:r w:rsidRPr="003F4B1F">
        <w:t xml:space="preserve">The backend sends a </w:t>
      </w:r>
      <w:r w:rsidRPr="003F4B1F">
        <w:rPr>
          <w:rStyle w:val="CodeBig"/>
        </w:rPr>
        <w:t>POST</w:t>
      </w:r>
      <w:r w:rsidRPr="003F4B1F">
        <w:t xml:space="preserve"> request to the resource “</w:t>
      </w:r>
      <w:r w:rsidR="00AC268B" w:rsidRPr="003F4B1F">
        <w:rPr>
          <w:rStyle w:val="CodeBig"/>
        </w:rPr>
        <w:t>permissionRetrigger</w:t>
      </w:r>
      <w:r w:rsidR="008E7375" w:rsidRPr="003F4B1F">
        <w:t xml:space="preserve">” using the content type </w:t>
      </w:r>
      <w:r w:rsidR="00AC268B" w:rsidRPr="003F4B1F">
        <w:rPr>
          <w:rStyle w:val="Code"/>
        </w:rPr>
        <w:t>PERMRETRIGGER</w:t>
      </w:r>
      <w:r w:rsidR="008E7375" w:rsidRPr="003F4B1F">
        <w:t xml:space="preserve">. The response MUST NOT contain a </w:t>
      </w:r>
      <w:r w:rsidR="00AC268B" w:rsidRPr="003F4B1F">
        <w:rPr>
          <w:rStyle w:val="CodeBig"/>
        </w:rPr>
        <w:t>&lt;data&gt;</w:t>
      </w:r>
      <w:r w:rsidR="008E7375" w:rsidRPr="003F4B1F">
        <w:t xml:space="preserve"> item. The </w:t>
      </w:r>
      <w:r w:rsidR="00AC268B" w:rsidRPr="003F4B1F">
        <w:rPr>
          <w:rStyle w:val="CodeBig"/>
        </w:rPr>
        <w:t>&lt;code&gt;</w:t>
      </w:r>
      <w:r w:rsidR="008E7375" w:rsidRPr="003F4B1F">
        <w:t xml:space="preserve"> item MAY display any errors occurred while processing the request.</w:t>
      </w:r>
    </w:p>
    <w:p w14:paraId="61FEFB8D" w14:textId="77777777" w:rsidR="00D31445" w:rsidRPr="003F4B1F" w:rsidRDefault="00D31445" w:rsidP="00D31445"/>
    <w:p w14:paraId="0E05377A" w14:textId="77777777" w:rsidR="00D31445" w:rsidRPr="003F4B1F" w:rsidRDefault="008E7375" w:rsidP="00D31445">
      <w:pPr>
        <w:rPr>
          <w:b/>
          <w:bCs/>
        </w:rPr>
      </w:pPr>
      <w:r w:rsidRPr="003F4B1F">
        <w:rPr>
          <w:b/>
          <w:bCs/>
        </w:rPr>
        <w:t>Example:</w:t>
      </w:r>
    </w:p>
    <w:p w14:paraId="792E0255" w14:textId="77777777" w:rsidR="00D31445" w:rsidRPr="003F4B1F" w:rsidRDefault="00AC268B" w:rsidP="00D31445">
      <w:pPr>
        <w:pStyle w:val="FormatvorlageLateinCourierNewKomplexCourierNewLatein9ptK1"/>
        <w:rPr>
          <w:rStyle w:val="Code"/>
        </w:rPr>
      </w:pPr>
      <w:r w:rsidRPr="003F4B1F">
        <w:rPr>
          <w:rStyle w:val="Code"/>
        </w:rPr>
        <w:t># Post</w:t>
      </w:r>
    </w:p>
    <w:p w14:paraId="751C6DDD" w14:textId="77777777" w:rsidR="00D31445" w:rsidRPr="003F4B1F" w:rsidRDefault="00AC268B" w:rsidP="00D31445">
      <w:pPr>
        <w:pStyle w:val="FormatvorlageLateinCourierNewKomplexCourierNewLatein9ptK1"/>
        <w:rPr>
          <w:rStyle w:val="Code"/>
        </w:rPr>
      </w:pPr>
      <w:r w:rsidRPr="003F4B1F">
        <w:rPr>
          <w:rStyle w:val="Code"/>
        </w:rPr>
        <w:t>{</w:t>
      </w:r>
    </w:p>
    <w:p w14:paraId="5EAFA235" w14:textId="77777777" w:rsidR="00D31445" w:rsidRPr="003F4B1F" w:rsidRDefault="00AC268B" w:rsidP="00D31445">
      <w:pPr>
        <w:pStyle w:val="FormatvorlageLateinCourierNewKomplexCourierNewLatein9ptK1"/>
        <w:rPr>
          <w:rStyle w:val="Code"/>
        </w:rPr>
      </w:pPr>
      <w:r w:rsidRPr="003F4B1F">
        <w:rPr>
          <w:rStyle w:val="Code"/>
        </w:rPr>
        <w:t xml:space="preserve">  "sID"      : 1234,</w:t>
      </w:r>
    </w:p>
    <w:p w14:paraId="12EEACE3" w14:textId="77777777" w:rsidR="00D31445" w:rsidRPr="003F4B1F" w:rsidRDefault="00AC268B" w:rsidP="00D31445">
      <w:pPr>
        <w:pStyle w:val="FormatvorlageLateinCourierNewKomplexCourierNewLatein9ptK1"/>
        <w:rPr>
          <w:rStyle w:val="Code"/>
        </w:rPr>
      </w:pPr>
      <w:r w:rsidRPr="003F4B1F">
        <w:rPr>
          <w:rStyle w:val="Code"/>
        </w:rPr>
        <w:t xml:space="preserve">  "msgID"    : 82042942,</w:t>
      </w:r>
    </w:p>
    <w:p w14:paraId="696B4DF0" w14:textId="77777777" w:rsidR="00D31445" w:rsidRPr="003F4B1F" w:rsidRDefault="00AC268B" w:rsidP="00D31445">
      <w:pPr>
        <w:pStyle w:val="FormatvorlageLateinCourierNewKomplexCourierNewLatein9ptK1"/>
        <w:rPr>
          <w:rStyle w:val="Code"/>
        </w:rPr>
      </w:pPr>
      <w:r w:rsidRPr="003F4B1F">
        <w:rPr>
          <w:rStyle w:val="Code"/>
        </w:rPr>
        <w:t xml:space="preserve">  "resource" : "/fu/permissionRetrigger",</w:t>
      </w:r>
    </w:p>
    <w:p w14:paraId="5499E958" w14:textId="77777777" w:rsidR="00D31445" w:rsidRPr="003F4B1F" w:rsidRDefault="00AC268B" w:rsidP="00D31445">
      <w:pPr>
        <w:pStyle w:val="FormatvorlageLateinCourierNewKomplexCourierNewLatein9ptK1"/>
        <w:rPr>
          <w:rStyle w:val="Code"/>
        </w:rPr>
      </w:pPr>
      <w:r w:rsidRPr="003F4B1F">
        <w:rPr>
          <w:rStyle w:val="Code"/>
        </w:rPr>
        <w:t xml:space="preserve">  "version"  : 2,</w:t>
      </w:r>
    </w:p>
    <w:p w14:paraId="2F99CA28" w14:textId="77777777" w:rsidR="00D31445" w:rsidRPr="003F4B1F" w:rsidRDefault="00AC268B" w:rsidP="00D31445">
      <w:pPr>
        <w:pStyle w:val="FormatvorlageLateinCourierNewKomplexCourierNewLatein9ptK1"/>
        <w:rPr>
          <w:rStyle w:val="Code"/>
        </w:rPr>
      </w:pPr>
      <w:r w:rsidRPr="003F4B1F">
        <w:rPr>
          <w:rStyle w:val="Code"/>
        </w:rPr>
        <w:t xml:space="preserve">  "action"   : "POST",</w:t>
      </w:r>
    </w:p>
    <w:p w14:paraId="39ED3DAB" w14:textId="77777777" w:rsidR="00D31445" w:rsidRPr="003F4B1F" w:rsidRDefault="00AC268B" w:rsidP="00D31445">
      <w:pPr>
        <w:pStyle w:val="FormatvorlageLateinCourierNewKomplexCourierNewLatein9ptK1"/>
        <w:rPr>
          <w:rStyle w:val="Code"/>
        </w:rPr>
      </w:pPr>
      <w:r w:rsidRPr="003F4B1F">
        <w:rPr>
          <w:rStyle w:val="Code"/>
        </w:rPr>
        <w:t xml:space="preserve">  "data"     :</w:t>
      </w:r>
    </w:p>
    <w:p w14:paraId="5D639A7E" w14:textId="77777777" w:rsidR="00D31445" w:rsidRPr="003F4B1F" w:rsidRDefault="00AC268B" w:rsidP="00D31445">
      <w:pPr>
        <w:pStyle w:val="FormatvorlageLateinCourierNewKomplexCourierNewLatein9ptK1"/>
        <w:rPr>
          <w:rStyle w:val="Code"/>
        </w:rPr>
      </w:pPr>
      <w:r w:rsidRPr="003F4B1F">
        <w:rPr>
          <w:rStyle w:val="Code"/>
        </w:rPr>
        <w:t xml:space="preserve">  [</w:t>
      </w:r>
    </w:p>
    <w:p w14:paraId="512AB7A7" w14:textId="77777777" w:rsidR="00D31445" w:rsidRPr="003F4B1F" w:rsidRDefault="00AC268B" w:rsidP="00D31445">
      <w:pPr>
        <w:pStyle w:val="FormatvorlageLateinCourierNewKomplexCourierNewLatein9ptK1"/>
        <w:rPr>
          <w:rStyle w:val="Code"/>
        </w:rPr>
      </w:pPr>
      <w:r w:rsidRPr="003F4B1F">
        <w:rPr>
          <w:rStyle w:val="Code"/>
        </w:rPr>
        <w:t xml:space="preserve">    {</w:t>
      </w:r>
    </w:p>
    <w:p w14:paraId="6ED46060" w14:textId="77777777" w:rsidR="00D31445" w:rsidRPr="003F4B1F" w:rsidRDefault="00AC268B" w:rsidP="00D31445">
      <w:pPr>
        <w:pStyle w:val="FormatvorlageLateinCourierNewKomplexCourierNewLatein9ptK1"/>
        <w:rPr>
          <w:rStyle w:val="Code"/>
        </w:rPr>
      </w:pPr>
      <w:r w:rsidRPr="003F4B1F">
        <w:rPr>
          <w:rStyle w:val="Code"/>
        </w:rPr>
        <w:t xml:space="preserve">      "transactionID"</w:t>
      </w:r>
      <w:r w:rsidR="00762581" w:rsidRPr="003F4B1F">
        <w:rPr>
          <w:rStyle w:val="Code"/>
        </w:rPr>
        <w:t xml:space="preserve"> </w:t>
      </w:r>
      <w:r w:rsidR="00D31445" w:rsidRPr="003F4B1F">
        <w:rPr>
          <w:rStyle w:val="Code"/>
        </w:rPr>
        <w:t>: 105230</w:t>
      </w:r>
      <w:r w:rsidR="00762581" w:rsidRPr="003F4B1F">
        <w:rPr>
          <w:rStyle w:val="Code"/>
        </w:rPr>
        <w:t>,</w:t>
      </w:r>
    </w:p>
    <w:p w14:paraId="6482337E" w14:textId="77777777" w:rsidR="00762581" w:rsidRPr="003F4B1F" w:rsidRDefault="00762581" w:rsidP="00762581">
      <w:pPr>
        <w:pStyle w:val="FormatvorlageLateinCourierNewKomplexCourierNewLatein9ptK1"/>
        <w:rPr>
          <w:rStyle w:val="Code"/>
        </w:rPr>
      </w:pPr>
      <w:r w:rsidRPr="003F4B1F">
        <w:rPr>
          <w:rStyle w:val="Code"/>
        </w:rPr>
        <w:t xml:space="preserve">      "permission"    : "INSTALL"</w:t>
      </w:r>
    </w:p>
    <w:p w14:paraId="71FE42E9" w14:textId="77777777" w:rsidR="00D31445" w:rsidRPr="003F4B1F" w:rsidRDefault="00D31445" w:rsidP="00D31445">
      <w:pPr>
        <w:pStyle w:val="FormatvorlageLateinCourierNewKomplexCourierNewLatein9ptK1"/>
        <w:rPr>
          <w:rStyle w:val="Code"/>
        </w:rPr>
      </w:pPr>
      <w:r w:rsidRPr="003F4B1F">
        <w:rPr>
          <w:rStyle w:val="Code"/>
        </w:rPr>
        <w:t xml:space="preserve">    }</w:t>
      </w:r>
    </w:p>
    <w:p w14:paraId="4259D231" w14:textId="77777777" w:rsidR="00D31445" w:rsidRPr="003F4B1F" w:rsidRDefault="00D31445" w:rsidP="00D31445">
      <w:pPr>
        <w:pStyle w:val="FormatvorlageLateinCourierNewKomplexCourierNewLatein9ptK1"/>
        <w:rPr>
          <w:rStyle w:val="Code"/>
        </w:rPr>
      </w:pPr>
      <w:r w:rsidRPr="003F4B1F">
        <w:rPr>
          <w:rStyle w:val="Code"/>
        </w:rPr>
        <w:t xml:space="preserve">  ]</w:t>
      </w:r>
    </w:p>
    <w:p w14:paraId="0AE16ADC" w14:textId="77777777" w:rsidR="00D31445" w:rsidRPr="003F4B1F" w:rsidRDefault="00D31445" w:rsidP="00D31445">
      <w:pPr>
        <w:pStyle w:val="FormatvorlageLateinCourierNewKomplexCourierNewLatein9ptK1"/>
        <w:rPr>
          <w:rStyle w:val="Code"/>
        </w:rPr>
      </w:pPr>
      <w:r w:rsidRPr="003F4B1F">
        <w:rPr>
          <w:rStyle w:val="Code"/>
        </w:rPr>
        <w:t>}</w:t>
      </w:r>
    </w:p>
    <w:p w14:paraId="04CD3139" w14:textId="77777777" w:rsidR="00D31445" w:rsidRPr="003F4B1F" w:rsidRDefault="00D31445" w:rsidP="00D31445">
      <w:pPr>
        <w:rPr>
          <w:rStyle w:val="Code"/>
        </w:rPr>
      </w:pPr>
    </w:p>
    <w:p w14:paraId="4EE60D21" w14:textId="77777777" w:rsidR="00D31445" w:rsidRPr="003F4B1F" w:rsidRDefault="00AC268B" w:rsidP="00D31445">
      <w:pPr>
        <w:pStyle w:val="FormatvorlageLateinCourierNewKomplexCourierNewLatein9ptK1"/>
        <w:rPr>
          <w:rStyle w:val="Code"/>
        </w:rPr>
      </w:pPr>
      <w:r w:rsidRPr="003F4B1F">
        <w:rPr>
          <w:rStyle w:val="Code"/>
        </w:rPr>
        <w:t># Response OK</w:t>
      </w:r>
    </w:p>
    <w:p w14:paraId="6A929862" w14:textId="77777777" w:rsidR="00D31445" w:rsidRPr="003F4B1F" w:rsidRDefault="00AC268B" w:rsidP="00D31445">
      <w:pPr>
        <w:pStyle w:val="FormatvorlageLateinCourierNewKomplexCourierNewLatein9ptK1"/>
        <w:rPr>
          <w:rStyle w:val="Code"/>
        </w:rPr>
      </w:pPr>
      <w:r w:rsidRPr="003F4B1F">
        <w:rPr>
          <w:rStyle w:val="Code"/>
        </w:rPr>
        <w:t>{</w:t>
      </w:r>
    </w:p>
    <w:p w14:paraId="14ECC8F0" w14:textId="77777777" w:rsidR="00D31445" w:rsidRPr="003F4B1F" w:rsidRDefault="00AC268B" w:rsidP="00D31445">
      <w:pPr>
        <w:pStyle w:val="FormatvorlageLateinCourierNewKomplexCourierNewLatein9ptK1"/>
        <w:rPr>
          <w:rStyle w:val="Code"/>
        </w:rPr>
      </w:pPr>
      <w:r w:rsidRPr="003F4B1F">
        <w:rPr>
          <w:rStyle w:val="Code"/>
        </w:rPr>
        <w:t xml:space="preserve">  "sID"      : 1234,</w:t>
      </w:r>
    </w:p>
    <w:p w14:paraId="5AE550CA" w14:textId="77777777" w:rsidR="00D31445" w:rsidRPr="003F4B1F" w:rsidRDefault="00AC268B" w:rsidP="00D31445">
      <w:pPr>
        <w:pStyle w:val="FormatvorlageLateinCourierNewKomplexCourierNewLatein9ptK1"/>
        <w:rPr>
          <w:rStyle w:val="Code"/>
        </w:rPr>
      </w:pPr>
      <w:r w:rsidRPr="003F4B1F">
        <w:rPr>
          <w:rStyle w:val="Code"/>
        </w:rPr>
        <w:t xml:space="preserve">  "msgID"    : 82042942,</w:t>
      </w:r>
    </w:p>
    <w:p w14:paraId="2A5938AA" w14:textId="77777777" w:rsidR="00D31445" w:rsidRPr="003F4B1F" w:rsidRDefault="00AC268B" w:rsidP="00D31445">
      <w:pPr>
        <w:pStyle w:val="FormatvorlageLateinCourierNewKomplexCourierNewLatein9ptK1"/>
        <w:rPr>
          <w:rStyle w:val="Code"/>
        </w:rPr>
      </w:pPr>
      <w:r w:rsidRPr="003F4B1F">
        <w:rPr>
          <w:rStyle w:val="Code"/>
        </w:rPr>
        <w:t xml:space="preserve">  "resource" : "/fu/permissionRetrigger",</w:t>
      </w:r>
    </w:p>
    <w:p w14:paraId="3BDF9F16" w14:textId="77777777" w:rsidR="00D31445" w:rsidRPr="003F4B1F" w:rsidRDefault="00AC268B" w:rsidP="00D31445">
      <w:pPr>
        <w:pStyle w:val="FormatvorlageLateinCourierNewKomplexCourierNewLatein9ptK1"/>
        <w:rPr>
          <w:rStyle w:val="Code"/>
        </w:rPr>
      </w:pPr>
      <w:r w:rsidRPr="003F4B1F">
        <w:rPr>
          <w:rStyle w:val="Code"/>
        </w:rPr>
        <w:t xml:space="preserve">  "version"  : 2,</w:t>
      </w:r>
    </w:p>
    <w:p w14:paraId="0CE6D3DB" w14:textId="77777777" w:rsidR="00D31445" w:rsidRPr="003F4B1F" w:rsidRDefault="00AC268B" w:rsidP="00D31445">
      <w:pPr>
        <w:pStyle w:val="FormatvorlageLateinCourierNewKomplexCourierNewLatein9ptK1"/>
        <w:rPr>
          <w:rStyle w:val="Code"/>
        </w:rPr>
      </w:pPr>
      <w:r w:rsidRPr="003F4B1F">
        <w:rPr>
          <w:rStyle w:val="Code"/>
        </w:rPr>
        <w:t xml:space="preserve">  "action"   : "RESPONSE"</w:t>
      </w:r>
    </w:p>
    <w:p w14:paraId="0E5A2944" w14:textId="77777777" w:rsidR="00D31445" w:rsidRPr="003F4B1F" w:rsidRDefault="00AC268B" w:rsidP="00D31445">
      <w:pPr>
        <w:pStyle w:val="FormatvorlageLateinCourierNewKomplexCourierNewLatein9ptK1"/>
        <w:rPr>
          <w:rStyle w:val="Code"/>
        </w:rPr>
      </w:pPr>
      <w:r w:rsidRPr="003F4B1F">
        <w:rPr>
          <w:rStyle w:val="Code"/>
        </w:rPr>
        <w:t>}</w:t>
      </w:r>
    </w:p>
    <w:p w14:paraId="33EDCBBA" w14:textId="77777777" w:rsidR="00D31445" w:rsidRPr="003F4B1F" w:rsidRDefault="00D31445" w:rsidP="00D31445">
      <w:pPr>
        <w:rPr>
          <w:rStyle w:val="Code"/>
        </w:rPr>
      </w:pPr>
    </w:p>
    <w:p w14:paraId="44AD76FC" w14:textId="77777777" w:rsidR="00D31445" w:rsidRPr="003F4B1F" w:rsidRDefault="00AC268B" w:rsidP="00D31445">
      <w:pPr>
        <w:pStyle w:val="FormatvorlageLateinCourierNewKomplexCourierNewLatein9ptK1"/>
        <w:rPr>
          <w:rStyle w:val="Code"/>
        </w:rPr>
      </w:pPr>
      <w:r w:rsidRPr="003F4B1F">
        <w:rPr>
          <w:rStyle w:val="Code"/>
        </w:rPr>
        <w:t># Response ERROR</w:t>
      </w:r>
    </w:p>
    <w:p w14:paraId="4DBA8846" w14:textId="77777777" w:rsidR="00D31445" w:rsidRPr="003F4B1F" w:rsidRDefault="00AC268B" w:rsidP="00D31445">
      <w:pPr>
        <w:pStyle w:val="FormatvorlageLateinCourierNewKomplexCourierNewLatein9ptK1"/>
        <w:rPr>
          <w:rStyle w:val="Code"/>
        </w:rPr>
      </w:pPr>
      <w:r w:rsidRPr="003F4B1F">
        <w:rPr>
          <w:rStyle w:val="Code"/>
        </w:rPr>
        <w:t>{</w:t>
      </w:r>
    </w:p>
    <w:p w14:paraId="080AC065" w14:textId="77777777" w:rsidR="00D31445" w:rsidRPr="003F4B1F" w:rsidRDefault="00AC268B" w:rsidP="00D31445">
      <w:pPr>
        <w:pStyle w:val="FormatvorlageLateinCourierNewKomplexCourierNewLatein9ptK1"/>
        <w:rPr>
          <w:rStyle w:val="Code"/>
        </w:rPr>
      </w:pPr>
      <w:r w:rsidRPr="003F4B1F">
        <w:rPr>
          <w:rStyle w:val="Code"/>
        </w:rPr>
        <w:t xml:space="preserve">  "sID"      : 1234,</w:t>
      </w:r>
    </w:p>
    <w:p w14:paraId="1F83A9CD" w14:textId="77777777" w:rsidR="00D31445" w:rsidRPr="003F4B1F" w:rsidRDefault="00AC268B" w:rsidP="00D31445">
      <w:pPr>
        <w:pStyle w:val="FormatvorlageLateinCourierNewKomplexCourierNewLatein9ptK1"/>
        <w:rPr>
          <w:rStyle w:val="Code"/>
        </w:rPr>
      </w:pPr>
      <w:r w:rsidRPr="003F4B1F">
        <w:rPr>
          <w:rStyle w:val="Code"/>
        </w:rPr>
        <w:t xml:space="preserve">  "msgID"    : 82042942,</w:t>
      </w:r>
    </w:p>
    <w:p w14:paraId="1915DF6A" w14:textId="77777777" w:rsidR="00D31445" w:rsidRPr="003F4B1F" w:rsidRDefault="00AC268B" w:rsidP="00D31445">
      <w:pPr>
        <w:pStyle w:val="FormatvorlageLateinCourierNewKomplexCourierNewLatein9ptK1"/>
        <w:rPr>
          <w:rStyle w:val="Code"/>
        </w:rPr>
      </w:pPr>
      <w:r w:rsidRPr="003F4B1F">
        <w:rPr>
          <w:rStyle w:val="Code"/>
        </w:rPr>
        <w:t xml:space="preserve">  "resource" : "/fu/permissionRetrigger",</w:t>
      </w:r>
    </w:p>
    <w:p w14:paraId="772892FC" w14:textId="77777777" w:rsidR="00D31445" w:rsidRPr="003F4B1F" w:rsidRDefault="00AC268B" w:rsidP="00D31445">
      <w:pPr>
        <w:pStyle w:val="FormatvorlageLateinCourierNewKomplexCourierNewLatein9ptK1"/>
        <w:rPr>
          <w:rStyle w:val="Code"/>
        </w:rPr>
      </w:pPr>
      <w:r w:rsidRPr="003F4B1F">
        <w:rPr>
          <w:rStyle w:val="Code"/>
        </w:rPr>
        <w:t xml:space="preserve">  "version"  : 2,</w:t>
      </w:r>
    </w:p>
    <w:p w14:paraId="6A9BD790" w14:textId="77777777" w:rsidR="00D31445" w:rsidRPr="003F4B1F" w:rsidRDefault="00AC268B" w:rsidP="00D31445">
      <w:pPr>
        <w:pStyle w:val="FormatvorlageLateinCourierNewKomplexCourierNewLatein9ptK1"/>
        <w:rPr>
          <w:rStyle w:val="Code"/>
        </w:rPr>
      </w:pPr>
      <w:r w:rsidRPr="003F4B1F">
        <w:rPr>
          <w:rStyle w:val="Code"/>
        </w:rPr>
        <w:t xml:space="preserve">  "action"   : "RESPONSE",</w:t>
      </w:r>
    </w:p>
    <w:p w14:paraId="77A99FA0" w14:textId="77777777" w:rsidR="00D31445" w:rsidRPr="003F4B1F" w:rsidRDefault="00AC268B" w:rsidP="00D31445">
      <w:pPr>
        <w:pStyle w:val="FormatvorlageLateinCourierNewKomplexCourierNewLatein9ptK1"/>
        <w:rPr>
          <w:rStyle w:val="Code"/>
        </w:rPr>
      </w:pPr>
      <w:r w:rsidRPr="003F4B1F">
        <w:rPr>
          <w:rStyle w:val="Code"/>
        </w:rPr>
        <w:t xml:space="preserve">  "code"     : 400</w:t>
      </w:r>
    </w:p>
    <w:p w14:paraId="415DC80B" w14:textId="77777777" w:rsidR="00D31445" w:rsidRPr="003F4B1F" w:rsidRDefault="00AC268B" w:rsidP="00D31445">
      <w:pPr>
        <w:pStyle w:val="FormatvorlageLateinCourierNewKomplexCourierNewLatein9ptK1"/>
        <w:rPr>
          <w:rStyle w:val="Code"/>
        </w:rPr>
      </w:pPr>
      <w:r w:rsidRPr="003F4B1F">
        <w:rPr>
          <w:rStyle w:val="Code"/>
        </w:rPr>
        <w:t>}</w:t>
      </w:r>
    </w:p>
    <w:p w14:paraId="45D01ED8" w14:textId="77777777" w:rsidR="00D021FE" w:rsidRPr="003F4B1F" w:rsidRDefault="00D021FE" w:rsidP="00D021FE">
      <w:pPr>
        <w:pStyle w:val="FormatvorlageLateinCourierNewKomplexCourierNewLatein9ptK1"/>
        <w:rPr>
          <w:rStyle w:val="Code"/>
        </w:rPr>
      </w:pPr>
    </w:p>
    <w:p w14:paraId="5C3C1DEF" w14:textId="77777777" w:rsidR="00570FE7" w:rsidRPr="003F4B1F" w:rsidRDefault="008E7375">
      <w:r w:rsidRPr="003F4B1F">
        <w:br w:type="page"/>
      </w:r>
    </w:p>
    <w:p w14:paraId="09552F05" w14:textId="77777777" w:rsidR="00570FE7" w:rsidRPr="003F4B1F" w:rsidRDefault="008E7375" w:rsidP="00570FE7">
      <w:pPr>
        <w:pStyle w:val="Heading3"/>
      </w:pPr>
      <w:bookmarkStart w:id="1332" w:name="_Toc88504124"/>
      <w:r w:rsidRPr="003F4B1F">
        <w:lastRenderedPageBreak/>
        <w:t>Set Aborted</w:t>
      </w:r>
      <w:bookmarkEnd w:id="1332"/>
    </w:p>
    <w:p w14:paraId="23F99A73" w14:textId="77777777" w:rsidR="00570FE7" w:rsidRPr="003F4B1F" w:rsidRDefault="008E7375" w:rsidP="00570FE7">
      <w:r w:rsidRPr="003F4B1F">
        <w:t>If an error occurs during the firmware update, the HCA can send an abort message</w:t>
      </w:r>
      <w:r w:rsidR="00C2371A" w:rsidRPr="003F4B1F">
        <w:t xml:space="preserve"> specifying the current transaction ID</w:t>
      </w:r>
      <w:r w:rsidRPr="003F4B1F">
        <w:t>.</w:t>
      </w:r>
    </w:p>
    <w:p w14:paraId="39A6FA21" w14:textId="77777777" w:rsidR="00570FE7" w:rsidRPr="003F4B1F" w:rsidRDefault="00570FE7" w:rsidP="00570FE7"/>
    <w:p w14:paraId="55D6A159" w14:textId="77777777" w:rsidR="00570FE7" w:rsidRPr="003F4B1F" w:rsidRDefault="008E7375" w:rsidP="00570FE7">
      <w:r w:rsidRPr="003F4B1F">
        <w:t xml:space="preserve">The backend sends a </w:t>
      </w:r>
      <w:r w:rsidR="00AC268B" w:rsidRPr="003F4B1F">
        <w:rPr>
          <w:rStyle w:val="CodeBig"/>
        </w:rPr>
        <w:t>POST</w:t>
      </w:r>
      <w:r w:rsidRPr="003F4B1F">
        <w:t xml:space="preserve"> request to the resource “</w:t>
      </w:r>
      <w:r w:rsidR="00AC268B" w:rsidRPr="003F4B1F">
        <w:rPr>
          <w:rStyle w:val="CodeBig"/>
        </w:rPr>
        <w:t>abort</w:t>
      </w:r>
      <w:r w:rsidRPr="003F4B1F">
        <w:t>”</w:t>
      </w:r>
      <w:r w:rsidR="00C2371A" w:rsidRPr="003F4B1F">
        <w:t xml:space="preserve"> using content type ABORT</w:t>
      </w:r>
      <w:r w:rsidRPr="003F4B1F">
        <w:t xml:space="preserve">. The response MUST NOT contain a </w:t>
      </w:r>
      <w:r w:rsidR="00AC268B" w:rsidRPr="003F4B1F">
        <w:rPr>
          <w:rStyle w:val="CodeBig"/>
        </w:rPr>
        <w:t>&lt;data&gt;</w:t>
      </w:r>
      <w:r w:rsidRPr="003F4B1F">
        <w:t xml:space="preserve"> item. The </w:t>
      </w:r>
      <w:r w:rsidR="00AC268B" w:rsidRPr="003F4B1F">
        <w:rPr>
          <w:rStyle w:val="CodeBig"/>
        </w:rPr>
        <w:t>&lt;code&gt;</w:t>
      </w:r>
      <w:r w:rsidRPr="003F4B1F">
        <w:t xml:space="preserve"> item MAY display any errors </w:t>
      </w:r>
      <w:r w:rsidR="00C2371A" w:rsidRPr="003F4B1F">
        <w:t xml:space="preserve">that </w:t>
      </w:r>
      <w:r w:rsidRPr="003F4B1F">
        <w:t>occurred while processing the request.</w:t>
      </w:r>
    </w:p>
    <w:p w14:paraId="25F8B99C" w14:textId="77777777" w:rsidR="00570FE7" w:rsidRPr="003F4B1F" w:rsidRDefault="00570FE7" w:rsidP="00570FE7"/>
    <w:p w14:paraId="51F56D30" w14:textId="77777777" w:rsidR="00570FE7" w:rsidRPr="003F4B1F" w:rsidRDefault="008E7375" w:rsidP="00570FE7">
      <w:pPr>
        <w:rPr>
          <w:b/>
          <w:bCs/>
        </w:rPr>
      </w:pPr>
      <w:r w:rsidRPr="003F4B1F">
        <w:rPr>
          <w:b/>
          <w:bCs/>
        </w:rPr>
        <w:t>Example:</w:t>
      </w:r>
    </w:p>
    <w:p w14:paraId="4F6AAA45" w14:textId="77777777" w:rsidR="00570FE7" w:rsidRPr="003F4B1F" w:rsidRDefault="00AC268B" w:rsidP="00570FE7">
      <w:pPr>
        <w:pStyle w:val="FormatvorlageLateinCourierNewKomplexCourierNewLatein9ptK1"/>
        <w:rPr>
          <w:rStyle w:val="Code"/>
        </w:rPr>
      </w:pPr>
      <w:r w:rsidRPr="003F4B1F">
        <w:rPr>
          <w:rStyle w:val="Code"/>
        </w:rPr>
        <w:t># Post</w:t>
      </w:r>
    </w:p>
    <w:p w14:paraId="4A12FF1E" w14:textId="77777777" w:rsidR="00570FE7" w:rsidRPr="003F4B1F" w:rsidRDefault="00AC268B" w:rsidP="00570FE7">
      <w:pPr>
        <w:pStyle w:val="FormatvorlageLateinCourierNewKomplexCourierNewLatein9ptK1"/>
        <w:rPr>
          <w:rStyle w:val="Code"/>
        </w:rPr>
      </w:pPr>
      <w:r w:rsidRPr="003F4B1F">
        <w:rPr>
          <w:rStyle w:val="Code"/>
        </w:rPr>
        <w:t>{</w:t>
      </w:r>
    </w:p>
    <w:p w14:paraId="55D20ADF" w14:textId="77777777" w:rsidR="00570FE7" w:rsidRPr="003F4B1F" w:rsidRDefault="00AC268B" w:rsidP="00570FE7">
      <w:pPr>
        <w:pStyle w:val="FormatvorlageLateinCourierNewKomplexCourierNewLatein9ptK1"/>
        <w:rPr>
          <w:rStyle w:val="Code"/>
        </w:rPr>
      </w:pPr>
      <w:r w:rsidRPr="003F4B1F">
        <w:rPr>
          <w:rStyle w:val="Code"/>
        </w:rPr>
        <w:t xml:space="preserve">  "sID"      : 1234,</w:t>
      </w:r>
    </w:p>
    <w:p w14:paraId="75F7F935" w14:textId="77777777" w:rsidR="00570FE7" w:rsidRPr="003F4B1F" w:rsidRDefault="00AC268B" w:rsidP="00570FE7">
      <w:pPr>
        <w:pStyle w:val="FormatvorlageLateinCourierNewKomplexCourierNewLatein9ptK1"/>
        <w:rPr>
          <w:rStyle w:val="Code"/>
        </w:rPr>
      </w:pPr>
      <w:r w:rsidRPr="003F4B1F">
        <w:rPr>
          <w:rStyle w:val="Code"/>
        </w:rPr>
        <w:t xml:space="preserve">  "msgID"    : 82040022,</w:t>
      </w:r>
    </w:p>
    <w:p w14:paraId="45204B2F" w14:textId="77777777" w:rsidR="00570FE7" w:rsidRPr="003F4B1F" w:rsidRDefault="00AC268B" w:rsidP="00570FE7">
      <w:pPr>
        <w:pStyle w:val="FormatvorlageLateinCourierNewKomplexCourierNewLatein9ptK1"/>
        <w:rPr>
          <w:rStyle w:val="Code"/>
        </w:rPr>
      </w:pPr>
      <w:r w:rsidRPr="003F4B1F">
        <w:rPr>
          <w:rStyle w:val="Code"/>
        </w:rPr>
        <w:t xml:space="preserve">  "resource" : "/fu/abort",</w:t>
      </w:r>
    </w:p>
    <w:p w14:paraId="02F11754" w14:textId="77777777" w:rsidR="00570FE7" w:rsidRPr="003F4B1F" w:rsidRDefault="00AC268B" w:rsidP="00570FE7">
      <w:pPr>
        <w:pStyle w:val="FormatvorlageLateinCourierNewKomplexCourierNewLatein9ptK1"/>
        <w:rPr>
          <w:rStyle w:val="Code"/>
        </w:rPr>
      </w:pPr>
      <w:r w:rsidRPr="003F4B1F">
        <w:rPr>
          <w:rStyle w:val="Code"/>
        </w:rPr>
        <w:t xml:space="preserve">  "version"  : 2,</w:t>
      </w:r>
    </w:p>
    <w:p w14:paraId="7618AF67" w14:textId="77777777" w:rsidR="00570FE7" w:rsidRPr="003F4B1F" w:rsidRDefault="00AC268B" w:rsidP="00570FE7">
      <w:pPr>
        <w:pStyle w:val="FormatvorlageLateinCourierNewKomplexCourierNewLatein9ptK1"/>
        <w:rPr>
          <w:rStyle w:val="Code"/>
        </w:rPr>
      </w:pPr>
      <w:r w:rsidRPr="003F4B1F">
        <w:rPr>
          <w:rStyle w:val="Code"/>
        </w:rPr>
        <w:t xml:space="preserve">  "action"   : "POST"</w:t>
      </w:r>
    </w:p>
    <w:p w14:paraId="2C0E03F9" w14:textId="77777777" w:rsidR="00C2371A" w:rsidRPr="003F4B1F" w:rsidRDefault="00C2371A" w:rsidP="00C2371A">
      <w:pPr>
        <w:pStyle w:val="FormatvorlageLateinCourierNewKomplexCourierNewLatein9ptK1"/>
        <w:rPr>
          <w:rStyle w:val="Code"/>
        </w:rPr>
      </w:pPr>
      <w:r w:rsidRPr="003F4B1F">
        <w:rPr>
          <w:rStyle w:val="Code"/>
        </w:rPr>
        <w:t xml:space="preserve">  "data"     :</w:t>
      </w:r>
    </w:p>
    <w:p w14:paraId="30BB341C" w14:textId="77777777" w:rsidR="00C2371A" w:rsidRPr="003F4B1F" w:rsidRDefault="00C2371A" w:rsidP="00C2371A">
      <w:pPr>
        <w:pStyle w:val="FormatvorlageLateinCourierNewKomplexCourierNewLatein9ptK1"/>
        <w:rPr>
          <w:rStyle w:val="Code"/>
        </w:rPr>
      </w:pPr>
      <w:r w:rsidRPr="003F4B1F">
        <w:rPr>
          <w:rStyle w:val="Code"/>
        </w:rPr>
        <w:t xml:space="preserve">  [</w:t>
      </w:r>
    </w:p>
    <w:p w14:paraId="18CAE90C" w14:textId="77777777" w:rsidR="00C2371A" w:rsidRPr="003F4B1F" w:rsidRDefault="00C2371A" w:rsidP="00C2371A">
      <w:pPr>
        <w:pStyle w:val="FormatvorlageLateinCourierNewKomplexCourierNewLatein9ptK1"/>
        <w:rPr>
          <w:rStyle w:val="Code"/>
        </w:rPr>
      </w:pPr>
      <w:r w:rsidRPr="003F4B1F">
        <w:rPr>
          <w:rStyle w:val="Code"/>
        </w:rPr>
        <w:t xml:space="preserve">    {</w:t>
      </w:r>
    </w:p>
    <w:p w14:paraId="3B5B20CA" w14:textId="77777777" w:rsidR="00C2371A" w:rsidRPr="003F4B1F" w:rsidRDefault="00C2371A" w:rsidP="00C2371A">
      <w:pPr>
        <w:pStyle w:val="FormatvorlageLateinCourierNewKomplexCourierNewLatein9ptK1"/>
        <w:rPr>
          <w:rStyle w:val="Code"/>
        </w:rPr>
      </w:pPr>
      <w:r w:rsidRPr="003F4B1F">
        <w:rPr>
          <w:rStyle w:val="Code"/>
        </w:rPr>
        <w:t xml:space="preserve">      "transactionID"  : 105230</w:t>
      </w:r>
    </w:p>
    <w:p w14:paraId="3205BE66" w14:textId="77777777" w:rsidR="00C2371A" w:rsidRPr="003F4B1F" w:rsidRDefault="00C2371A" w:rsidP="00C2371A">
      <w:pPr>
        <w:pStyle w:val="FormatvorlageLateinCourierNewKomplexCourierNewLatein9ptK1"/>
        <w:rPr>
          <w:rStyle w:val="Code"/>
        </w:rPr>
      </w:pPr>
      <w:r w:rsidRPr="003F4B1F">
        <w:rPr>
          <w:rStyle w:val="Code"/>
        </w:rPr>
        <w:t xml:space="preserve">    }</w:t>
      </w:r>
    </w:p>
    <w:p w14:paraId="216620CE" w14:textId="77777777" w:rsidR="00C2371A" w:rsidRPr="003F4B1F" w:rsidRDefault="00C2371A" w:rsidP="00C2371A">
      <w:pPr>
        <w:pStyle w:val="FormatvorlageLateinCourierNewKomplexCourierNewLatein9ptK1"/>
        <w:rPr>
          <w:rStyle w:val="Code"/>
        </w:rPr>
      </w:pPr>
      <w:r w:rsidRPr="003F4B1F">
        <w:rPr>
          <w:rStyle w:val="Code"/>
        </w:rPr>
        <w:t xml:space="preserve">  ]</w:t>
      </w:r>
    </w:p>
    <w:p w14:paraId="660538D4" w14:textId="77777777" w:rsidR="00570FE7" w:rsidRPr="003F4B1F" w:rsidRDefault="00AC268B" w:rsidP="00570FE7">
      <w:pPr>
        <w:pStyle w:val="FormatvorlageLateinCourierNewKomplexCourierNewLatein9ptK1"/>
        <w:rPr>
          <w:rStyle w:val="Code"/>
        </w:rPr>
      </w:pPr>
      <w:r w:rsidRPr="003F4B1F">
        <w:rPr>
          <w:rStyle w:val="Code"/>
        </w:rPr>
        <w:t>}</w:t>
      </w:r>
    </w:p>
    <w:p w14:paraId="71620D7B" w14:textId="77777777" w:rsidR="00570FE7" w:rsidRPr="003F4B1F" w:rsidRDefault="00570FE7" w:rsidP="00570FE7">
      <w:pPr>
        <w:rPr>
          <w:rStyle w:val="Code"/>
        </w:rPr>
      </w:pPr>
    </w:p>
    <w:p w14:paraId="59AC1A2C" w14:textId="77777777" w:rsidR="00570FE7" w:rsidRPr="003F4B1F" w:rsidRDefault="00AC268B" w:rsidP="00570FE7">
      <w:pPr>
        <w:pStyle w:val="FormatvorlageLateinCourierNewKomplexCourierNewLatein9ptK1"/>
        <w:rPr>
          <w:rStyle w:val="Code"/>
        </w:rPr>
      </w:pPr>
      <w:r w:rsidRPr="003F4B1F">
        <w:rPr>
          <w:rStyle w:val="Code"/>
        </w:rPr>
        <w:t># Response OK</w:t>
      </w:r>
    </w:p>
    <w:p w14:paraId="3A74F8CE" w14:textId="77777777" w:rsidR="00570FE7" w:rsidRPr="003F4B1F" w:rsidRDefault="00AC268B" w:rsidP="00570FE7">
      <w:pPr>
        <w:pStyle w:val="FormatvorlageLateinCourierNewKomplexCourierNewLatein9ptK1"/>
        <w:rPr>
          <w:rStyle w:val="Code"/>
        </w:rPr>
      </w:pPr>
      <w:r w:rsidRPr="003F4B1F">
        <w:rPr>
          <w:rStyle w:val="Code"/>
        </w:rPr>
        <w:t>{</w:t>
      </w:r>
    </w:p>
    <w:p w14:paraId="3479C31D" w14:textId="77777777" w:rsidR="00570FE7" w:rsidRPr="003F4B1F" w:rsidRDefault="00AC268B" w:rsidP="00570FE7">
      <w:pPr>
        <w:pStyle w:val="FormatvorlageLateinCourierNewKomplexCourierNewLatein9ptK1"/>
        <w:rPr>
          <w:rStyle w:val="Code"/>
        </w:rPr>
      </w:pPr>
      <w:r w:rsidRPr="003F4B1F">
        <w:rPr>
          <w:rStyle w:val="Code"/>
        </w:rPr>
        <w:t xml:space="preserve">  "sID"      : 1234,</w:t>
      </w:r>
    </w:p>
    <w:p w14:paraId="3E3F05EE" w14:textId="77777777" w:rsidR="00570FE7" w:rsidRPr="003F4B1F" w:rsidRDefault="00AC268B" w:rsidP="00570FE7">
      <w:pPr>
        <w:pStyle w:val="FormatvorlageLateinCourierNewKomplexCourierNewLatein9ptK1"/>
        <w:rPr>
          <w:rStyle w:val="Code"/>
        </w:rPr>
      </w:pPr>
      <w:r w:rsidRPr="003F4B1F">
        <w:rPr>
          <w:rStyle w:val="Code"/>
        </w:rPr>
        <w:t xml:space="preserve">  "msgID"    : 82040022,</w:t>
      </w:r>
    </w:p>
    <w:p w14:paraId="12D33F80" w14:textId="77777777" w:rsidR="00570FE7" w:rsidRPr="003F4B1F" w:rsidRDefault="00AC268B" w:rsidP="00570FE7">
      <w:pPr>
        <w:pStyle w:val="FormatvorlageLateinCourierNewKomplexCourierNewLatein9ptK1"/>
        <w:rPr>
          <w:rStyle w:val="Code"/>
        </w:rPr>
      </w:pPr>
      <w:r w:rsidRPr="003F4B1F">
        <w:rPr>
          <w:rStyle w:val="Code"/>
        </w:rPr>
        <w:t xml:space="preserve">  "resource" : "/fu/abort",</w:t>
      </w:r>
    </w:p>
    <w:p w14:paraId="4D37C247" w14:textId="77777777" w:rsidR="00570FE7" w:rsidRPr="003F4B1F" w:rsidRDefault="00AC268B" w:rsidP="00570FE7">
      <w:pPr>
        <w:pStyle w:val="FormatvorlageLateinCourierNewKomplexCourierNewLatein9ptK1"/>
        <w:rPr>
          <w:rStyle w:val="Code"/>
        </w:rPr>
      </w:pPr>
      <w:r w:rsidRPr="003F4B1F">
        <w:rPr>
          <w:rStyle w:val="Code"/>
        </w:rPr>
        <w:t xml:space="preserve">  "version"  : 2,</w:t>
      </w:r>
    </w:p>
    <w:p w14:paraId="6F250125" w14:textId="77777777" w:rsidR="00570FE7" w:rsidRPr="003F4B1F" w:rsidRDefault="00AC268B" w:rsidP="00570FE7">
      <w:pPr>
        <w:pStyle w:val="FormatvorlageLateinCourierNewKomplexCourierNewLatein9ptK1"/>
        <w:rPr>
          <w:rStyle w:val="Code"/>
        </w:rPr>
      </w:pPr>
      <w:r w:rsidRPr="003F4B1F">
        <w:rPr>
          <w:rStyle w:val="Code"/>
        </w:rPr>
        <w:t xml:space="preserve">  "action"   : "RESPONSE"</w:t>
      </w:r>
    </w:p>
    <w:p w14:paraId="79A9E319" w14:textId="77777777" w:rsidR="00570FE7" w:rsidRPr="003F4B1F" w:rsidRDefault="00AC268B" w:rsidP="00570FE7">
      <w:pPr>
        <w:pStyle w:val="FormatvorlageLateinCourierNewKomplexCourierNewLatein9ptK1"/>
        <w:rPr>
          <w:rStyle w:val="Code"/>
        </w:rPr>
      </w:pPr>
      <w:r w:rsidRPr="003F4B1F">
        <w:rPr>
          <w:rStyle w:val="Code"/>
        </w:rPr>
        <w:t>}</w:t>
      </w:r>
    </w:p>
    <w:p w14:paraId="057A1D43" w14:textId="77777777" w:rsidR="00570FE7" w:rsidRPr="003F4B1F" w:rsidRDefault="00570FE7" w:rsidP="00570FE7">
      <w:pPr>
        <w:rPr>
          <w:rStyle w:val="Code"/>
        </w:rPr>
      </w:pPr>
    </w:p>
    <w:p w14:paraId="38C14B76" w14:textId="77777777" w:rsidR="00570FE7" w:rsidRPr="003F4B1F" w:rsidRDefault="00AC268B" w:rsidP="00570FE7">
      <w:pPr>
        <w:pStyle w:val="FormatvorlageLateinCourierNewKomplexCourierNewLatein9ptK1"/>
        <w:rPr>
          <w:rStyle w:val="Code"/>
        </w:rPr>
      </w:pPr>
      <w:r w:rsidRPr="003F4B1F">
        <w:rPr>
          <w:rStyle w:val="Code"/>
        </w:rPr>
        <w:t># Response ERROR</w:t>
      </w:r>
    </w:p>
    <w:p w14:paraId="6A78C994" w14:textId="77777777" w:rsidR="00570FE7" w:rsidRPr="003F4B1F" w:rsidRDefault="00AC268B" w:rsidP="00570FE7">
      <w:pPr>
        <w:pStyle w:val="FormatvorlageLateinCourierNewKomplexCourierNewLatein9ptK1"/>
        <w:rPr>
          <w:rStyle w:val="Code"/>
        </w:rPr>
      </w:pPr>
      <w:r w:rsidRPr="003F4B1F">
        <w:rPr>
          <w:rStyle w:val="Code"/>
        </w:rPr>
        <w:t>{</w:t>
      </w:r>
    </w:p>
    <w:p w14:paraId="36DA1932" w14:textId="77777777" w:rsidR="00570FE7" w:rsidRPr="003F4B1F" w:rsidRDefault="00AC268B" w:rsidP="00570FE7">
      <w:pPr>
        <w:pStyle w:val="FormatvorlageLateinCourierNewKomplexCourierNewLatein9ptK1"/>
        <w:rPr>
          <w:rStyle w:val="Code"/>
        </w:rPr>
      </w:pPr>
      <w:r w:rsidRPr="003F4B1F">
        <w:rPr>
          <w:rStyle w:val="Code"/>
        </w:rPr>
        <w:t xml:space="preserve">  "sID"      : 1234,</w:t>
      </w:r>
    </w:p>
    <w:p w14:paraId="68055240" w14:textId="77777777" w:rsidR="00570FE7" w:rsidRPr="003F4B1F" w:rsidRDefault="00AC268B" w:rsidP="00570FE7">
      <w:pPr>
        <w:pStyle w:val="FormatvorlageLateinCourierNewKomplexCourierNewLatein9ptK1"/>
        <w:rPr>
          <w:rStyle w:val="Code"/>
        </w:rPr>
      </w:pPr>
      <w:r w:rsidRPr="003F4B1F">
        <w:rPr>
          <w:rStyle w:val="Code"/>
        </w:rPr>
        <w:t xml:space="preserve">  "msgID"    : 82040022,</w:t>
      </w:r>
    </w:p>
    <w:p w14:paraId="2F315F35" w14:textId="77777777" w:rsidR="00570FE7" w:rsidRPr="003F4B1F" w:rsidRDefault="00AC268B" w:rsidP="00570FE7">
      <w:pPr>
        <w:pStyle w:val="FormatvorlageLateinCourierNewKomplexCourierNewLatein9ptK1"/>
        <w:rPr>
          <w:rStyle w:val="Code"/>
        </w:rPr>
      </w:pPr>
      <w:r w:rsidRPr="003F4B1F">
        <w:rPr>
          <w:rStyle w:val="Code"/>
        </w:rPr>
        <w:t xml:space="preserve">  "resource" : "/fu/abort",</w:t>
      </w:r>
    </w:p>
    <w:p w14:paraId="141E34B2" w14:textId="77777777" w:rsidR="00570FE7" w:rsidRPr="003F4B1F" w:rsidRDefault="00AC268B" w:rsidP="00570FE7">
      <w:pPr>
        <w:pStyle w:val="FormatvorlageLateinCourierNewKomplexCourierNewLatein9ptK1"/>
        <w:rPr>
          <w:rStyle w:val="Code"/>
        </w:rPr>
      </w:pPr>
      <w:r w:rsidRPr="003F4B1F">
        <w:rPr>
          <w:rStyle w:val="Code"/>
        </w:rPr>
        <w:t xml:space="preserve">  "version"  : 2,</w:t>
      </w:r>
    </w:p>
    <w:p w14:paraId="65D84C3B" w14:textId="77777777" w:rsidR="00570FE7" w:rsidRPr="003F4B1F" w:rsidRDefault="00AC268B" w:rsidP="00570FE7">
      <w:pPr>
        <w:pStyle w:val="FormatvorlageLateinCourierNewKomplexCourierNewLatein9ptK1"/>
        <w:rPr>
          <w:rStyle w:val="Code"/>
        </w:rPr>
      </w:pPr>
      <w:r w:rsidRPr="003F4B1F">
        <w:rPr>
          <w:rStyle w:val="Code"/>
        </w:rPr>
        <w:t xml:space="preserve">  "action"   : "RESPONSE",</w:t>
      </w:r>
    </w:p>
    <w:p w14:paraId="35F15CC9" w14:textId="77777777" w:rsidR="00570FE7" w:rsidRPr="003F4B1F" w:rsidRDefault="00AC268B" w:rsidP="00570FE7">
      <w:pPr>
        <w:pStyle w:val="FormatvorlageLateinCourierNewKomplexCourierNewLatein9ptK1"/>
        <w:rPr>
          <w:rStyle w:val="Code"/>
        </w:rPr>
      </w:pPr>
      <w:r w:rsidRPr="003F4B1F">
        <w:rPr>
          <w:rStyle w:val="Code"/>
        </w:rPr>
        <w:t xml:space="preserve">  "code"     : 400</w:t>
      </w:r>
    </w:p>
    <w:p w14:paraId="07814D56" w14:textId="77777777" w:rsidR="00570FE7" w:rsidRPr="003F4B1F" w:rsidRDefault="00AC268B" w:rsidP="00570FE7">
      <w:pPr>
        <w:pStyle w:val="FormatvorlageLateinCourierNewKomplexCourierNewLatein9ptK1"/>
        <w:rPr>
          <w:rStyle w:val="Code"/>
        </w:rPr>
      </w:pPr>
      <w:r w:rsidRPr="003F4B1F">
        <w:rPr>
          <w:rStyle w:val="Code"/>
        </w:rPr>
        <w:t>}</w:t>
      </w:r>
    </w:p>
    <w:p w14:paraId="06808635" w14:textId="77777777" w:rsidR="00570FE7" w:rsidRPr="003F4B1F" w:rsidRDefault="00570FE7" w:rsidP="001D5687"/>
    <w:p w14:paraId="0BA947F2" w14:textId="77777777" w:rsidR="00E77CAA" w:rsidRPr="003F4B1F" w:rsidRDefault="008E7375">
      <w:r w:rsidRPr="003F4B1F">
        <w:br w:type="page"/>
      </w:r>
    </w:p>
    <w:p w14:paraId="7839B43A" w14:textId="77777777" w:rsidR="00582158" w:rsidRPr="003F4B1F" w:rsidRDefault="008E7375" w:rsidP="00582158">
      <w:pPr>
        <w:pStyle w:val="Heading2"/>
      </w:pPr>
      <w:bookmarkStart w:id="1333" w:name="_Toc441840056"/>
      <w:bookmarkStart w:id="1334" w:name="_Toc441840057"/>
      <w:bookmarkStart w:id="1335" w:name="_Toc441840058"/>
      <w:bookmarkStart w:id="1336" w:name="_Toc441840059"/>
      <w:bookmarkStart w:id="1337" w:name="_Toc441840060"/>
      <w:bookmarkStart w:id="1338" w:name="_Toc441840061"/>
      <w:bookmarkStart w:id="1339" w:name="_Toc441840062"/>
      <w:bookmarkStart w:id="1340" w:name="_Toc441840063"/>
      <w:bookmarkStart w:id="1341" w:name="_Toc441840064"/>
      <w:bookmarkStart w:id="1342" w:name="_Toc441840065"/>
      <w:bookmarkStart w:id="1343" w:name="_Toc441840066"/>
      <w:bookmarkStart w:id="1344" w:name="_Toc441840067"/>
      <w:bookmarkStart w:id="1345" w:name="_Toc441840068"/>
      <w:bookmarkStart w:id="1346" w:name="_Toc441840069"/>
      <w:bookmarkStart w:id="1347" w:name="_Toc441840070"/>
      <w:bookmarkStart w:id="1348" w:name="_Toc441840071"/>
      <w:bookmarkStart w:id="1349" w:name="_Toc441840072"/>
      <w:bookmarkStart w:id="1350" w:name="_Toc441840073"/>
      <w:bookmarkStart w:id="1351" w:name="_Toc441840074"/>
      <w:bookmarkStart w:id="1352" w:name="_Toc441840075"/>
      <w:bookmarkStart w:id="1353" w:name="_Toc441840076"/>
      <w:bookmarkStart w:id="1354" w:name="_Toc441840077"/>
      <w:bookmarkStart w:id="1355" w:name="_Toc441840078"/>
      <w:bookmarkStart w:id="1356" w:name="_Toc441840079"/>
      <w:bookmarkStart w:id="1357" w:name="_Toc441840080"/>
      <w:bookmarkStart w:id="1358" w:name="_Toc441840081"/>
      <w:bookmarkStart w:id="1359" w:name="_Toc441840082"/>
      <w:bookmarkStart w:id="1360" w:name="_Toc441840083"/>
      <w:bookmarkStart w:id="1361" w:name="_Toc441840084"/>
      <w:bookmarkStart w:id="1362" w:name="_Toc441840085"/>
      <w:bookmarkStart w:id="1363" w:name="_Toc441840086"/>
      <w:bookmarkStart w:id="1364" w:name="_Toc441840087"/>
      <w:bookmarkStart w:id="1365" w:name="_Toc441840088"/>
      <w:bookmarkStart w:id="1366" w:name="_Toc441840089"/>
      <w:bookmarkStart w:id="1367" w:name="_Toc441840090"/>
      <w:bookmarkStart w:id="1368" w:name="_Toc441840091"/>
      <w:bookmarkStart w:id="1369" w:name="_Toc441840092"/>
      <w:bookmarkStart w:id="1370" w:name="_Toc441840093"/>
      <w:bookmarkStart w:id="1371" w:name="_Toc441840094"/>
      <w:bookmarkStart w:id="1372" w:name="_Toc441840095"/>
      <w:bookmarkStart w:id="1373" w:name="_Toc441840096"/>
      <w:bookmarkStart w:id="1374" w:name="_Toc441840097"/>
      <w:bookmarkStart w:id="1375" w:name="_Toc441840098"/>
      <w:bookmarkStart w:id="1376" w:name="_Toc441840099"/>
      <w:bookmarkStart w:id="1377" w:name="_Toc441840100"/>
      <w:bookmarkStart w:id="1378" w:name="_Toc441840101"/>
      <w:bookmarkStart w:id="1379" w:name="_Toc441840102"/>
      <w:bookmarkStart w:id="1380" w:name="_Toc441840103"/>
      <w:bookmarkStart w:id="1381" w:name="_Toc441840104"/>
      <w:bookmarkStart w:id="1382" w:name="_Toc441840105"/>
      <w:bookmarkStart w:id="1383" w:name="_Toc441840106"/>
      <w:bookmarkStart w:id="1384" w:name="_Toc441840107"/>
      <w:bookmarkStart w:id="1385" w:name="_Toc441840108"/>
      <w:bookmarkStart w:id="1386" w:name="_Toc441840109"/>
      <w:bookmarkStart w:id="1387" w:name="_Toc441840110"/>
      <w:bookmarkStart w:id="1388" w:name="_Toc441840111"/>
      <w:bookmarkStart w:id="1389" w:name="_Toc441840112"/>
      <w:bookmarkStart w:id="1390" w:name="_Toc441840113"/>
      <w:bookmarkStart w:id="1391" w:name="_Toc441840114"/>
      <w:bookmarkStart w:id="1392" w:name="_Toc441840115"/>
      <w:bookmarkStart w:id="1393" w:name="_Toc441840116"/>
      <w:bookmarkStart w:id="1394" w:name="_Toc441840117"/>
      <w:bookmarkStart w:id="1395" w:name="_Toc441840118"/>
      <w:bookmarkStart w:id="1396" w:name="_Toc441840119"/>
      <w:bookmarkStart w:id="1397" w:name="_Toc441840120"/>
      <w:bookmarkStart w:id="1398" w:name="_Toc441840121"/>
      <w:bookmarkStart w:id="1399" w:name="_Toc441840122"/>
      <w:bookmarkStart w:id="1400" w:name="_Toc441840123"/>
      <w:bookmarkStart w:id="1401" w:name="_Toc441840124"/>
      <w:bookmarkStart w:id="1402" w:name="_Toc441840125"/>
      <w:bookmarkStart w:id="1403" w:name="_Toc441840126"/>
      <w:bookmarkStart w:id="1404" w:name="_Toc441840127"/>
      <w:bookmarkStart w:id="1405" w:name="_Toc441840128"/>
      <w:bookmarkStart w:id="1406" w:name="_Toc441840129"/>
      <w:bookmarkStart w:id="1407" w:name="_Toc441840130"/>
      <w:bookmarkStart w:id="1408" w:name="_Toc441840131"/>
      <w:bookmarkStart w:id="1409" w:name="_Toc441840132"/>
      <w:bookmarkStart w:id="1410" w:name="_Toc441840133"/>
      <w:bookmarkStart w:id="1411" w:name="_Toc441840134"/>
      <w:bookmarkStart w:id="1412" w:name="_Toc441840135"/>
      <w:bookmarkStart w:id="1413" w:name="_Toc441840136"/>
      <w:bookmarkStart w:id="1414" w:name="_Toc441840137"/>
      <w:bookmarkStart w:id="1415" w:name="_Toc441840138"/>
      <w:bookmarkStart w:id="1416" w:name="_Toc441840139"/>
      <w:bookmarkStart w:id="1417" w:name="_Toc441840140"/>
      <w:bookmarkStart w:id="1418" w:name="_Toc441840141"/>
      <w:bookmarkStart w:id="1419" w:name="_Toc441840142"/>
      <w:bookmarkStart w:id="1420" w:name="_Toc441840143"/>
      <w:bookmarkStart w:id="1421" w:name="_Toc441840144"/>
      <w:bookmarkStart w:id="1422" w:name="_Toc441840145"/>
      <w:bookmarkStart w:id="1423" w:name="_Toc441840146"/>
      <w:bookmarkStart w:id="1424" w:name="_Toc441840147"/>
      <w:bookmarkStart w:id="1425" w:name="_Toc441840148"/>
      <w:bookmarkStart w:id="1426" w:name="_Toc441840149"/>
      <w:bookmarkStart w:id="1427" w:name="_Toc441840150"/>
      <w:bookmarkStart w:id="1428" w:name="_Toc441840151"/>
      <w:bookmarkStart w:id="1429" w:name="_Toc441840152"/>
      <w:bookmarkStart w:id="1430" w:name="_Toc441840153"/>
      <w:bookmarkStart w:id="1431" w:name="_Toc441840154"/>
      <w:bookmarkStart w:id="1432" w:name="_Toc441840155"/>
      <w:bookmarkStart w:id="1433" w:name="_Toc441840156"/>
      <w:bookmarkStart w:id="1434" w:name="_Toc441840157"/>
      <w:bookmarkStart w:id="1435" w:name="_Toc441840158"/>
      <w:bookmarkStart w:id="1436" w:name="_Toc441840159"/>
      <w:bookmarkStart w:id="1437" w:name="_Toc441840160"/>
      <w:bookmarkStart w:id="1438" w:name="_Toc441840161"/>
      <w:bookmarkStart w:id="1439" w:name="_Toc441840162"/>
      <w:bookmarkStart w:id="1440" w:name="_Toc441840163"/>
      <w:bookmarkStart w:id="1441" w:name="_Toc441840164"/>
      <w:bookmarkStart w:id="1442" w:name="_Toc441840165"/>
      <w:bookmarkStart w:id="1443" w:name="_Toc441840166"/>
      <w:bookmarkStart w:id="1444" w:name="_Toc441840167"/>
      <w:bookmarkStart w:id="1445" w:name="_Toc441840168"/>
      <w:bookmarkStart w:id="1446" w:name="_Toc441840169"/>
      <w:bookmarkStart w:id="1447" w:name="_Toc441840170"/>
      <w:bookmarkStart w:id="1448" w:name="_Toc441840171"/>
      <w:bookmarkStart w:id="1449" w:name="_Toc441840172"/>
      <w:bookmarkStart w:id="1450" w:name="_Toc441840173"/>
      <w:bookmarkStart w:id="1451" w:name="_Toc441840174"/>
      <w:bookmarkStart w:id="1452" w:name="_Toc441840175"/>
      <w:bookmarkStart w:id="1453" w:name="_Toc441840176"/>
      <w:bookmarkStart w:id="1454" w:name="_Toc441840177"/>
      <w:bookmarkStart w:id="1455" w:name="_Toc441840178"/>
      <w:bookmarkStart w:id="1456" w:name="_Toc441840179"/>
      <w:bookmarkStart w:id="1457" w:name="_Toc441840180"/>
      <w:bookmarkStart w:id="1458" w:name="_Toc441840181"/>
      <w:bookmarkStart w:id="1459" w:name="_Toc441840182"/>
      <w:bookmarkStart w:id="1460" w:name="_Toc441840183"/>
      <w:bookmarkStart w:id="1461" w:name="_Toc441840184"/>
      <w:bookmarkStart w:id="1462" w:name="_Toc441840185"/>
      <w:bookmarkStart w:id="1463" w:name="_Toc441840186"/>
      <w:bookmarkStart w:id="1464" w:name="_Toc441840187"/>
      <w:bookmarkStart w:id="1465" w:name="_Toc441840188"/>
      <w:bookmarkStart w:id="1466" w:name="_Toc441840189"/>
      <w:bookmarkStart w:id="1467" w:name="_Toc441840190"/>
      <w:bookmarkStart w:id="1468" w:name="_Toc441840191"/>
      <w:bookmarkStart w:id="1469" w:name="_Toc441840192"/>
      <w:bookmarkStart w:id="1470" w:name="_Toc441840193"/>
      <w:bookmarkStart w:id="1471" w:name="_Toc441840194"/>
      <w:bookmarkStart w:id="1472" w:name="_Toc441840195"/>
      <w:bookmarkStart w:id="1473" w:name="_Toc441840196"/>
      <w:bookmarkStart w:id="1474" w:name="_Toc441840197"/>
      <w:bookmarkStart w:id="1475" w:name="_Toc441840198"/>
      <w:bookmarkStart w:id="1476" w:name="_Toc441840199"/>
      <w:bookmarkStart w:id="1477" w:name="_Toc441840200"/>
      <w:bookmarkStart w:id="1478" w:name="_Toc441840201"/>
      <w:bookmarkStart w:id="1479" w:name="_Toc441840202"/>
      <w:bookmarkStart w:id="1480" w:name="_Toc441840203"/>
      <w:bookmarkStart w:id="1481" w:name="_Toc441840204"/>
      <w:bookmarkStart w:id="1482" w:name="_Toc441840205"/>
      <w:bookmarkStart w:id="1483" w:name="_Toc441840206"/>
      <w:bookmarkStart w:id="1484" w:name="_Toc441840207"/>
      <w:bookmarkStart w:id="1485" w:name="_Toc441840208"/>
      <w:bookmarkStart w:id="1486" w:name="_Toc441840209"/>
      <w:bookmarkStart w:id="1487" w:name="_Toc441840210"/>
      <w:bookmarkStart w:id="1488" w:name="_Toc441840211"/>
      <w:bookmarkStart w:id="1489" w:name="_Toc441840212"/>
      <w:bookmarkStart w:id="1490" w:name="_Toc441840213"/>
      <w:bookmarkStart w:id="1491" w:name="_Toc441840214"/>
      <w:bookmarkStart w:id="1492" w:name="_Toc441840215"/>
      <w:bookmarkStart w:id="1493" w:name="_Toc441840216"/>
      <w:bookmarkStart w:id="1494" w:name="_Toc441840217"/>
      <w:bookmarkStart w:id="1495" w:name="_Toc441840218"/>
      <w:bookmarkStart w:id="1496" w:name="_Toc441840219"/>
      <w:bookmarkStart w:id="1497" w:name="_Toc441840220"/>
      <w:bookmarkStart w:id="1498" w:name="_Toc441840221"/>
      <w:bookmarkStart w:id="1499" w:name="_Toc441840222"/>
      <w:bookmarkStart w:id="1500" w:name="_Toc441840223"/>
      <w:bookmarkStart w:id="1501" w:name="_Toc441840224"/>
      <w:bookmarkStart w:id="1502" w:name="_Toc441840225"/>
      <w:bookmarkStart w:id="1503" w:name="_Toc441840226"/>
      <w:bookmarkStart w:id="1504" w:name="_Toc441840227"/>
      <w:bookmarkStart w:id="1505" w:name="_Toc441840228"/>
      <w:bookmarkStart w:id="1506" w:name="_Toc441840229"/>
      <w:bookmarkStart w:id="1507" w:name="_Toc441840230"/>
      <w:bookmarkStart w:id="1508" w:name="_Toc441840231"/>
      <w:bookmarkStart w:id="1509" w:name="_Toc441840232"/>
      <w:bookmarkStart w:id="1510" w:name="_Toc441840233"/>
      <w:bookmarkStart w:id="1511" w:name="_Toc441840234"/>
      <w:bookmarkStart w:id="1512" w:name="_Toc441840235"/>
      <w:bookmarkStart w:id="1513" w:name="_Toc441840236"/>
      <w:bookmarkStart w:id="1514" w:name="_Toc441840237"/>
      <w:bookmarkStart w:id="1515" w:name="_Toc441840238"/>
      <w:bookmarkStart w:id="1516" w:name="_Toc441840239"/>
      <w:bookmarkStart w:id="1517" w:name="_Toc441840240"/>
      <w:bookmarkStart w:id="1518" w:name="_Toc441840241"/>
      <w:bookmarkStart w:id="1519" w:name="_Toc441840242"/>
      <w:bookmarkStart w:id="1520" w:name="_Toc441840243"/>
      <w:bookmarkStart w:id="1521" w:name="_Toc441840244"/>
      <w:bookmarkStart w:id="1522" w:name="_Toc441840245"/>
      <w:bookmarkStart w:id="1523" w:name="_Toc441840246"/>
      <w:bookmarkStart w:id="1524" w:name="_Toc441840247"/>
      <w:bookmarkStart w:id="1525" w:name="_Toc441840248"/>
      <w:bookmarkStart w:id="1526" w:name="_Toc441840249"/>
      <w:bookmarkStart w:id="1527" w:name="_Toc441840250"/>
      <w:bookmarkStart w:id="1528" w:name="_Toc441840251"/>
      <w:bookmarkStart w:id="1529" w:name="_Toc441840252"/>
      <w:bookmarkStart w:id="1530" w:name="_Toc441840253"/>
      <w:bookmarkStart w:id="1531" w:name="_Toc441840254"/>
      <w:bookmarkStart w:id="1532" w:name="_Toc441840255"/>
      <w:bookmarkStart w:id="1533" w:name="_Toc441840256"/>
      <w:bookmarkStart w:id="1534" w:name="_Toc441840257"/>
      <w:bookmarkStart w:id="1535" w:name="_Toc441840258"/>
      <w:bookmarkStart w:id="1536" w:name="_Toc441840259"/>
      <w:bookmarkStart w:id="1537" w:name="_Toc441840260"/>
      <w:bookmarkStart w:id="1538" w:name="_Toc441840261"/>
      <w:bookmarkStart w:id="1539" w:name="_Toc441840262"/>
      <w:bookmarkStart w:id="1540" w:name="_Toc441840263"/>
      <w:bookmarkStart w:id="1541" w:name="_Toc441840264"/>
      <w:bookmarkStart w:id="1542" w:name="_Toc441840265"/>
      <w:bookmarkStart w:id="1543" w:name="_Toc441840266"/>
      <w:bookmarkStart w:id="1544" w:name="_Toc441840267"/>
      <w:bookmarkStart w:id="1545" w:name="_Toc441840268"/>
      <w:bookmarkStart w:id="1546" w:name="_Toc441840269"/>
      <w:bookmarkStart w:id="1547" w:name="_Toc441840270"/>
      <w:bookmarkStart w:id="1548" w:name="_Toc441840271"/>
      <w:bookmarkStart w:id="1549" w:name="_Toc441840272"/>
      <w:bookmarkStart w:id="1550" w:name="_Toc441840273"/>
      <w:bookmarkStart w:id="1551" w:name="_Toc441840274"/>
      <w:bookmarkStart w:id="1552" w:name="_Toc441840275"/>
      <w:bookmarkStart w:id="1553" w:name="_Toc441840276"/>
      <w:bookmarkStart w:id="1554" w:name="_Toc441840277"/>
      <w:bookmarkStart w:id="1555" w:name="_Toc441840278"/>
      <w:bookmarkStart w:id="1556" w:name="_Toc441840279"/>
      <w:bookmarkStart w:id="1557" w:name="_Toc441840280"/>
      <w:bookmarkStart w:id="1558" w:name="_Toc441840281"/>
      <w:bookmarkStart w:id="1559" w:name="_Toc441840282"/>
      <w:bookmarkStart w:id="1560" w:name="_Toc441840283"/>
      <w:bookmarkStart w:id="1561" w:name="_Toc441840284"/>
      <w:bookmarkStart w:id="1562" w:name="_Toc441840285"/>
      <w:bookmarkStart w:id="1563" w:name="_Toc441840286"/>
      <w:bookmarkStart w:id="1564" w:name="_Toc441840287"/>
      <w:bookmarkStart w:id="1565" w:name="_Toc441840288"/>
      <w:bookmarkStart w:id="1566" w:name="_Toc441840289"/>
      <w:bookmarkStart w:id="1567" w:name="_Toc441840290"/>
      <w:bookmarkStart w:id="1568" w:name="_Toc441840291"/>
      <w:bookmarkStart w:id="1569" w:name="_Toc441840292"/>
      <w:bookmarkStart w:id="1570" w:name="_Toc441840293"/>
      <w:bookmarkStart w:id="1571" w:name="_Toc441840294"/>
      <w:bookmarkStart w:id="1572" w:name="_Toc441840295"/>
      <w:bookmarkStart w:id="1573" w:name="_Toc441840296"/>
      <w:bookmarkStart w:id="1574" w:name="_Toc441840297"/>
      <w:bookmarkStart w:id="1575" w:name="_Toc441840298"/>
      <w:bookmarkStart w:id="1576" w:name="_Toc441840299"/>
      <w:bookmarkStart w:id="1577" w:name="_Toc441840300"/>
      <w:bookmarkStart w:id="1578" w:name="_Toc441840301"/>
      <w:bookmarkStart w:id="1579" w:name="_Toc441840302"/>
      <w:bookmarkStart w:id="1580" w:name="_Toc441840303"/>
      <w:bookmarkStart w:id="1581" w:name="_Toc441840304"/>
      <w:bookmarkStart w:id="1582" w:name="_Toc441840305"/>
      <w:bookmarkStart w:id="1583" w:name="_Toc441840306"/>
      <w:bookmarkStart w:id="1584" w:name="_Toc441840307"/>
      <w:bookmarkStart w:id="1585" w:name="_Toc441840308"/>
      <w:bookmarkStart w:id="1586" w:name="_Toc441840309"/>
      <w:bookmarkStart w:id="1587" w:name="_Toc441840310"/>
      <w:bookmarkStart w:id="1588" w:name="_Toc441840311"/>
      <w:bookmarkStart w:id="1589" w:name="_Toc441840312"/>
      <w:bookmarkStart w:id="1590" w:name="_Toc441840313"/>
      <w:bookmarkStart w:id="1591" w:name="_Toc441840314"/>
      <w:bookmarkStart w:id="1592" w:name="_Toc441840315"/>
      <w:bookmarkStart w:id="1593" w:name="_Toc441840316"/>
      <w:bookmarkStart w:id="1594" w:name="_Toc441840317"/>
      <w:bookmarkStart w:id="1595" w:name="_Toc441840318"/>
      <w:bookmarkStart w:id="1596" w:name="_Toc441840319"/>
      <w:bookmarkStart w:id="1597" w:name="_Toc441840320"/>
      <w:bookmarkStart w:id="1598" w:name="_Toc441840321"/>
      <w:bookmarkStart w:id="1599" w:name="_Toc441840322"/>
      <w:bookmarkStart w:id="1600" w:name="_Toc441840323"/>
      <w:bookmarkStart w:id="1601" w:name="_Toc441840324"/>
      <w:bookmarkStart w:id="1602" w:name="_Toc441840325"/>
      <w:bookmarkStart w:id="1603" w:name="_Toc441840326"/>
      <w:bookmarkStart w:id="1604" w:name="_Toc441840327"/>
      <w:bookmarkStart w:id="1605" w:name="_Toc441840328"/>
      <w:bookmarkStart w:id="1606" w:name="_Toc441840329"/>
      <w:bookmarkStart w:id="1607" w:name="_Toc441840330"/>
      <w:bookmarkStart w:id="1608" w:name="_Toc441840331"/>
      <w:bookmarkStart w:id="1609" w:name="_Toc441840332"/>
      <w:bookmarkStart w:id="1610" w:name="_Toc441840333"/>
      <w:bookmarkStart w:id="1611" w:name="_Toc441840334"/>
      <w:bookmarkStart w:id="1612" w:name="_Toc441840335"/>
      <w:bookmarkStart w:id="1613" w:name="_Toc441840336"/>
      <w:bookmarkStart w:id="1614" w:name="_Toc441840337"/>
      <w:bookmarkStart w:id="1615" w:name="_Toc441840338"/>
      <w:bookmarkStart w:id="1616" w:name="_Toc441840339"/>
      <w:bookmarkStart w:id="1617" w:name="_Toc441840340"/>
      <w:bookmarkStart w:id="1618" w:name="_Toc441840341"/>
      <w:bookmarkStart w:id="1619" w:name="_Toc441840342"/>
      <w:bookmarkStart w:id="1620" w:name="_Toc441840343"/>
      <w:bookmarkStart w:id="1621" w:name="_Toc441840344"/>
      <w:bookmarkStart w:id="1622" w:name="_Toc441840345"/>
      <w:bookmarkStart w:id="1623" w:name="_Toc441840346"/>
      <w:bookmarkStart w:id="1624" w:name="_Toc441840347"/>
      <w:bookmarkStart w:id="1625" w:name="_Toc441840348"/>
      <w:bookmarkStart w:id="1626" w:name="_Toc441840349"/>
      <w:bookmarkStart w:id="1627" w:name="_Toc441840350"/>
      <w:bookmarkStart w:id="1628" w:name="_Toc441840351"/>
      <w:bookmarkStart w:id="1629" w:name="_Toc441840352"/>
      <w:bookmarkStart w:id="1630" w:name="_Toc441840353"/>
      <w:bookmarkStart w:id="1631" w:name="_Toc441840354"/>
      <w:bookmarkStart w:id="1632" w:name="_Toc441840355"/>
      <w:bookmarkStart w:id="1633" w:name="_Toc441840356"/>
      <w:bookmarkStart w:id="1634" w:name="_Toc441840357"/>
      <w:bookmarkStart w:id="1635" w:name="_Toc441840358"/>
      <w:bookmarkStart w:id="1636" w:name="_Toc441840359"/>
      <w:bookmarkStart w:id="1637" w:name="_Toc441840360"/>
      <w:bookmarkStart w:id="1638" w:name="_Toc441840361"/>
      <w:bookmarkStart w:id="1639" w:name="_Toc441840362"/>
      <w:bookmarkStart w:id="1640" w:name="_Toc441840363"/>
      <w:bookmarkStart w:id="1641" w:name="_Toc441840364"/>
      <w:bookmarkStart w:id="1642" w:name="_Toc441840365"/>
      <w:bookmarkStart w:id="1643" w:name="_Toc441840366"/>
      <w:bookmarkStart w:id="1644" w:name="_Toc441840367"/>
      <w:bookmarkStart w:id="1645" w:name="_Toc441840368"/>
      <w:bookmarkStart w:id="1646" w:name="_Toc441840369"/>
      <w:bookmarkStart w:id="1647" w:name="_Toc441840370"/>
      <w:bookmarkStart w:id="1648" w:name="_Toc441840371"/>
      <w:bookmarkStart w:id="1649" w:name="_Toc441840372"/>
      <w:bookmarkStart w:id="1650" w:name="_Toc441840373"/>
      <w:bookmarkStart w:id="1651" w:name="_Toc441840374"/>
      <w:bookmarkStart w:id="1652" w:name="_Toc441840375"/>
      <w:bookmarkStart w:id="1653" w:name="_Toc441840376"/>
      <w:bookmarkStart w:id="1654" w:name="_Toc441840377"/>
      <w:bookmarkStart w:id="1655" w:name="_Toc441840378"/>
      <w:bookmarkStart w:id="1656" w:name="_Toc441840379"/>
      <w:bookmarkStart w:id="1657" w:name="_Toc441840380"/>
      <w:bookmarkStart w:id="1658" w:name="_Toc441840381"/>
      <w:bookmarkStart w:id="1659" w:name="_Toc441840382"/>
      <w:bookmarkStart w:id="1660" w:name="_Toc441840383"/>
      <w:bookmarkStart w:id="1661" w:name="_Toc441840384"/>
      <w:bookmarkStart w:id="1662" w:name="_Toc441840385"/>
      <w:bookmarkStart w:id="1663" w:name="_Toc441840386"/>
      <w:bookmarkStart w:id="1664" w:name="_Toc441840387"/>
      <w:bookmarkStart w:id="1665" w:name="_Toc441840388"/>
      <w:bookmarkStart w:id="1666" w:name="_Toc441840389"/>
      <w:bookmarkStart w:id="1667" w:name="_Toc441840390"/>
      <w:bookmarkStart w:id="1668" w:name="_Toc441840391"/>
      <w:bookmarkStart w:id="1669" w:name="_Toc441840392"/>
      <w:bookmarkStart w:id="1670" w:name="_Toc441840393"/>
      <w:bookmarkStart w:id="1671" w:name="_Toc441840394"/>
      <w:bookmarkStart w:id="1672" w:name="_Toc441840395"/>
      <w:bookmarkStart w:id="1673" w:name="_Toc441840396"/>
      <w:bookmarkStart w:id="1674" w:name="_Toc441840397"/>
      <w:bookmarkStart w:id="1675" w:name="_Toc441840398"/>
      <w:bookmarkStart w:id="1676" w:name="_Toc441840399"/>
      <w:bookmarkStart w:id="1677" w:name="_Toc441840400"/>
      <w:bookmarkStart w:id="1678" w:name="_Toc441840401"/>
      <w:bookmarkStart w:id="1679" w:name="_Toc441840402"/>
      <w:bookmarkStart w:id="1680" w:name="_Toc441840403"/>
      <w:bookmarkStart w:id="1681" w:name="_Toc441840404"/>
      <w:bookmarkStart w:id="1682" w:name="_Toc441840405"/>
      <w:bookmarkStart w:id="1683" w:name="_Toc441840406"/>
      <w:bookmarkStart w:id="1684" w:name="_Toc441840407"/>
      <w:bookmarkStart w:id="1685" w:name="_Toc441840408"/>
      <w:bookmarkStart w:id="1686" w:name="_Toc441840409"/>
      <w:bookmarkStart w:id="1687" w:name="_Toc441840410"/>
      <w:bookmarkStart w:id="1688" w:name="_Toc441840411"/>
      <w:bookmarkStart w:id="1689" w:name="_Toc441840412"/>
      <w:bookmarkStart w:id="1690" w:name="_Toc441840413"/>
      <w:bookmarkStart w:id="1691" w:name="_Toc441840414"/>
      <w:bookmarkStart w:id="1692" w:name="_Toc441840415"/>
      <w:bookmarkStart w:id="1693" w:name="_Toc441840416"/>
      <w:bookmarkStart w:id="1694" w:name="_Toc441840417"/>
      <w:bookmarkStart w:id="1695" w:name="_Toc441840418"/>
      <w:bookmarkStart w:id="1696" w:name="_Toc441840419"/>
      <w:bookmarkStart w:id="1697" w:name="_Toc441840420"/>
      <w:bookmarkStart w:id="1698" w:name="_Toc441840421"/>
      <w:bookmarkStart w:id="1699" w:name="_Toc441840422"/>
      <w:bookmarkStart w:id="1700" w:name="_Toc441840423"/>
      <w:bookmarkStart w:id="1701" w:name="_Toc441840424"/>
      <w:bookmarkStart w:id="1702" w:name="_Toc441840425"/>
      <w:bookmarkStart w:id="1703" w:name="_Toc441840426"/>
      <w:bookmarkStart w:id="1704" w:name="_Toc441840427"/>
      <w:bookmarkStart w:id="1705" w:name="_Toc441840428"/>
      <w:bookmarkStart w:id="1706" w:name="_Toc441840429"/>
      <w:bookmarkStart w:id="1707" w:name="_Toc441840430"/>
      <w:bookmarkStart w:id="1708" w:name="_Toc441840431"/>
      <w:bookmarkStart w:id="1709" w:name="_Toc441840432"/>
      <w:bookmarkStart w:id="1710" w:name="_Toc441840433"/>
      <w:bookmarkStart w:id="1711" w:name="_Toc441840434"/>
      <w:bookmarkStart w:id="1712" w:name="_Toc441840435"/>
      <w:bookmarkStart w:id="1713" w:name="_Toc441840436"/>
      <w:bookmarkStart w:id="1714" w:name="_Toc441840437"/>
      <w:bookmarkStart w:id="1715" w:name="_Toc441840438"/>
      <w:bookmarkStart w:id="1716" w:name="_Toc441840439"/>
      <w:bookmarkStart w:id="1717" w:name="_Toc441840440"/>
      <w:bookmarkStart w:id="1718" w:name="_Toc441840441"/>
      <w:bookmarkStart w:id="1719" w:name="_Toc441840442"/>
      <w:bookmarkStart w:id="1720" w:name="_Toc441840443"/>
      <w:bookmarkStart w:id="1721" w:name="_Toc441840444"/>
      <w:bookmarkStart w:id="1722" w:name="_Toc441840445"/>
      <w:bookmarkStart w:id="1723" w:name="_Toc441840446"/>
      <w:bookmarkStart w:id="1724" w:name="_Toc441840447"/>
      <w:bookmarkStart w:id="1725" w:name="_Toc441840448"/>
      <w:bookmarkStart w:id="1726" w:name="_Toc441840449"/>
      <w:bookmarkStart w:id="1727" w:name="_Toc441840450"/>
      <w:bookmarkStart w:id="1728" w:name="_Toc441840451"/>
      <w:bookmarkStart w:id="1729" w:name="_Toc441840452"/>
      <w:bookmarkStart w:id="1730" w:name="_Toc441840453"/>
      <w:bookmarkStart w:id="1731" w:name="_Toc441840454"/>
      <w:bookmarkStart w:id="1732" w:name="_Toc441840455"/>
      <w:bookmarkStart w:id="1733" w:name="_Toc441840456"/>
      <w:bookmarkStart w:id="1734" w:name="_Toc441840457"/>
      <w:bookmarkStart w:id="1735" w:name="_Toc441840458"/>
      <w:bookmarkStart w:id="1736" w:name="_Toc441840459"/>
      <w:bookmarkStart w:id="1737" w:name="_Toc441840460"/>
      <w:bookmarkStart w:id="1738" w:name="_Toc441840461"/>
      <w:bookmarkStart w:id="1739" w:name="_Toc441840462"/>
      <w:bookmarkStart w:id="1740" w:name="_Toc441840463"/>
      <w:bookmarkStart w:id="1741" w:name="_Toc441840464"/>
      <w:bookmarkStart w:id="1742" w:name="_Toc441840465"/>
      <w:bookmarkStart w:id="1743" w:name="_Toc441840466"/>
      <w:bookmarkStart w:id="1744" w:name="_Toc441840467"/>
      <w:bookmarkStart w:id="1745" w:name="_Toc441840468"/>
      <w:bookmarkStart w:id="1746" w:name="_Toc441840469"/>
      <w:bookmarkStart w:id="1747" w:name="_Toc441840470"/>
      <w:bookmarkStart w:id="1748" w:name="_Toc441840471"/>
      <w:bookmarkStart w:id="1749" w:name="_Toc441840472"/>
      <w:bookmarkStart w:id="1750" w:name="_Toc441840473"/>
      <w:bookmarkStart w:id="1751" w:name="_Toc441840474"/>
      <w:bookmarkStart w:id="1752" w:name="_Toc441840475"/>
      <w:bookmarkStart w:id="1753" w:name="_Toc441840476"/>
      <w:bookmarkStart w:id="1754" w:name="_Toc441840477"/>
      <w:bookmarkStart w:id="1755" w:name="_Toc441840478"/>
      <w:bookmarkStart w:id="1756" w:name="_Toc441840479"/>
      <w:bookmarkStart w:id="1757" w:name="_Toc441840480"/>
      <w:bookmarkStart w:id="1758" w:name="_Toc441840481"/>
      <w:bookmarkStart w:id="1759" w:name="_Toc441840482"/>
      <w:bookmarkStart w:id="1760" w:name="_Toc441840483"/>
      <w:bookmarkStart w:id="1761" w:name="_Toc441840484"/>
      <w:bookmarkStart w:id="1762" w:name="_Toc441840485"/>
      <w:bookmarkStart w:id="1763" w:name="_Toc441840486"/>
      <w:bookmarkStart w:id="1764" w:name="_Toc441840487"/>
      <w:bookmarkStart w:id="1765" w:name="_Toc441840488"/>
      <w:bookmarkStart w:id="1766" w:name="_Toc441840489"/>
      <w:bookmarkStart w:id="1767" w:name="_Toc441840490"/>
      <w:bookmarkStart w:id="1768" w:name="_Toc441840491"/>
      <w:bookmarkStart w:id="1769" w:name="_Toc441840492"/>
      <w:bookmarkStart w:id="1770" w:name="_Toc441840493"/>
      <w:bookmarkStart w:id="1771" w:name="_Toc441840494"/>
      <w:bookmarkStart w:id="1772" w:name="_Toc441840495"/>
      <w:bookmarkStart w:id="1773" w:name="_Toc441840496"/>
      <w:bookmarkStart w:id="1774" w:name="_Toc441840497"/>
      <w:bookmarkStart w:id="1775" w:name="_Toc441840498"/>
      <w:bookmarkStart w:id="1776" w:name="_Toc441840499"/>
      <w:bookmarkStart w:id="1777" w:name="_Toc441840500"/>
      <w:bookmarkStart w:id="1778" w:name="_Toc441840501"/>
      <w:bookmarkStart w:id="1779" w:name="_Toc441840502"/>
      <w:bookmarkStart w:id="1780" w:name="_Toc441840503"/>
      <w:bookmarkStart w:id="1781" w:name="_Toc441840504"/>
      <w:bookmarkStart w:id="1782" w:name="_Toc441840505"/>
      <w:bookmarkStart w:id="1783" w:name="_Toc441840506"/>
      <w:bookmarkStart w:id="1784" w:name="_Toc441840507"/>
      <w:bookmarkStart w:id="1785" w:name="_Toc441840508"/>
      <w:bookmarkStart w:id="1786" w:name="_Toc441840509"/>
      <w:bookmarkStart w:id="1787" w:name="_Toc441840510"/>
      <w:bookmarkStart w:id="1788" w:name="_Toc441840511"/>
      <w:bookmarkStart w:id="1789" w:name="_Toc441840512"/>
      <w:bookmarkStart w:id="1790" w:name="_Toc88504125"/>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r w:rsidRPr="003F4B1F">
        <w:lastRenderedPageBreak/>
        <w:t>Application Guidelines / Behavior</w:t>
      </w:r>
      <w:bookmarkEnd w:id="1790"/>
    </w:p>
    <w:p w14:paraId="58C40071" w14:textId="77777777" w:rsidR="00582158" w:rsidRPr="003F4B1F" w:rsidRDefault="00582158" w:rsidP="00612026"/>
    <w:p w14:paraId="632E4796" w14:textId="77777777" w:rsidR="00CA5A0F" w:rsidRPr="003F4B1F" w:rsidRDefault="00FB51D4">
      <w:r w:rsidRPr="003F4B1F">
        <w:t>This service does not have any specific application guidelines / behavior beyond those already specified.</w:t>
      </w:r>
    </w:p>
    <w:p w14:paraId="61223C44" w14:textId="7DE5BEA6" w:rsidR="00CA5A0F" w:rsidRPr="003F4B1F" w:rsidRDefault="00CA5A0F"/>
    <w:p w14:paraId="71CFD7BE" w14:textId="5495A9A3" w:rsidR="00CA5A0F" w:rsidRPr="003F4B1F" w:rsidRDefault="00CA5A0F">
      <w:r w:rsidRPr="003F4B1F">
        <w:br w:type="page"/>
      </w:r>
    </w:p>
    <w:p w14:paraId="764561B0" w14:textId="3BF3DA1C" w:rsidR="00CA5A0F" w:rsidRPr="003F4B1F" w:rsidRDefault="00CA5A0F" w:rsidP="00CA5A0F">
      <w:pPr>
        <w:pStyle w:val="Heading1"/>
      </w:pPr>
      <w:bookmarkStart w:id="1791" w:name="_Toc88504126"/>
      <w:r w:rsidRPr="003F4B1F">
        <w:lastRenderedPageBreak/>
        <w:t>Service – Firmware Update – v3</w:t>
      </w:r>
      <w:bookmarkEnd w:id="1791"/>
    </w:p>
    <w:p w14:paraId="5EC18F0D" w14:textId="77777777" w:rsidR="00CA5A0F" w:rsidRPr="003F4B1F" w:rsidRDefault="00CA5A0F" w:rsidP="00CA5A0F">
      <w:r w:rsidRPr="003F4B1F">
        <w:t>This service is defined as:</w:t>
      </w:r>
    </w:p>
    <w:p w14:paraId="4299D823" w14:textId="77777777" w:rsidR="00CA5A0F" w:rsidRPr="003F4B1F" w:rsidRDefault="00CA5A0F" w:rsidP="00CA5A0F">
      <w:r w:rsidRPr="003F4B1F">
        <w:t>serviceShortName = fu</w:t>
      </w:r>
    </w:p>
    <w:p w14:paraId="23059E91" w14:textId="49B306BE" w:rsidR="00CA5A0F" w:rsidRPr="003F4B1F" w:rsidRDefault="00CA5A0F" w:rsidP="00CA5A0F">
      <w:r w:rsidRPr="003F4B1F">
        <w:t>versionNumber = 3</w:t>
      </w:r>
    </w:p>
    <w:p w14:paraId="29A0F113" w14:textId="77777777" w:rsidR="00CA5A0F" w:rsidRPr="003F4B1F" w:rsidRDefault="00CA5A0F" w:rsidP="00CA5A0F"/>
    <w:p w14:paraId="1E4D3BEC" w14:textId="77777777" w:rsidR="00CA5A0F" w:rsidRPr="003F4B1F" w:rsidRDefault="00CA5A0F" w:rsidP="00CA5A0F">
      <w:pPr>
        <w:pStyle w:val="Heading2"/>
      </w:pPr>
      <w:bookmarkStart w:id="1792" w:name="_Toc88504127"/>
      <w:r w:rsidRPr="003F4B1F">
        <w:t>Overview</w:t>
      </w:r>
      <w:bookmarkEnd w:id="1792"/>
    </w:p>
    <w:p w14:paraId="1400944B" w14:textId="77777777" w:rsidR="00CA5A0F" w:rsidRPr="003F4B1F" w:rsidRDefault="00CA5A0F" w:rsidP="00CA5A0F">
      <w:r w:rsidRPr="003F4B1F">
        <w:t>Service Provider:</w:t>
      </w:r>
      <w:r w:rsidRPr="003F4B1F">
        <w:tab/>
        <w:t>COM</w:t>
      </w:r>
    </w:p>
    <w:p w14:paraId="7545C6A0" w14:textId="77777777" w:rsidR="00CA5A0F" w:rsidRPr="003F4B1F" w:rsidRDefault="00CA5A0F" w:rsidP="00CA5A0F">
      <w:r w:rsidRPr="003F4B1F">
        <w:t>Service Consumer:</w:t>
      </w:r>
      <w:r w:rsidRPr="003F4B1F">
        <w:tab/>
        <w:t>ED</w:t>
      </w:r>
    </w:p>
    <w:p w14:paraId="10E1EFF9" w14:textId="77777777" w:rsidR="00CA5A0F" w:rsidRPr="003F4B1F" w:rsidRDefault="00CA5A0F" w:rsidP="00CA5A0F">
      <w:r w:rsidRPr="003F4B1F">
        <w:t>Always available:</w:t>
      </w:r>
      <w:r w:rsidRPr="003F4B1F">
        <w:tab/>
        <w:t>No</w:t>
      </w:r>
    </w:p>
    <w:p w14:paraId="46BFE312" w14:textId="77777777" w:rsidR="00CA5A0F" w:rsidRPr="003F4B1F" w:rsidRDefault="00CA5A0F" w:rsidP="00CA5A0F"/>
    <w:p w14:paraId="4A770B8C" w14:textId="37C2165A" w:rsidR="00CA5A0F" w:rsidRPr="003F4B1F" w:rsidRDefault="00CA5A0F" w:rsidP="00CA5A0F">
      <w:r w:rsidRPr="003F4B1F">
        <w:t>The ED is in this case the backend.</w:t>
      </w:r>
    </w:p>
    <w:p w14:paraId="091EE71F" w14:textId="77777777" w:rsidR="00CA5A0F" w:rsidRPr="003F4B1F" w:rsidRDefault="00CA5A0F" w:rsidP="00CA5A0F"/>
    <w:p w14:paraId="01953A9A" w14:textId="77777777" w:rsidR="00CA5A0F" w:rsidRPr="003F4B1F" w:rsidRDefault="00CA5A0F" w:rsidP="00CA5A0F">
      <w:pPr>
        <w:pStyle w:val="Heading2"/>
      </w:pPr>
      <w:bookmarkStart w:id="1793" w:name="_Toc88504128"/>
      <w:r w:rsidRPr="003F4B1F">
        <w:t>List of Resources</w:t>
      </w:r>
      <w:bookmarkEnd w:id="1793"/>
    </w:p>
    <w:p w14:paraId="54F5CB1C" w14:textId="77777777" w:rsidR="00CA5A0F" w:rsidRPr="003F4B1F" w:rsidRDefault="00CA5A0F" w:rsidP="00CA5A0F">
      <w:r w:rsidRPr="003F4B1F">
        <w:t>The following &lt;</w:t>
      </w:r>
      <w:r w:rsidRPr="003F4B1F">
        <w:rPr>
          <w:rStyle w:val="CodeBig"/>
        </w:rPr>
        <w:t>detailedResource&gt;</w:t>
      </w:r>
      <w:r w:rsidRPr="003F4B1F">
        <w:t xml:space="preserve"> are used within this service:</w:t>
      </w:r>
    </w:p>
    <w:p w14:paraId="747DCE9B" w14:textId="77777777" w:rsidR="00CA5A0F" w:rsidRPr="003F4B1F" w:rsidRDefault="00CA5A0F" w:rsidP="00CA5A0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3260"/>
        <w:gridCol w:w="2551"/>
      </w:tblGrid>
      <w:tr w:rsidR="00CA5A0F" w:rsidRPr="003F4B1F" w14:paraId="269FFBC6" w14:textId="77777777" w:rsidTr="00C271FA">
        <w:tc>
          <w:tcPr>
            <w:tcW w:w="3261" w:type="dxa"/>
            <w:shd w:val="clear" w:color="auto" w:fill="E6E6E6"/>
          </w:tcPr>
          <w:p w14:paraId="196C0905" w14:textId="77777777" w:rsidR="00CA5A0F" w:rsidRPr="003F4B1F" w:rsidRDefault="00CA5A0F" w:rsidP="00C271FA">
            <w:pPr>
              <w:rPr>
                <w:b/>
                <w:bCs/>
                <w:sz w:val="20"/>
              </w:rPr>
            </w:pPr>
            <w:r w:rsidRPr="003F4B1F">
              <w:rPr>
                <w:b/>
                <w:bCs/>
                <w:sz w:val="20"/>
              </w:rPr>
              <w:t>Resource</w:t>
            </w:r>
          </w:p>
        </w:tc>
        <w:tc>
          <w:tcPr>
            <w:tcW w:w="3260" w:type="dxa"/>
            <w:shd w:val="clear" w:color="auto" w:fill="E6E6E6"/>
          </w:tcPr>
          <w:p w14:paraId="60A2D044" w14:textId="77777777" w:rsidR="00CA5A0F" w:rsidRPr="003F4B1F" w:rsidRDefault="00CA5A0F" w:rsidP="00C271FA">
            <w:pPr>
              <w:rPr>
                <w:b/>
                <w:bCs/>
                <w:sz w:val="20"/>
              </w:rPr>
            </w:pPr>
            <w:r w:rsidRPr="003F4B1F">
              <w:rPr>
                <w:b/>
                <w:bCs/>
                <w:sz w:val="20"/>
              </w:rPr>
              <w:t>Content Type</w:t>
            </w:r>
          </w:p>
        </w:tc>
        <w:tc>
          <w:tcPr>
            <w:tcW w:w="2551" w:type="dxa"/>
            <w:shd w:val="clear" w:color="auto" w:fill="E6E6E6"/>
          </w:tcPr>
          <w:p w14:paraId="611CBD88" w14:textId="77777777" w:rsidR="00CA5A0F" w:rsidRPr="003F4B1F" w:rsidRDefault="00CA5A0F" w:rsidP="00C271FA">
            <w:pPr>
              <w:rPr>
                <w:b/>
                <w:bCs/>
                <w:sz w:val="20"/>
              </w:rPr>
            </w:pPr>
            <w:r w:rsidRPr="003F4B1F">
              <w:rPr>
                <w:b/>
                <w:bCs/>
                <w:sz w:val="20"/>
              </w:rPr>
              <w:t>Valid Actions</w:t>
            </w:r>
          </w:p>
        </w:tc>
      </w:tr>
      <w:tr w:rsidR="00CA5A0F" w:rsidRPr="003F4B1F" w14:paraId="2E5B2926" w14:textId="77777777" w:rsidTr="00C271FA">
        <w:tc>
          <w:tcPr>
            <w:tcW w:w="3261" w:type="dxa"/>
            <w:shd w:val="clear" w:color="auto" w:fill="auto"/>
          </w:tcPr>
          <w:p w14:paraId="628AADF3" w14:textId="77777777" w:rsidR="00CA5A0F" w:rsidRPr="003F4B1F" w:rsidRDefault="00CA5A0F" w:rsidP="00C271FA">
            <w:pPr>
              <w:rPr>
                <w:rStyle w:val="CodeBig"/>
              </w:rPr>
            </w:pPr>
            <w:r w:rsidRPr="003F4B1F">
              <w:rPr>
                <w:rStyle w:val="CodeBig"/>
              </w:rPr>
              <w:t>haConfigRetrigger</w:t>
            </w:r>
          </w:p>
        </w:tc>
        <w:tc>
          <w:tcPr>
            <w:tcW w:w="3260" w:type="dxa"/>
          </w:tcPr>
          <w:p w14:paraId="7D402701" w14:textId="77777777" w:rsidR="00CA5A0F" w:rsidRPr="003F4B1F" w:rsidRDefault="00CA5A0F" w:rsidP="00C271FA">
            <w:pPr>
              <w:rPr>
                <w:rStyle w:val="CodeBig"/>
              </w:rPr>
            </w:pPr>
            <w:r w:rsidRPr="003F4B1F">
              <w:rPr>
                <w:rStyle w:val="CodeBig"/>
              </w:rPr>
              <w:t>CONFIGRETRIGGER</w:t>
            </w:r>
          </w:p>
        </w:tc>
        <w:tc>
          <w:tcPr>
            <w:tcW w:w="2551" w:type="dxa"/>
          </w:tcPr>
          <w:p w14:paraId="21254880" w14:textId="77777777" w:rsidR="00CA5A0F" w:rsidRPr="003F4B1F" w:rsidRDefault="00CA5A0F" w:rsidP="00C271FA">
            <w:pPr>
              <w:rPr>
                <w:rStyle w:val="CodeBig"/>
              </w:rPr>
            </w:pPr>
            <w:r w:rsidRPr="003F4B1F">
              <w:rPr>
                <w:rStyle w:val="CodeBig"/>
              </w:rPr>
              <w:t>POST</w:t>
            </w:r>
          </w:p>
        </w:tc>
      </w:tr>
      <w:tr w:rsidR="00CA5A0F" w:rsidRPr="003F4B1F" w14:paraId="0B4BE340" w14:textId="77777777" w:rsidTr="00C271FA">
        <w:tc>
          <w:tcPr>
            <w:tcW w:w="3261" w:type="dxa"/>
            <w:shd w:val="clear" w:color="auto" w:fill="auto"/>
          </w:tcPr>
          <w:p w14:paraId="7A4657B0" w14:textId="77777777" w:rsidR="00CA5A0F" w:rsidRPr="003F4B1F" w:rsidRDefault="00CA5A0F" w:rsidP="00C271FA">
            <w:pPr>
              <w:rPr>
                <w:rStyle w:val="CodeBig"/>
              </w:rPr>
            </w:pPr>
            <w:r w:rsidRPr="003F4B1F">
              <w:rPr>
                <w:rStyle w:val="CodeBig"/>
              </w:rPr>
              <w:t>haConfig</w:t>
            </w:r>
          </w:p>
        </w:tc>
        <w:tc>
          <w:tcPr>
            <w:tcW w:w="3260" w:type="dxa"/>
          </w:tcPr>
          <w:p w14:paraId="779F06AD" w14:textId="77777777" w:rsidR="00CA5A0F" w:rsidRPr="003F4B1F" w:rsidRDefault="00CA5A0F" w:rsidP="00C271FA">
            <w:pPr>
              <w:rPr>
                <w:rStyle w:val="CodeBig"/>
              </w:rPr>
            </w:pPr>
            <w:r w:rsidRPr="003F4B1F">
              <w:rPr>
                <w:rStyle w:val="CodeBig"/>
              </w:rPr>
              <w:t>HACONFIG</w:t>
            </w:r>
          </w:p>
        </w:tc>
        <w:tc>
          <w:tcPr>
            <w:tcW w:w="2551" w:type="dxa"/>
          </w:tcPr>
          <w:p w14:paraId="2AD011E9" w14:textId="77777777" w:rsidR="00CA5A0F" w:rsidRPr="003F4B1F" w:rsidRDefault="00CA5A0F" w:rsidP="00C271FA">
            <w:pPr>
              <w:rPr>
                <w:rStyle w:val="CodeBig"/>
              </w:rPr>
            </w:pPr>
            <w:r w:rsidRPr="003F4B1F">
              <w:rPr>
                <w:rStyle w:val="CodeBig"/>
              </w:rPr>
              <w:t>NOTIFY</w:t>
            </w:r>
          </w:p>
        </w:tc>
      </w:tr>
      <w:tr w:rsidR="00CA5A0F" w:rsidRPr="003F4B1F" w14:paraId="09A060B3" w14:textId="77777777" w:rsidTr="00C271FA">
        <w:tc>
          <w:tcPr>
            <w:tcW w:w="3261" w:type="dxa"/>
            <w:shd w:val="clear" w:color="auto" w:fill="auto"/>
          </w:tcPr>
          <w:p w14:paraId="7959CC4A" w14:textId="77777777" w:rsidR="00CA5A0F" w:rsidRPr="003F4B1F" w:rsidRDefault="00CA5A0F" w:rsidP="00C271FA">
            <w:pPr>
              <w:rPr>
                <w:rStyle w:val="CodeBig"/>
              </w:rPr>
            </w:pPr>
            <w:r w:rsidRPr="003F4B1F">
              <w:rPr>
                <w:rStyle w:val="CodeBig"/>
              </w:rPr>
              <w:t>newUpdateAvailable</w:t>
            </w:r>
          </w:p>
        </w:tc>
        <w:tc>
          <w:tcPr>
            <w:tcW w:w="3260" w:type="dxa"/>
          </w:tcPr>
          <w:p w14:paraId="04FF1C03" w14:textId="77777777" w:rsidR="00CA5A0F" w:rsidRPr="003F4B1F" w:rsidRDefault="00CA5A0F" w:rsidP="00C271FA">
            <w:pPr>
              <w:rPr>
                <w:rStyle w:val="CodeBig"/>
              </w:rPr>
            </w:pPr>
            <w:r w:rsidRPr="003F4B1F">
              <w:rPr>
                <w:rStyle w:val="CodeBig"/>
              </w:rPr>
              <w:t>NEWUPDATEAVAIL</w:t>
            </w:r>
          </w:p>
        </w:tc>
        <w:tc>
          <w:tcPr>
            <w:tcW w:w="2551" w:type="dxa"/>
          </w:tcPr>
          <w:p w14:paraId="49E24C92" w14:textId="77777777" w:rsidR="00CA5A0F" w:rsidRPr="003F4B1F" w:rsidRDefault="00CA5A0F" w:rsidP="00C271FA">
            <w:pPr>
              <w:rPr>
                <w:rStyle w:val="CodeBig"/>
              </w:rPr>
            </w:pPr>
            <w:r w:rsidRPr="003F4B1F">
              <w:rPr>
                <w:rStyle w:val="CodeBig"/>
              </w:rPr>
              <w:t>POST</w:t>
            </w:r>
          </w:p>
        </w:tc>
      </w:tr>
      <w:tr w:rsidR="00CA5A0F" w:rsidRPr="003F4B1F" w14:paraId="481DF8BA" w14:textId="77777777" w:rsidTr="00C271FA">
        <w:tc>
          <w:tcPr>
            <w:tcW w:w="3261" w:type="dxa"/>
            <w:shd w:val="clear" w:color="auto" w:fill="auto"/>
          </w:tcPr>
          <w:p w14:paraId="68AA5677" w14:textId="77777777" w:rsidR="00CA5A0F" w:rsidRPr="003F4B1F" w:rsidRDefault="00CA5A0F" w:rsidP="00C271FA">
            <w:pPr>
              <w:rPr>
                <w:rStyle w:val="CodeBig"/>
              </w:rPr>
            </w:pPr>
            <w:r w:rsidRPr="003F4B1F">
              <w:rPr>
                <w:rStyle w:val="CodeBig"/>
              </w:rPr>
              <w:t>packagePropertiesRequest</w:t>
            </w:r>
          </w:p>
        </w:tc>
        <w:tc>
          <w:tcPr>
            <w:tcW w:w="3260" w:type="dxa"/>
          </w:tcPr>
          <w:p w14:paraId="69C41035" w14:textId="77777777" w:rsidR="00CA5A0F" w:rsidRPr="003F4B1F" w:rsidRDefault="00CA5A0F" w:rsidP="00C271FA">
            <w:pPr>
              <w:rPr>
                <w:rStyle w:val="CodeBig"/>
              </w:rPr>
            </w:pPr>
            <w:r w:rsidRPr="003F4B1F">
              <w:rPr>
                <w:rStyle w:val="CodeBig"/>
              </w:rPr>
              <w:t>PACKAGEPROPERTIESREQUEST</w:t>
            </w:r>
          </w:p>
        </w:tc>
        <w:tc>
          <w:tcPr>
            <w:tcW w:w="2551" w:type="dxa"/>
          </w:tcPr>
          <w:p w14:paraId="21AEC08F" w14:textId="77777777" w:rsidR="00CA5A0F" w:rsidRPr="003F4B1F" w:rsidRDefault="00CA5A0F" w:rsidP="00C271FA">
            <w:pPr>
              <w:rPr>
                <w:rStyle w:val="CodeBig"/>
              </w:rPr>
            </w:pPr>
            <w:r w:rsidRPr="003F4B1F">
              <w:rPr>
                <w:rStyle w:val="CodeBig"/>
              </w:rPr>
              <w:t>NOTIFY</w:t>
            </w:r>
          </w:p>
        </w:tc>
      </w:tr>
      <w:tr w:rsidR="00CA5A0F" w:rsidRPr="003F4B1F" w14:paraId="2FF1D772" w14:textId="77777777" w:rsidTr="00C271FA">
        <w:tc>
          <w:tcPr>
            <w:tcW w:w="3261" w:type="dxa"/>
            <w:tcBorders>
              <w:bottom w:val="single" w:sz="4" w:space="0" w:color="auto"/>
            </w:tcBorders>
            <w:shd w:val="clear" w:color="auto" w:fill="auto"/>
          </w:tcPr>
          <w:p w14:paraId="40DBDC0D" w14:textId="77777777" w:rsidR="00CA5A0F" w:rsidRPr="003F4B1F" w:rsidRDefault="00CA5A0F" w:rsidP="00C271FA">
            <w:pPr>
              <w:rPr>
                <w:rStyle w:val="CodeBig"/>
              </w:rPr>
            </w:pPr>
            <w:r w:rsidRPr="003F4B1F">
              <w:rPr>
                <w:rStyle w:val="CodeBig"/>
              </w:rPr>
              <w:t>packageProperties</w:t>
            </w:r>
          </w:p>
        </w:tc>
        <w:tc>
          <w:tcPr>
            <w:tcW w:w="3260" w:type="dxa"/>
            <w:tcBorders>
              <w:bottom w:val="single" w:sz="4" w:space="0" w:color="auto"/>
            </w:tcBorders>
          </w:tcPr>
          <w:p w14:paraId="4D95A874" w14:textId="77777777" w:rsidR="00CA5A0F" w:rsidRPr="003F4B1F" w:rsidRDefault="00CA5A0F" w:rsidP="00C271FA">
            <w:pPr>
              <w:rPr>
                <w:rStyle w:val="CodeBig"/>
              </w:rPr>
            </w:pPr>
            <w:r w:rsidRPr="003F4B1F">
              <w:rPr>
                <w:rStyle w:val="CodeBig"/>
              </w:rPr>
              <w:t>PACKAGEPROPERTIES</w:t>
            </w:r>
          </w:p>
        </w:tc>
        <w:tc>
          <w:tcPr>
            <w:tcW w:w="2551" w:type="dxa"/>
            <w:tcBorders>
              <w:bottom w:val="single" w:sz="4" w:space="0" w:color="auto"/>
            </w:tcBorders>
          </w:tcPr>
          <w:p w14:paraId="016C39CB" w14:textId="77777777" w:rsidR="00CA5A0F" w:rsidRPr="003F4B1F" w:rsidRDefault="00CA5A0F" w:rsidP="00C271FA">
            <w:pPr>
              <w:rPr>
                <w:rStyle w:val="CodeBig"/>
              </w:rPr>
            </w:pPr>
            <w:r w:rsidRPr="003F4B1F">
              <w:rPr>
                <w:rStyle w:val="CodeBig"/>
              </w:rPr>
              <w:t>POST</w:t>
            </w:r>
          </w:p>
        </w:tc>
      </w:tr>
      <w:tr w:rsidR="00CA5A0F" w:rsidRPr="003F4B1F" w14:paraId="49039B54" w14:textId="77777777" w:rsidTr="00C271FA">
        <w:tc>
          <w:tcPr>
            <w:tcW w:w="3261" w:type="dxa"/>
            <w:shd w:val="clear" w:color="auto" w:fill="auto"/>
          </w:tcPr>
          <w:p w14:paraId="6BE2FAD1" w14:textId="77777777" w:rsidR="00CA5A0F" w:rsidRPr="003F4B1F" w:rsidRDefault="00CA5A0F" w:rsidP="00C271FA">
            <w:pPr>
              <w:rPr>
                <w:rStyle w:val="CodeBig"/>
              </w:rPr>
            </w:pPr>
            <w:r w:rsidRPr="003F4B1F">
              <w:rPr>
                <w:rStyle w:val="CodeBig"/>
              </w:rPr>
              <w:t>state</w:t>
            </w:r>
          </w:p>
        </w:tc>
        <w:tc>
          <w:tcPr>
            <w:tcW w:w="3260" w:type="dxa"/>
          </w:tcPr>
          <w:p w14:paraId="7DBD176D" w14:textId="77777777" w:rsidR="00CA5A0F" w:rsidRPr="003F4B1F" w:rsidRDefault="00CA5A0F" w:rsidP="00C271FA">
            <w:pPr>
              <w:rPr>
                <w:rStyle w:val="CodeBig"/>
              </w:rPr>
            </w:pPr>
            <w:r w:rsidRPr="003F4B1F">
              <w:rPr>
                <w:rStyle w:val="CodeBig"/>
              </w:rPr>
              <w:t>FUSTATE</w:t>
            </w:r>
          </w:p>
        </w:tc>
        <w:tc>
          <w:tcPr>
            <w:tcW w:w="2551" w:type="dxa"/>
          </w:tcPr>
          <w:p w14:paraId="5A389D9E" w14:textId="77777777" w:rsidR="00CA5A0F" w:rsidRPr="003F4B1F" w:rsidRDefault="00CA5A0F" w:rsidP="00C271FA">
            <w:pPr>
              <w:rPr>
                <w:rStyle w:val="CodeBig"/>
              </w:rPr>
            </w:pPr>
            <w:r w:rsidRPr="003F4B1F">
              <w:rPr>
                <w:rStyle w:val="CodeBig"/>
              </w:rPr>
              <w:t>GET, NOTIFY</w:t>
            </w:r>
          </w:p>
        </w:tc>
      </w:tr>
      <w:tr w:rsidR="00CA5A0F" w:rsidRPr="003F4B1F" w14:paraId="5E621E1C" w14:textId="77777777" w:rsidTr="00C271FA">
        <w:tc>
          <w:tcPr>
            <w:tcW w:w="3261" w:type="dxa"/>
            <w:shd w:val="clear" w:color="auto" w:fill="auto"/>
          </w:tcPr>
          <w:p w14:paraId="2A6AB2B2" w14:textId="77777777" w:rsidR="00CA5A0F" w:rsidRPr="003F4B1F" w:rsidRDefault="00CA5A0F" w:rsidP="00C271FA">
            <w:pPr>
              <w:rPr>
                <w:rStyle w:val="CodeBig"/>
              </w:rPr>
            </w:pPr>
            <w:r w:rsidRPr="003F4B1F">
              <w:rPr>
                <w:rStyle w:val="CodeBig"/>
              </w:rPr>
              <w:t>permissionRetrigger</w:t>
            </w:r>
          </w:p>
        </w:tc>
        <w:tc>
          <w:tcPr>
            <w:tcW w:w="3260" w:type="dxa"/>
          </w:tcPr>
          <w:p w14:paraId="5A560D96" w14:textId="77777777" w:rsidR="00CA5A0F" w:rsidRPr="003F4B1F" w:rsidRDefault="00CA5A0F" w:rsidP="00C271FA">
            <w:pPr>
              <w:rPr>
                <w:rStyle w:val="CodeBig"/>
              </w:rPr>
            </w:pPr>
            <w:r w:rsidRPr="003F4B1F">
              <w:rPr>
                <w:rStyle w:val="CodeBig"/>
              </w:rPr>
              <w:t>PERMRETRIGGER</w:t>
            </w:r>
          </w:p>
        </w:tc>
        <w:tc>
          <w:tcPr>
            <w:tcW w:w="2551" w:type="dxa"/>
          </w:tcPr>
          <w:p w14:paraId="325412CD" w14:textId="77777777" w:rsidR="00CA5A0F" w:rsidRPr="003F4B1F" w:rsidRDefault="00CA5A0F" w:rsidP="00C271FA">
            <w:pPr>
              <w:rPr>
                <w:rStyle w:val="CodeBig"/>
              </w:rPr>
            </w:pPr>
            <w:r w:rsidRPr="003F4B1F">
              <w:rPr>
                <w:rStyle w:val="CodeBig"/>
              </w:rPr>
              <w:t>POST</w:t>
            </w:r>
          </w:p>
        </w:tc>
      </w:tr>
      <w:tr w:rsidR="00CA5A0F" w:rsidRPr="003F4B1F" w14:paraId="78E8ACBC" w14:textId="77777777" w:rsidTr="00C271FA">
        <w:tc>
          <w:tcPr>
            <w:tcW w:w="3261" w:type="dxa"/>
            <w:shd w:val="clear" w:color="auto" w:fill="auto"/>
          </w:tcPr>
          <w:p w14:paraId="7529F7A1" w14:textId="77777777" w:rsidR="00CA5A0F" w:rsidRPr="003F4B1F" w:rsidRDefault="00CA5A0F" w:rsidP="00C271FA">
            <w:pPr>
              <w:rPr>
                <w:rStyle w:val="CodeBig"/>
              </w:rPr>
            </w:pPr>
            <w:r w:rsidRPr="003F4B1F">
              <w:rPr>
                <w:rStyle w:val="CodeBig"/>
              </w:rPr>
              <w:t>abort</w:t>
            </w:r>
          </w:p>
        </w:tc>
        <w:tc>
          <w:tcPr>
            <w:tcW w:w="3260" w:type="dxa"/>
          </w:tcPr>
          <w:p w14:paraId="660DC50F" w14:textId="77777777" w:rsidR="00CA5A0F" w:rsidRPr="003F4B1F" w:rsidRDefault="00CA5A0F" w:rsidP="00C271FA">
            <w:pPr>
              <w:rPr>
                <w:rStyle w:val="CodeBig"/>
              </w:rPr>
            </w:pPr>
            <w:r w:rsidRPr="003F4B1F">
              <w:rPr>
                <w:rStyle w:val="CodeBig"/>
              </w:rPr>
              <w:t>ABORT</w:t>
            </w:r>
          </w:p>
        </w:tc>
        <w:tc>
          <w:tcPr>
            <w:tcW w:w="2551" w:type="dxa"/>
          </w:tcPr>
          <w:p w14:paraId="394DCE1B" w14:textId="77777777" w:rsidR="00CA5A0F" w:rsidRPr="003F4B1F" w:rsidRDefault="00CA5A0F" w:rsidP="00C271FA">
            <w:pPr>
              <w:rPr>
                <w:rStyle w:val="CodeBig"/>
              </w:rPr>
            </w:pPr>
            <w:r w:rsidRPr="003F4B1F">
              <w:rPr>
                <w:rStyle w:val="CodeBig"/>
              </w:rPr>
              <w:t>POST</w:t>
            </w:r>
          </w:p>
        </w:tc>
      </w:tr>
      <w:tr w:rsidR="00F12680" w:rsidRPr="003F4B1F" w14:paraId="63779E61" w14:textId="77777777" w:rsidTr="00C271FA">
        <w:tc>
          <w:tcPr>
            <w:tcW w:w="3261" w:type="dxa"/>
            <w:shd w:val="clear" w:color="auto" w:fill="auto"/>
          </w:tcPr>
          <w:p w14:paraId="1099FB76" w14:textId="15B74234" w:rsidR="00F12680" w:rsidRPr="003F4B1F" w:rsidRDefault="00F12680" w:rsidP="00C271FA">
            <w:pPr>
              <w:rPr>
                <w:rStyle w:val="CodeBig"/>
              </w:rPr>
            </w:pPr>
            <w:r w:rsidRPr="003F4B1F">
              <w:rPr>
                <w:rStyle w:val="CodeBig"/>
              </w:rPr>
              <w:t>downloadProgress</w:t>
            </w:r>
          </w:p>
        </w:tc>
        <w:tc>
          <w:tcPr>
            <w:tcW w:w="3260" w:type="dxa"/>
          </w:tcPr>
          <w:p w14:paraId="7E50AA84" w14:textId="2CF23E0E" w:rsidR="00F12680" w:rsidRPr="003F4B1F" w:rsidRDefault="00F12680" w:rsidP="00C271FA">
            <w:pPr>
              <w:rPr>
                <w:rStyle w:val="CodeBig"/>
              </w:rPr>
            </w:pPr>
            <w:r w:rsidRPr="003F4B1F">
              <w:rPr>
                <w:rStyle w:val="CodeBig"/>
              </w:rPr>
              <w:t>DOWNLOADPROGRESS</w:t>
            </w:r>
          </w:p>
        </w:tc>
        <w:tc>
          <w:tcPr>
            <w:tcW w:w="2551" w:type="dxa"/>
          </w:tcPr>
          <w:p w14:paraId="77AA832F" w14:textId="5169067F" w:rsidR="00F12680" w:rsidRPr="003F4B1F" w:rsidRDefault="00F12680" w:rsidP="00C271FA">
            <w:pPr>
              <w:rPr>
                <w:rStyle w:val="CodeBig"/>
              </w:rPr>
            </w:pPr>
            <w:r w:rsidRPr="003F4B1F">
              <w:rPr>
                <w:rStyle w:val="CodeBig"/>
              </w:rPr>
              <w:t>NOTIFY</w:t>
            </w:r>
          </w:p>
        </w:tc>
      </w:tr>
    </w:tbl>
    <w:p w14:paraId="11379AB7" w14:textId="77777777" w:rsidR="00CA5A0F" w:rsidRPr="003F4B1F" w:rsidRDefault="00CA5A0F" w:rsidP="00CA5A0F"/>
    <w:p w14:paraId="1D37200C" w14:textId="77777777" w:rsidR="00CA5A0F" w:rsidRPr="003F4B1F" w:rsidRDefault="00CA5A0F" w:rsidP="00CA5A0F">
      <w:r w:rsidRPr="003F4B1F">
        <w:br w:type="page"/>
      </w:r>
    </w:p>
    <w:p w14:paraId="66D51D5C" w14:textId="77777777" w:rsidR="00CA5A0F" w:rsidRPr="003F4B1F" w:rsidRDefault="00CA5A0F" w:rsidP="00CA5A0F">
      <w:pPr>
        <w:pStyle w:val="Heading2"/>
      </w:pPr>
      <w:bookmarkStart w:id="1794" w:name="_Toc88504129"/>
      <w:r w:rsidRPr="003F4B1F">
        <w:lastRenderedPageBreak/>
        <w:t>Structures in item &lt;data&gt;</w:t>
      </w:r>
      <w:bookmarkEnd w:id="1794"/>
    </w:p>
    <w:p w14:paraId="18D44AAF" w14:textId="77777777" w:rsidR="00CA5A0F" w:rsidRPr="003F4B1F" w:rsidRDefault="00CA5A0F" w:rsidP="00CA5A0F">
      <w:pPr>
        <w:pStyle w:val="Heading3"/>
      </w:pPr>
      <w:bookmarkStart w:id="1795" w:name="_Toc88504130"/>
      <w:r w:rsidRPr="003F4B1F">
        <w:t>Content type HACONFIG</w:t>
      </w:r>
      <w:bookmarkEnd w:id="1795"/>
    </w:p>
    <w:p w14:paraId="2341E382" w14:textId="77777777" w:rsidR="00CA5A0F" w:rsidRPr="003F4B1F" w:rsidRDefault="00CA5A0F" w:rsidP="00CA5A0F">
      <w:r w:rsidRPr="003F4B1F">
        <w:t>This content type provides information about all current electronics on the HA.</w:t>
      </w:r>
    </w:p>
    <w:p w14:paraId="31C1B417" w14:textId="77777777" w:rsidR="00CA5A0F" w:rsidRPr="003F4B1F" w:rsidRDefault="00CA5A0F" w:rsidP="00CA5A0F"/>
    <w:p w14:paraId="6F26A33B"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NOTIFY</w:t>
      </w:r>
    </w:p>
    <w:p w14:paraId="3850F636" w14:textId="77777777" w:rsidR="00CA5A0F" w:rsidRPr="003F4B1F" w:rsidRDefault="00CA5A0F" w:rsidP="00CA5A0F"/>
    <w:p w14:paraId="15023F20" w14:textId="77777777" w:rsidR="00CA5A0F" w:rsidRPr="003F4B1F" w:rsidRDefault="00CA5A0F" w:rsidP="00CA5A0F">
      <w:pPr>
        <w:rPr>
          <w:rStyle w:val="CodeBig"/>
        </w:rPr>
      </w:pPr>
      <w:r w:rsidRPr="003F4B1F">
        <w:t xml:space="preserve">Note: the format for </w:t>
      </w:r>
      <w:r w:rsidRPr="003F4B1F">
        <w:rPr>
          <w:rStyle w:val="CodeBig"/>
        </w:rPr>
        <w:t xml:space="preserve">id </w:t>
      </w:r>
      <w:r w:rsidRPr="003F4B1F">
        <w:t xml:space="preserve">and </w:t>
      </w:r>
      <w:r w:rsidRPr="003F4B1F">
        <w:rPr>
          <w:rStyle w:val="CodeBig"/>
        </w:rPr>
        <w:t>version</w:t>
      </w:r>
      <w:r w:rsidRPr="003F4B1F">
        <w:t xml:space="preserve"> is specified in detail in [4]</w:t>
      </w:r>
    </w:p>
    <w:p w14:paraId="123C695F" w14:textId="77777777" w:rsidR="00CA5A0F" w:rsidRPr="003F4B1F" w:rsidRDefault="00CA5A0F" w:rsidP="00CA5A0F"/>
    <w:p w14:paraId="32A32493"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37BEE4AF" w14:textId="77777777" w:rsidR="00CA5A0F" w:rsidRPr="003F4B1F" w:rsidRDefault="00CA5A0F" w:rsidP="00CA5A0F">
      <w:pPr>
        <w:rPr>
          <w:rStyle w:val="Code"/>
        </w:rPr>
      </w:pPr>
      <w:r w:rsidRPr="003F4B1F">
        <w:rPr>
          <w:rStyle w:val="Code"/>
        </w:rPr>
        <w:t>{</w:t>
      </w:r>
    </w:p>
    <w:p w14:paraId="3157D9C7" w14:textId="5171C425" w:rsidR="00CA5A0F" w:rsidRPr="003F4B1F" w:rsidRDefault="00CA5A0F" w:rsidP="00CA5A0F">
      <w:pPr>
        <w:rPr>
          <w:rStyle w:val="Code"/>
        </w:rPr>
      </w:pPr>
      <w:r w:rsidRPr="003F4B1F">
        <w:rPr>
          <w:rStyle w:val="Code"/>
        </w:rPr>
        <w:t xml:space="preserve">  "id" : "urn:schemas-bshg-com:js:data:fu3:haconfig",</w:t>
      </w:r>
    </w:p>
    <w:p w14:paraId="124A76B8" w14:textId="77777777" w:rsidR="00CA5A0F" w:rsidRPr="003F4B1F" w:rsidRDefault="00CA5A0F" w:rsidP="00CA5A0F">
      <w:pPr>
        <w:rPr>
          <w:rStyle w:val="Code"/>
        </w:rPr>
      </w:pPr>
      <w:r w:rsidRPr="003F4B1F">
        <w:rPr>
          <w:rStyle w:val="Code"/>
        </w:rPr>
        <w:t xml:space="preserve">  "properties" :</w:t>
      </w:r>
    </w:p>
    <w:p w14:paraId="4DB93900" w14:textId="77777777" w:rsidR="00CA5A0F" w:rsidRPr="0075354D" w:rsidRDefault="00CA5A0F" w:rsidP="00CA5A0F">
      <w:pPr>
        <w:rPr>
          <w:rStyle w:val="Code"/>
          <w:lang w:val="de-DE"/>
        </w:rPr>
      </w:pPr>
      <w:r w:rsidRPr="003F4B1F">
        <w:rPr>
          <w:rStyle w:val="Code"/>
        </w:rPr>
        <w:t xml:space="preserve">  </w:t>
      </w:r>
      <w:r w:rsidRPr="0075354D">
        <w:rPr>
          <w:rStyle w:val="Code"/>
          <w:lang w:val="de-DE"/>
        </w:rPr>
        <w:t>{</w:t>
      </w:r>
    </w:p>
    <w:p w14:paraId="55CC8BC4" w14:textId="77777777" w:rsidR="00CA5A0F" w:rsidRPr="0075354D" w:rsidRDefault="00CA5A0F" w:rsidP="00CA5A0F">
      <w:pPr>
        <w:rPr>
          <w:rStyle w:val="Code"/>
          <w:lang w:val="de-DE"/>
        </w:rPr>
      </w:pPr>
      <w:r w:rsidRPr="0075354D">
        <w:rPr>
          <w:rStyle w:val="Code"/>
          <w:lang w:val="de-DE"/>
        </w:rPr>
        <w:t xml:space="preserve">    "node":</w:t>
      </w:r>
    </w:p>
    <w:p w14:paraId="231AC515" w14:textId="77777777" w:rsidR="00CA5A0F" w:rsidRPr="0075354D" w:rsidRDefault="00CA5A0F" w:rsidP="00CA5A0F">
      <w:pPr>
        <w:rPr>
          <w:rStyle w:val="Code"/>
          <w:lang w:val="de-DE"/>
        </w:rPr>
      </w:pPr>
      <w:r w:rsidRPr="0075354D">
        <w:rPr>
          <w:rStyle w:val="Code"/>
          <w:lang w:val="de-DE"/>
        </w:rPr>
        <w:t xml:space="preserve">    {</w:t>
      </w:r>
    </w:p>
    <w:p w14:paraId="5507792A" w14:textId="77777777" w:rsidR="00CA5A0F" w:rsidRPr="0075354D" w:rsidRDefault="00CA5A0F" w:rsidP="00CA5A0F">
      <w:pPr>
        <w:rPr>
          <w:rStyle w:val="Code"/>
          <w:lang w:val="de-DE"/>
        </w:rPr>
      </w:pPr>
      <w:r w:rsidRPr="0075354D">
        <w:rPr>
          <w:rStyle w:val="Code"/>
          <w:lang w:val="de-DE"/>
        </w:rPr>
        <w:t xml:space="preserve">      "type" : "integer",</w:t>
      </w:r>
    </w:p>
    <w:p w14:paraId="1AC0257D" w14:textId="77777777" w:rsidR="00CA5A0F" w:rsidRPr="0075354D" w:rsidRDefault="00CA5A0F" w:rsidP="00CA5A0F">
      <w:pPr>
        <w:rPr>
          <w:rStyle w:val="Code"/>
          <w:lang w:val="de-DE"/>
        </w:rPr>
      </w:pPr>
      <w:r w:rsidRPr="0075354D">
        <w:rPr>
          <w:rStyle w:val="Code"/>
          <w:lang w:val="de-DE"/>
        </w:rPr>
        <w:t xml:space="preserve">      "minimum" : 0,</w:t>
      </w:r>
    </w:p>
    <w:p w14:paraId="586AEF18" w14:textId="77777777" w:rsidR="00CA5A0F" w:rsidRPr="0075354D" w:rsidRDefault="00CA5A0F" w:rsidP="00CA5A0F">
      <w:pPr>
        <w:rPr>
          <w:rStyle w:val="Code"/>
          <w:lang w:val="de-DE"/>
        </w:rPr>
      </w:pPr>
      <w:r w:rsidRPr="0075354D">
        <w:rPr>
          <w:rStyle w:val="Code"/>
          <w:lang w:val="de-DE"/>
        </w:rPr>
        <w:t xml:space="preserve">      "maximum" : 65535,</w:t>
      </w:r>
    </w:p>
    <w:p w14:paraId="19635EE3" w14:textId="77777777" w:rsidR="00CA5A0F" w:rsidRPr="003F4B1F" w:rsidRDefault="00CA5A0F" w:rsidP="00CA5A0F">
      <w:pPr>
        <w:rPr>
          <w:rStyle w:val="Code"/>
        </w:rPr>
      </w:pPr>
      <w:r w:rsidRPr="0075354D">
        <w:rPr>
          <w:rStyle w:val="Code"/>
          <w:lang w:val="de-DE"/>
        </w:rPr>
        <w:t xml:space="preserve">      </w:t>
      </w:r>
      <w:r w:rsidRPr="003F4B1F">
        <w:rPr>
          <w:rStyle w:val="Code"/>
        </w:rPr>
        <w:t>"description" : "The D-Bus node.",</w:t>
      </w:r>
    </w:p>
    <w:p w14:paraId="143BE4E9" w14:textId="77777777" w:rsidR="00CA5A0F" w:rsidRPr="003F4B1F" w:rsidRDefault="00CA5A0F" w:rsidP="00CA5A0F">
      <w:pPr>
        <w:rPr>
          <w:rStyle w:val="Code"/>
        </w:rPr>
      </w:pPr>
      <w:r w:rsidRPr="003F4B1F">
        <w:rPr>
          <w:rStyle w:val="Code"/>
        </w:rPr>
        <w:t xml:space="preserve">      "required" : true</w:t>
      </w:r>
    </w:p>
    <w:p w14:paraId="58C98C32" w14:textId="77777777" w:rsidR="00CA5A0F" w:rsidRPr="003F4B1F" w:rsidRDefault="00CA5A0F" w:rsidP="00CA5A0F">
      <w:pPr>
        <w:rPr>
          <w:rStyle w:val="Code"/>
        </w:rPr>
      </w:pPr>
      <w:r w:rsidRPr="003F4B1F">
        <w:rPr>
          <w:rStyle w:val="Code"/>
        </w:rPr>
        <w:t xml:space="preserve">    }</w:t>
      </w:r>
    </w:p>
    <w:p w14:paraId="471433EE" w14:textId="77777777" w:rsidR="00CA5A0F" w:rsidRPr="003F4B1F" w:rsidRDefault="00CA5A0F" w:rsidP="00CA5A0F">
      <w:pPr>
        <w:rPr>
          <w:rStyle w:val="Code"/>
        </w:rPr>
      </w:pPr>
      <w:r w:rsidRPr="003F4B1F">
        <w:rPr>
          <w:rStyle w:val="Code"/>
        </w:rPr>
        <w:t xml:space="preserve">    "type":</w:t>
      </w:r>
    </w:p>
    <w:p w14:paraId="6D18FC29" w14:textId="77777777" w:rsidR="00CA5A0F" w:rsidRPr="003F4B1F" w:rsidRDefault="00CA5A0F" w:rsidP="00CA5A0F">
      <w:pPr>
        <w:rPr>
          <w:rStyle w:val="Code"/>
        </w:rPr>
      </w:pPr>
      <w:r w:rsidRPr="003F4B1F">
        <w:rPr>
          <w:rStyle w:val="Code"/>
        </w:rPr>
        <w:t xml:space="preserve">    {</w:t>
      </w:r>
    </w:p>
    <w:p w14:paraId="728EB4C4" w14:textId="77777777" w:rsidR="00CA5A0F" w:rsidRPr="003F4B1F" w:rsidRDefault="00CA5A0F" w:rsidP="00CA5A0F">
      <w:pPr>
        <w:rPr>
          <w:rStyle w:val="Code"/>
        </w:rPr>
      </w:pPr>
      <w:r w:rsidRPr="003F4B1F">
        <w:rPr>
          <w:rStyle w:val="Code"/>
        </w:rPr>
        <w:t xml:space="preserve">      "type"    : "integer",</w:t>
      </w:r>
    </w:p>
    <w:p w14:paraId="67B9B76A" w14:textId="77777777" w:rsidR="00CA5A0F" w:rsidRPr="003F4B1F" w:rsidRDefault="00CA5A0F" w:rsidP="00CA5A0F">
      <w:pPr>
        <w:rPr>
          <w:rStyle w:val="Code"/>
        </w:rPr>
      </w:pPr>
      <w:r w:rsidRPr="003F4B1F">
        <w:rPr>
          <w:rStyle w:val="Code"/>
        </w:rPr>
        <w:t xml:space="preserve">      "minimum" : 1,</w:t>
      </w:r>
    </w:p>
    <w:p w14:paraId="5ABE5338" w14:textId="77777777" w:rsidR="00CA5A0F" w:rsidRPr="003F4B1F" w:rsidRDefault="00CA5A0F" w:rsidP="00CA5A0F">
      <w:pPr>
        <w:rPr>
          <w:rStyle w:val="Code"/>
        </w:rPr>
      </w:pPr>
      <w:r w:rsidRPr="003F4B1F">
        <w:rPr>
          <w:rStyle w:val="Code"/>
        </w:rPr>
        <w:t xml:space="preserve">      "maximum" : 65535,</w:t>
      </w:r>
    </w:p>
    <w:p w14:paraId="528B72E5" w14:textId="77777777" w:rsidR="00CA5A0F" w:rsidRPr="003F4B1F" w:rsidRDefault="00CA5A0F" w:rsidP="00CA5A0F">
      <w:pPr>
        <w:rPr>
          <w:rStyle w:val="Code"/>
        </w:rPr>
      </w:pPr>
      <w:r w:rsidRPr="003F4B1F">
        <w:rPr>
          <w:rStyle w:val="Code"/>
        </w:rPr>
        <w:t xml:space="preserve">      "description" : "The type of the ID and version information.",</w:t>
      </w:r>
    </w:p>
    <w:p w14:paraId="4AC39614" w14:textId="77777777" w:rsidR="00CA5A0F" w:rsidRPr="003F4B1F" w:rsidRDefault="00CA5A0F" w:rsidP="00CA5A0F">
      <w:pPr>
        <w:rPr>
          <w:rStyle w:val="Code"/>
        </w:rPr>
      </w:pPr>
      <w:r w:rsidRPr="003F4B1F">
        <w:rPr>
          <w:rStyle w:val="Code"/>
        </w:rPr>
        <w:t xml:space="preserve">      "required" : true</w:t>
      </w:r>
    </w:p>
    <w:p w14:paraId="4C6163C4" w14:textId="77777777" w:rsidR="00CA5A0F" w:rsidRPr="003F4B1F" w:rsidRDefault="00CA5A0F" w:rsidP="00CA5A0F">
      <w:pPr>
        <w:rPr>
          <w:rStyle w:val="Code"/>
        </w:rPr>
      </w:pPr>
      <w:r w:rsidRPr="003F4B1F">
        <w:rPr>
          <w:rStyle w:val="Code"/>
        </w:rPr>
        <w:t xml:space="preserve">    },</w:t>
      </w:r>
    </w:p>
    <w:p w14:paraId="4F3D42A0" w14:textId="77777777" w:rsidR="00CA5A0F" w:rsidRPr="003F4B1F" w:rsidRDefault="00CA5A0F" w:rsidP="00CA5A0F">
      <w:pPr>
        <w:rPr>
          <w:rStyle w:val="Code"/>
        </w:rPr>
      </w:pPr>
      <w:r w:rsidRPr="003F4B1F">
        <w:rPr>
          <w:rStyle w:val="Code"/>
        </w:rPr>
        <w:t xml:space="preserve">    "id":</w:t>
      </w:r>
    </w:p>
    <w:p w14:paraId="7C31C797" w14:textId="77777777" w:rsidR="00CA5A0F" w:rsidRPr="003F4B1F" w:rsidRDefault="00CA5A0F" w:rsidP="00CA5A0F">
      <w:pPr>
        <w:rPr>
          <w:rStyle w:val="Code"/>
        </w:rPr>
      </w:pPr>
      <w:r w:rsidRPr="003F4B1F">
        <w:rPr>
          <w:rStyle w:val="Code"/>
        </w:rPr>
        <w:t xml:space="preserve">    {</w:t>
      </w:r>
    </w:p>
    <w:p w14:paraId="1CC2F966" w14:textId="77777777" w:rsidR="00CA5A0F" w:rsidRPr="003F4B1F" w:rsidRDefault="00CA5A0F" w:rsidP="00CA5A0F">
      <w:pPr>
        <w:rPr>
          <w:rStyle w:val="Code"/>
        </w:rPr>
      </w:pPr>
      <w:r w:rsidRPr="003F4B1F">
        <w:rPr>
          <w:rStyle w:val="Code"/>
        </w:rPr>
        <w:t xml:space="preserve">      "type"    : "integer",</w:t>
      </w:r>
    </w:p>
    <w:p w14:paraId="7EE6762C" w14:textId="77777777" w:rsidR="00CA5A0F" w:rsidRPr="003F4B1F" w:rsidRDefault="00CA5A0F" w:rsidP="00CA5A0F">
      <w:pPr>
        <w:rPr>
          <w:rStyle w:val="Code"/>
        </w:rPr>
      </w:pPr>
      <w:r w:rsidRPr="003F4B1F">
        <w:rPr>
          <w:rStyle w:val="Code"/>
        </w:rPr>
        <w:t xml:space="preserve">      "minimum" : 0,</w:t>
      </w:r>
    </w:p>
    <w:p w14:paraId="6A50780F" w14:textId="77777777" w:rsidR="00CA5A0F" w:rsidRPr="003F4B1F" w:rsidRDefault="00CA5A0F" w:rsidP="00CA5A0F">
      <w:pPr>
        <w:rPr>
          <w:rStyle w:val="Code"/>
        </w:rPr>
      </w:pPr>
      <w:r w:rsidRPr="003F4B1F">
        <w:rPr>
          <w:rStyle w:val="Code"/>
        </w:rPr>
        <w:t xml:space="preserve">      "maximum" : 18446744073709551615,</w:t>
      </w:r>
    </w:p>
    <w:p w14:paraId="2C1ABDE1" w14:textId="77777777" w:rsidR="00CA5A0F" w:rsidRPr="003F4B1F" w:rsidRDefault="00CA5A0F" w:rsidP="00CA5A0F">
      <w:pPr>
        <w:rPr>
          <w:rStyle w:val="Code"/>
        </w:rPr>
      </w:pPr>
      <w:r w:rsidRPr="003F4B1F">
        <w:rPr>
          <w:rStyle w:val="Code"/>
        </w:rPr>
        <w:t xml:space="preserve">      "description" : "The unique ID of the type.",</w:t>
      </w:r>
    </w:p>
    <w:p w14:paraId="18F31FD5" w14:textId="77777777" w:rsidR="00CA5A0F" w:rsidRPr="003F4B1F" w:rsidRDefault="00CA5A0F" w:rsidP="00CA5A0F">
      <w:pPr>
        <w:rPr>
          <w:rStyle w:val="Code"/>
        </w:rPr>
      </w:pPr>
      <w:r w:rsidRPr="003F4B1F">
        <w:rPr>
          <w:rStyle w:val="Code"/>
        </w:rPr>
        <w:t xml:space="preserve">      "required" : false</w:t>
      </w:r>
    </w:p>
    <w:p w14:paraId="4218DF9B" w14:textId="77777777" w:rsidR="00CA5A0F" w:rsidRPr="003F4B1F" w:rsidRDefault="00CA5A0F" w:rsidP="00CA5A0F">
      <w:pPr>
        <w:rPr>
          <w:rStyle w:val="Code"/>
        </w:rPr>
      </w:pPr>
      <w:r w:rsidRPr="003F4B1F">
        <w:rPr>
          <w:rStyle w:val="Code"/>
        </w:rPr>
        <w:t xml:space="preserve">    },</w:t>
      </w:r>
    </w:p>
    <w:p w14:paraId="4F47241C" w14:textId="77777777" w:rsidR="00CA5A0F" w:rsidRPr="003F4B1F" w:rsidRDefault="00CA5A0F" w:rsidP="00CA5A0F">
      <w:pPr>
        <w:rPr>
          <w:rStyle w:val="Code"/>
        </w:rPr>
      </w:pPr>
      <w:r w:rsidRPr="003F4B1F">
        <w:rPr>
          <w:rStyle w:val="Code"/>
        </w:rPr>
        <w:t xml:space="preserve">    "version":</w:t>
      </w:r>
    </w:p>
    <w:p w14:paraId="7741281A" w14:textId="77777777" w:rsidR="00CA5A0F" w:rsidRPr="003F4B1F" w:rsidRDefault="00CA5A0F" w:rsidP="00CA5A0F">
      <w:pPr>
        <w:rPr>
          <w:rStyle w:val="Code"/>
        </w:rPr>
      </w:pPr>
      <w:r w:rsidRPr="003F4B1F">
        <w:rPr>
          <w:rStyle w:val="Code"/>
        </w:rPr>
        <w:t xml:space="preserve">    {</w:t>
      </w:r>
    </w:p>
    <w:p w14:paraId="19AC56CC" w14:textId="77777777" w:rsidR="00CA5A0F" w:rsidRPr="003F4B1F" w:rsidRDefault="00CA5A0F" w:rsidP="00CA5A0F">
      <w:pPr>
        <w:rPr>
          <w:rStyle w:val="Code"/>
        </w:rPr>
      </w:pPr>
      <w:r w:rsidRPr="003F4B1F">
        <w:rPr>
          <w:rStyle w:val="Code"/>
        </w:rPr>
        <w:t xml:space="preserve">      "type" : "object",</w:t>
      </w:r>
    </w:p>
    <w:p w14:paraId="038A9293" w14:textId="77777777" w:rsidR="00CA5A0F" w:rsidRPr="003F4B1F" w:rsidRDefault="00CA5A0F" w:rsidP="00CA5A0F">
      <w:pPr>
        <w:rPr>
          <w:rStyle w:val="Code"/>
        </w:rPr>
      </w:pPr>
      <w:r w:rsidRPr="003F4B1F">
        <w:rPr>
          <w:rStyle w:val="Code"/>
        </w:rPr>
        <w:t xml:space="preserve">      "required" : false,</w:t>
      </w:r>
    </w:p>
    <w:p w14:paraId="7625C94C" w14:textId="77777777" w:rsidR="00CA5A0F" w:rsidRPr="003F4B1F" w:rsidRDefault="00CA5A0F" w:rsidP="00CA5A0F">
      <w:pPr>
        <w:rPr>
          <w:rStyle w:val="Code"/>
        </w:rPr>
      </w:pPr>
      <w:r w:rsidRPr="003F4B1F">
        <w:rPr>
          <w:rStyle w:val="Code"/>
        </w:rPr>
        <w:t xml:space="preserve">      "description" : "The version of the type.",</w:t>
      </w:r>
    </w:p>
    <w:p w14:paraId="22A855C8" w14:textId="77777777" w:rsidR="00CA5A0F" w:rsidRPr="003F4B1F" w:rsidRDefault="00CA5A0F" w:rsidP="00CA5A0F">
      <w:pPr>
        <w:rPr>
          <w:rStyle w:val="Code"/>
        </w:rPr>
      </w:pPr>
      <w:r w:rsidRPr="003F4B1F">
        <w:rPr>
          <w:rStyle w:val="Code"/>
        </w:rPr>
        <w:t xml:space="preserve">      "properties":</w:t>
      </w:r>
    </w:p>
    <w:p w14:paraId="2EEFA629" w14:textId="77777777" w:rsidR="00CA5A0F" w:rsidRPr="003F4B1F" w:rsidRDefault="00CA5A0F" w:rsidP="00CA5A0F">
      <w:pPr>
        <w:rPr>
          <w:rStyle w:val="Code"/>
        </w:rPr>
      </w:pPr>
      <w:r w:rsidRPr="003F4B1F">
        <w:rPr>
          <w:rStyle w:val="Code"/>
        </w:rPr>
        <w:t xml:space="preserve">      {</w:t>
      </w:r>
    </w:p>
    <w:p w14:paraId="3AC637D4" w14:textId="77777777" w:rsidR="00CA5A0F" w:rsidRPr="003F4B1F" w:rsidRDefault="00CA5A0F" w:rsidP="00CA5A0F">
      <w:pPr>
        <w:rPr>
          <w:rStyle w:val="Code"/>
        </w:rPr>
      </w:pPr>
      <w:r w:rsidRPr="003F4B1F">
        <w:rPr>
          <w:rStyle w:val="Code"/>
        </w:rPr>
        <w:t xml:space="preserve">        "major":</w:t>
      </w:r>
    </w:p>
    <w:p w14:paraId="61589E0D" w14:textId="77777777" w:rsidR="00CA5A0F" w:rsidRPr="003F4B1F" w:rsidRDefault="00CA5A0F" w:rsidP="00CA5A0F">
      <w:pPr>
        <w:rPr>
          <w:rStyle w:val="Code"/>
        </w:rPr>
      </w:pPr>
      <w:r w:rsidRPr="003F4B1F">
        <w:rPr>
          <w:rStyle w:val="Code"/>
        </w:rPr>
        <w:t xml:space="preserve">        {</w:t>
      </w:r>
    </w:p>
    <w:p w14:paraId="1FB430FE" w14:textId="77777777" w:rsidR="00CA5A0F" w:rsidRPr="003F4B1F" w:rsidRDefault="00CA5A0F" w:rsidP="00CA5A0F">
      <w:pPr>
        <w:rPr>
          <w:rStyle w:val="Code"/>
        </w:rPr>
      </w:pPr>
      <w:r w:rsidRPr="003F4B1F">
        <w:rPr>
          <w:rStyle w:val="Code"/>
        </w:rPr>
        <w:t xml:space="preserve">          "type"    : "integer",</w:t>
      </w:r>
    </w:p>
    <w:p w14:paraId="5EC832B3" w14:textId="77777777" w:rsidR="00CA5A0F" w:rsidRPr="003F4B1F" w:rsidRDefault="00CA5A0F" w:rsidP="00CA5A0F">
      <w:pPr>
        <w:rPr>
          <w:rStyle w:val="Code"/>
        </w:rPr>
      </w:pPr>
      <w:r w:rsidRPr="003F4B1F">
        <w:rPr>
          <w:rStyle w:val="Code"/>
        </w:rPr>
        <w:t xml:space="preserve">          "minimum" : 0,</w:t>
      </w:r>
    </w:p>
    <w:p w14:paraId="414DE03C" w14:textId="77777777" w:rsidR="00CA5A0F" w:rsidRPr="003F4B1F" w:rsidRDefault="00CA5A0F" w:rsidP="00CA5A0F">
      <w:pPr>
        <w:rPr>
          <w:rStyle w:val="Code"/>
        </w:rPr>
      </w:pPr>
      <w:r w:rsidRPr="003F4B1F">
        <w:rPr>
          <w:rStyle w:val="Code"/>
        </w:rPr>
        <w:t xml:space="preserve">          "maximum" : 65535,</w:t>
      </w:r>
    </w:p>
    <w:p w14:paraId="63A02427" w14:textId="77777777" w:rsidR="00CA5A0F" w:rsidRPr="003F4B1F" w:rsidRDefault="00CA5A0F" w:rsidP="00CA5A0F">
      <w:pPr>
        <w:rPr>
          <w:rStyle w:val="Code"/>
        </w:rPr>
      </w:pPr>
      <w:r w:rsidRPr="003F4B1F">
        <w:rPr>
          <w:rStyle w:val="Code"/>
        </w:rPr>
        <w:t xml:space="preserve">          "description" : "The Major version number.",</w:t>
      </w:r>
    </w:p>
    <w:p w14:paraId="1197DB84" w14:textId="77777777" w:rsidR="00CA5A0F" w:rsidRPr="003F4B1F" w:rsidRDefault="00CA5A0F" w:rsidP="00CA5A0F">
      <w:pPr>
        <w:rPr>
          <w:rStyle w:val="Code"/>
        </w:rPr>
      </w:pPr>
      <w:r w:rsidRPr="003F4B1F">
        <w:rPr>
          <w:rStyle w:val="Code"/>
        </w:rPr>
        <w:t xml:space="preserve">          "required" : true</w:t>
      </w:r>
    </w:p>
    <w:p w14:paraId="09CD0749" w14:textId="77777777" w:rsidR="00CA5A0F" w:rsidRPr="003F4B1F" w:rsidRDefault="00CA5A0F" w:rsidP="00CA5A0F">
      <w:pPr>
        <w:rPr>
          <w:rStyle w:val="Code"/>
        </w:rPr>
      </w:pPr>
      <w:r w:rsidRPr="003F4B1F">
        <w:rPr>
          <w:rStyle w:val="Code"/>
        </w:rPr>
        <w:t xml:space="preserve">        },</w:t>
      </w:r>
    </w:p>
    <w:p w14:paraId="199D3511" w14:textId="77777777" w:rsidR="00CA5A0F" w:rsidRPr="003F4B1F" w:rsidRDefault="00CA5A0F" w:rsidP="00CA5A0F">
      <w:pPr>
        <w:rPr>
          <w:rStyle w:val="Code"/>
        </w:rPr>
      </w:pPr>
      <w:r w:rsidRPr="003F4B1F">
        <w:rPr>
          <w:rStyle w:val="Code"/>
        </w:rPr>
        <w:t xml:space="preserve">        "minor":</w:t>
      </w:r>
    </w:p>
    <w:p w14:paraId="3F0993D5" w14:textId="77777777" w:rsidR="00CA5A0F" w:rsidRPr="003F4B1F" w:rsidRDefault="00CA5A0F" w:rsidP="00CA5A0F">
      <w:pPr>
        <w:rPr>
          <w:rStyle w:val="Code"/>
        </w:rPr>
      </w:pPr>
      <w:r w:rsidRPr="003F4B1F">
        <w:rPr>
          <w:rStyle w:val="Code"/>
        </w:rPr>
        <w:t xml:space="preserve">        {</w:t>
      </w:r>
    </w:p>
    <w:p w14:paraId="6D79373B" w14:textId="77777777" w:rsidR="00CA5A0F" w:rsidRPr="003F4B1F" w:rsidRDefault="00CA5A0F" w:rsidP="00CA5A0F">
      <w:pPr>
        <w:rPr>
          <w:rStyle w:val="Code"/>
        </w:rPr>
      </w:pPr>
      <w:r w:rsidRPr="003F4B1F">
        <w:rPr>
          <w:rStyle w:val="Code"/>
        </w:rPr>
        <w:t xml:space="preserve">          "type"    : "integer",</w:t>
      </w:r>
    </w:p>
    <w:p w14:paraId="5E48BF01" w14:textId="77777777" w:rsidR="00CA5A0F" w:rsidRPr="003F4B1F" w:rsidRDefault="00CA5A0F" w:rsidP="00CA5A0F">
      <w:pPr>
        <w:rPr>
          <w:rStyle w:val="Code"/>
        </w:rPr>
      </w:pPr>
      <w:r w:rsidRPr="003F4B1F">
        <w:rPr>
          <w:rStyle w:val="Code"/>
        </w:rPr>
        <w:t xml:space="preserve">          "minimum" : 0,</w:t>
      </w:r>
    </w:p>
    <w:p w14:paraId="27D46AD9" w14:textId="77777777" w:rsidR="00CA5A0F" w:rsidRPr="003F4B1F" w:rsidRDefault="00CA5A0F" w:rsidP="00CA5A0F">
      <w:pPr>
        <w:rPr>
          <w:rStyle w:val="Code"/>
        </w:rPr>
      </w:pPr>
      <w:r w:rsidRPr="003F4B1F">
        <w:rPr>
          <w:rStyle w:val="Code"/>
        </w:rPr>
        <w:t xml:space="preserve">          "maximum" : 65535,</w:t>
      </w:r>
    </w:p>
    <w:p w14:paraId="1B13C660" w14:textId="77777777" w:rsidR="00CA5A0F" w:rsidRPr="003F4B1F" w:rsidRDefault="00CA5A0F" w:rsidP="00CA5A0F">
      <w:pPr>
        <w:rPr>
          <w:rStyle w:val="Code"/>
        </w:rPr>
      </w:pPr>
      <w:r w:rsidRPr="003F4B1F">
        <w:rPr>
          <w:rStyle w:val="Code"/>
        </w:rPr>
        <w:t xml:space="preserve">          "description" : "The Minor version number.",</w:t>
      </w:r>
    </w:p>
    <w:p w14:paraId="60AE058C" w14:textId="77777777" w:rsidR="00CA5A0F" w:rsidRPr="003F4B1F" w:rsidRDefault="00CA5A0F" w:rsidP="00CA5A0F">
      <w:pPr>
        <w:rPr>
          <w:rStyle w:val="Code"/>
        </w:rPr>
      </w:pPr>
      <w:r w:rsidRPr="003F4B1F">
        <w:rPr>
          <w:rStyle w:val="Code"/>
        </w:rPr>
        <w:t xml:space="preserve">          "required" : true</w:t>
      </w:r>
    </w:p>
    <w:p w14:paraId="0F17C04D" w14:textId="77777777" w:rsidR="00CA5A0F" w:rsidRPr="003F4B1F" w:rsidRDefault="00CA5A0F" w:rsidP="00CA5A0F">
      <w:pPr>
        <w:rPr>
          <w:rStyle w:val="Code"/>
        </w:rPr>
      </w:pPr>
      <w:r w:rsidRPr="003F4B1F">
        <w:rPr>
          <w:rStyle w:val="Code"/>
        </w:rPr>
        <w:t xml:space="preserve">        },</w:t>
      </w:r>
      <w:r w:rsidRPr="003F4B1F">
        <w:rPr>
          <w:rStyle w:val="Code"/>
        </w:rPr>
        <w:br w:type="page"/>
      </w:r>
    </w:p>
    <w:p w14:paraId="1D3907CA" w14:textId="77777777" w:rsidR="00CA5A0F" w:rsidRPr="003F4B1F" w:rsidRDefault="00CA5A0F" w:rsidP="00CA5A0F">
      <w:pPr>
        <w:rPr>
          <w:rStyle w:val="Code"/>
        </w:rPr>
      </w:pPr>
      <w:r w:rsidRPr="003F4B1F">
        <w:rPr>
          <w:rStyle w:val="Code"/>
        </w:rPr>
        <w:lastRenderedPageBreak/>
        <w:t xml:space="preserve">        "revision":</w:t>
      </w:r>
    </w:p>
    <w:p w14:paraId="2FECA49B" w14:textId="77777777" w:rsidR="00CA5A0F" w:rsidRPr="003F4B1F" w:rsidRDefault="00CA5A0F" w:rsidP="00CA5A0F">
      <w:pPr>
        <w:rPr>
          <w:rStyle w:val="Code"/>
        </w:rPr>
      </w:pPr>
      <w:r w:rsidRPr="003F4B1F">
        <w:rPr>
          <w:rStyle w:val="Code"/>
        </w:rPr>
        <w:t xml:space="preserve">        {</w:t>
      </w:r>
    </w:p>
    <w:p w14:paraId="24738815" w14:textId="77777777" w:rsidR="00CA5A0F" w:rsidRPr="003F4B1F" w:rsidRDefault="00CA5A0F" w:rsidP="00CA5A0F">
      <w:pPr>
        <w:rPr>
          <w:rStyle w:val="Code"/>
        </w:rPr>
      </w:pPr>
      <w:r w:rsidRPr="003F4B1F">
        <w:rPr>
          <w:rStyle w:val="Code"/>
        </w:rPr>
        <w:t xml:space="preserve">          "type"    : "integer",</w:t>
      </w:r>
    </w:p>
    <w:p w14:paraId="7F3842D3" w14:textId="77777777" w:rsidR="00CA5A0F" w:rsidRPr="003F4B1F" w:rsidRDefault="00CA5A0F" w:rsidP="00CA5A0F">
      <w:pPr>
        <w:rPr>
          <w:rStyle w:val="Code"/>
        </w:rPr>
      </w:pPr>
      <w:r w:rsidRPr="003F4B1F">
        <w:rPr>
          <w:rStyle w:val="Code"/>
        </w:rPr>
        <w:t xml:space="preserve">          "minimum" : 0,</w:t>
      </w:r>
    </w:p>
    <w:p w14:paraId="2C689782" w14:textId="77777777" w:rsidR="00CA5A0F" w:rsidRPr="003F4B1F" w:rsidRDefault="00CA5A0F" w:rsidP="00CA5A0F">
      <w:pPr>
        <w:rPr>
          <w:rStyle w:val="Code"/>
        </w:rPr>
      </w:pPr>
      <w:r w:rsidRPr="003F4B1F">
        <w:rPr>
          <w:rStyle w:val="Code"/>
        </w:rPr>
        <w:t xml:space="preserve">          "maximum" : 65535,</w:t>
      </w:r>
    </w:p>
    <w:p w14:paraId="43891DA2" w14:textId="77777777" w:rsidR="00CA5A0F" w:rsidRPr="003F4B1F" w:rsidRDefault="00CA5A0F" w:rsidP="00CA5A0F">
      <w:pPr>
        <w:rPr>
          <w:rStyle w:val="Code"/>
        </w:rPr>
      </w:pPr>
      <w:r w:rsidRPr="003F4B1F">
        <w:rPr>
          <w:rStyle w:val="Code"/>
        </w:rPr>
        <w:t xml:space="preserve">          "description" : "The Revision (Patch) number.",</w:t>
      </w:r>
    </w:p>
    <w:p w14:paraId="7E42ADA9" w14:textId="77777777" w:rsidR="00CA5A0F" w:rsidRPr="003F4B1F" w:rsidRDefault="00CA5A0F" w:rsidP="00CA5A0F">
      <w:pPr>
        <w:rPr>
          <w:rStyle w:val="Code"/>
        </w:rPr>
      </w:pPr>
      <w:r w:rsidRPr="003F4B1F">
        <w:rPr>
          <w:rStyle w:val="Code"/>
        </w:rPr>
        <w:t xml:space="preserve">          "required" : true</w:t>
      </w:r>
    </w:p>
    <w:p w14:paraId="5F0D161E" w14:textId="77777777" w:rsidR="00CA5A0F" w:rsidRPr="003F4B1F" w:rsidRDefault="00CA5A0F" w:rsidP="00CA5A0F">
      <w:pPr>
        <w:rPr>
          <w:rStyle w:val="Code"/>
        </w:rPr>
      </w:pPr>
      <w:r w:rsidRPr="003F4B1F">
        <w:rPr>
          <w:rStyle w:val="Code"/>
        </w:rPr>
        <w:t xml:space="preserve">        },</w:t>
      </w:r>
    </w:p>
    <w:p w14:paraId="14166221" w14:textId="77777777" w:rsidR="00CA5A0F" w:rsidRPr="003F4B1F" w:rsidRDefault="00CA5A0F" w:rsidP="00CA5A0F">
      <w:pPr>
        <w:rPr>
          <w:rStyle w:val="Code"/>
        </w:rPr>
      </w:pPr>
      <w:r w:rsidRPr="003F4B1F">
        <w:rPr>
          <w:rStyle w:val="Code"/>
        </w:rPr>
        <w:t xml:space="preserve">        "build":</w:t>
      </w:r>
    </w:p>
    <w:p w14:paraId="39BF4EAD" w14:textId="77777777" w:rsidR="00CA5A0F" w:rsidRPr="003F4B1F" w:rsidRDefault="00CA5A0F" w:rsidP="00CA5A0F">
      <w:pPr>
        <w:rPr>
          <w:rStyle w:val="Code"/>
        </w:rPr>
      </w:pPr>
      <w:r w:rsidRPr="003F4B1F">
        <w:rPr>
          <w:rStyle w:val="Code"/>
        </w:rPr>
        <w:t xml:space="preserve">        {</w:t>
      </w:r>
    </w:p>
    <w:p w14:paraId="7B3A0FA5" w14:textId="77777777" w:rsidR="00CA5A0F" w:rsidRPr="003F4B1F" w:rsidRDefault="00CA5A0F" w:rsidP="00CA5A0F">
      <w:pPr>
        <w:rPr>
          <w:rStyle w:val="Code"/>
        </w:rPr>
      </w:pPr>
      <w:r w:rsidRPr="003F4B1F">
        <w:rPr>
          <w:rStyle w:val="Code"/>
        </w:rPr>
        <w:t xml:space="preserve">          "type"    : "integer",</w:t>
      </w:r>
    </w:p>
    <w:p w14:paraId="7D77341C" w14:textId="77777777" w:rsidR="00CA5A0F" w:rsidRPr="003F4B1F" w:rsidRDefault="00CA5A0F" w:rsidP="00CA5A0F">
      <w:pPr>
        <w:rPr>
          <w:rStyle w:val="Code"/>
        </w:rPr>
      </w:pPr>
      <w:r w:rsidRPr="003F4B1F">
        <w:rPr>
          <w:rStyle w:val="Code"/>
        </w:rPr>
        <w:t xml:space="preserve">          "minimum" : 0,</w:t>
      </w:r>
    </w:p>
    <w:p w14:paraId="61170A16" w14:textId="77777777" w:rsidR="00CA5A0F" w:rsidRPr="003F4B1F" w:rsidRDefault="00CA5A0F" w:rsidP="00CA5A0F">
      <w:pPr>
        <w:rPr>
          <w:rStyle w:val="Code"/>
        </w:rPr>
      </w:pPr>
      <w:r w:rsidRPr="003F4B1F">
        <w:rPr>
          <w:rStyle w:val="Code"/>
        </w:rPr>
        <w:t xml:space="preserve">          "maximum" : 4294967295,</w:t>
      </w:r>
    </w:p>
    <w:p w14:paraId="4BEAC7D5" w14:textId="77777777" w:rsidR="00CA5A0F" w:rsidRPr="003F4B1F" w:rsidRDefault="00CA5A0F" w:rsidP="00CA5A0F">
      <w:pPr>
        <w:rPr>
          <w:rStyle w:val="Code"/>
        </w:rPr>
      </w:pPr>
      <w:r w:rsidRPr="003F4B1F">
        <w:rPr>
          <w:rStyle w:val="Code"/>
        </w:rPr>
        <w:t xml:space="preserve">          "description" : "The Build number.",</w:t>
      </w:r>
    </w:p>
    <w:p w14:paraId="0901080E" w14:textId="77777777" w:rsidR="00CA5A0F" w:rsidRPr="003F4B1F" w:rsidRDefault="00CA5A0F" w:rsidP="00CA5A0F">
      <w:pPr>
        <w:rPr>
          <w:rStyle w:val="Code"/>
        </w:rPr>
      </w:pPr>
      <w:r w:rsidRPr="003F4B1F">
        <w:rPr>
          <w:rStyle w:val="Code"/>
        </w:rPr>
        <w:t xml:space="preserve">          "required" : true</w:t>
      </w:r>
    </w:p>
    <w:p w14:paraId="079EB41E" w14:textId="77777777" w:rsidR="00CA5A0F" w:rsidRPr="003F4B1F" w:rsidRDefault="00CA5A0F" w:rsidP="00CA5A0F">
      <w:pPr>
        <w:rPr>
          <w:rStyle w:val="Code"/>
        </w:rPr>
      </w:pPr>
      <w:r w:rsidRPr="003F4B1F">
        <w:rPr>
          <w:rStyle w:val="Code"/>
        </w:rPr>
        <w:t xml:space="preserve">        }</w:t>
      </w:r>
    </w:p>
    <w:p w14:paraId="6E708AC2" w14:textId="77777777" w:rsidR="00CA5A0F" w:rsidRPr="003F4B1F" w:rsidRDefault="00CA5A0F" w:rsidP="00CA5A0F">
      <w:pPr>
        <w:rPr>
          <w:rStyle w:val="Code"/>
        </w:rPr>
      </w:pPr>
      <w:r w:rsidRPr="003F4B1F">
        <w:rPr>
          <w:rStyle w:val="Code"/>
        </w:rPr>
        <w:t xml:space="preserve">      }</w:t>
      </w:r>
    </w:p>
    <w:p w14:paraId="6E882697" w14:textId="77777777" w:rsidR="00CA5A0F" w:rsidRPr="003F4B1F" w:rsidRDefault="00CA5A0F" w:rsidP="00CA5A0F">
      <w:pPr>
        <w:rPr>
          <w:rStyle w:val="Code"/>
        </w:rPr>
      </w:pPr>
      <w:r w:rsidRPr="003F4B1F">
        <w:rPr>
          <w:rStyle w:val="Code"/>
        </w:rPr>
        <w:t xml:space="preserve">      required" : true</w:t>
      </w:r>
    </w:p>
    <w:p w14:paraId="783D6145" w14:textId="77777777" w:rsidR="00CA5A0F" w:rsidRPr="003F4B1F" w:rsidRDefault="00CA5A0F" w:rsidP="00CA5A0F">
      <w:pPr>
        <w:rPr>
          <w:rStyle w:val="Code"/>
        </w:rPr>
      </w:pPr>
      <w:r w:rsidRPr="003F4B1F">
        <w:rPr>
          <w:rStyle w:val="Code"/>
        </w:rPr>
        <w:t xml:space="preserve">    },</w:t>
      </w:r>
    </w:p>
    <w:p w14:paraId="65C97BFD" w14:textId="77777777" w:rsidR="00CA5A0F" w:rsidRPr="003F4B1F" w:rsidRDefault="00CA5A0F" w:rsidP="00CA5A0F">
      <w:pPr>
        <w:pStyle w:val="Default"/>
        <w:rPr>
          <w:rStyle w:val="Code"/>
        </w:rPr>
      </w:pPr>
      <w:r w:rsidRPr="003F4B1F">
        <w:rPr>
          <w:rStyle w:val="Code"/>
        </w:rPr>
        <w:t xml:space="preserve">    "capabilities":</w:t>
      </w:r>
    </w:p>
    <w:p w14:paraId="7DA696B6" w14:textId="77777777" w:rsidR="00CA5A0F" w:rsidRPr="003F4B1F" w:rsidRDefault="00CA5A0F" w:rsidP="00CA5A0F">
      <w:pPr>
        <w:pStyle w:val="Default"/>
        <w:rPr>
          <w:rStyle w:val="Code"/>
        </w:rPr>
      </w:pPr>
      <w:r w:rsidRPr="003F4B1F">
        <w:rPr>
          <w:rStyle w:val="Code"/>
        </w:rPr>
        <w:t xml:space="preserve">    { </w:t>
      </w:r>
    </w:p>
    <w:p w14:paraId="7AF0C358" w14:textId="77777777" w:rsidR="00CA5A0F" w:rsidRPr="003F4B1F" w:rsidRDefault="00CA5A0F" w:rsidP="00CA5A0F">
      <w:pPr>
        <w:pStyle w:val="Default"/>
        <w:rPr>
          <w:rStyle w:val="Code"/>
        </w:rPr>
      </w:pPr>
      <w:r w:rsidRPr="003F4B1F">
        <w:rPr>
          <w:rStyle w:val="Code"/>
        </w:rPr>
        <w:t xml:space="preserve">      "type" : "array",</w:t>
      </w:r>
    </w:p>
    <w:p w14:paraId="0182F14C" w14:textId="77777777" w:rsidR="00CA5A0F" w:rsidRPr="003F4B1F" w:rsidRDefault="00CA5A0F" w:rsidP="00CA5A0F">
      <w:pPr>
        <w:pStyle w:val="Default"/>
        <w:rPr>
          <w:rStyle w:val="Code"/>
        </w:rPr>
      </w:pPr>
      <w:r w:rsidRPr="003F4B1F">
        <w:rPr>
          <w:rStyle w:val="Code"/>
        </w:rPr>
        <w:t xml:space="preserve">      "minItems" : 0,</w:t>
      </w:r>
    </w:p>
    <w:p w14:paraId="176F9A7F" w14:textId="77777777" w:rsidR="00CA5A0F" w:rsidRPr="003F4B1F" w:rsidRDefault="00CA5A0F" w:rsidP="00CA5A0F">
      <w:pPr>
        <w:pStyle w:val="Default"/>
        <w:rPr>
          <w:rStyle w:val="Code"/>
        </w:rPr>
      </w:pPr>
      <w:r w:rsidRPr="003F4B1F">
        <w:rPr>
          <w:rStyle w:val="Code"/>
        </w:rPr>
        <w:t xml:space="preserve">      "items" :</w:t>
      </w:r>
    </w:p>
    <w:p w14:paraId="2F86C238" w14:textId="77777777" w:rsidR="00CA5A0F" w:rsidRPr="003F4B1F" w:rsidRDefault="00CA5A0F" w:rsidP="00CA5A0F">
      <w:pPr>
        <w:pStyle w:val="Default"/>
        <w:rPr>
          <w:rStyle w:val="Code"/>
        </w:rPr>
      </w:pPr>
      <w:r w:rsidRPr="003F4B1F">
        <w:rPr>
          <w:rStyle w:val="Code"/>
        </w:rPr>
        <w:t xml:space="preserve">      { </w:t>
      </w:r>
    </w:p>
    <w:p w14:paraId="5FD5B9A4" w14:textId="77777777" w:rsidR="00CA5A0F" w:rsidRPr="003F4B1F" w:rsidRDefault="00CA5A0F" w:rsidP="00CA5A0F">
      <w:pPr>
        <w:pStyle w:val="Default"/>
        <w:rPr>
          <w:rStyle w:val="Code"/>
        </w:rPr>
      </w:pPr>
      <w:r w:rsidRPr="003F4B1F">
        <w:rPr>
          <w:rStyle w:val="Code"/>
        </w:rPr>
        <w:t xml:space="preserve">        "type" : "string",</w:t>
      </w:r>
    </w:p>
    <w:p w14:paraId="253FC23A" w14:textId="77777777" w:rsidR="00CA5A0F" w:rsidRPr="003F4B1F" w:rsidRDefault="00CA5A0F" w:rsidP="00CA5A0F">
      <w:pPr>
        <w:pStyle w:val="Default"/>
        <w:rPr>
          <w:rStyle w:val="Code"/>
        </w:rPr>
      </w:pPr>
      <w:r w:rsidRPr="003F4B1F">
        <w:rPr>
          <w:rStyle w:val="Code"/>
        </w:rPr>
        <w:t xml:space="preserve">        "enum" : ["UPDATEABLE","SELF_UPDATE"]</w:t>
      </w:r>
    </w:p>
    <w:p w14:paraId="1A0AED9C" w14:textId="77777777" w:rsidR="00CA5A0F" w:rsidRPr="003F4B1F" w:rsidRDefault="00CA5A0F" w:rsidP="00CA5A0F">
      <w:pPr>
        <w:pStyle w:val="Default"/>
        <w:rPr>
          <w:rStyle w:val="Code"/>
        </w:rPr>
      </w:pPr>
      <w:r w:rsidRPr="003F4B1F">
        <w:rPr>
          <w:rStyle w:val="Code"/>
        </w:rPr>
        <w:t xml:space="preserve">      },</w:t>
      </w:r>
    </w:p>
    <w:p w14:paraId="304A388A" w14:textId="77777777" w:rsidR="00CA5A0F" w:rsidRPr="003F4B1F" w:rsidRDefault="00CA5A0F" w:rsidP="00CA5A0F">
      <w:pPr>
        <w:pStyle w:val="Default"/>
        <w:rPr>
          <w:rStyle w:val="Code"/>
        </w:rPr>
      </w:pPr>
      <w:r w:rsidRPr="003F4B1F">
        <w:rPr>
          <w:rStyle w:val="Code"/>
        </w:rPr>
        <w:t xml:space="preserve">      "description" : "Capabilities provided by the hardware.",</w:t>
      </w:r>
    </w:p>
    <w:p w14:paraId="2A67C8D2" w14:textId="77777777" w:rsidR="00CA5A0F" w:rsidRPr="003F4B1F" w:rsidRDefault="00CA5A0F" w:rsidP="00CA5A0F">
      <w:pPr>
        <w:pStyle w:val="Default"/>
        <w:rPr>
          <w:rStyle w:val="Code"/>
        </w:rPr>
      </w:pPr>
      <w:r w:rsidRPr="003F4B1F">
        <w:rPr>
          <w:rStyle w:val="Code"/>
        </w:rPr>
        <w:t xml:space="preserve">      "required" : false</w:t>
      </w:r>
    </w:p>
    <w:p w14:paraId="6A8FED17" w14:textId="77777777" w:rsidR="00CA5A0F" w:rsidRPr="003F4B1F" w:rsidRDefault="00CA5A0F" w:rsidP="00CA5A0F">
      <w:pPr>
        <w:rPr>
          <w:rStyle w:val="Code"/>
        </w:rPr>
      </w:pPr>
      <w:r w:rsidRPr="003F4B1F">
        <w:rPr>
          <w:rStyle w:val="Code"/>
        </w:rPr>
        <w:t xml:space="preserve">    }</w:t>
      </w:r>
    </w:p>
    <w:p w14:paraId="2E876C2A" w14:textId="77777777" w:rsidR="00CA5A0F" w:rsidRPr="003F4B1F" w:rsidRDefault="00CA5A0F" w:rsidP="00CA5A0F">
      <w:pPr>
        <w:rPr>
          <w:rStyle w:val="Code"/>
        </w:rPr>
      </w:pPr>
    </w:p>
    <w:p w14:paraId="1C4D54D0" w14:textId="77777777" w:rsidR="00CA5A0F" w:rsidRPr="003F4B1F" w:rsidRDefault="00CA5A0F" w:rsidP="00CA5A0F">
      <w:pPr>
        <w:rPr>
          <w:rStyle w:val="Code"/>
        </w:rPr>
      </w:pPr>
      <w:r w:rsidRPr="003F4B1F">
        <w:rPr>
          <w:rStyle w:val="Code"/>
        </w:rPr>
        <w:t xml:space="preserve">  }</w:t>
      </w:r>
    </w:p>
    <w:p w14:paraId="5DBB62F6" w14:textId="77777777" w:rsidR="00CA5A0F" w:rsidRPr="003F4B1F" w:rsidRDefault="00CA5A0F" w:rsidP="00CA5A0F">
      <w:pPr>
        <w:rPr>
          <w:rStyle w:val="Code"/>
        </w:rPr>
      </w:pPr>
      <w:r w:rsidRPr="003F4B1F">
        <w:rPr>
          <w:rStyle w:val="Code"/>
        </w:rPr>
        <w:t>}</w:t>
      </w:r>
    </w:p>
    <w:p w14:paraId="78D0686E" w14:textId="77777777" w:rsidR="00CA5A0F" w:rsidRPr="003F4B1F" w:rsidRDefault="00CA5A0F" w:rsidP="00CA5A0F"/>
    <w:p w14:paraId="6E4347D5" w14:textId="77777777" w:rsidR="00CA5A0F" w:rsidRPr="003F4B1F" w:rsidRDefault="00CA5A0F" w:rsidP="00CA5A0F">
      <w:r w:rsidRPr="003F4B1F">
        <w:br w:type="page"/>
      </w:r>
    </w:p>
    <w:p w14:paraId="2627AA98" w14:textId="77777777" w:rsidR="00CA5A0F" w:rsidRPr="003F4B1F" w:rsidRDefault="00CA5A0F" w:rsidP="00CA5A0F">
      <w:pPr>
        <w:pStyle w:val="Heading3"/>
      </w:pPr>
      <w:bookmarkStart w:id="1796" w:name="_Toc88504131"/>
      <w:r w:rsidRPr="003F4B1F">
        <w:lastRenderedPageBreak/>
        <w:t>Content type NEWUPDATEAVAIL</w:t>
      </w:r>
      <w:bookmarkEnd w:id="1796"/>
    </w:p>
    <w:p w14:paraId="5AC85891" w14:textId="77777777" w:rsidR="00CA5A0F" w:rsidRPr="003F4B1F" w:rsidRDefault="00CA5A0F" w:rsidP="00CA5A0F">
      <w:r w:rsidRPr="003F4B1F">
        <w:t xml:space="preserve">This content type provides information about an available update. It specifies all packages contained in an update </w:t>
      </w:r>
      <w:r w:rsidRPr="003F4B1F">
        <w:rPr>
          <w:i/>
        </w:rPr>
        <w:t>Distribution Set</w:t>
      </w:r>
      <w:r w:rsidRPr="003F4B1F">
        <w:t>.</w:t>
      </w:r>
    </w:p>
    <w:p w14:paraId="52FA9A3A" w14:textId="77777777" w:rsidR="00CA5A0F" w:rsidRPr="003F4B1F" w:rsidRDefault="00CA5A0F" w:rsidP="00CA5A0F"/>
    <w:p w14:paraId="72FB7DF5"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351C0682" w14:textId="77777777" w:rsidR="00CA5A0F" w:rsidRPr="003F4B1F" w:rsidRDefault="00CA5A0F" w:rsidP="00CA5A0F"/>
    <w:p w14:paraId="0F326F4A"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1CE416FE" w14:textId="77777777" w:rsidR="00CA5A0F" w:rsidRPr="003F4B1F" w:rsidRDefault="00CA5A0F" w:rsidP="00CA5A0F">
      <w:pPr>
        <w:rPr>
          <w:rStyle w:val="Code"/>
        </w:rPr>
      </w:pPr>
      <w:r w:rsidRPr="003F4B1F">
        <w:rPr>
          <w:rStyle w:val="Code"/>
        </w:rPr>
        <w:t>{</w:t>
      </w:r>
    </w:p>
    <w:p w14:paraId="7552CF15" w14:textId="14C2F9A5" w:rsidR="00CA5A0F" w:rsidRPr="003F4B1F" w:rsidRDefault="00CA5A0F" w:rsidP="00CA5A0F">
      <w:pPr>
        <w:rPr>
          <w:rStyle w:val="Code"/>
        </w:rPr>
      </w:pPr>
      <w:r w:rsidRPr="003F4B1F">
        <w:rPr>
          <w:rStyle w:val="Code"/>
        </w:rPr>
        <w:t xml:space="preserve">  "id" : "urn:schemas-bshg-com:js:data:fu3:newupdateavail",</w:t>
      </w:r>
    </w:p>
    <w:p w14:paraId="04DF5D68" w14:textId="77777777" w:rsidR="00CA5A0F" w:rsidRPr="003F4B1F" w:rsidRDefault="00CA5A0F" w:rsidP="00CA5A0F">
      <w:pPr>
        <w:rPr>
          <w:rStyle w:val="Code"/>
        </w:rPr>
      </w:pPr>
      <w:r w:rsidRPr="003F4B1F">
        <w:rPr>
          <w:rStyle w:val="Code"/>
        </w:rPr>
        <w:t xml:space="preserve">  "properties" :</w:t>
      </w:r>
    </w:p>
    <w:p w14:paraId="080F0D2A" w14:textId="77777777" w:rsidR="00CA5A0F" w:rsidRPr="003F4B1F" w:rsidRDefault="00CA5A0F" w:rsidP="00CA5A0F">
      <w:pPr>
        <w:rPr>
          <w:rStyle w:val="Code"/>
        </w:rPr>
      </w:pPr>
      <w:r w:rsidRPr="003F4B1F">
        <w:rPr>
          <w:rStyle w:val="Code"/>
        </w:rPr>
        <w:t xml:space="preserve">  {</w:t>
      </w:r>
    </w:p>
    <w:p w14:paraId="4478C871" w14:textId="77777777" w:rsidR="00CA5A0F" w:rsidRPr="003F4B1F" w:rsidRDefault="00CA5A0F" w:rsidP="00CA5A0F">
      <w:pPr>
        <w:rPr>
          <w:rStyle w:val="Code"/>
        </w:rPr>
      </w:pPr>
      <w:r w:rsidRPr="003F4B1F">
        <w:rPr>
          <w:rStyle w:val="Code"/>
        </w:rPr>
        <w:t xml:space="preserve">    "transactionID" :</w:t>
      </w:r>
    </w:p>
    <w:p w14:paraId="68AE7C20" w14:textId="77777777" w:rsidR="00CA5A0F" w:rsidRPr="003F4B1F" w:rsidRDefault="00CA5A0F" w:rsidP="00CA5A0F">
      <w:pPr>
        <w:rPr>
          <w:rStyle w:val="Code"/>
        </w:rPr>
      </w:pPr>
      <w:r w:rsidRPr="003F4B1F">
        <w:rPr>
          <w:rStyle w:val="Code"/>
        </w:rPr>
        <w:t xml:space="preserve">    {</w:t>
      </w:r>
    </w:p>
    <w:p w14:paraId="08DCD91B" w14:textId="77777777" w:rsidR="00CA5A0F" w:rsidRPr="003F4B1F" w:rsidRDefault="00CA5A0F" w:rsidP="00CA5A0F">
      <w:pPr>
        <w:rPr>
          <w:rStyle w:val="Code"/>
        </w:rPr>
      </w:pPr>
      <w:r w:rsidRPr="003F4B1F">
        <w:rPr>
          <w:rStyle w:val="Code"/>
        </w:rPr>
        <w:t xml:space="preserve">      "type"    : "integer",</w:t>
      </w:r>
    </w:p>
    <w:p w14:paraId="1B818F7E" w14:textId="77777777" w:rsidR="00CA5A0F" w:rsidRPr="003F4B1F" w:rsidRDefault="00CA5A0F" w:rsidP="00CA5A0F">
      <w:pPr>
        <w:rPr>
          <w:rStyle w:val="Code"/>
        </w:rPr>
      </w:pPr>
      <w:r w:rsidRPr="003F4B1F">
        <w:rPr>
          <w:rStyle w:val="Code"/>
        </w:rPr>
        <w:t xml:space="preserve">      "minimum" : 1,</w:t>
      </w:r>
    </w:p>
    <w:p w14:paraId="546A8E78" w14:textId="77777777" w:rsidR="00CA5A0F" w:rsidRPr="003F4B1F" w:rsidRDefault="00CA5A0F" w:rsidP="00CA5A0F">
      <w:pPr>
        <w:rPr>
          <w:rStyle w:val="Code"/>
        </w:rPr>
      </w:pPr>
      <w:r w:rsidRPr="003F4B1F">
        <w:rPr>
          <w:rStyle w:val="Code"/>
        </w:rPr>
        <w:t xml:space="preserve">      "maximum" : 18446744073709551614,</w:t>
      </w:r>
    </w:p>
    <w:p w14:paraId="16E86631" w14:textId="77777777" w:rsidR="00CA5A0F" w:rsidRPr="003F4B1F" w:rsidRDefault="00CA5A0F" w:rsidP="00CA5A0F">
      <w:pPr>
        <w:rPr>
          <w:rStyle w:val="Code"/>
        </w:rPr>
      </w:pPr>
      <w:r w:rsidRPr="003F4B1F">
        <w:rPr>
          <w:rStyle w:val="Code"/>
        </w:rPr>
        <w:t xml:space="preserve">      "description" : "The unique ID that identifies this concrete update</w:t>
      </w:r>
    </w:p>
    <w:p w14:paraId="6CA51C0C" w14:textId="77777777" w:rsidR="00CA5A0F" w:rsidRPr="003F4B1F" w:rsidRDefault="00CA5A0F" w:rsidP="00CA5A0F">
      <w:pPr>
        <w:rPr>
          <w:rStyle w:val="Code"/>
        </w:rPr>
      </w:pPr>
      <w:r w:rsidRPr="003F4B1F">
        <w:rPr>
          <w:rStyle w:val="Code"/>
        </w:rPr>
        <w:t xml:space="preserve">                       transaction on the appliance. The values 0x0 and</w:t>
      </w:r>
    </w:p>
    <w:p w14:paraId="1531E5AF" w14:textId="77777777" w:rsidR="00CA5A0F" w:rsidRPr="003F4B1F" w:rsidRDefault="00CA5A0F" w:rsidP="00CA5A0F">
      <w:pPr>
        <w:rPr>
          <w:rStyle w:val="Code"/>
        </w:rPr>
      </w:pPr>
      <w:r w:rsidRPr="003F4B1F">
        <w:rPr>
          <w:rStyle w:val="Code"/>
        </w:rPr>
        <w:t xml:space="preserve">                       0xFFFFFFFFFFFFFFFF are invalid.",</w:t>
      </w:r>
    </w:p>
    <w:p w14:paraId="36451EA6" w14:textId="77777777" w:rsidR="00CA5A0F" w:rsidRPr="003F4B1F" w:rsidRDefault="00CA5A0F" w:rsidP="00CA5A0F">
      <w:pPr>
        <w:rPr>
          <w:rStyle w:val="Code"/>
        </w:rPr>
      </w:pPr>
      <w:r w:rsidRPr="003F4B1F">
        <w:rPr>
          <w:rStyle w:val="Code"/>
        </w:rPr>
        <w:t xml:space="preserve">      "required" : true</w:t>
      </w:r>
    </w:p>
    <w:p w14:paraId="14B5A95D" w14:textId="77777777" w:rsidR="00CA5A0F" w:rsidRPr="003F4B1F" w:rsidRDefault="00CA5A0F" w:rsidP="00CA5A0F">
      <w:pPr>
        <w:rPr>
          <w:rStyle w:val="Code"/>
        </w:rPr>
      </w:pPr>
      <w:r w:rsidRPr="003F4B1F">
        <w:rPr>
          <w:rStyle w:val="Code"/>
        </w:rPr>
        <w:t xml:space="preserve">    },</w:t>
      </w:r>
    </w:p>
    <w:p w14:paraId="182F0D35" w14:textId="77777777" w:rsidR="00CA5A0F" w:rsidRPr="003F4B1F" w:rsidRDefault="00CA5A0F" w:rsidP="00CA5A0F">
      <w:pPr>
        <w:pStyle w:val="Default"/>
        <w:rPr>
          <w:rStyle w:val="Code"/>
        </w:rPr>
      </w:pPr>
      <w:r w:rsidRPr="003F4B1F">
        <w:rPr>
          <w:rStyle w:val="Code"/>
        </w:rPr>
        <w:t xml:space="preserve">    "packageIDs":</w:t>
      </w:r>
    </w:p>
    <w:p w14:paraId="601A7B79" w14:textId="77777777" w:rsidR="00CA5A0F" w:rsidRPr="003F4B1F" w:rsidRDefault="00CA5A0F" w:rsidP="00CA5A0F">
      <w:pPr>
        <w:pStyle w:val="Default"/>
        <w:rPr>
          <w:rStyle w:val="Code"/>
        </w:rPr>
      </w:pPr>
      <w:r w:rsidRPr="003F4B1F">
        <w:rPr>
          <w:rStyle w:val="Code"/>
        </w:rPr>
        <w:t xml:space="preserve">    { </w:t>
      </w:r>
    </w:p>
    <w:p w14:paraId="72FFCD43" w14:textId="77777777" w:rsidR="00CA5A0F" w:rsidRPr="003F4B1F" w:rsidRDefault="00CA5A0F" w:rsidP="00CA5A0F">
      <w:pPr>
        <w:pStyle w:val="Default"/>
        <w:rPr>
          <w:rStyle w:val="Code"/>
        </w:rPr>
      </w:pPr>
      <w:r w:rsidRPr="003F4B1F">
        <w:rPr>
          <w:rStyle w:val="Code"/>
        </w:rPr>
        <w:t xml:space="preserve">      "type" : "array",</w:t>
      </w:r>
    </w:p>
    <w:p w14:paraId="5A726A4A" w14:textId="77777777" w:rsidR="00CA5A0F" w:rsidRPr="003F4B1F" w:rsidRDefault="00CA5A0F" w:rsidP="00CA5A0F">
      <w:pPr>
        <w:pStyle w:val="Default"/>
        <w:rPr>
          <w:rStyle w:val="Code"/>
        </w:rPr>
      </w:pPr>
      <w:r w:rsidRPr="003F4B1F">
        <w:rPr>
          <w:rStyle w:val="Code"/>
        </w:rPr>
        <w:t xml:space="preserve">      "minItems" : 2,</w:t>
      </w:r>
    </w:p>
    <w:p w14:paraId="726488E6" w14:textId="77777777" w:rsidR="00CA5A0F" w:rsidRPr="003F4B1F" w:rsidRDefault="00CA5A0F" w:rsidP="00CA5A0F">
      <w:pPr>
        <w:pStyle w:val="Default"/>
        <w:rPr>
          <w:rStyle w:val="Code"/>
        </w:rPr>
      </w:pPr>
      <w:r w:rsidRPr="003F4B1F">
        <w:rPr>
          <w:rStyle w:val="Code"/>
        </w:rPr>
        <w:t xml:space="preserve">      "items" :</w:t>
      </w:r>
    </w:p>
    <w:p w14:paraId="15E4CE9A" w14:textId="77777777" w:rsidR="00CA5A0F" w:rsidRPr="003F4B1F" w:rsidRDefault="00CA5A0F" w:rsidP="00CA5A0F">
      <w:pPr>
        <w:pStyle w:val="Default"/>
        <w:rPr>
          <w:rStyle w:val="Code"/>
        </w:rPr>
      </w:pPr>
      <w:r w:rsidRPr="003F4B1F">
        <w:rPr>
          <w:rStyle w:val="Code"/>
        </w:rPr>
        <w:t xml:space="preserve">      {</w:t>
      </w:r>
    </w:p>
    <w:p w14:paraId="05D6A4EB" w14:textId="77777777" w:rsidR="00CA5A0F" w:rsidRPr="003F4B1F" w:rsidRDefault="00CA5A0F" w:rsidP="00CA5A0F">
      <w:pPr>
        <w:pStyle w:val="Default"/>
        <w:rPr>
          <w:rStyle w:val="Code"/>
        </w:rPr>
      </w:pPr>
      <w:r w:rsidRPr="003F4B1F">
        <w:rPr>
          <w:rStyle w:val="Code"/>
        </w:rPr>
        <w:t xml:space="preserve">        "type" : "integer",</w:t>
      </w:r>
    </w:p>
    <w:p w14:paraId="16817CFA" w14:textId="77777777" w:rsidR="00CA5A0F" w:rsidRPr="003F4B1F" w:rsidRDefault="00CA5A0F" w:rsidP="00CA5A0F">
      <w:pPr>
        <w:pStyle w:val="Default"/>
        <w:rPr>
          <w:rStyle w:val="Code"/>
        </w:rPr>
      </w:pPr>
      <w:r w:rsidRPr="003F4B1F">
        <w:rPr>
          <w:rStyle w:val="Code"/>
        </w:rPr>
        <w:t xml:space="preserve">        "minimum" : 1,</w:t>
      </w:r>
    </w:p>
    <w:p w14:paraId="00A43FBE" w14:textId="77777777" w:rsidR="00CA5A0F" w:rsidRPr="003F4B1F" w:rsidRDefault="00CA5A0F" w:rsidP="00CA5A0F">
      <w:pPr>
        <w:pStyle w:val="Default"/>
        <w:rPr>
          <w:rStyle w:val="Code"/>
        </w:rPr>
      </w:pPr>
      <w:r w:rsidRPr="003F4B1F">
        <w:rPr>
          <w:rStyle w:val="Code"/>
        </w:rPr>
        <w:t xml:space="preserve">        "maximum" : 18446744073709551614</w:t>
      </w:r>
    </w:p>
    <w:p w14:paraId="382E02FD" w14:textId="77777777" w:rsidR="00CA5A0F" w:rsidRPr="003F4B1F" w:rsidRDefault="00CA5A0F" w:rsidP="00CA5A0F">
      <w:pPr>
        <w:pStyle w:val="Default"/>
        <w:rPr>
          <w:rStyle w:val="Code"/>
        </w:rPr>
      </w:pPr>
      <w:r w:rsidRPr="003F4B1F">
        <w:rPr>
          <w:rStyle w:val="Code"/>
        </w:rPr>
        <w:t xml:space="preserve">      },</w:t>
      </w:r>
    </w:p>
    <w:p w14:paraId="583568C5" w14:textId="77777777" w:rsidR="00CA5A0F" w:rsidRPr="003F4B1F" w:rsidRDefault="00CA5A0F" w:rsidP="00CA5A0F">
      <w:pPr>
        <w:pStyle w:val="Default"/>
        <w:rPr>
          <w:rStyle w:val="Code"/>
        </w:rPr>
      </w:pPr>
      <w:r w:rsidRPr="003F4B1F">
        <w:rPr>
          <w:rStyle w:val="Code"/>
        </w:rPr>
        <w:t xml:space="preserve">      "description" : "Unique IDs that identify downloadable packages.",</w:t>
      </w:r>
    </w:p>
    <w:p w14:paraId="1401301A" w14:textId="77777777" w:rsidR="00CA5A0F" w:rsidRPr="003F4B1F" w:rsidRDefault="00CA5A0F" w:rsidP="00CA5A0F">
      <w:pPr>
        <w:pStyle w:val="Default"/>
        <w:rPr>
          <w:rStyle w:val="Code"/>
        </w:rPr>
      </w:pPr>
      <w:r w:rsidRPr="003F4B1F">
        <w:rPr>
          <w:rStyle w:val="Code"/>
        </w:rPr>
        <w:t xml:space="preserve">      "required" : true</w:t>
      </w:r>
    </w:p>
    <w:p w14:paraId="0C9F0374" w14:textId="77777777" w:rsidR="00CA5A0F" w:rsidRPr="003F4B1F" w:rsidRDefault="00CA5A0F" w:rsidP="00CA5A0F">
      <w:pPr>
        <w:pStyle w:val="Default"/>
        <w:rPr>
          <w:rStyle w:val="Code"/>
        </w:rPr>
      </w:pPr>
      <w:r w:rsidRPr="003F4B1F">
        <w:rPr>
          <w:rStyle w:val="Code"/>
        </w:rPr>
        <w:t xml:space="preserve">    }, </w:t>
      </w:r>
    </w:p>
    <w:p w14:paraId="4B5440D9" w14:textId="77777777" w:rsidR="00CA5A0F" w:rsidRPr="003F4B1F" w:rsidRDefault="00CA5A0F" w:rsidP="00CA5A0F">
      <w:pPr>
        <w:pStyle w:val="Default"/>
        <w:rPr>
          <w:rStyle w:val="Code"/>
        </w:rPr>
      </w:pPr>
      <w:r w:rsidRPr="003F4B1F">
        <w:rPr>
          <w:rStyle w:val="Code"/>
        </w:rPr>
        <w:t xml:space="preserve">    "flags":</w:t>
      </w:r>
    </w:p>
    <w:p w14:paraId="7A489826" w14:textId="77777777" w:rsidR="00CA5A0F" w:rsidRPr="003F4B1F" w:rsidRDefault="00CA5A0F" w:rsidP="00CA5A0F">
      <w:pPr>
        <w:pStyle w:val="Default"/>
        <w:rPr>
          <w:rStyle w:val="Code"/>
        </w:rPr>
      </w:pPr>
      <w:r w:rsidRPr="003F4B1F">
        <w:rPr>
          <w:rStyle w:val="Code"/>
        </w:rPr>
        <w:t xml:space="preserve">    { </w:t>
      </w:r>
    </w:p>
    <w:p w14:paraId="4E01E968" w14:textId="77777777" w:rsidR="00CA5A0F" w:rsidRPr="003F4B1F" w:rsidRDefault="00CA5A0F" w:rsidP="00CA5A0F">
      <w:pPr>
        <w:pStyle w:val="Default"/>
        <w:rPr>
          <w:rStyle w:val="Code"/>
        </w:rPr>
      </w:pPr>
      <w:r w:rsidRPr="003F4B1F">
        <w:rPr>
          <w:rStyle w:val="Code"/>
        </w:rPr>
        <w:t xml:space="preserve">      "type" : "array",</w:t>
      </w:r>
    </w:p>
    <w:p w14:paraId="3A642182" w14:textId="77777777" w:rsidR="00CA5A0F" w:rsidRPr="003F4B1F" w:rsidRDefault="00CA5A0F" w:rsidP="00CA5A0F">
      <w:pPr>
        <w:pStyle w:val="Default"/>
        <w:rPr>
          <w:rStyle w:val="Code"/>
        </w:rPr>
      </w:pPr>
      <w:r w:rsidRPr="003F4B1F">
        <w:rPr>
          <w:rStyle w:val="Code"/>
        </w:rPr>
        <w:t xml:space="preserve">      "minItems" : 0,</w:t>
      </w:r>
    </w:p>
    <w:p w14:paraId="2E665331" w14:textId="77777777" w:rsidR="00CA5A0F" w:rsidRPr="003F4B1F" w:rsidRDefault="00CA5A0F" w:rsidP="00CA5A0F">
      <w:pPr>
        <w:pStyle w:val="Default"/>
        <w:rPr>
          <w:rStyle w:val="Code"/>
        </w:rPr>
      </w:pPr>
      <w:r w:rsidRPr="003F4B1F">
        <w:rPr>
          <w:rStyle w:val="Code"/>
        </w:rPr>
        <w:t xml:space="preserve">      "items" :</w:t>
      </w:r>
    </w:p>
    <w:p w14:paraId="269245E9" w14:textId="77777777" w:rsidR="00CA5A0F" w:rsidRPr="003F4B1F" w:rsidRDefault="00CA5A0F" w:rsidP="00CA5A0F">
      <w:pPr>
        <w:pStyle w:val="Default"/>
        <w:rPr>
          <w:rStyle w:val="Code"/>
        </w:rPr>
      </w:pPr>
      <w:r w:rsidRPr="003F4B1F">
        <w:rPr>
          <w:rStyle w:val="Code"/>
        </w:rPr>
        <w:t xml:space="preserve">      { </w:t>
      </w:r>
    </w:p>
    <w:p w14:paraId="5490BD95" w14:textId="77777777" w:rsidR="00CA5A0F" w:rsidRPr="003F4B1F" w:rsidRDefault="00CA5A0F" w:rsidP="00CA5A0F">
      <w:pPr>
        <w:pStyle w:val="Default"/>
        <w:rPr>
          <w:rStyle w:val="Code"/>
        </w:rPr>
      </w:pPr>
      <w:r w:rsidRPr="003F4B1F">
        <w:rPr>
          <w:rStyle w:val="Code"/>
        </w:rPr>
        <w:t xml:space="preserve">        "type" : "string",</w:t>
      </w:r>
    </w:p>
    <w:p w14:paraId="4FC5D0F9" w14:textId="77777777" w:rsidR="00CA5A0F" w:rsidRPr="003F4B1F" w:rsidRDefault="00CA5A0F" w:rsidP="00CA5A0F">
      <w:pPr>
        <w:pStyle w:val="Default"/>
        <w:rPr>
          <w:rStyle w:val="Code"/>
        </w:rPr>
      </w:pPr>
      <w:r w:rsidRPr="003F4B1F">
        <w:rPr>
          <w:rStyle w:val="Code"/>
        </w:rPr>
        <w:t xml:space="preserve">        "enum" : ["SKIP_DOWNLOAD_PERMISSION","SKIP_INSTALL_PERMISSION","REPAIR",</w:t>
      </w:r>
    </w:p>
    <w:p w14:paraId="72EEC41C" w14:textId="77777777" w:rsidR="00CA5A0F" w:rsidRPr="003F4B1F" w:rsidRDefault="00CA5A0F" w:rsidP="00CA5A0F">
      <w:pPr>
        <w:pStyle w:val="Default"/>
        <w:rPr>
          <w:rStyle w:val="Code"/>
        </w:rPr>
      </w:pPr>
      <w:r w:rsidRPr="003F4B1F">
        <w:rPr>
          <w:rStyle w:val="Code"/>
        </w:rPr>
        <w:t xml:space="preserve">                  "FORCED"]</w:t>
      </w:r>
    </w:p>
    <w:p w14:paraId="4CE65657" w14:textId="77777777" w:rsidR="00CA5A0F" w:rsidRPr="003F4B1F" w:rsidRDefault="00CA5A0F" w:rsidP="00CA5A0F">
      <w:pPr>
        <w:pStyle w:val="Default"/>
        <w:rPr>
          <w:rStyle w:val="Code"/>
        </w:rPr>
      </w:pPr>
      <w:r w:rsidRPr="003F4B1F">
        <w:rPr>
          <w:rStyle w:val="Code"/>
        </w:rPr>
        <w:t xml:space="preserve">      },</w:t>
      </w:r>
    </w:p>
    <w:p w14:paraId="3B8B1E4C" w14:textId="77777777" w:rsidR="00CA5A0F" w:rsidRPr="003F4B1F" w:rsidRDefault="00CA5A0F" w:rsidP="00CA5A0F">
      <w:pPr>
        <w:pStyle w:val="Default"/>
        <w:rPr>
          <w:rStyle w:val="Code"/>
        </w:rPr>
      </w:pPr>
      <w:r w:rsidRPr="003F4B1F">
        <w:rPr>
          <w:rStyle w:val="Code"/>
        </w:rPr>
        <w:t xml:space="preserve">      "description" : "Flags to controll handling during the update.",</w:t>
      </w:r>
    </w:p>
    <w:p w14:paraId="63162984" w14:textId="77777777" w:rsidR="00CA5A0F" w:rsidRPr="003F4B1F" w:rsidRDefault="00CA5A0F" w:rsidP="00CA5A0F">
      <w:pPr>
        <w:pStyle w:val="Default"/>
        <w:rPr>
          <w:rStyle w:val="Code"/>
        </w:rPr>
      </w:pPr>
      <w:r w:rsidRPr="003F4B1F">
        <w:rPr>
          <w:rStyle w:val="Code"/>
        </w:rPr>
        <w:t xml:space="preserve">      "required" : true</w:t>
      </w:r>
    </w:p>
    <w:p w14:paraId="644399F9" w14:textId="77777777" w:rsidR="00CA5A0F" w:rsidRPr="003F4B1F" w:rsidRDefault="00CA5A0F" w:rsidP="00CA5A0F">
      <w:pPr>
        <w:rPr>
          <w:rStyle w:val="Code"/>
        </w:rPr>
      </w:pPr>
      <w:r w:rsidRPr="003F4B1F">
        <w:rPr>
          <w:rStyle w:val="Code"/>
        </w:rPr>
        <w:t xml:space="preserve">    },</w:t>
      </w:r>
    </w:p>
    <w:p w14:paraId="1076CA50" w14:textId="77777777" w:rsidR="00CA5A0F" w:rsidRPr="003F4B1F" w:rsidRDefault="00CA5A0F" w:rsidP="00CA5A0F">
      <w:pPr>
        <w:rPr>
          <w:rStyle w:val="Code"/>
        </w:rPr>
      </w:pPr>
      <w:r w:rsidRPr="003F4B1F">
        <w:rPr>
          <w:rStyle w:val="Code"/>
        </w:rPr>
        <w:t xml:space="preserve">    "totalSize" :</w:t>
      </w:r>
    </w:p>
    <w:p w14:paraId="383C2545" w14:textId="77777777" w:rsidR="00CA5A0F" w:rsidRPr="003F4B1F" w:rsidRDefault="00CA5A0F" w:rsidP="00CA5A0F">
      <w:pPr>
        <w:rPr>
          <w:rStyle w:val="Code"/>
        </w:rPr>
      </w:pPr>
      <w:r w:rsidRPr="003F4B1F">
        <w:rPr>
          <w:rStyle w:val="Code"/>
        </w:rPr>
        <w:t xml:space="preserve">    {</w:t>
      </w:r>
    </w:p>
    <w:p w14:paraId="766EA978" w14:textId="77777777" w:rsidR="00CA5A0F" w:rsidRPr="003F4B1F" w:rsidRDefault="00CA5A0F" w:rsidP="00CA5A0F">
      <w:pPr>
        <w:rPr>
          <w:rStyle w:val="Code"/>
        </w:rPr>
      </w:pPr>
      <w:r w:rsidRPr="003F4B1F">
        <w:rPr>
          <w:rStyle w:val="Code"/>
        </w:rPr>
        <w:t xml:space="preserve">      "type"    : "integer",</w:t>
      </w:r>
    </w:p>
    <w:p w14:paraId="0E6865E5" w14:textId="77777777" w:rsidR="00CA5A0F" w:rsidRPr="003F4B1F" w:rsidRDefault="00CA5A0F" w:rsidP="00CA5A0F">
      <w:pPr>
        <w:rPr>
          <w:rStyle w:val="Code"/>
        </w:rPr>
      </w:pPr>
      <w:r w:rsidRPr="003F4B1F">
        <w:rPr>
          <w:rStyle w:val="Code"/>
        </w:rPr>
        <w:t xml:space="preserve">      "minimum" : 1,</w:t>
      </w:r>
    </w:p>
    <w:p w14:paraId="5619BB10" w14:textId="77777777" w:rsidR="00CA5A0F" w:rsidRPr="003F4B1F" w:rsidRDefault="00CA5A0F" w:rsidP="00CA5A0F">
      <w:pPr>
        <w:rPr>
          <w:rStyle w:val="Code"/>
        </w:rPr>
      </w:pPr>
      <w:r w:rsidRPr="003F4B1F">
        <w:rPr>
          <w:rStyle w:val="Code"/>
        </w:rPr>
        <w:t xml:space="preserve">      "maximum" : 18446744073709551614,</w:t>
      </w:r>
    </w:p>
    <w:p w14:paraId="342A297C" w14:textId="77777777" w:rsidR="00CA5A0F" w:rsidRPr="003F4B1F" w:rsidRDefault="00CA5A0F" w:rsidP="00CA5A0F">
      <w:pPr>
        <w:rPr>
          <w:rStyle w:val="Code"/>
        </w:rPr>
      </w:pPr>
      <w:r w:rsidRPr="003F4B1F">
        <w:rPr>
          <w:rStyle w:val="Code"/>
        </w:rPr>
        <w:t xml:space="preserve">      "description" : "The total size in bytes of all packages for this update.</w:t>
      </w:r>
    </w:p>
    <w:p w14:paraId="50863743" w14:textId="77777777" w:rsidR="00CA5A0F" w:rsidRPr="003F4B1F" w:rsidRDefault="00CA5A0F" w:rsidP="00CA5A0F">
      <w:pPr>
        <w:rPr>
          <w:rStyle w:val="Code"/>
        </w:rPr>
      </w:pPr>
      <w:r w:rsidRPr="003F4B1F">
        <w:rPr>
          <w:rStyle w:val="Code"/>
        </w:rPr>
        <w:t xml:space="preserve">                       This parameter is not supported by COM GEN2 and shall only</w:t>
      </w:r>
    </w:p>
    <w:p w14:paraId="4802EE8A" w14:textId="77777777" w:rsidR="00CA5A0F" w:rsidRPr="003F4B1F" w:rsidRDefault="00CA5A0F" w:rsidP="00CA5A0F">
      <w:pPr>
        <w:rPr>
          <w:rStyle w:val="Code"/>
        </w:rPr>
      </w:pPr>
      <w:r w:rsidRPr="003F4B1F">
        <w:rPr>
          <w:rStyle w:val="Code"/>
        </w:rPr>
        <w:t xml:space="preserve">                       be sent for System Master generation or newer.",</w:t>
      </w:r>
    </w:p>
    <w:p w14:paraId="3385FEDF" w14:textId="77777777" w:rsidR="00CA5A0F" w:rsidRPr="003F4B1F" w:rsidRDefault="00CA5A0F" w:rsidP="00CA5A0F">
      <w:pPr>
        <w:rPr>
          <w:rStyle w:val="Code"/>
        </w:rPr>
      </w:pPr>
      <w:r w:rsidRPr="003F4B1F">
        <w:rPr>
          <w:rStyle w:val="Code"/>
        </w:rPr>
        <w:t xml:space="preserve">      "required" : optional</w:t>
      </w:r>
    </w:p>
    <w:p w14:paraId="368F8994" w14:textId="77777777" w:rsidR="00CA5A0F" w:rsidRPr="003F4B1F" w:rsidRDefault="00CA5A0F" w:rsidP="00CA5A0F">
      <w:pPr>
        <w:rPr>
          <w:rStyle w:val="Code"/>
        </w:rPr>
      </w:pPr>
      <w:r w:rsidRPr="003F4B1F">
        <w:rPr>
          <w:rStyle w:val="Code"/>
        </w:rPr>
        <w:t xml:space="preserve">    },</w:t>
      </w:r>
    </w:p>
    <w:p w14:paraId="3B9DC111" w14:textId="77777777" w:rsidR="00CA5A0F" w:rsidRPr="003F4B1F" w:rsidRDefault="00CA5A0F" w:rsidP="00CA5A0F">
      <w:pPr>
        <w:rPr>
          <w:rStyle w:val="Code"/>
        </w:rPr>
      </w:pPr>
      <w:r w:rsidRPr="003F4B1F">
        <w:rPr>
          <w:rStyle w:val="Code"/>
        </w:rPr>
        <w:br w:type="page"/>
      </w:r>
    </w:p>
    <w:p w14:paraId="2E047BE6" w14:textId="77777777" w:rsidR="00CA5A0F" w:rsidRPr="003F4B1F" w:rsidRDefault="00CA5A0F" w:rsidP="00CA5A0F">
      <w:pPr>
        <w:pStyle w:val="Default"/>
        <w:rPr>
          <w:rStyle w:val="Code"/>
        </w:rPr>
      </w:pPr>
      <w:r w:rsidRPr="003F4B1F">
        <w:rPr>
          <w:rStyle w:val="Code"/>
        </w:rPr>
        <w:lastRenderedPageBreak/>
        <w:t xml:space="preserve">    "currentHAVersion" :</w:t>
      </w:r>
    </w:p>
    <w:p w14:paraId="7D11EE68" w14:textId="77777777" w:rsidR="00CA5A0F" w:rsidRPr="003F4B1F" w:rsidRDefault="00CA5A0F" w:rsidP="00CA5A0F">
      <w:pPr>
        <w:rPr>
          <w:rStyle w:val="Code"/>
        </w:rPr>
      </w:pPr>
      <w:r w:rsidRPr="003F4B1F">
        <w:rPr>
          <w:rStyle w:val="Code"/>
        </w:rPr>
        <w:t xml:space="preserve">    {</w:t>
      </w:r>
    </w:p>
    <w:p w14:paraId="33F41367" w14:textId="77777777" w:rsidR="00CA5A0F" w:rsidRPr="003F4B1F" w:rsidRDefault="00CA5A0F" w:rsidP="00CA5A0F">
      <w:pPr>
        <w:rPr>
          <w:rStyle w:val="Code"/>
        </w:rPr>
      </w:pPr>
      <w:r w:rsidRPr="003F4B1F">
        <w:rPr>
          <w:rStyle w:val="Code"/>
        </w:rPr>
        <w:t xml:space="preserve">      "type" : "string",</w:t>
      </w:r>
    </w:p>
    <w:p w14:paraId="35992791" w14:textId="77777777" w:rsidR="00CA5A0F" w:rsidRPr="003F4B1F" w:rsidRDefault="00CA5A0F" w:rsidP="00CA5A0F">
      <w:pPr>
        <w:rPr>
          <w:rStyle w:val="Code"/>
        </w:rPr>
      </w:pPr>
      <w:r w:rsidRPr="003F4B1F">
        <w:rPr>
          <w:rStyle w:val="Code"/>
        </w:rPr>
        <w:t xml:space="preserve">      "minLength" : 5,</w:t>
      </w:r>
    </w:p>
    <w:p w14:paraId="4F8FB4A6" w14:textId="77777777" w:rsidR="00CA5A0F" w:rsidRPr="003F4B1F" w:rsidRDefault="00CA5A0F" w:rsidP="00CA5A0F">
      <w:pPr>
        <w:rPr>
          <w:rStyle w:val="Code"/>
        </w:rPr>
      </w:pPr>
      <w:r w:rsidRPr="003F4B1F">
        <w:rPr>
          <w:rStyle w:val="Code"/>
        </w:rPr>
        <w:t xml:space="preserve">      "maxLength" : 127,</w:t>
      </w:r>
    </w:p>
    <w:p w14:paraId="57122F60" w14:textId="77777777" w:rsidR="00CA5A0F" w:rsidRPr="003F4B1F" w:rsidRDefault="00CA5A0F" w:rsidP="00CA5A0F">
      <w:pPr>
        <w:rPr>
          <w:rStyle w:val="Code"/>
        </w:rPr>
      </w:pPr>
      <w:r w:rsidRPr="003F4B1F">
        <w:rPr>
          <w:rStyle w:val="Code"/>
        </w:rPr>
        <w:t xml:space="preserve">      "description" : "The current HA version in form of a string containing the</w:t>
      </w:r>
    </w:p>
    <w:p w14:paraId="6FB0655E" w14:textId="77777777" w:rsidR="00CA5A0F" w:rsidRPr="003F4B1F" w:rsidRDefault="00CA5A0F" w:rsidP="00CA5A0F">
      <w:pPr>
        <w:rPr>
          <w:rStyle w:val="Code"/>
        </w:rPr>
      </w:pPr>
      <w:r w:rsidRPr="003F4B1F">
        <w:rPr>
          <w:rStyle w:val="Code"/>
        </w:rPr>
        <w:t xml:space="preserve">                       triplet - hardware version, RAC version and firmware</w:t>
      </w:r>
    </w:p>
    <w:p w14:paraId="5D2DABC7" w14:textId="77777777" w:rsidR="00CA5A0F" w:rsidRPr="003F4B1F" w:rsidRDefault="00CA5A0F" w:rsidP="00CA5A0F">
      <w:pPr>
        <w:rPr>
          <w:rStyle w:val="Code"/>
        </w:rPr>
      </w:pPr>
      <w:r w:rsidRPr="003F4B1F">
        <w:rPr>
          <w:rStyle w:val="Code"/>
        </w:rPr>
        <w:t xml:space="preserve">                       version. This parameter is not supported by COM GEN2 and</w:t>
      </w:r>
    </w:p>
    <w:p w14:paraId="3C23C909" w14:textId="77777777" w:rsidR="00CA5A0F" w:rsidRPr="003F4B1F" w:rsidRDefault="00CA5A0F" w:rsidP="00CA5A0F">
      <w:pPr>
        <w:rPr>
          <w:rStyle w:val="Code"/>
        </w:rPr>
      </w:pPr>
      <w:r w:rsidRPr="003F4B1F">
        <w:rPr>
          <w:rStyle w:val="Code"/>
        </w:rPr>
        <w:t xml:space="preserve">                       shall only be sent for System Master generation or newer.",</w:t>
      </w:r>
    </w:p>
    <w:p w14:paraId="43E42CA5" w14:textId="77777777" w:rsidR="00CA5A0F" w:rsidRPr="003F4B1F" w:rsidRDefault="00CA5A0F" w:rsidP="00CA5A0F">
      <w:pPr>
        <w:rPr>
          <w:rStyle w:val="Code"/>
        </w:rPr>
      </w:pPr>
      <w:r w:rsidRPr="003F4B1F">
        <w:rPr>
          <w:rStyle w:val="Code"/>
        </w:rPr>
        <w:t xml:space="preserve">      "required" : optional</w:t>
      </w:r>
    </w:p>
    <w:p w14:paraId="23918FA2" w14:textId="77777777" w:rsidR="00CA5A0F" w:rsidRPr="003F4B1F" w:rsidRDefault="00CA5A0F" w:rsidP="00CA5A0F">
      <w:pPr>
        <w:rPr>
          <w:rStyle w:val="Code"/>
        </w:rPr>
      </w:pPr>
      <w:r w:rsidRPr="003F4B1F">
        <w:rPr>
          <w:rStyle w:val="Code"/>
        </w:rPr>
        <w:t xml:space="preserve">    },</w:t>
      </w:r>
    </w:p>
    <w:p w14:paraId="223FFD97" w14:textId="77777777" w:rsidR="00CA5A0F" w:rsidRPr="003F4B1F" w:rsidRDefault="00CA5A0F" w:rsidP="00CA5A0F">
      <w:pPr>
        <w:pStyle w:val="Default"/>
        <w:rPr>
          <w:rStyle w:val="Code"/>
        </w:rPr>
      </w:pPr>
      <w:r w:rsidRPr="003F4B1F">
        <w:rPr>
          <w:rStyle w:val="Code"/>
        </w:rPr>
        <w:t xml:space="preserve">    "newHAVersion" :</w:t>
      </w:r>
    </w:p>
    <w:p w14:paraId="0BF04521" w14:textId="77777777" w:rsidR="00CA5A0F" w:rsidRPr="003F4B1F" w:rsidRDefault="00CA5A0F" w:rsidP="00CA5A0F">
      <w:pPr>
        <w:rPr>
          <w:rStyle w:val="Code"/>
        </w:rPr>
      </w:pPr>
      <w:r w:rsidRPr="003F4B1F">
        <w:rPr>
          <w:rStyle w:val="Code"/>
        </w:rPr>
        <w:t xml:space="preserve">    {</w:t>
      </w:r>
    </w:p>
    <w:p w14:paraId="1B98AA1A" w14:textId="77777777" w:rsidR="00CA5A0F" w:rsidRPr="003F4B1F" w:rsidRDefault="00CA5A0F" w:rsidP="00CA5A0F">
      <w:pPr>
        <w:rPr>
          <w:rStyle w:val="Code"/>
        </w:rPr>
      </w:pPr>
      <w:r w:rsidRPr="003F4B1F">
        <w:rPr>
          <w:rStyle w:val="Code"/>
        </w:rPr>
        <w:t xml:space="preserve">      "type" : "string",</w:t>
      </w:r>
    </w:p>
    <w:p w14:paraId="4AC27A3E" w14:textId="77777777" w:rsidR="00CA5A0F" w:rsidRPr="003F4B1F" w:rsidRDefault="00CA5A0F" w:rsidP="00CA5A0F">
      <w:pPr>
        <w:rPr>
          <w:rStyle w:val="Code"/>
        </w:rPr>
      </w:pPr>
      <w:r w:rsidRPr="003F4B1F">
        <w:rPr>
          <w:rStyle w:val="Code"/>
        </w:rPr>
        <w:t xml:space="preserve">      "minLength" : 5,</w:t>
      </w:r>
    </w:p>
    <w:p w14:paraId="21D86B5A" w14:textId="77777777" w:rsidR="00CA5A0F" w:rsidRPr="003F4B1F" w:rsidRDefault="00CA5A0F" w:rsidP="00CA5A0F">
      <w:pPr>
        <w:rPr>
          <w:rStyle w:val="Code"/>
        </w:rPr>
      </w:pPr>
      <w:r w:rsidRPr="003F4B1F">
        <w:rPr>
          <w:rStyle w:val="Code"/>
        </w:rPr>
        <w:t xml:space="preserve">      "maxLength" : 127,</w:t>
      </w:r>
    </w:p>
    <w:p w14:paraId="069B1279" w14:textId="77777777" w:rsidR="00CA5A0F" w:rsidRPr="003F4B1F" w:rsidRDefault="00CA5A0F" w:rsidP="00CA5A0F">
      <w:pPr>
        <w:rPr>
          <w:rStyle w:val="Code"/>
        </w:rPr>
      </w:pPr>
      <w:r w:rsidRPr="003F4B1F">
        <w:rPr>
          <w:rStyle w:val="Code"/>
        </w:rPr>
        <w:t xml:space="preserve">      "description" : "The new HA version in form of a string containing the</w:t>
      </w:r>
    </w:p>
    <w:p w14:paraId="062056F8" w14:textId="77777777" w:rsidR="00CA5A0F" w:rsidRPr="003F4B1F" w:rsidRDefault="00CA5A0F" w:rsidP="00CA5A0F">
      <w:pPr>
        <w:rPr>
          <w:rStyle w:val="Code"/>
        </w:rPr>
      </w:pPr>
      <w:r w:rsidRPr="003F4B1F">
        <w:rPr>
          <w:rStyle w:val="Code"/>
        </w:rPr>
        <w:t xml:space="preserve">                       triplet - hardware version, RAC version and firmware</w:t>
      </w:r>
    </w:p>
    <w:p w14:paraId="21B5259D" w14:textId="77777777" w:rsidR="00CA5A0F" w:rsidRPr="003F4B1F" w:rsidRDefault="00CA5A0F" w:rsidP="00CA5A0F">
      <w:pPr>
        <w:rPr>
          <w:rStyle w:val="Code"/>
        </w:rPr>
      </w:pPr>
      <w:r w:rsidRPr="003F4B1F">
        <w:rPr>
          <w:rStyle w:val="Code"/>
        </w:rPr>
        <w:t xml:space="preserve">                       version. This parameter is not supported by COM GEN2 and</w:t>
      </w:r>
    </w:p>
    <w:p w14:paraId="3D70B062" w14:textId="77777777" w:rsidR="00CA5A0F" w:rsidRPr="003F4B1F" w:rsidRDefault="00CA5A0F" w:rsidP="00CA5A0F">
      <w:pPr>
        <w:rPr>
          <w:rStyle w:val="Code"/>
        </w:rPr>
      </w:pPr>
      <w:r w:rsidRPr="003F4B1F">
        <w:rPr>
          <w:rStyle w:val="Code"/>
        </w:rPr>
        <w:t xml:space="preserve">                       shall only be sent for System Master generation or newer.",</w:t>
      </w:r>
    </w:p>
    <w:p w14:paraId="272B69DB" w14:textId="77777777" w:rsidR="00CA5A0F" w:rsidRPr="003F4B1F" w:rsidRDefault="00CA5A0F" w:rsidP="00CA5A0F">
      <w:pPr>
        <w:rPr>
          <w:rStyle w:val="Code"/>
        </w:rPr>
      </w:pPr>
      <w:r w:rsidRPr="003F4B1F">
        <w:rPr>
          <w:rStyle w:val="Code"/>
        </w:rPr>
        <w:t xml:space="preserve">      "required" : optional</w:t>
      </w:r>
    </w:p>
    <w:p w14:paraId="4788D09F" w14:textId="77777777" w:rsidR="00CA5A0F" w:rsidRPr="003F4B1F" w:rsidRDefault="00CA5A0F" w:rsidP="00CA5A0F">
      <w:pPr>
        <w:rPr>
          <w:rStyle w:val="Code"/>
        </w:rPr>
      </w:pPr>
      <w:r w:rsidRPr="003F4B1F">
        <w:rPr>
          <w:rStyle w:val="Code"/>
        </w:rPr>
        <w:t xml:space="preserve">    }</w:t>
      </w:r>
    </w:p>
    <w:p w14:paraId="66B84A56" w14:textId="77777777" w:rsidR="00CA5A0F" w:rsidRPr="003F4B1F" w:rsidRDefault="00CA5A0F" w:rsidP="00CA5A0F">
      <w:pPr>
        <w:rPr>
          <w:rStyle w:val="Code"/>
        </w:rPr>
      </w:pPr>
      <w:r w:rsidRPr="003F4B1F">
        <w:rPr>
          <w:rStyle w:val="Code"/>
        </w:rPr>
        <w:t xml:space="preserve">  }</w:t>
      </w:r>
    </w:p>
    <w:p w14:paraId="4708B8A2" w14:textId="77777777" w:rsidR="00CA5A0F" w:rsidRPr="003F4B1F" w:rsidRDefault="00CA5A0F" w:rsidP="00CA5A0F">
      <w:pPr>
        <w:rPr>
          <w:rStyle w:val="Code"/>
        </w:rPr>
      </w:pPr>
      <w:r w:rsidRPr="003F4B1F">
        <w:rPr>
          <w:rStyle w:val="Code"/>
        </w:rPr>
        <w:t>}</w:t>
      </w:r>
    </w:p>
    <w:p w14:paraId="349FEE34" w14:textId="77777777" w:rsidR="00CA5A0F" w:rsidRPr="003F4B1F" w:rsidRDefault="00CA5A0F" w:rsidP="00CA5A0F"/>
    <w:p w14:paraId="76820213" w14:textId="77777777" w:rsidR="00CA5A0F" w:rsidRPr="003F4B1F" w:rsidRDefault="00CA5A0F" w:rsidP="00CA5A0F">
      <w:r w:rsidRPr="003F4B1F">
        <w:br w:type="page"/>
      </w:r>
    </w:p>
    <w:p w14:paraId="74969427" w14:textId="77777777" w:rsidR="00CA5A0F" w:rsidRPr="003F4B1F" w:rsidRDefault="00CA5A0F" w:rsidP="00CA5A0F">
      <w:pPr>
        <w:pStyle w:val="Heading3"/>
      </w:pPr>
      <w:bookmarkStart w:id="1797" w:name="_Toc88504132"/>
      <w:r w:rsidRPr="003F4B1F">
        <w:lastRenderedPageBreak/>
        <w:t>Content type PACKAGEPROPERTIESREQUEST</w:t>
      </w:r>
      <w:bookmarkEnd w:id="1797"/>
    </w:p>
    <w:p w14:paraId="4FBE82BF" w14:textId="77777777" w:rsidR="00CA5A0F" w:rsidRPr="003F4B1F" w:rsidRDefault="00CA5A0F" w:rsidP="00CA5A0F">
      <w:r w:rsidRPr="003F4B1F">
        <w:t>This content type provides information about transaction ID and requested package ID during the download process.</w:t>
      </w:r>
    </w:p>
    <w:p w14:paraId="5AAAA67D" w14:textId="77777777" w:rsidR="00CA5A0F" w:rsidRPr="003F4B1F" w:rsidRDefault="00CA5A0F" w:rsidP="00CA5A0F"/>
    <w:p w14:paraId="5FC1DFBA"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NOTIFY</w:t>
      </w:r>
    </w:p>
    <w:p w14:paraId="2BB0C600" w14:textId="77777777" w:rsidR="00CA5A0F" w:rsidRPr="003F4B1F" w:rsidRDefault="00CA5A0F" w:rsidP="00CA5A0F"/>
    <w:p w14:paraId="37A8C943"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613DF252" w14:textId="77777777" w:rsidR="00CA5A0F" w:rsidRPr="003F4B1F" w:rsidRDefault="00CA5A0F" w:rsidP="00CA5A0F">
      <w:pPr>
        <w:rPr>
          <w:rStyle w:val="Code"/>
        </w:rPr>
      </w:pPr>
      <w:r w:rsidRPr="003F4B1F">
        <w:rPr>
          <w:rStyle w:val="Code"/>
        </w:rPr>
        <w:t>{</w:t>
      </w:r>
    </w:p>
    <w:p w14:paraId="20860B9B" w14:textId="7FC33759" w:rsidR="00CA5A0F" w:rsidRPr="003F4B1F" w:rsidRDefault="00CA5A0F" w:rsidP="00CA5A0F">
      <w:pPr>
        <w:rPr>
          <w:rStyle w:val="Code"/>
        </w:rPr>
      </w:pPr>
      <w:r w:rsidRPr="003F4B1F">
        <w:rPr>
          <w:rStyle w:val="Code"/>
        </w:rPr>
        <w:t xml:space="preserve">  "id" : "urn:schemas-bshg-com:js:data:fu3:packagepropertiesrequest",</w:t>
      </w:r>
    </w:p>
    <w:p w14:paraId="51780EA7" w14:textId="77777777" w:rsidR="00CA5A0F" w:rsidRPr="003F4B1F" w:rsidRDefault="00CA5A0F" w:rsidP="00CA5A0F">
      <w:pPr>
        <w:rPr>
          <w:rStyle w:val="Code"/>
        </w:rPr>
      </w:pPr>
      <w:r w:rsidRPr="003F4B1F">
        <w:rPr>
          <w:rStyle w:val="Code"/>
        </w:rPr>
        <w:t xml:space="preserve">  "properties" :</w:t>
      </w:r>
    </w:p>
    <w:p w14:paraId="05D6F23D" w14:textId="77777777" w:rsidR="00CA5A0F" w:rsidRPr="003F4B1F" w:rsidRDefault="00CA5A0F" w:rsidP="00CA5A0F">
      <w:pPr>
        <w:rPr>
          <w:rStyle w:val="Code"/>
        </w:rPr>
      </w:pPr>
      <w:r w:rsidRPr="003F4B1F">
        <w:rPr>
          <w:rStyle w:val="Code"/>
        </w:rPr>
        <w:t xml:space="preserve">  {</w:t>
      </w:r>
    </w:p>
    <w:p w14:paraId="2217D246" w14:textId="77777777" w:rsidR="00CA5A0F" w:rsidRPr="003F4B1F" w:rsidRDefault="00CA5A0F" w:rsidP="00CA5A0F">
      <w:pPr>
        <w:rPr>
          <w:rStyle w:val="Code"/>
        </w:rPr>
      </w:pPr>
      <w:r w:rsidRPr="003F4B1F">
        <w:rPr>
          <w:rStyle w:val="Code"/>
        </w:rPr>
        <w:t xml:space="preserve">    "transactionID" :</w:t>
      </w:r>
    </w:p>
    <w:p w14:paraId="06EA7F2E" w14:textId="77777777" w:rsidR="00CA5A0F" w:rsidRPr="003F4B1F" w:rsidRDefault="00CA5A0F" w:rsidP="00CA5A0F">
      <w:pPr>
        <w:rPr>
          <w:rStyle w:val="Code"/>
        </w:rPr>
      </w:pPr>
      <w:r w:rsidRPr="003F4B1F">
        <w:rPr>
          <w:rStyle w:val="Code"/>
        </w:rPr>
        <w:t xml:space="preserve">    {</w:t>
      </w:r>
    </w:p>
    <w:p w14:paraId="6D1DC094" w14:textId="77777777" w:rsidR="00CA5A0F" w:rsidRPr="003F4B1F" w:rsidRDefault="00CA5A0F" w:rsidP="00CA5A0F">
      <w:pPr>
        <w:rPr>
          <w:rStyle w:val="Code"/>
        </w:rPr>
      </w:pPr>
      <w:r w:rsidRPr="003F4B1F">
        <w:rPr>
          <w:rStyle w:val="Code"/>
        </w:rPr>
        <w:t xml:space="preserve">      "type"    : "integer",</w:t>
      </w:r>
    </w:p>
    <w:p w14:paraId="2971E8CD" w14:textId="77777777" w:rsidR="00CA5A0F" w:rsidRPr="003F4B1F" w:rsidRDefault="00CA5A0F" w:rsidP="00CA5A0F">
      <w:pPr>
        <w:rPr>
          <w:rStyle w:val="Code"/>
        </w:rPr>
      </w:pPr>
      <w:r w:rsidRPr="003F4B1F">
        <w:rPr>
          <w:rStyle w:val="Code"/>
        </w:rPr>
        <w:t xml:space="preserve">      "minimum" : 1,</w:t>
      </w:r>
    </w:p>
    <w:p w14:paraId="11FCBDD8" w14:textId="77777777" w:rsidR="00CA5A0F" w:rsidRPr="003F4B1F" w:rsidRDefault="00CA5A0F" w:rsidP="00CA5A0F">
      <w:pPr>
        <w:rPr>
          <w:rStyle w:val="Code"/>
        </w:rPr>
      </w:pPr>
      <w:r w:rsidRPr="003F4B1F">
        <w:rPr>
          <w:rStyle w:val="Code"/>
        </w:rPr>
        <w:t xml:space="preserve">      "maximum" : 18446744073709551614,</w:t>
      </w:r>
    </w:p>
    <w:p w14:paraId="280BB1E1" w14:textId="77777777" w:rsidR="00CA5A0F" w:rsidRPr="003F4B1F" w:rsidRDefault="00CA5A0F" w:rsidP="00CA5A0F">
      <w:pPr>
        <w:rPr>
          <w:rStyle w:val="Code"/>
        </w:rPr>
      </w:pPr>
      <w:r w:rsidRPr="003F4B1F">
        <w:rPr>
          <w:rStyle w:val="Code"/>
        </w:rPr>
        <w:t xml:space="preserve">      "description" : "The unique ID that identifies this concrete update</w:t>
      </w:r>
    </w:p>
    <w:p w14:paraId="63B3D73C" w14:textId="77777777" w:rsidR="00CA5A0F" w:rsidRPr="003F4B1F" w:rsidRDefault="00CA5A0F" w:rsidP="00CA5A0F">
      <w:pPr>
        <w:rPr>
          <w:rStyle w:val="Code"/>
        </w:rPr>
      </w:pPr>
      <w:r w:rsidRPr="003F4B1F">
        <w:rPr>
          <w:rStyle w:val="Code"/>
        </w:rPr>
        <w:t xml:space="preserve">                       transaction on the appliance. The values 0x0 and</w:t>
      </w:r>
    </w:p>
    <w:p w14:paraId="0554F21E" w14:textId="77777777" w:rsidR="00CA5A0F" w:rsidRPr="003F4B1F" w:rsidRDefault="00CA5A0F" w:rsidP="00CA5A0F">
      <w:pPr>
        <w:rPr>
          <w:rStyle w:val="Code"/>
        </w:rPr>
      </w:pPr>
      <w:r w:rsidRPr="003F4B1F">
        <w:rPr>
          <w:rStyle w:val="Code"/>
        </w:rPr>
        <w:t xml:space="preserve">                       0xFFFFFFFFFFFFFFFF are invalid.",</w:t>
      </w:r>
    </w:p>
    <w:p w14:paraId="26D909CB" w14:textId="77777777" w:rsidR="00CA5A0F" w:rsidRPr="003F4B1F" w:rsidRDefault="00CA5A0F" w:rsidP="00CA5A0F">
      <w:pPr>
        <w:rPr>
          <w:rStyle w:val="Code"/>
        </w:rPr>
      </w:pPr>
      <w:r w:rsidRPr="003F4B1F">
        <w:rPr>
          <w:rStyle w:val="Code"/>
        </w:rPr>
        <w:t xml:space="preserve">      "required" : true</w:t>
      </w:r>
    </w:p>
    <w:p w14:paraId="6F59809E" w14:textId="77777777" w:rsidR="00CA5A0F" w:rsidRPr="003F4B1F" w:rsidRDefault="00CA5A0F" w:rsidP="00CA5A0F">
      <w:pPr>
        <w:rPr>
          <w:rStyle w:val="Code"/>
        </w:rPr>
      </w:pPr>
      <w:r w:rsidRPr="003F4B1F">
        <w:rPr>
          <w:rStyle w:val="Code"/>
        </w:rPr>
        <w:t xml:space="preserve">    },</w:t>
      </w:r>
    </w:p>
    <w:p w14:paraId="57A81F5D" w14:textId="77777777" w:rsidR="00CA5A0F" w:rsidRPr="0075354D" w:rsidRDefault="00CA5A0F" w:rsidP="00CA5A0F">
      <w:pPr>
        <w:rPr>
          <w:rStyle w:val="Code"/>
          <w:lang w:val="de-DE"/>
        </w:rPr>
      </w:pPr>
      <w:r w:rsidRPr="003F4B1F">
        <w:rPr>
          <w:rStyle w:val="Code"/>
        </w:rPr>
        <w:t xml:space="preserve">    </w:t>
      </w:r>
      <w:r w:rsidRPr="0075354D">
        <w:rPr>
          <w:rStyle w:val="Code"/>
          <w:lang w:val="de-DE"/>
        </w:rPr>
        <w:t>"packageID" :</w:t>
      </w:r>
    </w:p>
    <w:p w14:paraId="67C81743" w14:textId="77777777" w:rsidR="00CA5A0F" w:rsidRPr="0075354D" w:rsidRDefault="00CA5A0F" w:rsidP="00CA5A0F">
      <w:pPr>
        <w:rPr>
          <w:rStyle w:val="Code"/>
          <w:lang w:val="de-DE"/>
        </w:rPr>
      </w:pPr>
      <w:r w:rsidRPr="0075354D">
        <w:rPr>
          <w:rStyle w:val="Code"/>
          <w:lang w:val="de-DE"/>
        </w:rPr>
        <w:t xml:space="preserve">    {</w:t>
      </w:r>
    </w:p>
    <w:p w14:paraId="02315570" w14:textId="77777777" w:rsidR="00CA5A0F" w:rsidRPr="0075354D" w:rsidRDefault="00CA5A0F" w:rsidP="00CA5A0F">
      <w:pPr>
        <w:rPr>
          <w:rStyle w:val="Code"/>
          <w:lang w:val="de-DE"/>
        </w:rPr>
      </w:pPr>
      <w:r w:rsidRPr="0075354D">
        <w:rPr>
          <w:rStyle w:val="Code"/>
          <w:lang w:val="de-DE"/>
        </w:rPr>
        <w:t xml:space="preserve">      "type"    : "integer",</w:t>
      </w:r>
    </w:p>
    <w:p w14:paraId="39A752F9" w14:textId="77777777" w:rsidR="00CA5A0F" w:rsidRPr="0075354D" w:rsidRDefault="00CA5A0F" w:rsidP="00CA5A0F">
      <w:pPr>
        <w:rPr>
          <w:rStyle w:val="Code"/>
          <w:lang w:val="de-DE"/>
        </w:rPr>
      </w:pPr>
      <w:r w:rsidRPr="0075354D">
        <w:rPr>
          <w:rStyle w:val="Code"/>
          <w:lang w:val="de-DE"/>
        </w:rPr>
        <w:t xml:space="preserve">      "minimum" : 1,</w:t>
      </w:r>
    </w:p>
    <w:p w14:paraId="6326F785" w14:textId="77777777" w:rsidR="00CA5A0F" w:rsidRPr="0075354D" w:rsidRDefault="00CA5A0F" w:rsidP="00CA5A0F">
      <w:pPr>
        <w:rPr>
          <w:rStyle w:val="Code"/>
          <w:lang w:val="de-DE"/>
        </w:rPr>
      </w:pPr>
      <w:r w:rsidRPr="0075354D">
        <w:rPr>
          <w:rStyle w:val="Code"/>
          <w:lang w:val="de-DE"/>
        </w:rPr>
        <w:t xml:space="preserve">      "maximum" : 18446744073709551614,</w:t>
      </w:r>
    </w:p>
    <w:p w14:paraId="68F28AB9" w14:textId="77777777" w:rsidR="00CA5A0F" w:rsidRPr="003F4B1F" w:rsidRDefault="00CA5A0F" w:rsidP="00CA5A0F">
      <w:pPr>
        <w:rPr>
          <w:rStyle w:val="Code"/>
        </w:rPr>
      </w:pPr>
      <w:r w:rsidRPr="0075354D">
        <w:rPr>
          <w:rStyle w:val="Code"/>
          <w:lang w:val="de-DE"/>
        </w:rPr>
        <w:t xml:space="preserve">      </w:t>
      </w:r>
      <w:r w:rsidRPr="003F4B1F">
        <w:rPr>
          <w:rStyle w:val="Code"/>
        </w:rPr>
        <w:t>"description" : "The unique ID that identifies an update package.</w:t>
      </w:r>
    </w:p>
    <w:p w14:paraId="3BC0BA24" w14:textId="77777777" w:rsidR="00CA5A0F" w:rsidRPr="003F4B1F" w:rsidRDefault="00CA5A0F" w:rsidP="00CA5A0F">
      <w:pPr>
        <w:rPr>
          <w:rStyle w:val="Code"/>
        </w:rPr>
      </w:pPr>
      <w:r w:rsidRPr="003F4B1F">
        <w:rPr>
          <w:rStyle w:val="Code"/>
        </w:rPr>
        <w:t xml:space="preserve">                       The values 0x0 and 0xFFFFFFFFFFFFFFFF are invalid.",</w:t>
      </w:r>
    </w:p>
    <w:p w14:paraId="6BB1D63C" w14:textId="77777777" w:rsidR="00CA5A0F" w:rsidRPr="003F4B1F" w:rsidRDefault="00CA5A0F" w:rsidP="00CA5A0F">
      <w:pPr>
        <w:rPr>
          <w:rStyle w:val="Code"/>
        </w:rPr>
      </w:pPr>
      <w:r w:rsidRPr="003F4B1F">
        <w:rPr>
          <w:rStyle w:val="Code"/>
        </w:rPr>
        <w:t xml:space="preserve">      "required" : true</w:t>
      </w:r>
    </w:p>
    <w:p w14:paraId="2074AFDD" w14:textId="77777777" w:rsidR="00CA5A0F" w:rsidRPr="003F4B1F" w:rsidRDefault="00CA5A0F" w:rsidP="00CA5A0F">
      <w:pPr>
        <w:rPr>
          <w:rStyle w:val="Code"/>
        </w:rPr>
      </w:pPr>
      <w:r w:rsidRPr="003F4B1F">
        <w:rPr>
          <w:rStyle w:val="Code"/>
        </w:rPr>
        <w:t xml:space="preserve">    }</w:t>
      </w:r>
    </w:p>
    <w:p w14:paraId="378B72B3" w14:textId="77777777" w:rsidR="00CA5A0F" w:rsidRPr="003F4B1F" w:rsidRDefault="00CA5A0F" w:rsidP="00CA5A0F">
      <w:pPr>
        <w:rPr>
          <w:rStyle w:val="Code"/>
        </w:rPr>
      </w:pPr>
      <w:r w:rsidRPr="003F4B1F">
        <w:rPr>
          <w:rStyle w:val="Code"/>
        </w:rPr>
        <w:t xml:space="preserve">  }</w:t>
      </w:r>
    </w:p>
    <w:p w14:paraId="7BBC0674" w14:textId="77777777" w:rsidR="00CA5A0F" w:rsidRPr="003F4B1F" w:rsidRDefault="00CA5A0F" w:rsidP="00CA5A0F">
      <w:pPr>
        <w:rPr>
          <w:rStyle w:val="Code"/>
        </w:rPr>
      </w:pPr>
      <w:r w:rsidRPr="003F4B1F">
        <w:rPr>
          <w:rStyle w:val="Code"/>
        </w:rPr>
        <w:t>}</w:t>
      </w:r>
    </w:p>
    <w:p w14:paraId="201C6CE3" w14:textId="6FBD3F66" w:rsidR="00AE0698" w:rsidRPr="003F4B1F" w:rsidRDefault="00AE0698" w:rsidP="00AE0698"/>
    <w:p w14:paraId="4A361AB9" w14:textId="6BBA8205" w:rsidR="00AE0698" w:rsidRPr="003F4B1F" w:rsidRDefault="00AE0698">
      <w:r w:rsidRPr="003F4B1F">
        <w:br w:type="page"/>
      </w:r>
    </w:p>
    <w:p w14:paraId="68C9D132" w14:textId="77777777" w:rsidR="00CA5A0F" w:rsidRPr="003F4B1F" w:rsidRDefault="00CA5A0F" w:rsidP="00CA5A0F">
      <w:pPr>
        <w:pStyle w:val="Heading3"/>
      </w:pPr>
      <w:bookmarkStart w:id="1798" w:name="_Toc88504133"/>
      <w:r w:rsidRPr="003F4B1F">
        <w:lastRenderedPageBreak/>
        <w:t>Content type PACKAGEPROPERTIES</w:t>
      </w:r>
      <w:bookmarkEnd w:id="1798"/>
    </w:p>
    <w:p w14:paraId="216B617A" w14:textId="77777777" w:rsidR="00CA5A0F" w:rsidRPr="003F4B1F" w:rsidRDefault="00CA5A0F" w:rsidP="00CA5A0F">
      <w:r w:rsidRPr="003F4B1F">
        <w:t>This content type provides download and validation information for an update package.</w:t>
      </w:r>
    </w:p>
    <w:p w14:paraId="2F8757E5" w14:textId="77777777" w:rsidR="00CA5A0F" w:rsidRPr="003F4B1F" w:rsidRDefault="00CA5A0F" w:rsidP="00CA5A0F"/>
    <w:p w14:paraId="7643A61C"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1C4869AC" w14:textId="77777777" w:rsidR="00CA5A0F" w:rsidRPr="003F4B1F" w:rsidRDefault="00CA5A0F" w:rsidP="00CA5A0F"/>
    <w:p w14:paraId="210ABBBC"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33D0E361" w14:textId="77777777" w:rsidR="00CA5A0F" w:rsidRPr="003F4B1F" w:rsidRDefault="00CA5A0F" w:rsidP="00CA5A0F">
      <w:pPr>
        <w:rPr>
          <w:rStyle w:val="Code"/>
        </w:rPr>
      </w:pPr>
      <w:r w:rsidRPr="003F4B1F">
        <w:rPr>
          <w:rStyle w:val="Code"/>
        </w:rPr>
        <w:t>{</w:t>
      </w:r>
    </w:p>
    <w:p w14:paraId="6FAFD009" w14:textId="70059A5E" w:rsidR="00CA5A0F" w:rsidRPr="003F4B1F" w:rsidRDefault="00CA5A0F" w:rsidP="00CA5A0F">
      <w:pPr>
        <w:rPr>
          <w:rStyle w:val="Code"/>
        </w:rPr>
      </w:pPr>
      <w:r w:rsidRPr="003F4B1F">
        <w:rPr>
          <w:rStyle w:val="Code"/>
        </w:rPr>
        <w:t xml:space="preserve">  "id" : "urn:schemas-bshg-com:js:data:fu3:packageproperties",</w:t>
      </w:r>
    </w:p>
    <w:p w14:paraId="46CCD444" w14:textId="77777777" w:rsidR="00CA5A0F" w:rsidRPr="003F4B1F" w:rsidRDefault="00CA5A0F" w:rsidP="00CA5A0F">
      <w:pPr>
        <w:rPr>
          <w:rStyle w:val="Code"/>
        </w:rPr>
      </w:pPr>
      <w:r w:rsidRPr="003F4B1F">
        <w:rPr>
          <w:rStyle w:val="Code"/>
        </w:rPr>
        <w:t xml:space="preserve">  "properties" :</w:t>
      </w:r>
    </w:p>
    <w:p w14:paraId="3AF81D3B" w14:textId="77777777" w:rsidR="00CA5A0F" w:rsidRPr="003F4B1F" w:rsidRDefault="00CA5A0F" w:rsidP="00CA5A0F">
      <w:pPr>
        <w:rPr>
          <w:rStyle w:val="Code"/>
        </w:rPr>
      </w:pPr>
      <w:r w:rsidRPr="003F4B1F">
        <w:rPr>
          <w:rStyle w:val="Code"/>
        </w:rPr>
        <w:t xml:space="preserve">  {</w:t>
      </w:r>
    </w:p>
    <w:p w14:paraId="5B8622D2" w14:textId="77777777" w:rsidR="00CA5A0F" w:rsidRPr="003F4B1F" w:rsidRDefault="00CA5A0F" w:rsidP="00CA5A0F">
      <w:pPr>
        <w:rPr>
          <w:rStyle w:val="Code"/>
        </w:rPr>
      </w:pPr>
      <w:r w:rsidRPr="003F4B1F">
        <w:rPr>
          <w:rStyle w:val="Code"/>
        </w:rPr>
        <w:t xml:space="preserve">    "transactionID" :</w:t>
      </w:r>
    </w:p>
    <w:p w14:paraId="43F2A995" w14:textId="77777777" w:rsidR="00CA5A0F" w:rsidRPr="003F4B1F" w:rsidRDefault="00CA5A0F" w:rsidP="00CA5A0F">
      <w:pPr>
        <w:rPr>
          <w:rStyle w:val="Code"/>
        </w:rPr>
      </w:pPr>
      <w:r w:rsidRPr="003F4B1F">
        <w:rPr>
          <w:rStyle w:val="Code"/>
        </w:rPr>
        <w:t xml:space="preserve">    {</w:t>
      </w:r>
    </w:p>
    <w:p w14:paraId="4F60840E" w14:textId="77777777" w:rsidR="00CA5A0F" w:rsidRPr="003F4B1F" w:rsidRDefault="00CA5A0F" w:rsidP="00CA5A0F">
      <w:pPr>
        <w:rPr>
          <w:rStyle w:val="Code"/>
        </w:rPr>
      </w:pPr>
      <w:r w:rsidRPr="003F4B1F">
        <w:rPr>
          <w:rStyle w:val="Code"/>
        </w:rPr>
        <w:t xml:space="preserve">      "type"    : "integer",</w:t>
      </w:r>
    </w:p>
    <w:p w14:paraId="44B6FF80" w14:textId="77777777" w:rsidR="00CA5A0F" w:rsidRPr="003F4B1F" w:rsidRDefault="00CA5A0F" w:rsidP="00CA5A0F">
      <w:pPr>
        <w:rPr>
          <w:rStyle w:val="Code"/>
        </w:rPr>
      </w:pPr>
      <w:r w:rsidRPr="003F4B1F">
        <w:rPr>
          <w:rStyle w:val="Code"/>
        </w:rPr>
        <w:t xml:space="preserve">      "minimum" : 1,</w:t>
      </w:r>
    </w:p>
    <w:p w14:paraId="3B74B95A" w14:textId="77777777" w:rsidR="00CA5A0F" w:rsidRPr="003F4B1F" w:rsidRDefault="00CA5A0F" w:rsidP="00CA5A0F">
      <w:pPr>
        <w:rPr>
          <w:rStyle w:val="Code"/>
        </w:rPr>
      </w:pPr>
      <w:r w:rsidRPr="003F4B1F">
        <w:rPr>
          <w:rStyle w:val="Code"/>
        </w:rPr>
        <w:t xml:space="preserve">      "maximum" : 18446744073709551614,</w:t>
      </w:r>
    </w:p>
    <w:p w14:paraId="07F78219" w14:textId="77777777" w:rsidR="00CA5A0F" w:rsidRPr="003F4B1F" w:rsidRDefault="00CA5A0F" w:rsidP="00CA5A0F">
      <w:pPr>
        <w:rPr>
          <w:rStyle w:val="Code"/>
        </w:rPr>
      </w:pPr>
      <w:r w:rsidRPr="003F4B1F">
        <w:rPr>
          <w:rStyle w:val="Code"/>
        </w:rPr>
        <w:t xml:space="preserve">      "description" : "The unique ID that identifies this concrete update </w:t>
      </w:r>
    </w:p>
    <w:p w14:paraId="3D46A8BD" w14:textId="77777777" w:rsidR="00CA5A0F" w:rsidRPr="003F4B1F" w:rsidRDefault="00CA5A0F" w:rsidP="00CA5A0F">
      <w:pPr>
        <w:rPr>
          <w:rStyle w:val="Code"/>
        </w:rPr>
      </w:pPr>
      <w:r w:rsidRPr="003F4B1F">
        <w:rPr>
          <w:rStyle w:val="Code"/>
        </w:rPr>
        <w:t xml:space="preserve">                       transaction on the appliance. The values 0x0 and</w:t>
      </w:r>
    </w:p>
    <w:p w14:paraId="5AC42237" w14:textId="77777777" w:rsidR="00CA5A0F" w:rsidRPr="003F4B1F" w:rsidRDefault="00CA5A0F" w:rsidP="00CA5A0F">
      <w:pPr>
        <w:rPr>
          <w:rStyle w:val="Code"/>
        </w:rPr>
      </w:pPr>
      <w:r w:rsidRPr="003F4B1F">
        <w:rPr>
          <w:rStyle w:val="Code"/>
        </w:rPr>
        <w:t xml:space="preserve">                       0xFFFFFFFFFFFFFFFF are invalid.",</w:t>
      </w:r>
    </w:p>
    <w:p w14:paraId="316183BB" w14:textId="77777777" w:rsidR="00CA5A0F" w:rsidRPr="003F4B1F" w:rsidRDefault="00CA5A0F" w:rsidP="00CA5A0F">
      <w:pPr>
        <w:rPr>
          <w:rStyle w:val="Code"/>
        </w:rPr>
      </w:pPr>
      <w:r w:rsidRPr="003F4B1F">
        <w:rPr>
          <w:rStyle w:val="Code"/>
        </w:rPr>
        <w:t xml:space="preserve">      "required" : true</w:t>
      </w:r>
    </w:p>
    <w:p w14:paraId="0507580E" w14:textId="77777777" w:rsidR="00CA5A0F" w:rsidRPr="003F4B1F" w:rsidRDefault="00CA5A0F" w:rsidP="00CA5A0F">
      <w:pPr>
        <w:pStyle w:val="Default"/>
        <w:rPr>
          <w:sz w:val="18"/>
          <w:szCs w:val="18"/>
        </w:rPr>
      </w:pPr>
      <w:r w:rsidRPr="003F4B1F">
        <w:rPr>
          <w:rStyle w:val="Code"/>
        </w:rPr>
        <w:t xml:space="preserve">    },</w:t>
      </w:r>
      <w:r w:rsidRPr="003F4B1F">
        <w:rPr>
          <w:sz w:val="18"/>
          <w:szCs w:val="18"/>
        </w:rPr>
        <w:t xml:space="preserve">    "dateTime" :</w:t>
      </w:r>
    </w:p>
    <w:p w14:paraId="05C9D0A1" w14:textId="77777777" w:rsidR="00CA5A0F" w:rsidRPr="003F4B1F" w:rsidRDefault="00CA5A0F" w:rsidP="00CA5A0F">
      <w:pPr>
        <w:pStyle w:val="Default"/>
        <w:rPr>
          <w:sz w:val="18"/>
          <w:szCs w:val="18"/>
        </w:rPr>
      </w:pPr>
      <w:r w:rsidRPr="003F4B1F">
        <w:rPr>
          <w:sz w:val="18"/>
          <w:szCs w:val="18"/>
        </w:rPr>
        <w:t xml:space="preserve">    {</w:t>
      </w:r>
    </w:p>
    <w:p w14:paraId="2A55652A" w14:textId="77777777" w:rsidR="00CA5A0F" w:rsidRPr="003F4B1F" w:rsidRDefault="00CA5A0F" w:rsidP="00CA5A0F">
      <w:pPr>
        <w:pStyle w:val="Default"/>
        <w:rPr>
          <w:sz w:val="18"/>
          <w:szCs w:val="18"/>
        </w:rPr>
      </w:pPr>
      <w:r w:rsidRPr="003F4B1F">
        <w:rPr>
          <w:sz w:val="18"/>
          <w:szCs w:val="18"/>
        </w:rPr>
        <w:t xml:space="preserve">      "type" : "string",</w:t>
      </w:r>
    </w:p>
    <w:p w14:paraId="2916CA56" w14:textId="77777777" w:rsidR="00CA5A0F" w:rsidRPr="003F4B1F" w:rsidRDefault="00CA5A0F" w:rsidP="00CA5A0F">
      <w:pPr>
        <w:pStyle w:val="Default"/>
        <w:rPr>
          <w:sz w:val="18"/>
          <w:szCs w:val="18"/>
        </w:rPr>
      </w:pPr>
      <w:r w:rsidRPr="003F4B1F">
        <w:rPr>
          <w:sz w:val="18"/>
          <w:szCs w:val="18"/>
        </w:rPr>
        <w:t xml:space="preserve">      "minLength" : 19,</w:t>
      </w:r>
    </w:p>
    <w:p w14:paraId="6A5D030E" w14:textId="77777777" w:rsidR="00CA5A0F" w:rsidRPr="003F4B1F" w:rsidRDefault="00CA5A0F" w:rsidP="00CA5A0F">
      <w:pPr>
        <w:pStyle w:val="Default"/>
        <w:rPr>
          <w:sz w:val="18"/>
          <w:szCs w:val="18"/>
        </w:rPr>
      </w:pPr>
      <w:r w:rsidRPr="003F4B1F">
        <w:rPr>
          <w:sz w:val="18"/>
          <w:szCs w:val="18"/>
        </w:rPr>
        <w:t xml:space="preserve">      "maxLength" : 19,</w:t>
      </w:r>
    </w:p>
    <w:p w14:paraId="0D4B2AAC" w14:textId="77777777" w:rsidR="00CA5A0F" w:rsidRPr="003F4B1F" w:rsidRDefault="00CA5A0F" w:rsidP="00CA5A0F">
      <w:pPr>
        <w:pStyle w:val="Default"/>
        <w:rPr>
          <w:sz w:val="18"/>
          <w:szCs w:val="18"/>
        </w:rPr>
      </w:pPr>
      <w:r w:rsidRPr="003F4B1F">
        <w:rPr>
          <w:sz w:val="18"/>
          <w:szCs w:val="18"/>
        </w:rPr>
        <w:t xml:space="preserve">      "description" : "Complex Type: DateTime. The HCA’s current http DateTime.",</w:t>
      </w:r>
    </w:p>
    <w:p w14:paraId="17B0C242" w14:textId="77777777" w:rsidR="00CA5A0F" w:rsidRPr="003F4B1F" w:rsidRDefault="00CA5A0F" w:rsidP="00CA5A0F">
      <w:pPr>
        <w:pStyle w:val="Default"/>
        <w:rPr>
          <w:sz w:val="18"/>
          <w:szCs w:val="18"/>
        </w:rPr>
      </w:pPr>
      <w:r w:rsidRPr="003F4B1F">
        <w:rPr>
          <w:sz w:val="18"/>
          <w:szCs w:val="18"/>
        </w:rPr>
        <w:t xml:space="preserve">      "required" : true</w:t>
      </w:r>
    </w:p>
    <w:p w14:paraId="7319132C" w14:textId="77777777" w:rsidR="00CA5A0F" w:rsidRPr="003F4B1F" w:rsidRDefault="00CA5A0F" w:rsidP="00CA5A0F">
      <w:pPr>
        <w:pStyle w:val="Default"/>
        <w:rPr>
          <w:sz w:val="18"/>
          <w:szCs w:val="18"/>
        </w:rPr>
      </w:pPr>
      <w:r w:rsidRPr="003F4B1F">
        <w:rPr>
          <w:sz w:val="18"/>
          <w:szCs w:val="18"/>
        </w:rPr>
        <w:t xml:space="preserve">    },</w:t>
      </w:r>
    </w:p>
    <w:p w14:paraId="24017DD7" w14:textId="77777777" w:rsidR="00CA5A0F" w:rsidRPr="003F4B1F" w:rsidRDefault="00CA5A0F" w:rsidP="00CA5A0F">
      <w:pPr>
        <w:pStyle w:val="Default"/>
        <w:rPr>
          <w:rStyle w:val="Code"/>
        </w:rPr>
      </w:pPr>
      <w:r w:rsidRPr="003F4B1F">
        <w:rPr>
          <w:rStyle w:val="Code"/>
        </w:rPr>
        <w:t xml:space="preserve">    "link" :</w:t>
      </w:r>
    </w:p>
    <w:p w14:paraId="68456883" w14:textId="77777777" w:rsidR="00CA5A0F" w:rsidRPr="003F4B1F" w:rsidRDefault="00CA5A0F" w:rsidP="00CA5A0F">
      <w:pPr>
        <w:rPr>
          <w:rStyle w:val="Code"/>
        </w:rPr>
      </w:pPr>
      <w:r w:rsidRPr="003F4B1F">
        <w:rPr>
          <w:rStyle w:val="Code"/>
        </w:rPr>
        <w:t xml:space="preserve">    {</w:t>
      </w:r>
    </w:p>
    <w:p w14:paraId="49C74766" w14:textId="77777777" w:rsidR="00CA5A0F" w:rsidRPr="003F4B1F" w:rsidRDefault="00CA5A0F" w:rsidP="00CA5A0F">
      <w:pPr>
        <w:rPr>
          <w:rStyle w:val="Code"/>
        </w:rPr>
      </w:pPr>
      <w:r w:rsidRPr="003F4B1F">
        <w:rPr>
          <w:rStyle w:val="Code"/>
        </w:rPr>
        <w:t xml:space="preserve">      "type" : "string",</w:t>
      </w:r>
    </w:p>
    <w:p w14:paraId="7D0AFDC6" w14:textId="77777777" w:rsidR="00CA5A0F" w:rsidRPr="003F4B1F" w:rsidRDefault="00CA5A0F" w:rsidP="00CA5A0F">
      <w:pPr>
        <w:rPr>
          <w:rStyle w:val="Code"/>
        </w:rPr>
      </w:pPr>
      <w:r w:rsidRPr="003F4B1F">
        <w:rPr>
          <w:rStyle w:val="Code"/>
        </w:rPr>
        <w:t xml:space="preserve">      "minLength" : 1,</w:t>
      </w:r>
    </w:p>
    <w:p w14:paraId="29B6A073" w14:textId="77777777" w:rsidR="00CA5A0F" w:rsidRPr="003F4B1F" w:rsidRDefault="00CA5A0F" w:rsidP="00CA5A0F">
      <w:pPr>
        <w:rPr>
          <w:rStyle w:val="Code"/>
        </w:rPr>
      </w:pPr>
      <w:r w:rsidRPr="003F4B1F">
        <w:rPr>
          <w:rStyle w:val="Code"/>
        </w:rPr>
        <w:t xml:space="preserve">      "maxLength" : 127,</w:t>
      </w:r>
    </w:p>
    <w:p w14:paraId="5E3617A5" w14:textId="77777777" w:rsidR="00CA5A0F" w:rsidRPr="003F4B1F" w:rsidRDefault="00CA5A0F" w:rsidP="00CA5A0F">
      <w:pPr>
        <w:rPr>
          <w:rStyle w:val="Code"/>
        </w:rPr>
      </w:pPr>
      <w:r w:rsidRPr="003F4B1F">
        <w:rPr>
          <w:rStyle w:val="Code"/>
        </w:rPr>
        <w:t xml:space="preserve">      "description" : "Link for downloading the update package.",</w:t>
      </w:r>
    </w:p>
    <w:p w14:paraId="5C35F3CD" w14:textId="77777777" w:rsidR="00CA5A0F" w:rsidRPr="003F4B1F" w:rsidRDefault="00CA5A0F" w:rsidP="00CA5A0F">
      <w:pPr>
        <w:rPr>
          <w:rStyle w:val="Code"/>
        </w:rPr>
      </w:pPr>
      <w:r w:rsidRPr="003F4B1F">
        <w:rPr>
          <w:rStyle w:val="Code"/>
        </w:rPr>
        <w:t xml:space="preserve">      "required" : true</w:t>
      </w:r>
    </w:p>
    <w:p w14:paraId="1CD6D7AA" w14:textId="77777777" w:rsidR="00CA5A0F" w:rsidRPr="003F4B1F" w:rsidRDefault="00CA5A0F" w:rsidP="00CA5A0F">
      <w:pPr>
        <w:rPr>
          <w:rStyle w:val="Code"/>
        </w:rPr>
      </w:pPr>
      <w:r w:rsidRPr="003F4B1F">
        <w:rPr>
          <w:rStyle w:val="Code"/>
        </w:rPr>
        <w:t xml:space="preserve">    },</w:t>
      </w:r>
    </w:p>
    <w:p w14:paraId="791C6694" w14:textId="77777777" w:rsidR="00CA5A0F" w:rsidRPr="003F4B1F" w:rsidRDefault="00CA5A0F" w:rsidP="00CA5A0F">
      <w:pPr>
        <w:pStyle w:val="Default"/>
        <w:rPr>
          <w:rStyle w:val="Code"/>
        </w:rPr>
      </w:pPr>
      <w:r w:rsidRPr="003F4B1F">
        <w:rPr>
          <w:rStyle w:val="Code"/>
        </w:rPr>
        <w:t xml:space="preserve">    "ocspURL" :</w:t>
      </w:r>
    </w:p>
    <w:p w14:paraId="51982317" w14:textId="77777777" w:rsidR="00CA5A0F" w:rsidRPr="003F4B1F" w:rsidRDefault="00CA5A0F" w:rsidP="00CA5A0F">
      <w:pPr>
        <w:rPr>
          <w:rStyle w:val="Code"/>
        </w:rPr>
      </w:pPr>
      <w:r w:rsidRPr="003F4B1F">
        <w:rPr>
          <w:rStyle w:val="Code"/>
        </w:rPr>
        <w:t xml:space="preserve">    {</w:t>
      </w:r>
    </w:p>
    <w:p w14:paraId="548715C7" w14:textId="77777777" w:rsidR="00CA5A0F" w:rsidRPr="003F4B1F" w:rsidRDefault="00CA5A0F" w:rsidP="00CA5A0F">
      <w:pPr>
        <w:rPr>
          <w:rStyle w:val="Code"/>
        </w:rPr>
      </w:pPr>
      <w:r w:rsidRPr="003F4B1F">
        <w:rPr>
          <w:rStyle w:val="Code"/>
        </w:rPr>
        <w:t xml:space="preserve">      "type" : "string",</w:t>
      </w:r>
    </w:p>
    <w:p w14:paraId="5D5B46C3" w14:textId="77777777" w:rsidR="00CA5A0F" w:rsidRPr="003F4B1F" w:rsidRDefault="00CA5A0F" w:rsidP="00CA5A0F">
      <w:pPr>
        <w:rPr>
          <w:rStyle w:val="Code"/>
        </w:rPr>
      </w:pPr>
      <w:r w:rsidRPr="003F4B1F">
        <w:rPr>
          <w:rStyle w:val="Code"/>
        </w:rPr>
        <w:t xml:space="preserve">      "minLength" : 1,</w:t>
      </w:r>
    </w:p>
    <w:p w14:paraId="11B68E05" w14:textId="77777777" w:rsidR="00CA5A0F" w:rsidRPr="003F4B1F" w:rsidRDefault="00CA5A0F" w:rsidP="00CA5A0F">
      <w:pPr>
        <w:rPr>
          <w:rStyle w:val="Code"/>
        </w:rPr>
      </w:pPr>
      <w:r w:rsidRPr="003F4B1F">
        <w:rPr>
          <w:rStyle w:val="Code"/>
        </w:rPr>
        <w:t xml:space="preserve">      "maxLength" : 127,</w:t>
      </w:r>
    </w:p>
    <w:p w14:paraId="23730DDD" w14:textId="77777777" w:rsidR="00CA5A0F" w:rsidRPr="003F4B1F" w:rsidRDefault="00CA5A0F" w:rsidP="00CA5A0F">
      <w:pPr>
        <w:rPr>
          <w:rStyle w:val="Code"/>
        </w:rPr>
      </w:pPr>
      <w:r w:rsidRPr="003F4B1F">
        <w:rPr>
          <w:rStyle w:val="Code"/>
        </w:rPr>
        <w:t xml:space="preserve">      "description" : "URL specifying the location of a valid OCSP server.",</w:t>
      </w:r>
    </w:p>
    <w:p w14:paraId="0FE7AC08" w14:textId="77777777" w:rsidR="00CA5A0F" w:rsidRPr="003F4B1F" w:rsidRDefault="00CA5A0F" w:rsidP="00CA5A0F">
      <w:pPr>
        <w:rPr>
          <w:rStyle w:val="Code"/>
        </w:rPr>
      </w:pPr>
      <w:r w:rsidRPr="003F4B1F">
        <w:rPr>
          <w:rStyle w:val="Code"/>
        </w:rPr>
        <w:t xml:space="preserve">      "required" : true</w:t>
      </w:r>
    </w:p>
    <w:p w14:paraId="45BF7317" w14:textId="77777777" w:rsidR="00CA5A0F" w:rsidRPr="003F4B1F" w:rsidRDefault="00CA5A0F" w:rsidP="00CA5A0F">
      <w:pPr>
        <w:rPr>
          <w:rStyle w:val="Code"/>
        </w:rPr>
      </w:pPr>
      <w:r w:rsidRPr="003F4B1F">
        <w:rPr>
          <w:rStyle w:val="Code"/>
        </w:rPr>
        <w:t xml:space="preserve">    },</w:t>
      </w:r>
    </w:p>
    <w:p w14:paraId="5CAF1E6F" w14:textId="77777777" w:rsidR="00CA5A0F" w:rsidRPr="003F4B1F" w:rsidRDefault="00CA5A0F" w:rsidP="00CA5A0F">
      <w:pPr>
        <w:rPr>
          <w:rStyle w:val="Code"/>
        </w:rPr>
      </w:pPr>
      <w:r w:rsidRPr="003F4B1F">
        <w:rPr>
          <w:rStyle w:val="Code"/>
        </w:rPr>
        <w:t xml:space="preserve">    "packageProperties" :</w:t>
      </w:r>
    </w:p>
    <w:p w14:paraId="452F6370" w14:textId="77777777" w:rsidR="00CA5A0F" w:rsidRPr="003F4B1F" w:rsidRDefault="00CA5A0F" w:rsidP="00CA5A0F">
      <w:pPr>
        <w:rPr>
          <w:rStyle w:val="Code"/>
        </w:rPr>
      </w:pPr>
      <w:r w:rsidRPr="003F4B1F">
        <w:rPr>
          <w:rStyle w:val="Code"/>
        </w:rPr>
        <w:t xml:space="preserve">    {</w:t>
      </w:r>
    </w:p>
    <w:p w14:paraId="460694BB" w14:textId="77777777" w:rsidR="00CA5A0F" w:rsidRPr="003F4B1F" w:rsidRDefault="00CA5A0F" w:rsidP="00CA5A0F">
      <w:pPr>
        <w:rPr>
          <w:rStyle w:val="Code"/>
        </w:rPr>
      </w:pPr>
      <w:r w:rsidRPr="003F4B1F">
        <w:rPr>
          <w:rStyle w:val="Code"/>
        </w:rPr>
        <w:t xml:space="preserve">      "type" : "string",</w:t>
      </w:r>
    </w:p>
    <w:p w14:paraId="0584A9FF" w14:textId="77777777" w:rsidR="00CA5A0F" w:rsidRPr="003F4B1F" w:rsidRDefault="00CA5A0F" w:rsidP="00CA5A0F">
      <w:pPr>
        <w:rPr>
          <w:rStyle w:val="Code"/>
        </w:rPr>
      </w:pPr>
      <w:r w:rsidRPr="003F4B1F">
        <w:rPr>
          <w:rStyle w:val="Code"/>
        </w:rPr>
        <w:t xml:space="preserve">      "maxLength" : 1600,</w:t>
      </w:r>
    </w:p>
    <w:p w14:paraId="4D7A49DE" w14:textId="77777777" w:rsidR="00CA5A0F" w:rsidRPr="003F4B1F" w:rsidRDefault="00CA5A0F" w:rsidP="00CA5A0F">
      <w:pPr>
        <w:rPr>
          <w:rStyle w:val="Code"/>
        </w:rPr>
      </w:pPr>
      <w:r w:rsidRPr="003F4B1F">
        <w:rPr>
          <w:rStyle w:val="Code"/>
        </w:rPr>
        <w:t xml:space="preserve">      "description" : "Package Properties file containing validation information </w:t>
      </w:r>
    </w:p>
    <w:p w14:paraId="6770A642" w14:textId="77777777" w:rsidR="00CA5A0F" w:rsidRPr="003F4B1F" w:rsidRDefault="00CA5A0F" w:rsidP="00CA5A0F">
      <w:pPr>
        <w:rPr>
          <w:rStyle w:val="Code"/>
        </w:rPr>
      </w:pPr>
      <w:r w:rsidRPr="003F4B1F">
        <w:rPr>
          <w:rStyle w:val="Code"/>
        </w:rPr>
        <w:t xml:space="preserve">                       for the update package.",</w:t>
      </w:r>
    </w:p>
    <w:p w14:paraId="67A71F4B" w14:textId="77777777" w:rsidR="00CA5A0F" w:rsidRPr="003F4B1F" w:rsidRDefault="00CA5A0F" w:rsidP="00CA5A0F">
      <w:pPr>
        <w:rPr>
          <w:rStyle w:val="Code"/>
        </w:rPr>
      </w:pPr>
      <w:r w:rsidRPr="003F4B1F">
        <w:rPr>
          <w:rStyle w:val="Code"/>
        </w:rPr>
        <w:t xml:space="preserve">      "required" : true</w:t>
      </w:r>
    </w:p>
    <w:p w14:paraId="116880FA" w14:textId="77777777" w:rsidR="00CA5A0F" w:rsidRPr="003F4B1F" w:rsidRDefault="00CA5A0F" w:rsidP="00CA5A0F">
      <w:pPr>
        <w:rPr>
          <w:rStyle w:val="Code"/>
        </w:rPr>
      </w:pPr>
      <w:r w:rsidRPr="003F4B1F">
        <w:rPr>
          <w:rStyle w:val="Code"/>
        </w:rPr>
        <w:t xml:space="preserve">    }  }</w:t>
      </w:r>
    </w:p>
    <w:p w14:paraId="7128AC8B" w14:textId="77777777" w:rsidR="00CA5A0F" w:rsidRPr="003F4B1F" w:rsidRDefault="00CA5A0F" w:rsidP="00CA5A0F">
      <w:pPr>
        <w:rPr>
          <w:rStyle w:val="Code"/>
        </w:rPr>
      </w:pPr>
      <w:r w:rsidRPr="003F4B1F">
        <w:rPr>
          <w:rStyle w:val="Code"/>
        </w:rPr>
        <w:t>}</w:t>
      </w:r>
    </w:p>
    <w:p w14:paraId="40703367" w14:textId="77777777" w:rsidR="00CA5A0F" w:rsidRPr="003F4B1F" w:rsidRDefault="00CA5A0F" w:rsidP="00CA5A0F"/>
    <w:p w14:paraId="2B70C744" w14:textId="77777777" w:rsidR="00CA5A0F" w:rsidRPr="003F4B1F" w:rsidRDefault="00CA5A0F" w:rsidP="00CA5A0F">
      <w:r w:rsidRPr="003F4B1F">
        <w:br w:type="page"/>
      </w:r>
    </w:p>
    <w:p w14:paraId="2099552B" w14:textId="77777777" w:rsidR="00CA5A0F" w:rsidRPr="003F4B1F" w:rsidRDefault="00CA5A0F" w:rsidP="00CA5A0F">
      <w:pPr>
        <w:pStyle w:val="Heading3"/>
      </w:pPr>
      <w:bookmarkStart w:id="1799" w:name="_Toc88504134"/>
      <w:r w:rsidRPr="003F4B1F">
        <w:lastRenderedPageBreak/>
        <w:t>Content type FUSTATE</w:t>
      </w:r>
      <w:bookmarkEnd w:id="1799"/>
    </w:p>
    <w:p w14:paraId="356527D1" w14:textId="77777777" w:rsidR="00CA5A0F" w:rsidRPr="003F4B1F" w:rsidRDefault="00CA5A0F" w:rsidP="00CA5A0F">
      <w:r w:rsidRPr="003F4B1F">
        <w:t>This content type provides information of the firmware update state on the HA.</w:t>
      </w:r>
    </w:p>
    <w:p w14:paraId="04B54490" w14:textId="77777777" w:rsidR="00CA5A0F" w:rsidRPr="003F4B1F" w:rsidRDefault="00CA5A0F" w:rsidP="00CA5A0F"/>
    <w:p w14:paraId="3913EE4D" w14:textId="77777777" w:rsidR="00CA5A0F" w:rsidRPr="003F4B1F" w:rsidRDefault="00CA5A0F" w:rsidP="00CA5A0F">
      <w:r w:rsidRPr="003F4B1F">
        <w:t xml:space="preserve">Valid for the following </w:t>
      </w:r>
      <w:r w:rsidRPr="003F4B1F">
        <w:rPr>
          <w:rStyle w:val="CodeBig"/>
        </w:rPr>
        <w:t>&lt;action&gt;</w:t>
      </w:r>
      <w:r w:rsidRPr="003F4B1F">
        <w:t xml:space="preserve"> items: </w:t>
      </w:r>
      <w:r w:rsidRPr="003F4B1F">
        <w:rPr>
          <w:rStyle w:val="CodeBig"/>
        </w:rPr>
        <w:t>NOTIFY, RESPONSE</w:t>
      </w:r>
    </w:p>
    <w:p w14:paraId="4CA9DD55" w14:textId="77777777" w:rsidR="00CA5A0F" w:rsidRPr="003F4B1F" w:rsidRDefault="00CA5A0F" w:rsidP="00CA5A0F"/>
    <w:p w14:paraId="2B9CEC28"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3E1C920C" w14:textId="77777777" w:rsidR="00CA5A0F" w:rsidRPr="003F4B1F" w:rsidRDefault="00CA5A0F" w:rsidP="00CA5A0F">
      <w:pPr>
        <w:rPr>
          <w:rStyle w:val="Code"/>
        </w:rPr>
      </w:pPr>
      <w:r w:rsidRPr="003F4B1F">
        <w:rPr>
          <w:rStyle w:val="Code"/>
        </w:rPr>
        <w:t>{</w:t>
      </w:r>
    </w:p>
    <w:p w14:paraId="691BB631" w14:textId="0A43C4BE" w:rsidR="00CA5A0F" w:rsidRPr="003F4B1F" w:rsidRDefault="00CA5A0F" w:rsidP="00CA5A0F">
      <w:pPr>
        <w:rPr>
          <w:rStyle w:val="Code"/>
        </w:rPr>
      </w:pPr>
      <w:r w:rsidRPr="003F4B1F">
        <w:rPr>
          <w:rStyle w:val="Code"/>
        </w:rPr>
        <w:t xml:space="preserve">  "id" : "urn:schemas-bshg-com:js:data:fu3:fustate",</w:t>
      </w:r>
    </w:p>
    <w:p w14:paraId="67295BDA" w14:textId="77777777" w:rsidR="00CA5A0F" w:rsidRPr="003F4B1F" w:rsidRDefault="00CA5A0F" w:rsidP="00CA5A0F">
      <w:pPr>
        <w:rPr>
          <w:rStyle w:val="Code"/>
        </w:rPr>
      </w:pPr>
      <w:r w:rsidRPr="003F4B1F">
        <w:rPr>
          <w:rStyle w:val="Code"/>
        </w:rPr>
        <w:t xml:space="preserve">  "properties" :</w:t>
      </w:r>
    </w:p>
    <w:p w14:paraId="38B5A32C" w14:textId="77777777" w:rsidR="00CA5A0F" w:rsidRPr="003F4B1F" w:rsidRDefault="00CA5A0F" w:rsidP="00CA5A0F">
      <w:pPr>
        <w:rPr>
          <w:rStyle w:val="Code"/>
        </w:rPr>
      </w:pPr>
      <w:r w:rsidRPr="003F4B1F">
        <w:rPr>
          <w:rStyle w:val="Code"/>
        </w:rPr>
        <w:t xml:space="preserve">  {</w:t>
      </w:r>
    </w:p>
    <w:p w14:paraId="2B4194D2" w14:textId="77777777" w:rsidR="00CA5A0F" w:rsidRPr="003F4B1F" w:rsidRDefault="00CA5A0F" w:rsidP="00CA5A0F">
      <w:pPr>
        <w:rPr>
          <w:rStyle w:val="Code"/>
        </w:rPr>
      </w:pPr>
      <w:r w:rsidRPr="003F4B1F">
        <w:rPr>
          <w:rStyle w:val="Code"/>
        </w:rPr>
        <w:t xml:space="preserve">    "transactionID" :</w:t>
      </w:r>
    </w:p>
    <w:p w14:paraId="0DF6FADC" w14:textId="77777777" w:rsidR="00CA5A0F" w:rsidRPr="003F4B1F" w:rsidRDefault="00CA5A0F" w:rsidP="00CA5A0F">
      <w:pPr>
        <w:rPr>
          <w:rStyle w:val="Code"/>
        </w:rPr>
      </w:pPr>
      <w:r w:rsidRPr="003F4B1F">
        <w:rPr>
          <w:rStyle w:val="Code"/>
        </w:rPr>
        <w:t xml:space="preserve">    {</w:t>
      </w:r>
    </w:p>
    <w:p w14:paraId="570270BC" w14:textId="77777777" w:rsidR="00CA5A0F" w:rsidRPr="003F4B1F" w:rsidRDefault="00CA5A0F" w:rsidP="00CA5A0F">
      <w:pPr>
        <w:rPr>
          <w:rStyle w:val="Code"/>
        </w:rPr>
      </w:pPr>
      <w:r w:rsidRPr="003F4B1F">
        <w:rPr>
          <w:rStyle w:val="Code"/>
        </w:rPr>
        <w:t xml:space="preserve">      "type"    : "integer",</w:t>
      </w:r>
    </w:p>
    <w:p w14:paraId="13ABB996" w14:textId="77777777" w:rsidR="00CA5A0F" w:rsidRPr="003F4B1F" w:rsidRDefault="00CA5A0F" w:rsidP="00CA5A0F">
      <w:pPr>
        <w:rPr>
          <w:rStyle w:val="Code"/>
        </w:rPr>
      </w:pPr>
      <w:r w:rsidRPr="003F4B1F">
        <w:rPr>
          <w:rStyle w:val="Code"/>
        </w:rPr>
        <w:t xml:space="preserve">      "minimum" : 1,</w:t>
      </w:r>
    </w:p>
    <w:p w14:paraId="3DFB6870" w14:textId="77777777" w:rsidR="00CA5A0F" w:rsidRPr="003F4B1F" w:rsidRDefault="00CA5A0F" w:rsidP="00CA5A0F">
      <w:pPr>
        <w:rPr>
          <w:rStyle w:val="Code"/>
        </w:rPr>
      </w:pPr>
      <w:r w:rsidRPr="003F4B1F">
        <w:rPr>
          <w:rStyle w:val="Code"/>
        </w:rPr>
        <w:t xml:space="preserve">      "maximum" : 18446744073709551614,</w:t>
      </w:r>
    </w:p>
    <w:p w14:paraId="70E26C52" w14:textId="77777777" w:rsidR="00CA5A0F" w:rsidRPr="003F4B1F" w:rsidRDefault="00CA5A0F" w:rsidP="00CA5A0F">
      <w:pPr>
        <w:rPr>
          <w:rStyle w:val="Code"/>
        </w:rPr>
      </w:pPr>
      <w:r w:rsidRPr="003F4B1F">
        <w:rPr>
          <w:rStyle w:val="Code"/>
        </w:rPr>
        <w:t xml:space="preserve">      "description" : "The unique ID that identifies this concrete update </w:t>
      </w:r>
    </w:p>
    <w:p w14:paraId="39628B9D" w14:textId="77777777" w:rsidR="00CA5A0F" w:rsidRPr="003F4B1F" w:rsidRDefault="00CA5A0F" w:rsidP="00CA5A0F">
      <w:pPr>
        <w:rPr>
          <w:rStyle w:val="Code"/>
        </w:rPr>
      </w:pPr>
      <w:r w:rsidRPr="003F4B1F">
        <w:rPr>
          <w:rStyle w:val="Code"/>
        </w:rPr>
        <w:t xml:space="preserve">                       transaction on the appliance. The values 0x0 and</w:t>
      </w:r>
    </w:p>
    <w:p w14:paraId="1492C966" w14:textId="77777777" w:rsidR="00CA5A0F" w:rsidRPr="003F4B1F" w:rsidRDefault="00CA5A0F" w:rsidP="00CA5A0F">
      <w:pPr>
        <w:rPr>
          <w:rStyle w:val="Code"/>
        </w:rPr>
      </w:pPr>
      <w:r w:rsidRPr="003F4B1F">
        <w:rPr>
          <w:rStyle w:val="Code"/>
        </w:rPr>
        <w:t xml:space="preserve">                       0xFFFFFFFFFFFFFFFF are invalid.",</w:t>
      </w:r>
    </w:p>
    <w:p w14:paraId="5E450CD8" w14:textId="77777777" w:rsidR="00CA5A0F" w:rsidRPr="003F4B1F" w:rsidRDefault="00CA5A0F" w:rsidP="00CA5A0F">
      <w:pPr>
        <w:rPr>
          <w:rStyle w:val="Code"/>
        </w:rPr>
      </w:pPr>
      <w:r w:rsidRPr="003F4B1F">
        <w:rPr>
          <w:rStyle w:val="Code"/>
        </w:rPr>
        <w:t xml:space="preserve">      "required" : false</w:t>
      </w:r>
    </w:p>
    <w:p w14:paraId="1A0A9C8D" w14:textId="77777777" w:rsidR="00CA5A0F" w:rsidRPr="003F4B1F" w:rsidRDefault="00CA5A0F" w:rsidP="00CA5A0F">
      <w:pPr>
        <w:rPr>
          <w:rStyle w:val="Code"/>
        </w:rPr>
      </w:pPr>
      <w:r w:rsidRPr="003F4B1F">
        <w:rPr>
          <w:rStyle w:val="Code"/>
        </w:rPr>
        <w:t xml:space="preserve">    },</w:t>
      </w:r>
    </w:p>
    <w:p w14:paraId="24249E26" w14:textId="77777777" w:rsidR="00CA5A0F" w:rsidRPr="003F4B1F" w:rsidRDefault="00CA5A0F" w:rsidP="00CA5A0F">
      <w:pPr>
        <w:rPr>
          <w:rStyle w:val="Code"/>
        </w:rPr>
      </w:pPr>
      <w:r w:rsidRPr="003F4B1F">
        <w:rPr>
          <w:rStyle w:val="Code"/>
        </w:rPr>
        <w:t xml:space="preserve">    "state" :</w:t>
      </w:r>
    </w:p>
    <w:p w14:paraId="2BD3D1E0" w14:textId="77777777" w:rsidR="00CA5A0F" w:rsidRPr="003F4B1F" w:rsidRDefault="00CA5A0F" w:rsidP="00CA5A0F">
      <w:pPr>
        <w:rPr>
          <w:rStyle w:val="Code"/>
        </w:rPr>
      </w:pPr>
      <w:r w:rsidRPr="003F4B1F">
        <w:rPr>
          <w:rStyle w:val="Code"/>
        </w:rPr>
        <w:t xml:space="preserve">    {</w:t>
      </w:r>
    </w:p>
    <w:p w14:paraId="78274F72" w14:textId="77777777" w:rsidR="00CA5A0F" w:rsidRPr="003F4B1F" w:rsidRDefault="00CA5A0F" w:rsidP="00CA5A0F">
      <w:pPr>
        <w:rPr>
          <w:rStyle w:val="Code"/>
        </w:rPr>
      </w:pPr>
      <w:r w:rsidRPr="003F4B1F">
        <w:rPr>
          <w:rStyle w:val="Code"/>
        </w:rPr>
        <w:t xml:space="preserve">      "type" : "string",</w:t>
      </w:r>
    </w:p>
    <w:p w14:paraId="171FB6C9" w14:textId="77777777" w:rsidR="00CA5A0F" w:rsidRPr="003F4B1F" w:rsidRDefault="00CA5A0F" w:rsidP="00CA5A0F">
      <w:pPr>
        <w:rPr>
          <w:rStyle w:val="Code"/>
        </w:rPr>
      </w:pPr>
      <w:r w:rsidRPr="003F4B1F">
        <w:rPr>
          <w:rStyle w:val="Code"/>
        </w:rPr>
        <w:t xml:space="preserve">      "enum" : ["INIT","IDLE","WAIT_FOR_DOWNLOAD_PERMISSION",</w:t>
      </w:r>
    </w:p>
    <w:p w14:paraId="36B405ED" w14:textId="77777777" w:rsidR="00CA5A0F" w:rsidRPr="003F4B1F" w:rsidRDefault="00CA5A0F" w:rsidP="00CA5A0F">
      <w:pPr>
        <w:rPr>
          <w:rStyle w:val="Code"/>
        </w:rPr>
      </w:pPr>
      <w:r w:rsidRPr="003F4B1F">
        <w:rPr>
          <w:rStyle w:val="Code"/>
        </w:rPr>
        <w:t xml:space="preserve">                "DOWNLOADING",</w:t>
      </w:r>
    </w:p>
    <w:p w14:paraId="335424D3" w14:textId="77777777" w:rsidR="00CA5A0F" w:rsidRPr="003F4B1F" w:rsidRDefault="00CA5A0F" w:rsidP="00CA5A0F">
      <w:pPr>
        <w:rPr>
          <w:rStyle w:val="Code"/>
        </w:rPr>
      </w:pPr>
      <w:r w:rsidRPr="003F4B1F">
        <w:rPr>
          <w:rStyle w:val="Code"/>
        </w:rPr>
        <w:t xml:space="preserve">                "WAIT_FOR_INSTALL_PERMISSION","INSTALLING",</w:t>
      </w:r>
    </w:p>
    <w:p w14:paraId="3E157052" w14:textId="77777777" w:rsidR="00CA5A0F" w:rsidRPr="003F4B1F" w:rsidRDefault="00CA5A0F" w:rsidP="00CA5A0F">
      <w:pPr>
        <w:rPr>
          <w:rStyle w:val="Code"/>
        </w:rPr>
      </w:pPr>
      <w:r w:rsidRPr="003F4B1F">
        <w:rPr>
          <w:rStyle w:val="Code"/>
        </w:rPr>
        <w:t xml:space="preserve">                "FINALIZING","FINISHED",</w:t>
      </w:r>
    </w:p>
    <w:p w14:paraId="5782C012" w14:textId="77777777" w:rsidR="00CA5A0F" w:rsidRPr="003F4B1F" w:rsidRDefault="00CA5A0F" w:rsidP="00CA5A0F">
      <w:pPr>
        <w:rPr>
          <w:rStyle w:val="Code"/>
        </w:rPr>
      </w:pPr>
      <w:r w:rsidRPr="003F4B1F">
        <w:rPr>
          <w:rStyle w:val="Code"/>
        </w:rPr>
        <w:t xml:space="preserve">                "ERROR","ERROR_DO_INVENTORY",</w:t>
      </w:r>
    </w:p>
    <w:p w14:paraId="4E0F5AEA" w14:textId="77777777" w:rsidR="00CA5A0F" w:rsidRPr="003F4B1F" w:rsidRDefault="00CA5A0F" w:rsidP="00CA5A0F">
      <w:pPr>
        <w:rPr>
          <w:rStyle w:val="Code"/>
        </w:rPr>
      </w:pPr>
      <w:r w:rsidRPr="003F4B1F">
        <w:rPr>
          <w:rStyle w:val="Code"/>
        </w:rPr>
        <w:t xml:space="preserve">                "ERROR_DOWNLOAD","ERROR_VALIDATION",</w:t>
      </w:r>
    </w:p>
    <w:p w14:paraId="3E1F9DD2" w14:textId="77777777" w:rsidR="00CA5A0F" w:rsidRPr="003F4B1F" w:rsidRDefault="00CA5A0F" w:rsidP="00CA5A0F">
      <w:pPr>
        <w:rPr>
          <w:rStyle w:val="Code"/>
        </w:rPr>
      </w:pPr>
      <w:r w:rsidRPr="003F4B1F">
        <w:rPr>
          <w:rStyle w:val="Code"/>
        </w:rPr>
        <w:t xml:space="preserve">                "ERROR_VERIFICATION","ERROR_INSTALL",</w:t>
      </w:r>
    </w:p>
    <w:p w14:paraId="5DF660D2" w14:textId="77777777" w:rsidR="00CA5A0F" w:rsidRPr="003F4B1F" w:rsidRDefault="00CA5A0F" w:rsidP="00CA5A0F">
      <w:pPr>
        <w:rPr>
          <w:rStyle w:val="Code"/>
        </w:rPr>
      </w:pPr>
      <w:r w:rsidRPr="003F4B1F">
        <w:rPr>
          <w:rStyle w:val="Code"/>
        </w:rPr>
        <w:t xml:space="preserve">                "ERROR_FINALIZE"],</w:t>
      </w:r>
    </w:p>
    <w:p w14:paraId="4FED48D5" w14:textId="77777777" w:rsidR="00CA5A0F" w:rsidRPr="003F4B1F" w:rsidRDefault="00CA5A0F" w:rsidP="00CA5A0F">
      <w:pPr>
        <w:rPr>
          <w:rStyle w:val="Code"/>
        </w:rPr>
      </w:pPr>
      <w:r w:rsidRPr="003F4B1F">
        <w:rPr>
          <w:rStyle w:val="Code"/>
        </w:rPr>
        <w:t xml:space="preserve">      "description" : "The current state of the firmware update.",</w:t>
      </w:r>
    </w:p>
    <w:p w14:paraId="5D0FE679" w14:textId="77777777" w:rsidR="00CA5A0F" w:rsidRPr="003F4B1F" w:rsidRDefault="00CA5A0F" w:rsidP="00CA5A0F">
      <w:pPr>
        <w:rPr>
          <w:rStyle w:val="Code"/>
        </w:rPr>
      </w:pPr>
      <w:r w:rsidRPr="003F4B1F">
        <w:rPr>
          <w:rStyle w:val="Code"/>
        </w:rPr>
        <w:t xml:space="preserve">      "required" : true</w:t>
      </w:r>
    </w:p>
    <w:p w14:paraId="46099AA8" w14:textId="77777777" w:rsidR="00CA5A0F" w:rsidRPr="003F4B1F" w:rsidRDefault="00CA5A0F" w:rsidP="00CA5A0F">
      <w:pPr>
        <w:rPr>
          <w:rStyle w:val="Code"/>
        </w:rPr>
      </w:pPr>
      <w:r w:rsidRPr="003F4B1F">
        <w:rPr>
          <w:rStyle w:val="Code"/>
        </w:rPr>
        <w:t xml:space="preserve">    },</w:t>
      </w:r>
    </w:p>
    <w:p w14:paraId="797EEBAE" w14:textId="77777777" w:rsidR="00CA5A0F" w:rsidRPr="003F4B1F" w:rsidRDefault="00CA5A0F" w:rsidP="00CA5A0F">
      <w:pPr>
        <w:rPr>
          <w:rStyle w:val="Code"/>
        </w:rPr>
      </w:pPr>
      <w:r w:rsidRPr="003F4B1F">
        <w:rPr>
          <w:rStyle w:val="Code"/>
        </w:rPr>
        <w:t xml:space="preserve">    "packageID" :</w:t>
      </w:r>
    </w:p>
    <w:p w14:paraId="15246B73" w14:textId="77777777" w:rsidR="00CA5A0F" w:rsidRPr="003F4B1F" w:rsidRDefault="00CA5A0F" w:rsidP="00CA5A0F">
      <w:pPr>
        <w:rPr>
          <w:rStyle w:val="Code"/>
        </w:rPr>
      </w:pPr>
      <w:r w:rsidRPr="003F4B1F">
        <w:rPr>
          <w:rStyle w:val="Code"/>
        </w:rPr>
        <w:t xml:space="preserve">    {</w:t>
      </w:r>
    </w:p>
    <w:p w14:paraId="313ACA5C" w14:textId="77777777" w:rsidR="00CA5A0F" w:rsidRPr="003F4B1F" w:rsidRDefault="00CA5A0F" w:rsidP="00CA5A0F">
      <w:pPr>
        <w:rPr>
          <w:rStyle w:val="Code"/>
        </w:rPr>
      </w:pPr>
      <w:r w:rsidRPr="003F4B1F">
        <w:rPr>
          <w:rStyle w:val="Code"/>
        </w:rPr>
        <w:t xml:space="preserve">      "type"    : "integer",</w:t>
      </w:r>
    </w:p>
    <w:p w14:paraId="3771EC03" w14:textId="77777777" w:rsidR="00CA5A0F" w:rsidRPr="003F4B1F" w:rsidRDefault="00CA5A0F" w:rsidP="00CA5A0F">
      <w:pPr>
        <w:rPr>
          <w:rStyle w:val="Code"/>
        </w:rPr>
      </w:pPr>
      <w:r w:rsidRPr="003F4B1F">
        <w:rPr>
          <w:rStyle w:val="Code"/>
        </w:rPr>
        <w:t xml:space="preserve">      "minimum" : 1,</w:t>
      </w:r>
    </w:p>
    <w:p w14:paraId="2877F899" w14:textId="77777777" w:rsidR="00CA5A0F" w:rsidRPr="003F4B1F" w:rsidRDefault="00CA5A0F" w:rsidP="00CA5A0F">
      <w:pPr>
        <w:rPr>
          <w:rStyle w:val="Code"/>
        </w:rPr>
      </w:pPr>
      <w:r w:rsidRPr="003F4B1F">
        <w:rPr>
          <w:rStyle w:val="Code"/>
        </w:rPr>
        <w:t xml:space="preserve">      "maximum" : 18446744073709551614,</w:t>
      </w:r>
    </w:p>
    <w:p w14:paraId="1D88C054" w14:textId="77777777" w:rsidR="00CA5A0F" w:rsidRPr="003F4B1F" w:rsidRDefault="00CA5A0F" w:rsidP="00CA5A0F">
      <w:pPr>
        <w:rPr>
          <w:rStyle w:val="Code"/>
        </w:rPr>
      </w:pPr>
      <w:r w:rsidRPr="003F4B1F">
        <w:rPr>
          <w:rStyle w:val="Code"/>
        </w:rPr>
        <w:t xml:space="preserve">      "description" : "The unique ID that identifies an update package.</w:t>
      </w:r>
    </w:p>
    <w:p w14:paraId="22471994" w14:textId="77777777" w:rsidR="00CA5A0F" w:rsidRPr="003F4B1F" w:rsidRDefault="00CA5A0F" w:rsidP="00CA5A0F">
      <w:pPr>
        <w:rPr>
          <w:rStyle w:val="Code"/>
        </w:rPr>
      </w:pPr>
      <w:r w:rsidRPr="003F4B1F">
        <w:rPr>
          <w:rStyle w:val="Code"/>
        </w:rPr>
        <w:t xml:space="preserve">                       The values 0x0 and 0xFFFFFFFFFFFFFFFF are invalid.",</w:t>
      </w:r>
    </w:p>
    <w:p w14:paraId="1CAD0C0C" w14:textId="77777777" w:rsidR="00CA5A0F" w:rsidRPr="003F4B1F" w:rsidRDefault="00CA5A0F" w:rsidP="00CA5A0F">
      <w:pPr>
        <w:rPr>
          <w:rStyle w:val="Code"/>
        </w:rPr>
      </w:pPr>
      <w:r w:rsidRPr="003F4B1F">
        <w:rPr>
          <w:rStyle w:val="Code"/>
        </w:rPr>
        <w:t xml:space="preserve">      "required" : false</w:t>
      </w:r>
    </w:p>
    <w:p w14:paraId="35B3F490" w14:textId="77777777" w:rsidR="00CA5A0F" w:rsidRPr="003F4B1F" w:rsidRDefault="00CA5A0F" w:rsidP="00CA5A0F">
      <w:pPr>
        <w:rPr>
          <w:rStyle w:val="Code"/>
        </w:rPr>
      </w:pPr>
      <w:r w:rsidRPr="003F4B1F">
        <w:rPr>
          <w:rStyle w:val="Code"/>
        </w:rPr>
        <w:t xml:space="preserve">    },</w:t>
      </w:r>
    </w:p>
    <w:p w14:paraId="53BA07BC" w14:textId="77777777" w:rsidR="00CA5A0F" w:rsidRPr="003F4B1F" w:rsidRDefault="00CA5A0F" w:rsidP="00CA5A0F">
      <w:pPr>
        <w:rPr>
          <w:rStyle w:val="Code"/>
        </w:rPr>
      </w:pPr>
      <w:r w:rsidRPr="003F4B1F">
        <w:rPr>
          <w:rStyle w:val="Code"/>
        </w:rPr>
        <w:t xml:space="preserve">    "errorID" :</w:t>
      </w:r>
    </w:p>
    <w:p w14:paraId="22C7A5D1" w14:textId="77777777" w:rsidR="00CA5A0F" w:rsidRPr="003F4B1F" w:rsidRDefault="00CA5A0F" w:rsidP="00CA5A0F">
      <w:pPr>
        <w:rPr>
          <w:rStyle w:val="Code"/>
        </w:rPr>
      </w:pPr>
      <w:r w:rsidRPr="003F4B1F">
        <w:rPr>
          <w:rStyle w:val="Code"/>
        </w:rPr>
        <w:t xml:space="preserve">    {</w:t>
      </w:r>
    </w:p>
    <w:p w14:paraId="603119B1" w14:textId="77777777" w:rsidR="00CA5A0F" w:rsidRPr="003F4B1F" w:rsidRDefault="00CA5A0F" w:rsidP="00CA5A0F">
      <w:pPr>
        <w:rPr>
          <w:rStyle w:val="Code"/>
        </w:rPr>
      </w:pPr>
      <w:r w:rsidRPr="003F4B1F">
        <w:rPr>
          <w:rStyle w:val="Code"/>
        </w:rPr>
        <w:t xml:space="preserve">      "type"    : "integer",</w:t>
      </w:r>
    </w:p>
    <w:p w14:paraId="56B3822D" w14:textId="77777777" w:rsidR="00CA5A0F" w:rsidRPr="003F4B1F" w:rsidRDefault="00CA5A0F" w:rsidP="00CA5A0F">
      <w:pPr>
        <w:rPr>
          <w:rStyle w:val="Code"/>
        </w:rPr>
      </w:pPr>
      <w:r w:rsidRPr="003F4B1F">
        <w:rPr>
          <w:rStyle w:val="Code"/>
        </w:rPr>
        <w:t xml:space="preserve">      "minimum" : 0,</w:t>
      </w:r>
    </w:p>
    <w:p w14:paraId="3F95E13F" w14:textId="77777777" w:rsidR="00CA5A0F" w:rsidRPr="003F4B1F" w:rsidRDefault="00CA5A0F" w:rsidP="00CA5A0F">
      <w:pPr>
        <w:rPr>
          <w:rStyle w:val="Code"/>
        </w:rPr>
      </w:pPr>
      <w:r w:rsidRPr="003F4B1F">
        <w:rPr>
          <w:rStyle w:val="Code"/>
        </w:rPr>
        <w:t xml:space="preserve">      "maximum" : 65535,</w:t>
      </w:r>
    </w:p>
    <w:p w14:paraId="73EF131D" w14:textId="77777777" w:rsidR="00CA5A0F" w:rsidRPr="003F4B1F" w:rsidRDefault="00CA5A0F" w:rsidP="00CA5A0F">
      <w:pPr>
        <w:rPr>
          <w:rStyle w:val="Code"/>
        </w:rPr>
      </w:pPr>
      <w:r w:rsidRPr="003F4B1F">
        <w:rPr>
          <w:rStyle w:val="Code"/>
        </w:rPr>
        <w:t xml:space="preserve">      "description" : "Generic error code.",</w:t>
      </w:r>
    </w:p>
    <w:p w14:paraId="35BD2896" w14:textId="77777777" w:rsidR="00CA5A0F" w:rsidRPr="003F4B1F" w:rsidRDefault="00CA5A0F" w:rsidP="00CA5A0F">
      <w:pPr>
        <w:rPr>
          <w:rStyle w:val="Code"/>
        </w:rPr>
      </w:pPr>
      <w:r w:rsidRPr="003F4B1F">
        <w:rPr>
          <w:rStyle w:val="Code"/>
        </w:rPr>
        <w:t xml:space="preserve">      "required" : false</w:t>
      </w:r>
    </w:p>
    <w:p w14:paraId="34CACF72" w14:textId="77777777" w:rsidR="00CA5A0F" w:rsidRPr="003F4B1F" w:rsidRDefault="00CA5A0F" w:rsidP="00CA5A0F">
      <w:pPr>
        <w:rPr>
          <w:rStyle w:val="Code"/>
        </w:rPr>
      </w:pPr>
      <w:r w:rsidRPr="003F4B1F">
        <w:rPr>
          <w:rStyle w:val="Code"/>
        </w:rPr>
        <w:t xml:space="preserve">    },</w:t>
      </w:r>
    </w:p>
    <w:p w14:paraId="638510CB" w14:textId="77777777" w:rsidR="00CA5A0F" w:rsidRPr="003F4B1F" w:rsidRDefault="00CA5A0F" w:rsidP="00CA5A0F">
      <w:pPr>
        <w:rPr>
          <w:rStyle w:val="Code"/>
        </w:rPr>
      </w:pPr>
      <w:r w:rsidRPr="003F4B1F">
        <w:rPr>
          <w:rStyle w:val="Code"/>
        </w:rPr>
        <w:t xml:space="preserve">    "haErrorID" :</w:t>
      </w:r>
    </w:p>
    <w:p w14:paraId="02E2276C" w14:textId="77777777" w:rsidR="00CA5A0F" w:rsidRPr="003F4B1F" w:rsidRDefault="00CA5A0F" w:rsidP="00CA5A0F">
      <w:pPr>
        <w:rPr>
          <w:rStyle w:val="Code"/>
        </w:rPr>
      </w:pPr>
      <w:r w:rsidRPr="003F4B1F">
        <w:rPr>
          <w:rStyle w:val="Code"/>
        </w:rPr>
        <w:t xml:space="preserve">    {</w:t>
      </w:r>
    </w:p>
    <w:p w14:paraId="390F0E63" w14:textId="77777777" w:rsidR="00CA5A0F" w:rsidRPr="003F4B1F" w:rsidRDefault="00CA5A0F" w:rsidP="00CA5A0F">
      <w:pPr>
        <w:rPr>
          <w:rStyle w:val="Code"/>
        </w:rPr>
      </w:pPr>
      <w:r w:rsidRPr="003F4B1F">
        <w:rPr>
          <w:rStyle w:val="Code"/>
        </w:rPr>
        <w:t xml:space="preserve">      "type"    : "integer",</w:t>
      </w:r>
    </w:p>
    <w:p w14:paraId="11A7AFA1" w14:textId="77777777" w:rsidR="00CA5A0F" w:rsidRPr="003F4B1F" w:rsidRDefault="00CA5A0F" w:rsidP="00CA5A0F">
      <w:pPr>
        <w:rPr>
          <w:rStyle w:val="Code"/>
        </w:rPr>
      </w:pPr>
      <w:r w:rsidRPr="003F4B1F">
        <w:rPr>
          <w:rStyle w:val="Code"/>
        </w:rPr>
        <w:t xml:space="preserve">      "minimum" : 1,</w:t>
      </w:r>
    </w:p>
    <w:p w14:paraId="69097ECA" w14:textId="77777777" w:rsidR="00CA5A0F" w:rsidRPr="003F4B1F" w:rsidRDefault="00CA5A0F" w:rsidP="00CA5A0F">
      <w:pPr>
        <w:rPr>
          <w:rStyle w:val="Code"/>
        </w:rPr>
      </w:pPr>
      <w:r w:rsidRPr="003F4B1F">
        <w:rPr>
          <w:rStyle w:val="Code"/>
        </w:rPr>
        <w:t xml:space="preserve">      "maximum" : 65535,</w:t>
      </w:r>
    </w:p>
    <w:p w14:paraId="2C51FA47" w14:textId="77777777" w:rsidR="00CA5A0F" w:rsidRPr="003F4B1F" w:rsidRDefault="00CA5A0F" w:rsidP="00CA5A0F">
      <w:pPr>
        <w:rPr>
          <w:rStyle w:val="Code"/>
        </w:rPr>
      </w:pPr>
      <w:r w:rsidRPr="003F4B1F">
        <w:rPr>
          <w:rStyle w:val="Code"/>
        </w:rPr>
        <w:t xml:space="preserve">      "description" : "Device specific error code.",</w:t>
      </w:r>
    </w:p>
    <w:p w14:paraId="5FFB4909" w14:textId="77777777" w:rsidR="00CA5A0F" w:rsidRPr="003F4B1F" w:rsidRDefault="00CA5A0F" w:rsidP="00CA5A0F">
      <w:pPr>
        <w:rPr>
          <w:rStyle w:val="Code"/>
        </w:rPr>
      </w:pPr>
      <w:r w:rsidRPr="003F4B1F">
        <w:rPr>
          <w:rStyle w:val="Code"/>
        </w:rPr>
        <w:t xml:space="preserve">      "required" : false</w:t>
      </w:r>
    </w:p>
    <w:p w14:paraId="462DD6E7" w14:textId="10A52EBA" w:rsidR="00CA5A0F" w:rsidRPr="003F4B1F" w:rsidRDefault="00CA5A0F" w:rsidP="00CA5A0F">
      <w:pPr>
        <w:rPr>
          <w:rStyle w:val="Code"/>
        </w:rPr>
      </w:pPr>
      <w:r w:rsidRPr="003F4B1F">
        <w:rPr>
          <w:rStyle w:val="Code"/>
        </w:rPr>
        <w:t xml:space="preserve">    },</w:t>
      </w:r>
    </w:p>
    <w:p w14:paraId="2BFE6286" w14:textId="498E5049" w:rsidR="00AE0698" w:rsidRPr="003F4B1F" w:rsidRDefault="00AE0698">
      <w:pPr>
        <w:rPr>
          <w:rStyle w:val="Code"/>
        </w:rPr>
      </w:pPr>
      <w:r w:rsidRPr="003F4B1F">
        <w:rPr>
          <w:rStyle w:val="Code"/>
        </w:rPr>
        <w:br w:type="page"/>
      </w:r>
    </w:p>
    <w:p w14:paraId="679A46B0" w14:textId="77777777" w:rsidR="00CA5A0F" w:rsidRPr="003F4B1F" w:rsidRDefault="00CA5A0F" w:rsidP="00CA5A0F">
      <w:pPr>
        <w:pStyle w:val="Default"/>
        <w:rPr>
          <w:rStyle w:val="Code"/>
        </w:rPr>
      </w:pPr>
      <w:r w:rsidRPr="003F4B1F">
        <w:rPr>
          <w:rStyle w:val="Code"/>
        </w:rPr>
        <w:lastRenderedPageBreak/>
        <w:t xml:space="preserve">    "reason" :</w:t>
      </w:r>
    </w:p>
    <w:p w14:paraId="2496C7EC" w14:textId="77777777" w:rsidR="00CA5A0F" w:rsidRPr="003F4B1F" w:rsidRDefault="00CA5A0F" w:rsidP="00CA5A0F">
      <w:pPr>
        <w:pStyle w:val="Default"/>
        <w:rPr>
          <w:rStyle w:val="Code"/>
        </w:rPr>
      </w:pPr>
      <w:r w:rsidRPr="003F4B1F">
        <w:rPr>
          <w:rStyle w:val="Code"/>
        </w:rPr>
        <w:t xml:space="preserve">    { </w:t>
      </w:r>
    </w:p>
    <w:p w14:paraId="4780777C" w14:textId="77777777" w:rsidR="00CA5A0F" w:rsidRPr="003F4B1F" w:rsidRDefault="00CA5A0F" w:rsidP="00CA5A0F">
      <w:pPr>
        <w:pStyle w:val="Default"/>
        <w:rPr>
          <w:rStyle w:val="Code"/>
        </w:rPr>
      </w:pPr>
      <w:r w:rsidRPr="003F4B1F">
        <w:rPr>
          <w:rStyle w:val="Code"/>
        </w:rPr>
        <w:t xml:space="preserve">      "type" : "string",</w:t>
      </w:r>
    </w:p>
    <w:p w14:paraId="2674A637" w14:textId="77777777" w:rsidR="00CA5A0F" w:rsidRPr="003F4B1F" w:rsidRDefault="00CA5A0F" w:rsidP="00CA5A0F">
      <w:pPr>
        <w:pStyle w:val="Default"/>
        <w:rPr>
          <w:rStyle w:val="Code"/>
        </w:rPr>
      </w:pPr>
      <w:r w:rsidRPr="003F4B1F">
        <w:rPr>
          <w:rStyle w:val="Code"/>
        </w:rPr>
        <w:t xml:space="preserve">      "maxLength" : 127,</w:t>
      </w:r>
    </w:p>
    <w:p w14:paraId="64196179" w14:textId="77777777" w:rsidR="00CA5A0F" w:rsidRPr="003F4B1F" w:rsidRDefault="00CA5A0F" w:rsidP="00CA5A0F">
      <w:pPr>
        <w:pStyle w:val="Default"/>
        <w:rPr>
          <w:rStyle w:val="Code"/>
        </w:rPr>
      </w:pPr>
      <w:r w:rsidRPr="003F4B1F">
        <w:rPr>
          <w:rStyle w:val="Code"/>
        </w:rPr>
        <w:t xml:space="preserve">      "description" : "Optionally an error reason in case of error state.",</w:t>
      </w:r>
    </w:p>
    <w:p w14:paraId="3CBD4276" w14:textId="77777777" w:rsidR="00CA5A0F" w:rsidRPr="003F4B1F" w:rsidRDefault="00CA5A0F" w:rsidP="00CA5A0F">
      <w:pPr>
        <w:pStyle w:val="Default"/>
        <w:rPr>
          <w:rStyle w:val="Code"/>
        </w:rPr>
      </w:pPr>
      <w:r w:rsidRPr="003F4B1F">
        <w:rPr>
          <w:rStyle w:val="Code"/>
        </w:rPr>
        <w:t xml:space="preserve">      "required" : false</w:t>
      </w:r>
    </w:p>
    <w:p w14:paraId="43AB8B19" w14:textId="77777777" w:rsidR="00CA5A0F" w:rsidRPr="003F4B1F" w:rsidRDefault="00CA5A0F" w:rsidP="00CA5A0F">
      <w:pPr>
        <w:pStyle w:val="Default"/>
        <w:rPr>
          <w:rStyle w:val="Code"/>
        </w:rPr>
      </w:pPr>
      <w:r w:rsidRPr="003F4B1F">
        <w:rPr>
          <w:rStyle w:val="Code"/>
        </w:rPr>
        <w:t xml:space="preserve">    },</w:t>
      </w:r>
    </w:p>
    <w:p w14:paraId="27041CF1" w14:textId="77777777" w:rsidR="00CA5A0F" w:rsidRPr="003F4B1F" w:rsidRDefault="00CA5A0F" w:rsidP="00CA5A0F">
      <w:pPr>
        <w:rPr>
          <w:rStyle w:val="Code"/>
        </w:rPr>
      </w:pPr>
      <w:r w:rsidRPr="003F4B1F">
        <w:rPr>
          <w:rStyle w:val="Code"/>
        </w:rPr>
        <w:t xml:space="preserve">    "errorLevel" :</w:t>
      </w:r>
    </w:p>
    <w:p w14:paraId="63D721BD" w14:textId="77777777" w:rsidR="00CA5A0F" w:rsidRPr="003F4B1F" w:rsidRDefault="00CA5A0F" w:rsidP="00CA5A0F">
      <w:pPr>
        <w:rPr>
          <w:rStyle w:val="Code"/>
        </w:rPr>
      </w:pPr>
      <w:r w:rsidRPr="003F4B1F">
        <w:rPr>
          <w:rStyle w:val="Code"/>
        </w:rPr>
        <w:t xml:space="preserve">    {</w:t>
      </w:r>
    </w:p>
    <w:p w14:paraId="4F3647D8" w14:textId="77777777" w:rsidR="00CA5A0F" w:rsidRPr="003F4B1F" w:rsidRDefault="00CA5A0F" w:rsidP="00CA5A0F">
      <w:pPr>
        <w:rPr>
          <w:rStyle w:val="Code"/>
        </w:rPr>
      </w:pPr>
      <w:r w:rsidRPr="003F4B1F">
        <w:rPr>
          <w:rStyle w:val="Code"/>
        </w:rPr>
        <w:t xml:space="preserve">      "type"    : "integer",</w:t>
      </w:r>
    </w:p>
    <w:p w14:paraId="706F10CB" w14:textId="77777777" w:rsidR="00CA5A0F" w:rsidRPr="003F4B1F" w:rsidRDefault="00CA5A0F" w:rsidP="00CA5A0F">
      <w:pPr>
        <w:rPr>
          <w:rStyle w:val="Code"/>
        </w:rPr>
      </w:pPr>
      <w:r w:rsidRPr="003F4B1F">
        <w:rPr>
          <w:rStyle w:val="Code"/>
        </w:rPr>
        <w:t xml:space="preserve">      "minimum" : 1,</w:t>
      </w:r>
    </w:p>
    <w:p w14:paraId="6FE42817" w14:textId="77777777" w:rsidR="00CA5A0F" w:rsidRPr="003F4B1F" w:rsidRDefault="00CA5A0F" w:rsidP="00CA5A0F">
      <w:pPr>
        <w:rPr>
          <w:rStyle w:val="Code"/>
        </w:rPr>
      </w:pPr>
      <w:r w:rsidRPr="003F4B1F">
        <w:rPr>
          <w:rStyle w:val="Code"/>
        </w:rPr>
        <w:t xml:space="preserve">      "maximum" : 2,</w:t>
      </w:r>
    </w:p>
    <w:p w14:paraId="1EE2ED5F" w14:textId="77777777" w:rsidR="00CA5A0F" w:rsidRPr="003F4B1F" w:rsidRDefault="00CA5A0F" w:rsidP="00CA5A0F">
      <w:pPr>
        <w:rPr>
          <w:rStyle w:val="Code"/>
        </w:rPr>
      </w:pPr>
      <w:r w:rsidRPr="003F4B1F">
        <w:rPr>
          <w:rStyle w:val="Code"/>
        </w:rPr>
        <w:t xml:space="preserve">      "description" : "Specifies the severity of an error.",</w:t>
      </w:r>
    </w:p>
    <w:p w14:paraId="02B92876" w14:textId="77777777" w:rsidR="00CA5A0F" w:rsidRPr="003F4B1F" w:rsidRDefault="00CA5A0F" w:rsidP="00CA5A0F">
      <w:pPr>
        <w:rPr>
          <w:rStyle w:val="Code"/>
        </w:rPr>
      </w:pPr>
      <w:r w:rsidRPr="003F4B1F">
        <w:rPr>
          <w:rStyle w:val="Code"/>
        </w:rPr>
        <w:t xml:space="preserve">      "required" : false</w:t>
      </w:r>
    </w:p>
    <w:p w14:paraId="1451ED45" w14:textId="77777777" w:rsidR="00CA5A0F" w:rsidRPr="003F4B1F" w:rsidRDefault="00CA5A0F" w:rsidP="00CA5A0F">
      <w:pPr>
        <w:rPr>
          <w:rStyle w:val="Code"/>
        </w:rPr>
      </w:pPr>
      <w:r w:rsidRPr="003F4B1F">
        <w:rPr>
          <w:rStyle w:val="Code"/>
        </w:rPr>
        <w:t xml:space="preserve">    }</w:t>
      </w:r>
    </w:p>
    <w:p w14:paraId="26081E9A" w14:textId="77777777" w:rsidR="00CA5A0F" w:rsidRPr="003F4B1F" w:rsidRDefault="00CA5A0F" w:rsidP="00CA5A0F">
      <w:pPr>
        <w:rPr>
          <w:rStyle w:val="Code"/>
        </w:rPr>
      </w:pPr>
      <w:r w:rsidRPr="003F4B1F">
        <w:rPr>
          <w:rStyle w:val="Code"/>
        </w:rPr>
        <w:t xml:space="preserve">  }</w:t>
      </w:r>
    </w:p>
    <w:p w14:paraId="208ABCB5" w14:textId="77777777" w:rsidR="00CA5A0F" w:rsidRPr="003F4B1F" w:rsidRDefault="00CA5A0F" w:rsidP="00CA5A0F">
      <w:pPr>
        <w:rPr>
          <w:rStyle w:val="Code"/>
        </w:rPr>
      </w:pPr>
      <w:r w:rsidRPr="003F4B1F">
        <w:rPr>
          <w:rStyle w:val="Code"/>
        </w:rPr>
        <w:t>}</w:t>
      </w:r>
    </w:p>
    <w:p w14:paraId="05763F87" w14:textId="77777777" w:rsidR="00CA5A0F" w:rsidRPr="003F4B1F" w:rsidRDefault="00CA5A0F" w:rsidP="00CA5A0F"/>
    <w:p w14:paraId="7132E812" w14:textId="77777777" w:rsidR="00CA5A0F" w:rsidRPr="003F4B1F" w:rsidRDefault="00CA5A0F" w:rsidP="00CA5A0F">
      <w:pPr>
        <w:pStyle w:val="Heading3"/>
      </w:pPr>
      <w:bookmarkStart w:id="1800" w:name="_Toc88504135"/>
      <w:r w:rsidRPr="003F4B1F">
        <w:t>Content type CONFIGRETRIGGER</w:t>
      </w:r>
      <w:bookmarkEnd w:id="1800"/>
    </w:p>
    <w:p w14:paraId="48FDF725" w14:textId="77777777" w:rsidR="00CA5A0F" w:rsidRPr="003F4B1F" w:rsidRDefault="00CA5A0F" w:rsidP="00CA5A0F">
      <w:r w:rsidRPr="003F4B1F">
        <w:t>This content type provides information about transaction ID.</w:t>
      </w:r>
    </w:p>
    <w:p w14:paraId="51FF22FA" w14:textId="77777777" w:rsidR="00CA5A0F" w:rsidRPr="003F4B1F" w:rsidRDefault="00CA5A0F" w:rsidP="00CA5A0F"/>
    <w:p w14:paraId="43EDB72C"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1198F179" w14:textId="77777777" w:rsidR="00CA5A0F" w:rsidRPr="003F4B1F" w:rsidRDefault="00CA5A0F" w:rsidP="00CA5A0F"/>
    <w:p w14:paraId="3374644F"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1338EAC4" w14:textId="77777777" w:rsidR="00CA5A0F" w:rsidRPr="003F4B1F" w:rsidRDefault="00CA5A0F" w:rsidP="00CA5A0F">
      <w:pPr>
        <w:rPr>
          <w:rStyle w:val="Code"/>
        </w:rPr>
      </w:pPr>
      <w:r w:rsidRPr="003F4B1F">
        <w:rPr>
          <w:rStyle w:val="Code"/>
        </w:rPr>
        <w:t>{</w:t>
      </w:r>
    </w:p>
    <w:p w14:paraId="0993204C" w14:textId="23CBBBB8" w:rsidR="00CA5A0F" w:rsidRPr="003F4B1F" w:rsidRDefault="00CA5A0F" w:rsidP="00CA5A0F">
      <w:pPr>
        <w:rPr>
          <w:rStyle w:val="Code"/>
        </w:rPr>
      </w:pPr>
      <w:r w:rsidRPr="003F4B1F">
        <w:rPr>
          <w:rStyle w:val="Code"/>
        </w:rPr>
        <w:t xml:space="preserve">  "id" : "urn:schemas-bshg-com:js:data:fu3:configretrigger",</w:t>
      </w:r>
    </w:p>
    <w:p w14:paraId="6C4AB4D6" w14:textId="77777777" w:rsidR="00CA5A0F" w:rsidRPr="003F4B1F" w:rsidRDefault="00CA5A0F" w:rsidP="00CA5A0F">
      <w:pPr>
        <w:rPr>
          <w:rStyle w:val="Code"/>
        </w:rPr>
      </w:pPr>
      <w:r w:rsidRPr="003F4B1F">
        <w:rPr>
          <w:rStyle w:val="Code"/>
        </w:rPr>
        <w:t xml:space="preserve">  "properties" :</w:t>
      </w:r>
    </w:p>
    <w:p w14:paraId="09085C8C" w14:textId="77777777" w:rsidR="00CA5A0F" w:rsidRPr="003F4B1F" w:rsidRDefault="00CA5A0F" w:rsidP="00CA5A0F">
      <w:pPr>
        <w:rPr>
          <w:rStyle w:val="Code"/>
        </w:rPr>
      </w:pPr>
      <w:r w:rsidRPr="003F4B1F">
        <w:rPr>
          <w:rStyle w:val="Code"/>
        </w:rPr>
        <w:t xml:space="preserve">  {</w:t>
      </w:r>
    </w:p>
    <w:p w14:paraId="20D3226E" w14:textId="77777777" w:rsidR="00CA5A0F" w:rsidRPr="003F4B1F" w:rsidRDefault="00CA5A0F" w:rsidP="00CA5A0F">
      <w:pPr>
        <w:rPr>
          <w:rStyle w:val="Code"/>
        </w:rPr>
      </w:pPr>
      <w:r w:rsidRPr="003F4B1F">
        <w:rPr>
          <w:rStyle w:val="Code"/>
        </w:rPr>
        <w:t xml:space="preserve">    "transactionID" :</w:t>
      </w:r>
    </w:p>
    <w:p w14:paraId="5EDC98F2" w14:textId="77777777" w:rsidR="00CA5A0F" w:rsidRPr="003F4B1F" w:rsidRDefault="00CA5A0F" w:rsidP="00CA5A0F">
      <w:pPr>
        <w:rPr>
          <w:rStyle w:val="Code"/>
        </w:rPr>
      </w:pPr>
      <w:r w:rsidRPr="003F4B1F">
        <w:rPr>
          <w:rStyle w:val="Code"/>
        </w:rPr>
        <w:t xml:space="preserve">    {</w:t>
      </w:r>
    </w:p>
    <w:p w14:paraId="4FE46497" w14:textId="77777777" w:rsidR="00CA5A0F" w:rsidRPr="003F4B1F" w:rsidRDefault="00CA5A0F" w:rsidP="00CA5A0F">
      <w:pPr>
        <w:rPr>
          <w:rStyle w:val="Code"/>
        </w:rPr>
      </w:pPr>
      <w:r w:rsidRPr="003F4B1F">
        <w:rPr>
          <w:rStyle w:val="Code"/>
        </w:rPr>
        <w:t xml:space="preserve">      "type"    : "integer",</w:t>
      </w:r>
    </w:p>
    <w:p w14:paraId="07F3C52F" w14:textId="77777777" w:rsidR="00CA5A0F" w:rsidRPr="003F4B1F" w:rsidRDefault="00CA5A0F" w:rsidP="00CA5A0F">
      <w:pPr>
        <w:rPr>
          <w:rStyle w:val="Code"/>
        </w:rPr>
      </w:pPr>
      <w:r w:rsidRPr="003F4B1F">
        <w:rPr>
          <w:rStyle w:val="Code"/>
        </w:rPr>
        <w:t xml:space="preserve">      "minimum" : 1,</w:t>
      </w:r>
    </w:p>
    <w:p w14:paraId="2DE044C3" w14:textId="77777777" w:rsidR="00CA5A0F" w:rsidRPr="003F4B1F" w:rsidRDefault="00CA5A0F" w:rsidP="00CA5A0F">
      <w:pPr>
        <w:rPr>
          <w:rStyle w:val="Code"/>
        </w:rPr>
      </w:pPr>
      <w:r w:rsidRPr="003F4B1F">
        <w:rPr>
          <w:rStyle w:val="Code"/>
        </w:rPr>
        <w:t xml:space="preserve">      "maximum" : 18446744073709551614,</w:t>
      </w:r>
    </w:p>
    <w:p w14:paraId="0FBAB885" w14:textId="77777777" w:rsidR="00CA5A0F" w:rsidRPr="003F4B1F" w:rsidRDefault="00CA5A0F" w:rsidP="00CA5A0F">
      <w:pPr>
        <w:rPr>
          <w:rStyle w:val="Code"/>
        </w:rPr>
      </w:pPr>
      <w:r w:rsidRPr="003F4B1F">
        <w:rPr>
          <w:rStyle w:val="Code"/>
        </w:rPr>
        <w:t xml:space="preserve">      "description" : "The unique ID that identifies this concrete update </w:t>
      </w:r>
    </w:p>
    <w:p w14:paraId="09458B54" w14:textId="77777777" w:rsidR="00CA5A0F" w:rsidRPr="003F4B1F" w:rsidRDefault="00CA5A0F" w:rsidP="00CA5A0F">
      <w:pPr>
        <w:rPr>
          <w:rStyle w:val="Code"/>
        </w:rPr>
      </w:pPr>
      <w:r w:rsidRPr="003F4B1F">
        <w:rPr>
          <w:rStyle w:val="Code"/>
        </w:rPr>
        <w:t xml:space="preserve">                       transaction on the appliance. The values 0x0 and</w:t>
      </w:r>
    </w:p>
    <w:p w14:paraId="4BFED428" w14:textId="77777777" w:rsidR="00CA5A0F" w:rsidRPr="003F4B1F" w:rsidRDefault="00CA5A0F" w:rsidP="00CA5A0F">
      <w:pPr>
        <w:rPr>
          <w:rStyle w:val="Code"/>
        </w:rPr>
      </w:pPr>
      <w:r w:rsidRPr="003F4B1F">
        <w:rPr>
          <w:rStyle w:val="Code"/>
        </w:rPr>
        <w:t xml:space="preserve">                       0xFFFFFFFFFFFFFFFF are invalid.",</w:t>
      </w:r>
    </w:p>
    <w:p w14:paraId="0A1DD6AE" w14:textId="77777777" w:rsidR="00CA5A0F" w:rsidRPr="003F4B1F" w:rsidRDefault="00CA5A0F" w:rsidP="00CA5A0F">
      <w:pPr>
        <w:rPr>
          <w:rStyle w:val="Code"/>
        </w:rPr>
      </w:pPr>
      <w:r w:rsidRPr="003F4B1F">
        <w:rPr>
          <w:rStyle w:val="Code"/>
        </w:rPr>
        <w:t xml:space="preserve">      "required": false</w:t>
      </w:r>
    </w:p>
    <w:p w14:paraId="35C18403" w14:textId="2BE8AB0A" w:rsidR="00CA5A0F" w:rsidRPr="003F4B1F" w:rsidRDefault="00CA5A0F" w:rsidP="00CA5A0F">
      <w:pPr>
        <w:rPr>
          <w:rStyle w:val="Code"/>
        </w:rPr>
      </w:pPr>
      <w:r w:rsidRPr="003F4B1F">
        <w:rPr>
          <w:rStyle w:val="Code"/>
        </w:rPr>
        <w:t xml:space="preserve">    }</w:t>
      </w:r>
      <w:r w:rsidR="00510196" w:rsidRPr="003F4B1F">
        <w:rPr>
          <w:rStyle w:val="Code"/>
        </w:rPr>
        <w:t>,</w:t>
      </w:r>
    </w:p>
    <w:p w14:paraId="0A8D5BF4" w14:textId="601EC3A8" w:rsidR="00510196" w:rsidRPr="003F4B1F" w:rsidRDefault="00510196" w:rsidP="00510196">
      <w:pPr>
        <w:rPr>
          <w:rStyle w:val="Code"/>
        </w:rPr>
      </w:pPr>
      <w:r w:rsidRPr="003F4B1F">
        <w:rPr>
          <w:rStyle w:val="Code"/>
        </w:rPr>
        <w:t xml:space="preserve">    "enforceRefresh" :</w:t>
      </w:r>
    </w:p>
    <w:p w14:paraId="6C0D4806" w14:textId="77777777" w:rsidR="00510196" w:rsidRPr="003F4B1F" w:rsidRDefault="00510196" w:rsidP="00510196">
      <w:pPr>
        <w:rPr>
          <w:rStyle w:val="Code"/>
        </w:rPr>
      </w:pPr>
      <w:r w:rsidRPr="003F4B1F">
        <w:rPr>
          <w:rStyle w:val="Code"/>
        </w:rPr>
        <w:t xml:space="preserve">    {</w:t>
      </w:r>
    </w:p>
    <w:p w14:paraId="54910AB6" w14:textId="77777777" w:rsidR="00510196" w:rsidRPr="003F4B1F" w:rsidRDefault="00510196" w:rsidP="00510196">
      <w:pPr>
        <w:rPr>
          <w:rStyle w:val="Code"/>
        </w:rPr>
      </w:pPr>
      <w:r w:rsidRPr="003F4B1F">
        <w:rPr>
          <w:rStyle w:val="Code"/>
        </w:rPr>
        <w:t xml:space="preserve">      "type" : "boolean",</w:t>
      </w:r>
    </w:p>
    <w:p w14:paraId="140B71EA" w14:textId="0B9FFC28" w:rsidR="00510196" w:rsidRPr="003F4B1F" w:rsidRDefault="00510196" w:rsidP="00510196">
      <w:pPr>
        <w:rPr>
          <w:rStyle w:val="Code"/>
        </w:rPr>
      </w:pPr>
      <w:r w:rsidRPr="003F4B1F">
        <w:rPr>
          <w:rStyle w:val="Code"/>
        </w:rPr>
        <w:t xml:space="preserve">      "description" : "Indicator whether the HA configuration </w:t>
      </w:r>
      <w:r w:rsidR="00635039" w:rsidRPr="003F4B1F">
        <w:rPr>
          <w:rStyle w:val="Code"/>
        </w:rPr>
        <w:t>shall</w:t>
      </w:r>
      <w:r w:rsidRPr="003F4B1F">
        <w:rPr>
          <w:rStyle w:val="Code"/>
        </w:rPr>
        <w:t xml:space="preserve"> be gathered</w:t>
      </w:r>
    </w:p>
    <w:p w14:paraId="12EB5ACD" w14:textId="77777777" w:rsidR="00510196" w:rsidRPr="003F4B1F" w:rsidRDefault="00510196" w:rsidP="00510196">
      <w:pPr>
        <w:rPr>
          <w:rStyle w:val="Code"/>
        </w:rPr>
      </w:pPr>
      <w:r w:rsidRPr="003F4B1F">
        <w:rPr>
          <w:rStyle w:val="Code"/>
        </w:rPr>
        <w:t xml:space="preserve">                       internally in the HA anew or not. If false or not present,</w:t>
      </w:r>
    </w:p>
    <w:p w14:paraId="5B54BDC2" w14:textId="431F229E" w:rsidR="00510196" w:rsidRPr="003F4B1F" w:rsidRDefault="00510196" w:rsidP="00510196">
      <w:pPr>
        <w:rPr>
          <w:rStyle w:val="Code"/>
        </w:rPr>
      </w:pPr>
      <w:r w:rsidRPr="003F4B1F">
        <w:rPr>
          <w:rStyle w:val="Code"/>
        </w:rPr>
        <w:t xml:space="preserve">                       the HA will respond with a previously saved configuration.",</w:t>
      </w:r>
    </w:p>
    <w:p w14:paraId="5D00ACEB" w14:textId="05C9913E" w:rsidR="00510196" w:rsidRPr="003F4B1F" w:rsidRDefault="00510196" w:rsidP="00510196">
      <w:pPr>
        <w:rPr>
          <w:rStyle w:val="Code"/>
        </w:rPr>
      </w:pPr>
      <w:r w:rsidRPr="003F4B1F">
        <w:rPr>
          <w:rStyle w:val="Code"/>
        </w:rPr>
        <w:t xml:space="preserve">      "required" : false</w:t>
      </w:r>
    </w:p>
    <w:p w14:paraId="7DF68D5B" w14:textId="19CE77D8" w:rsidR="00510196" w:rsidRPr="003F4B1F" w:rsidRDefault="00510196" w:rsidP="00510196">
      <w:pPr>
        <w:rPr>
          <w:rStyle w:val="Code"/>
        </w:rPr>
      </w:pPr>
      <w:r w:rsidRPr="003F4B1F">
        <w:rPr>
          <w:rStyle w:val="Code"/>
        </w:rPr>
        <w:t xml:space="preserve">    }</w:t>
      </w:r>
    </w:p>
    <w:p w14:paraId="5BF246C6" w14:textId="77777777" w:rsidR="00CA5A0F" w:rsidRPr="003F4B1F" w:rsidRDefault="00CA5A0F" w:rsidP="00CA5A0F">
      <w:pPr>
        <w:rPr>
          <w:rStyle w:val="Code"/>
        </w:rPr>
      </w:pPr>
      <w:r w:rsidRPr="003F4B1F">
        <w:rPr>
          <w:rStyle w:val="Code"/>
        </w:rPr>
        <w:t xml:space="preserve">  }</w:t>
      </w:r>
    </w:p>
    <w:p w14:paraId="7891F20B" w14:textId="77777777" w:rsidR="00CA5A0F" w:rsidRPr="003F4B1F" w:rsidRDefault="00CA5A0F" w:rsidP="00CA5A0F">
      <w:pPr>
        <w:rPr>
          <w:rStyle w:val="Code"/>
        </w:rPr>
      </w:pPr>
      <w:r w:rsidRPr="003F4B1F">
        <w:rPr>
          <w:rStyle w:val="Code"/>
        </w:rPr>
        <w:t>}</w:t>
      </w:r>
    </w:p>
    <w:p w14:paraId="11FF8137" w14:textId="31571070" w:rsidR="00CA5A0F" w:rsidRPr="003F4B1F" w:rsidRDefault="00CA5A0F" w:rsidP="00CA5A0F"/>
    <w:p w14:paraId="741E6BC8" w14:textId="6A85C4B2" w:rsidR="00AE0698" w:rsidRPr="003F4B1F" w:rsidRDefault="00AE0698">
      <w:r w:rsidRPr="003F4B1F">
        <w:br w:type="page"/>
      </w:r>
    </w:p>
    <w:p w14:paraId="120CE024" w14:textId="77777777" w:rsidR="00CA5A0F" w:rsidRPr="003F4B1F" w:rsidRDefault="00CA5A0F" w:rsidP="00CA5A0F">
      <w:pPr>
        <w:pStyle w:val="Heading3"/>
      </w:pPr>
      <w:bookmarkStart w:id="1801" w:name="_Toc88504136"/>
      <w:r w:rsidRPr="003F4B1F">
        <w:lastRenderedPageBreak/>
        <w:t>Content type PERMRETRIGGER</w:t>
      </w:r>
      <w:bookmarkEnd w:id="1801"/>
    </w:p>
    <w:p w14:paraId="12FF91A8" w14:textId="77777777" w:rsidR="00CA5A0F" w:rsidRPr="003F4B1F" w:rsidRDefault="00CA5A0F" w:rsidP="00CA5A0F">
      <w:r w:rsidRPr="003F4B1F">
        <w:t>This content type provides information about transaction ID and permissions to request.</w:t>
      </w:r>
    </w:p>
    <w:p w14:paraId="7183A5EE" w14:textId="77777777" w:rsidR="00CA5A0F" w:rsidRPr="003F4B1F" w:rsidRDefault="00CA5A0F" w:rsidP="00CA5A0F"/>
    <w:p w14:paraId="62819BBD"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21407A4D" w14:textId="77777777" w:rsidR="00CA5A0F" w:rsidRPr="003F4B1F" w:rsidRDefault="00CA5A0F" w:rsidP="00CA5A0F"/>
    <w:p w14:paraId="41A0B13E"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4CBC661F" w14:textId="77777777" w:rsidR="00CA5A0F" w:rsidRPr="003F4B1F" w:rsidRDefault="00CA5A0F" w:rsidP="00CA5A0F">
      <w:pPr>
        <w:rPr>
          <w:rStyle w:val="Code"/>
        </w:rPr>
      </w:pPr>
      <w:r w:rsidRPr="003F4B1F">
        <w:rPr>
          <w:rStyle w:val="Code"/>
        </w:rPr>
        <w:t>{</w:t>
      </w:r>
    </w:p>
    <w:p w14:paraId="72A6A1DA" w14:textId="5FC6BD61" w:rsidR="00CA5A0F" w:rsidRPr="003F4B1F" w:rsidRDefault="00CA5A0F" w:rsidP="00CA5A0F">
      <w:pPr>
        <w:rPr>
          <w:rStyle w:val="Code"/>
        </w:rPr>
      </w:pPr>
      <w:r w:rsidRPr="003F4B1F">
        <w:rPr>
          <w:rStyle w:val="Code"/>
        </w:rPr>
        <w:t xml:space="preserve">  "id" : "urn:schemas-bshg-com:js:data:fu3:permretrigger",</w:t>
      </w:r>
    </w:p>
    <w:p w14:paraId="7D9C2C4A" w14:textId="77777777" w:rsidR="00CA5A0F" w:rsidRPr="003F4B1F" w:rsidRDefault="00CA5A0F" w:rsidP="00CA5A0F">
      <w:pPr>
        <w:rPr>
          <w:rStyle w:val="Code"/>
        </w:rPr>
      </w:pPr>
      <w:r w:rsidRPr="003F4B1F">
        <w:rPr>
          <w:rStyle w:val="Code"/>
        </w:rPr>
        <w:t xml:space="preserve">  "properties" :</w:t>
      </w:r>
    </w:p>
    <w:p w14:paraId="6B5C1C13" w14:textId="77777777" w:rsidR="00CA5A0F" w:rsidRPr="003F4B1F" w:rsidRDefault="00CA5A0F" w:rsidP="00CA5A0F">
      <w:pPr>
        <w:rPr>
          <w:rStyle w:val="Code"/>
        </w:rPr>
      </w:pPr>
      <w:r w:rsidRPr="003F4B1F">
        <w:rPr>
          <w:rStyle w:val="Code"/>
        </w:rPr>
        <w:t xml:space="preserve">  {</w:t>
      </w:r>
    </w:p>
    <w:p w14:paraId="47ADF538" w14:textId="77777777" w:rsidR="00CA5A0F" w:rsidRPr="003F4B1F" w:rsidRDefault="00CA5A0F" w:rsidP="00CA5A0F">
      <w:pPr>
        <w:rPr>
          <w:rStyle w:val="Code"/>
        </w:rPr>
      </w:pPr>
      <w:r w:rsidRPr="003F4B1F">
        <w:rPr>
          <w:rStyle w:val="Code"/>
        </w:rPr>
        <w:t xml:space="preserve">    "transactionID" :</w:t>
      </w:r>
    </w:p>
    <w:p w14:paraId="77A549F8" w14:textId="77777777" w:rsidR="00CA5A0F" w:rsidRPr="003F4B1F" w:rsidRDefault="00CA5A0F" w:rsidP="00CA5A0F">
      <w:pPr>
        <w:rPr>
          <w:rStyle w:val="Code"/>
        </w:rPr>
      </w:pPr>
      <w:r w:rsidRPr="003F4B1F">
        <w:rPr>
          <w:rStyle w:val="Code"/>
        </w:rPr>
        <w:t xml:space="preserve">    {</w:t>
      </w:r>
    </w:p>
    <w:p w14:paraId="1B13AD20" w14:textId="77777777" w:rsidR="00CA5A0F" w:rsidRPr="003F4B1F" w:rsidRDefault="00CA5A0F" w:rsidP="00CA5A0F">
      <w:pPr>
        <w:rPr>
          <w:rStyle w:val="Code"/>
        </w:rPr>
      </w:pPr>
      <w:r w:rsidRPr="003F4B1F">
        <w:rPr>
          <w:rStyle w:val="Code"/>
        </w:rPr>
        <w:t xml:space="preserve">      "type"    : "integer",</w:t>
      </w:r>
    </w:p>
    <w:p w14:paraId="5CE56C2E" w14:textId="77777777" w:rsidR="00CA5A0F" w:rsidRPr="003F4B1F" w:rsidRDefault="00CA5A0F" w:rsidP="00CA5A0F">
      <w:pPr>
        <w:rPr>
          <w:rStyle w:val="Code"/>
        </w:rPr>
      </w:pPr>
      <w:r w:rsidRPr="003F4B1F">
        <w:rPr>
          <w:rStyle w:val="Code"/>
        </w:rPr>
        <w:t xml:space="preserve">      "minimum" : 1,</w:t>
      </w:r>
    </w:p>
    <w:p w14:paraId="68740C75" w14:textId="77777777" w:rsidR="00CA5A0F" w:rsidRPr="003F4B1F" w:rsidRDefault="00CA5A0F" w:rsidP="00CA5A0F">
      <w:pPr>
        <w:rPr>
          <w:rStyle w:val="Code"/>
        </w:rPr>
      </w:pPr>
      <w:r w:rsidRPr="003F4B1F">
        <w:rPr>
          <w:rStyle w:val="Code"/>
        </w:rPr>
        <w:t xml:space="preserve">      "maximum" : 18446744073709551614,</w:t>
      </w:r>
    </w:p>
    <w:p w14:paraId="470EC5FC" w14:textId="77777777" w:rsidR="00CA5A0F" w:rsidRPr="003F4B1F" w:rsidRDefault="00CA5A0F" w:rsidP="00CA5A0F">
      <w:pPr>
        <w:rPr>
          <w:rStyle w:val="Code"/>
        </w:rPr>
      </w:pPr>
      <w:r w:rsidRPr="003F4B1F">
        <w:rPr>
          <w:rStyle w:val="Code"/>
        </w:rPr>
        <w:t xml:space="preserve">      "description" : "The unique ID that identifies this concrete update </w:t>
      </w:r>
    </w:p>
    <w:p w14:paraId="1CCE3A74" w14:textId="77777777" w:rsidR="00CA5A0F" w:rsidRPr="003F4B1F" w:rsidRDefault="00CA5A0F" w:rsidP="00CA5A0F">
      <w:pPr>
        <w:rPr>
          <w:rStyle w:val="Code"/>
        </w:rPr>
      </w:pPr>
      <w:r w:rsidRPr="003F4B1F">
        <w:rPr>
          <w:rStyle w:val="Code"/>
        </w:rPr>
        <w:t xml:space="preserve">                       transaction on the appliance. The values 0x0 and</w:t>
      </w:r>
    </w:p>
    <w:p w14:paraId="2EA528D1" w14:textId="77777777" w:rsidR="00CA5A0F" w:rsidRPr="003F4B1F" w:rsidRDefault="00CA5A0F" w:rsidP="00CA5A0F">
      <w:pPr>
        <w:rPr>
          <w:rStyle w:val="Code"/>
        </w:rPr>
      </w:pPr>
      <w:r w:rsidRPr="003F4B1F">
        <w:rPr>
          <w:rStyle w:val="Code"/>
        </w:rPr>
        <w:t xml:space="preserve">                       0xFFFFFFFFFFFFFFFF are invalid.",</w:t>
      </w:r>
    </w:p>
    <w:p w14:paraId="111BA801" w14:textId="77777777" w:rsidR="00CA5A0F" w:rsidRPr="003F4B1F" w:rsidRDefault="00CA5A0F" w:rsidP="00CA5A0F">
      <w:pPr>
        <w:rPr>
          <w:rStyle w:val="Code"/>
        </w:rPr>
      </w:pPr>
      <w:r w:rsidRPr="003F4B1F">
        <w:rPr>
          <w:rStyle w:val="Code"/>
        </w:rPr>
        <w:t xml:space="preserve">      "required": true</w:t>
      </w:r>
    </w:p>
    <w:p w14:paraId="6D08EC2D" w14:textId="77777777" w:rsidR="00CA5A0F" w:rsidRPr="003F4B1F" w:rsidRDefault="00CA5A0F" w:rsidP="00CA5A0F">
      <w:pPr>
        <w:rPr>
          <w:rStyle w:val="Code"/>
        </w:rPr>
      </w:pPr>
      <w:r w:rsidRPr="003F4B1F">
        <w:rPr>
          <w:rStyle w:val="Code"/>
        </w:rPr>
        <w:t xml:space="preserve">    },</w:t>
      </w:r>
    </w:p>
    <w:p w14:paraId="0A5974EF" w14:textId="77777777" w:rsidR="00CA5A0F" w:rsidRPr="003F4B1F" w:rsidRDefault="00CA5A0F" w:rsidP="00CA5A0F">
      <w:pPr>
        <w:rPr>
          <w:rStyle w:val="Code"/>
        </w:rPr>
      </w:pPr>
      <w:r w:rsidRPr="003F4B1F">
        <w:rPr>
          <w:rStyle w:val="Code"/>
        </w:rPr>
        <w:t xml:space="preserve">    "permission" :</w:t>
      </w:r>
    </w:p>
    <w:p w14:paraId="24E7AE99" w14:textId="77777777" w:rsidR="00CA5A0F" w:rsidRPr="003F4B1F" w:rsidRDefault="00CA5A0F" w:rsidP="00CA5A0F">
      <w:pPr>
        <w:rPr>
          <w:rStyle w:val="Code"/>
        </w:rPr>
      </w:pPr>
      <w:r w:rsidRPr="003F4B1F">
        <w:rPr>
          <w:rStyle w:val="Code"/>
        </w:rPr>
        <w:t xml:space="preserve">    {</w:t>
      </w:r>
    </w:p>
    <w:p w14:paraId="6721D8C7" w14:textId="77777777" w:rsidR="00CA5A0F" w:rsidRPr="003F4B1F" w:rsidRDefault="00CA5A0F" w:rsidP="00CA5A0F">
      <w:pPr>
        <w:rPr>
          <w:rStyle w:val="Code"/>
        </w:rPr>
      </w:pPr>
      <w:r w:rsidRPr="003F4B1F">
        <w:rPr>
          <w:rStyle w:val="Code"/>
        </w:rPr>
        <w:t xml:space="preserve">      "type" : "string",</w:t>
      </w:r>
    </w:p>
    <w:p w14:paraId="18864926" w14:textId="77777777" w:rsidR="00CA5A0F" w:rsidRPr="003F4B1F" w:rsidRDefault="00CA5A0F" w:rsidP="00CA5A0F">
      <w:pPr>
        <w:rPr>
          <w:rStyle w:val="Code"/>
        </w:rPr>
      </w:pPr>
      <w:r w:rsidRPr="003F4B1F">
        <w:rPr>
          <w:rStyle w:val="Code"/>
        </w:rPr>
        <w:t xml:space="preserve">      "enum" : ["DOWNLOAD","INSTALL"],</w:t>
      </w:r>
    </w:p>
    <w:p w14:paraId="72B0FE22" w14:textId="77777777" w:rsidR="00CA5A0F" w:rsidRPr="003F4B1F" w:rsidRDefault="00CA5A0F" w:rsidP="00CA5A0F">
      <w:pPr>
        <w:rPr>
          <w:rStyle w:val="Code"/>
        </w:rPr>
      </w:pPr>
      <w:r w:rsidRPr="003F4B1F">
        <w:rPr>
          <w:rStyle w:val="Code"/>
        </w:rPr>
        <w:t xml:space="preserve">      "description" : "The current state of the firmware update.",</w:t>
      </w:r>
    </w:p>
    <w:p w14:paraId="0B125B8F" w14:textId="77777777" w:rsidR="00CA5A0F" w:rsidRPr="003F4B1F" w:rsidRDefault="00CA5A0F" w:rsidP="00CA5A0F">
      <w:pPr>
        <w:rPr>
          <w:rStyle w:val="Code"/>
        </w:rPr>
      </w:pPr>
      <w:r w:rsidRPr="003F4B1F">
        <w:rPr>
          <w:rStyle w:val="Code"/>
        </w:rPr>
        <w:t xml:space="preserve">      "required" : true</w:t>
      </w:r>
    </w:p>
    <w:p w14:paraId="5A4F4481" w14:textId="77777777" w:rsidR="00CA5A0F" w:rsidRPr="003F4B1F" w:rsidRDefault="00CA5A0F" w:rsidP="00CA5A0F">
      <w:pPr>
        <w:rPr>
          <w:rStyle w:val="Code"/>
        </w:rPr>
      </w:pPr>
      <w:r w:rsidRPr="003F4B1F">
        <w:rPr>
          <w:rStyle w:val="Code"/>
        </w:rPr>
        <w:t xml:space="preserve">    },</w:t>
      </w:r>
    </w:p>
    <w:p w14:paraId="2E03F49D" w14:textId="77777777" w:rsidR="00CA5A0F" w:rsidRPr="003F4B1F" w:rsidRDefault="00CA5A0F" w:rsidP="00CA5A0F">
      <w:pPr>
        <w:rPr>
          <w:rStyle w:val="Code"/>
        </w:rPr>
      </w:pPr>
      <w:r w:rsidRPr="003F4B1F">
        <w:rPr>
          <w:rStyle w:val="Code"/>
        </w:rPr>
        <w:t xml:space="preserve">  }</w:t>
      </w:r>
    </w:p>
    <w:p w14:paraId="68CBE627" w14:textId="77777777" w:rsidR="00CA5A0F" w:rsidRPr="003F4B1F" w:rsidRDefault="00CA5A0F" w:rsidP="00CA5A0F">
      <w:pPr>
        <w:rPr>
          <w:rStyle w:val="Code"/>
        </w:rPr>
      </w:pPr>
      <w:r w:rsidRPr="003F4B1F">
        <w:rPr>
          <w:rStyle w:val="Code"/>
        </w:rPr>
        <w:t>}</w:t>
      </w:r>
    </w:p>
    <w:p w14:paraId="71494C11" w14:textId="77777777" w:rsidR="00CA5A0F" w:rsidRPr="003F4B1F" w:rsidRDefault="00CA5A0F" w:rsidP="00CA5A0F"/>
    <w:p w14:paraId="23F82994" w14:textId="77777777" w:rsidR="00CA5A0F" w:rsidRPr="003F4B1F" w:rsidRDefault="00CA5A0F" w:rsidP="00CA5A0F">
      <w:pPr>
        <w:pStyle w:val="Heading3"/>
      </w:pPr>
      <w:bookmarkStart w:id="1802" w:name="_Toc88504137"/>
      <w:r w:rsidRPr="003F4B1F">
        <w:t>Content type ABORT</w:t>
      </w:r>
      <w:bookmarkEnd w:id="1802"/>
    </w:p>
    <w:p w14:paraId="025FE0EC" w14:textId="77777777" w:rsidR="00CA5A0F" w:rsidRPr="003F4B1F" w:rsidRDefault="00CA5A0F" w:rsidP="00CA5A0F">
      <w:r w:rsidRPr="003F4B1F">
        <w:t>This content type provides information about transaction ID.</w:t>
      </w:r>
    </w:p>
    <w:p w14:paraId="33445C28" w14:textId="77777777" w:rsidR="00CA5A0F" w:rsidRPr="003F4B1F" w:rsidRDefault="00CA5A0F" w:rsidP="00CA5A0F"/>
    <w:p w14:paraId="60903AA1" w14:textId="77777777" w:rsidR="00CA5A0F" w:rsidRPr="003F4B1F" w:rsidRDefault="00CA5A0F" w:rsidP="00CA5A0F">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18262A00" w14:textId="77777777" w:rsidR="00CA5A0F" w:rsidRPr="003F4B1F" w:rsidRDefault="00CA5A0F" w:rsidP="00CA5A0F"/>
    <w:p w14:paraId="0B2610FA" w14:textId="77777777" w:rsidR="00CA5A0F" w:rsidRPr="003F4B1F" w:rsidRDefault="00CA5A0F" w:rsidP="00CA5A0F">
      <w:r w:rsidRPr="003F4B1F">
        <w:t xml:space="preserve">The following schema describes the specific object used within the </w:t>
      </w:r>
      <w:r w:rsidRPr="003F4B1F">
        <w:rPr>
          <w:rStyle w:val="CodeBig"/>
        </w:rPr>
        <w:t>&lt;data&gt;</w:t>
      </w:r>
      <w:r w:rsidRPr="003F4B1F">
        <w:t xml:space="preserve"> array:</w:t>
      </w:r>
    </w:p>
    <w:p w14:paraId="4E660B87" w14:textId="77777777" w:rsidR="00CA5A0F" w:rsidRPr="003F4B1F" w:rsidRDefault="00CA5A0F" w:rsidP="00CA5A0F">
      <w:pPr>
        <w:rPr>
          <w:rStyle w:val="Code"/>
        </w:rPr>
      </w:pPr>
      <w:r w:rsidRPr="003F4B1F">
        <w:rPr>
          <w:rStyle w:val="Code"/>
        </w:rPr>
        <w:t>{</w:t>
      </w:r>
    </w:p>
    <w:p w14:paraId="3BD52989" w14:textId="623D983C" w:rsidR="00CA5A0F" w:rsidRPr="003F4B1F" w:rsidRDefault="00CA5A0F" w:rsidP="00CA5A0F">
      <w:pPr>
        <w:rPr>
          <w:rStyle w:val="Code"/>
        </w:rPr>
      </w:pPr>
      <w:r w:rsidRPr="003F4B1F">
        <w:rPr>
          <w:rStyle w:val="Code"/>
        </w:rPr>
        <w:t xml:space="preserve">  "id" : "urn:schemas-bshg-com:js:data:fu3:abort",</w:t>
      </w:r>
    </w:p>
    <w:p w14:paraId="7BA75165" w14:textId="77777777" w:rsidR="00CA5A0F" w:rsidRPr="003F4B1F" w:rsidRDefault="00CA5A0F" w:rsidP="00CA5A0F">
      <w:pPr>
        <w:rPr>
          <w:rStyle w:val="Code"/>
        </w:rPr>
      </w:pPr>
      <w:r w:rsidRPr="003F4B1F">
        <w:rPr>
          <w:rStyle w:val="Code"/>
        </w:rPr>
        <w:t xml:space="preserve">  "properties" :</w:t>
      </w:r>
    </w:p>
    <w:p w14:paraId="5CEA8DB8" w14:textId="77777777" w:rsidR="00CA5A0F" w:rsidRPr="003F4B1F" w:rsidRDefault="00CA5A0F" w:rsidP="00CA5A0F">
      <w:pPr>
        <w:rPr>
          <w:rStyle w:val="Code"/>
        </w:rPr>
      </w:pPr>
      <w:r w:rsidRPr="003F4B1F">
        <w:rPr>
          <w:rStyle w:val="Code"/>
        </w:rPr>
        <w:t xml:space="preserve">  {</w:t>
      </w:r>
    </w:p>
    <w:p w14:paraId="2D4BB9C4" w14:textId="77777777" w:rsidR="00CA5A0F" w:rsidRPr="003F4B1F" w:rsidRDefault="00CA5A0F" w:rsidP="00CA5A0F">
      <w:pPr>
        <w:rPr>
          <w:rStyle w:val="Code"/>
        </w:rPr>
      </w:pPr>
      <w:r w:rsidRPr="003F4B1F">
        <w:rPr>
          <w:rStyle w:val="Code"/>
        </w:rPr>
        <w:t xml:space="preserve">    "transactionID" :</w:t>
      </w:r>
    </w:p>
    <w:p w14:paraId="4D225996" w14:textId="77777777" w:rsidR="00CA5A0F" w:rsidRPr="003F4B1F" w:rsidRDefault="00CA5A0F" w:rsidP="00CA5A0F">
      <w:pPr>
        <w:rPr>
          <w:rStyle w:val="Code"/>
        </w:rPr>
      </w:pPr>
      <w:r w:rsidRPr="003F4B1F">
        <w:rPr>
          <w:rStyle w:val="Code"/>
        </w:rPr>
        <w:t xml:space="preserve">    {</w:t>
      </w:r>
    </w:p>
    <w:p w14:paraId="39D3B0F9" w14:textId="77777777" w:rsidR="00CA5A0F" w:rsidRPr="003F4B1F" w:rsidRDefault="00CA5A0F" w:rsidP="00CA5A0F">
      <w:pPr>
        <w:rPr>
          <w:rStyle w:val="Code"/>
        </w:rPr>
      </w:pPr>
      <w:r w:rsidRPr="003F4B1F">
        <w:rPr>
          <w:rStyle w:val="Code"/>
        </w:rPr>
        <w:t xml:space="preserve">      "type"    : "integer",</w:t>
      </w:r>
    </w:p>
    <w:p w14:paraId="0939265D" w14:textId="77777777" w:rsidR="00CA5A0F" w:rsidRPr="003F4B1F" w:rsidRDefault="00CA5A0F" w:rsidP="00CA5A0F">
      <w:pPr>
        <w:rPr>
          <w:rStyle w:val="Code"/>
        </w:rPr>
      </w:pPr>
      <w:r w:rsidRPr="003F4B1F">
        <w:rPr>
          <w:rStyle w:val="Code"/>
        </w:rPr>
        <w:t xml:space="preserve">      "minimum" : 1,</w:t>
      </w:r>
    </w:p>
    <w:p w14:paraId="70817275" w14:textId="77777777" w:rsidR="00CA5A0F" w:rsidRPr="003F4B1F" w:rsidRDefault="00CA5A0F" w:rsidP="00CA5A0F">
      <w:pPr>
        <w:rPr>
          <w:rStyle w:val="Code"/>
        </w:rPr>
      </w:pPr>
      <w:r w:rsidRPr="003F4B1F">
        <w:rPr>
          <w:rStyle w:val="Code"/>
        </w:rPr>
        <w:t xml:space="preserve">      "maximum" : 18446744073709551614,</w:t>
      </w:r>
    </w:p>
    <w:p w14:paraId="3110E6F2" w14:textId="77777777" w:rsidR="00CA5A0F" w:rsidRPr="003F4B1F" w:rsidRDefault="00CA5A0F" w:rsidP="00CA5A0F">
      <w:pPr>
        <w:rPr>
          <w:rStyle w:val="Code"/>
        </w:rPr>
      </w:pPr>
      <w:r w:rsidRPr="003F4B1F">
        <w:rPr>
          <w:rStyle w:val="Code"/>
        </w:rPr>
        <w:t xml:space="preserve">      "description" : "The unique ID that identifies this concrete update </w:t>
      </w:r>
    </w:p>
    <w:p w14:paraId="70788FE1" w14:textId="77777777" w:rsidR="00CA5A0F" w:rsidRPr="003F4B1F" w:rsidRDefault="00CA5A0F" w:rsidP="00CA5A0F">
      <w:pPr>
        <w:rPr>
          <w:rStyle w:val="Code"/>
        </w:rPr>
      </w:pPr>
      <w:r w:rsidRPr="003F4B1F">
        <w:rPr>
          <w:rStyle w:val="Code"/>
        </w:rPr>
        <w:t xml:space="preserve">                       transaction on the appliance. The values 0x0 and</w:t>
      </w:r>
    </w:p>
    <w:p w14:paraId="5C348CE5" w14:textId="77777777" w:rsidR="00CA5A0F" w:rsidRPr="003F4B1F" w:rsidRDefault="00CA5A0F" w:rsidP="00CA5A0F">
      <w:pPr>
        <w:rPr>
          <w:rStyle w:val="Code"/>
        </w:rPr>
      </w:pPr>
      <w:r w:rsidRPr="003F4B1F">
        <w:rPr>
          <w:rStyle w:val="Code"/>
        </w:rPr>
        <w:t xml:space="preserve">                       0xFFFFFFFFFFFFFFFF are invalid.",</w:t>
      </w:r>
    </w:p>
    <w:p w14:paraId="670E053B" w14:textId="77777777" w:rsidR="00CA5A0F" w:rsidRPr="003F4B1F" w:rsidRDefault="00CA5A0F" w:rsidP="00CA5A0F">
      <w:pPr>
        <w:rPr>
          <w:rStyle w:val="Code"/>
        </w:rPr>
      </w:pPr>
      <w:r w:rsidRPr="003F4B1F">
        <w:rPr>
          <w:rStyle w:val="Code"/>
        </w:rPr>
        <w:t xml:space="preserve">      "required": true</w:t>
      </w:r>
    </w:p>
    <w:p w14:paraId="1FEB92AF" w14:textId="77777777" w:rsidR="00CA5A0F" w:rsidRPr="003F4B1F" w:rsidRDefault="00CA5A0F" w:rsidP="00CA5A0F">
      <w:pPr>
        <w:rPr>
          <w:rStyle w:val="Code"/>
        </w:rPr>
      </w:pPr>
      <w:r w:rsidRPr="003F4B1F">
        <w:rPr>
          <w:rStyle w:val="Code"/>
        </w:rPr>
        <w:t xml:space="preserve">    }</w:t>
      </w:r>
    </w:p>
    <w:p w14:paraId="2B670CC8" w14:textId="77777777" w:rsidR="00CA5A0F" w:rsidRPr="003F4B1F" w:rsidRDefault="00CA5A0F" w:rsidP="00CA5A0F">
      <w:pPr>
        <w:rPr>
          <w:rStyle w:val="Code"/>
        </w:rPr>
      </w:pPr>
      <w:r w:rsidRPr="003F4B1F">
        <w:rPr>
          <w:rStyle w:val="Code"/>
        </w:rPr>
        <w:t xml:space="preserve">  }</w:t>
      </w:r>
    </w:p>
    <w:p w14:paraId="2B6219E4" w14:textId="77777777" w:rsidR="00CA5A0F" w:rsidRPr="003F4B1F" w:rsidRDefault="00CA5A0F" w:rsidP="00CA5A0F">
      <w:pPr>
        <w:rPr>
          <w:rStyle w:val="Code"/>
        </w:rPr>
      </w:pPr>
      <w:r w:rsidRPr="003F4B1F">
        <w:rPr>
          <w:rStyle w:val="Code"/>
        </w:rPr>
        <w:t>}</w:t>
      </w:r>
    </w:p>
    <w:p w14:paraId="6D88135F" w14:textId="31FA5719" w:rsidR="00CA5A0F" w:rsidRPr="003F4B1F" w:rsidRDefault="00CA5A0F" w:rsidP="00CA5A0F"/>
    <w:p w14:paraId="6BEC15B9" w14:textId="7D496F86" w:rsidR="003E0CCC" w:rsidRPr="003F4B1F" w:rsidRDefault="003E0CCC">
      <w:r w:rsidRPr="003F4B1F">
        <w:br w:type="page"/>
      </w:r>
    </w:p>
    <w:p w14:paraId="6AB37A82" w14:textId="50DCF8F9" w:rsidR="003E0CCC" w:rsidRPr="003F4B1F" w:rsidRDefault="003E0CCC" w:rsidP="003E0CCC">
      <w:pPr>
        <w:pStyle w:val="Heading3"/>
      </w:pPr>
      <w:bookmarkStart w:id="1803" w:name="_Toc88504138"/>
      <w:r w:rsidRPr="003F4B1F">
        <w:lastRenderedPageBreak/>
        <w:t>Content type DOWNLOADPROGRESS</w:t>
      </w:r>
      <w:bookmarkEnd w:id="1803"/>
    </w:p>
    <w:p w14:paraId="026FAC51" w14:textId="77777777" w:rsidR="003E0CCC" w:rsidRPr="003F4B1F" w:rsidRDefault="003E0CCC" w:rsidP="003E0CCC">
      <w:r w:rsidRPr="003F4B1F">
        <w:t>This content type provides information about all current electronics on the HA.</w:t>
      </w:r>
    </w:p>
    <w:p w14:paraId="11323FCC" w14:textId="77777777" w:rsidR="003E0CCC" w:rsidRPr="003F4B1F" w:rsidRDefault="003E0CCC" w:rsidP="003E0CCC"/>
    <w:p w14:paraId="4FC63A92" w14:textId="77777777" w:rsidR="003E0CCC" w:rsidRPr="003F4B1F" w:rsidRDefault="003E0CCC" w:rsidP="003E0CCC">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NOTIFY</w:t>
      </w:r>
    </w:p>
    <w:p w14:paraId="065F63A2" w14:textId="77777777" w:rsidR="003E0CCC" w:rsidRPr="003F4B1F" w:rsidRDefault="003E0CCC" w:rsidP="003E0CCC"/>
    <w:p w14:paraId="147DF8F9" w14:textId="77777777" w:rsidR="003E0CCC" w:rsidRPr="003F4B1F" w:rsidRDefault="003E0CCC" w:rsidP="003E0CCC">
      <w:r w:rsidRPr="003F4B1F">
        <w:t xml:space="preserve">The following schema describes the specific object used within the </w:t>
      </w:r>
      <w:r w:rsidRPr="003F4B1F">
        <w:rPr>
          <w:rStyle w:val="CodeBig"/>
        </w:rPr>
        <w:t>&lt;data&gt;</w:t>
      </w:r>
      <w:r w:rsidRPr="003F4B1F">
        <w:t xml:space="preserve"> array:</w:t>
      </w:r>
    </w:p>
    <w:p w14:paraId="3FC527FF" w14:textId="77777777" w:rsidR="003E0CCC" w:rsidRPr="003F4B1F" w:rsidRDefault="003E0CCC" w:rsidP="003E0CCC">
      <w:pPr>
        <w:rPr>
          <w:rStyle w:val="Code"/>
        </w:rPr>
      </w:pPr>
      <w:r w:rsidRPr="003F4B1F">
        <w:rPr>
          <w:rStyle w:val="Code"/>
        </w:rPr>
        <w:t>{</w:t>
      </w:r>
    </w:p>
    <w:p w14:paraId="099C3CAE" w14:textId="2FC12303" w:rsidR="003E0CCC" w:rsidRPr="003F4B1F" w:rsidRDefault="003E0CCC" w:rsidP="003E0CCC">
      <w:pPr>
        <w:rPr>
          <w:rStyle w:val="Code"/>
        </w:rPr>
      </w:pPr>
      <w:r w:rsidRPr="003F4B1F">
        <w:rPr>
          <w:rStyle w:val="Code"/>
        </w:rPr>
        <w:t xml:space="preserve">  "id" : "urn:schemas-bshg-com:js:data:fu3:downloadprogress",</w:t>
      </w:r>
    </w:p>
    <w:p w14:paraId="49D086EC" w14:textId="77777777" w:rsidR="003E0CCC" w:rsidRPr="003F4B1F" w:rsidRDefault="003E0CCC" w:rsidP="003E0CCC">
      <w:pPr>
        <w:rPr>
          <w:rStyle w:val="Code"/>
        </w:rPr>
      </w:pPr>
      <w:r w:rsidRPr="003F4B1F">
        <w:rPr>
          <w:rStyle w:val="Code"/>
        </w:rPr>
        <w:t xml:space="preserve">  "properties" :</w:t>
      </w:r>
    </w:p>
    <w:p w14:paraId="5FD4EFE9" w14:textId="77777777" w:rsidR="003E0CCC" w:rsidRPr="003F4B1F" w:rsidRDefault="003E0CCC" w:rsidP="003E0CCC">
      <w:pPr>
        <w:rPr>
          <w:rStyle w:val="Code"/>
        </w:rPr>
      </w:pPr>
      <w:r w:rsidRPr="003F4B1F">
        <w:rPr>
          <w:rStyle w:val="Code"/>
        </w:rPr>
        <w:t xml:space="preserve">  {</w:t>
      </w:r>
    </w:p>
    <w:p w14:paraId="0704B83B" w14:textId="10ECBD66" w:rsidR="003E0CCC" w:rsidRPr="003F4B1F" w:rsidRDefault="003E0CCC" w:rsidP="003E0CCC">
      <w:pPr>
        <w:rPr>
          <w:rStyle w:val="Code"/>
        </w:rPr>
      </w:pPr>
      <w:r w:rsidRPr="003F4B1F">
        <w:rPr>
          <w:rStyle w:val="Code"/>
        </w:rPr>
        <w:t xml:space="preserve">    "progress":</w:t>
      </w:r>
    </w:p>
    <w:p w14:paraId="5B1C6934" w14:textId="77777777" w:rsidR="003E0CCC" w:rsidRPr="003F4B1F" w:rsidRDefault="003E0CCC" w:rsidP="003E0CCC">
      <w:pPr>
        <w:rPr>
          <w:rStyle w:val="Code"/>
        </w:rPr>
      </w:pPr>
      <w:r w:rsidRPr="003F4B1F">
        <w:rPr>
          <w:rStyle w:val="Code"/>
        </w:rPr>
        <w:t xml:space="preserve">    {</w:t>
      </w:r>
    </w:p>
    <w:p w14:paraId="6BFCCB73" w14:textId="77777777" w:rsidR="003E0CCC" w:rsidRPr="003F4B1F" w:rsidRDefault="003E0CCC" w:rsidP="003E0CCC">
      <w:pPr>
        <w:rPr>
          <w:rStyle w:val="Code"/>
        </w:rPr>
      </w:pPr>
      <w:r w:rsidRPr="003F4B1F">
        <w:rPr>
          <w:rStyle w:val="Code"/>
        </w:rPr>
        <w:t xml:space="preserve">      "type" : "integer",</w:t>
      </w:r>
    </w:p>
    <w:p w14:paraId="5C15F9A1" w14:textId="77777777" w:rsidR="003E0CCC" w:rsidRPr="003F4B1F" w:rsidRDefault="003E0CCC" w:rsidP="003E0CCC">
      <w:pPr>
        <w:rPr>
          <w:rStyle w:val="Code"/>
        </w:rPr>
      </w:pPr>
      <w:r w:rsidRPr="003F4B1F">
        <w:rPr>
          <w:rStyle w:val="Code"/>
        </w:rPr>
        <w:t xml:space="preserve">      "minimum" : 0,</w:t>
      </w:r>
    </w:p>
    <w:p w14:paraId="52168342" w14:textId="6E43F8F6" w:rsidR="003E0CCC" w:rsidRPr="003F4B1F" w:rsidRDefault="003E0CCC" w:rsidP="003E0CCC">
      <w:pPr>
        <w:rPr>
          <w:rStyle w:val="Code"/>
        </w:rPr>
      </w:pPr>
      <w:r w:rsidRPr="003F4B1F">
        <w:rPr>
          <w:rStyle w:val="Code"/>
        </w:rPr>
        <w:t xml:space="preserve">      "maximum" : 100,</w:t>
      </w:r>
    </w:p>
    <w:p w14:paraId="37537916" w14:textId="77777777" w:rsidR="003E0CCC" w:rsidRPr="003F4B1F" w:rsidRDefault="003E0CCC" w:rsidP="003E0CCC">
      <w:pPr>
        <w:rPr>
          <w:rStyle w:val="Code"/>
        </w:rPr>
      </w:pPr>
      <w:r w:rsidRPr="003F4B1F">
        <w:rPr>
          <w:rStyle w:val="Code"/>
        </w:rPr>
        <w:t xml:space="preserve">      "description" : "The progress of the download phase in percent. All packages</w:t>
      </w:r>
    </w:p>
    <w:p w14:paraId="1B452178" w14:textId="77777777" w:rsidR="003E0CCC" w:rsidRPr="003F4B1F" w:rsidRDefault="003E0CCC" w:rsidP="003E0CCC">
      <w:pPr>
        <w:rPr>
          <w:rStyle w:val="Code"/>
        </w:rPr>
      </w:pPr>
      <w:r w:rsidRPr="003F4B1F">
        <w:rPr>
          <w:rStyle w:val="Code"/>
        </w:rPr>
        <w:t xml:space="preserve">                       of a firmware update are covered in the progress indication.</w:t>
      </w:r>
    </w:p>
    <w:p w14:paraId="7EF00345" w14:textId="77777777" w:rsidR="003E0CCC" w:rsidRPr="003F4B1F" w:rsidRDefault="003E0CCC" w:rsidP="003E0CCC">
      <w:pPr>
        <w:rPr>
          <w:rStyle w:val="Code"/>
        </w:rPr>
      </w:pPr>
      <w:r w:rsidRPr="003F4B1F">
        <w:rPr>
          <w:rStyle w:val="Code"/>
        </w:rPr>
        <w:t xml:space="preserve">                       Resolution and time restrictions have to be applied on this</w:t>
      </w:r>
    </w:p>
    <w:p w14:paraId="44B658C9" w14:textId="1640C1B5" w:rsidR="003E0CCC" w:rsidRPr="003F4B1F" w:rsidRDefault="003E0CCC" w:rsidP="003E0CCC">
      <w:pPr>
        <w:rPr>
          <w:rStyle w:val="Code"/>
        </w:rPr>
      </w:pPr>
      <w:r w:rsidRPr="003F4B1F">
        <w:rPr>
          <w:rStyle w:val="Code"/>
        </w:rPr>
        <w:t xml:space="preserve">                       value to prevent a flodding with messages.",</w:t>
      </w:r>
    </w:p>
    <w:p w14:paraId="227900BF" w14:textId="77777777" w:rsidR="003E0CCC" w:rsidRPr="003F4B1F" w:rsidRDefault="003E0CCC" w:rsidP="003E0CCC">
      <w:pPr>
        <w:rPr>
          <w:rStyle w:val="Code"/>
        </w:rPr>
      </w:pPr>
      <w:r w:rsidRPr="003F4B1F">
        <w:rPr>
          <w:rStyle w:val="Code"/>
        </w:rPr>
        <w:t xml:space="preserve">      "required" : true</w:t>
      </w:r>
    </w:p>
    <w:p w14:paraId="171E5E2E" w14:textId="77777777" w:rsidR="003E0CCC" w:rsidRPr="003F4B1F" w:rsidRDefault="003E0CCC" w:rsidP="003E0CCC">
      <w:pPr>
        <w:rPr>
          <w:rStyle w:val="Code"/>
        </w:rPr>
      </w:pPr>
      <w:r w:rsidRPr="003F4B1F">
        <w:rPr>
          <w:rStyle w:val="Code"/>
        </w:rPr>
        <w:t xml:space="preserve">    }</w:t>
      </w:r>
    </w:p>
    <w:p w14:paraId="054875F9" w14:textId="77777777" w:rsidR="003E0CCC" w:rsidRPr="003F4B1F" w:rsidRDefault="003E0CCC" w:rsidP="00CA5A0F"/>
    <w:p w14:paraId="185C11A9" w14:textId="77777777" w:rsidR="00CA5A0F" w:rsidRPr="003F4B1F" w:rsidRDefault="00CA5A0F" w:rsidP="00CA5A0F">
      <w:r w:rsidRPr="003F4B1F">
        <w:br w:type="page"/>
      </w:r>
    </w:p>
    <w:p w14:paraId="1F1E3479" w14:textId="77777777" w:rsidR="00CA5A0F" w:rsidRPr="003F4B1F" w:rsidRDefault="00CA5A0F" w:rsidP="00CA5A0F">
      <w:pPr>
        <w:pStyle w:val="Heading2"/>
      </w:pPr>
      <w:bookmarkStart w:id="1804" w:name="_Toc88504139"/>
      <w:r w:rsidRPr="003F4B1F">
        <w:lastRenderedPageBreak/>
        <w:t>Functionalities</w:t>
      </w:r>
      <w:bookmarkEnd w:id="1804"/>
    </w:p>
    <w:p w14:paraId="64CFC2A6" w14:textId="77777777" w:rsidR="00CA5A0F" w:rsidRPr="003F4B1F" w:rsidRDefault="00CA5A0F" w:rsidP="00CA5A0F">
      <w:pPr>
        <w:pStyle w:val="Heading3"/>
      </w:pPr>
      <w:bookmarkStart w:id="1805" w:name="_Toc88504140"/>
      <w:r w:rsidRPr="003F4B1F">
        <w:t>Trigger HA Configuration</w:t>
      </w:r>
      <w:bookmarkEnd w:id="1805"/>
    </w:p>
    <w:p w14:paraId="116B3918" w14:textId="70556275" w:rsidR="00CA5A0F" w:rsidRPr="003F4B1F" w:rsidRDefault="00CA5A0F" w:rsidP="00CA5A0F">
      <w:r w:rsidRPr="003F4B1F">
        <w:t xml:space="preserve">The backend can request the current </w:t>
      </w:r>
      <w:r w:rsidR="00C271FA" w:rsidRPr="003F4B1F">
        <w:t>home appliance configuration</w:t>
      </w:r>
      <w:r w:rsidRPr="003F4B1F">
        <w:t xml:space="preserve"> from the HA.</w:t>
      </w:r>
    </w:p>
    <w:p w14:paraId="1DDF2DF6" w14:textId="77777777" w:rsidR="00C271FA" w:rsidRPr="003F4B1F" w:rsidRDefault="00C271FA" w:rsidP="00CA5A0F"/>
    <w:p w14:paraId="5979F894" w14:textId="7D8CCE9C" w:rsidR="00CA5A0F" w:rsidRPr="003F4B1F" w:rsidRDefault="00CA5A0F" w:rsidP="00CA5A0F">
      <w:r w:rsidRPr="003F4B1F">
        <w:t xml:space="preserve">The backend sends a </w:t>
      </w:r>
      <w:r w:rsidRPr="003F4B1F">
        <w:rPr>
          <w:rStyle w:val="CodeBig"/>
        </w:rPr>
        <w:t>POST</w:t>
      </w:r>
      <w:r w:rsidRPr="003F4B1F">
        <w:t xml:space="preserve"> to resource “</w:t>
      </w:r>
      <w:r w:rsidRPr="003F4B1F">
        <w:rPr>
          <w:rStyle w:val="CodeBig"/>
        </w:rPr>
        <w:t>haConfigRetrigger</w:t>
      </w:r>
      <w:r w:rsidRPr="003F4B1F">
        <w:t xml:space="preserve">” using content type CONFIGRETRIGGER. If the message is sent during an active transaction, the transactionID has to be included. </w:t>
      </w:r>
    </w:p>
    <w:p w14:paraId="33728583" w14:textId="77777777" w:rsidR="00C271FA" w:rsidRPr="003F4B1F" w:rsidRDefault="00C271FA" w:rsidP="00CA5A0F"/>
    <w:p w14:paraId="37421BB6" w14:textId="0B2F5F95" w:rsidR="00CA5A0F" w:rsidRPr="003F4B1F" w:rsidRDefault="00CA5A0F" w:rsidP="00CA5A0F">
      <w:r w:rsidRPr="003F4B1F">
        <w:t>The response will not contain any data.</w:t>
      </w:r>
    </w:p>
    <w:p w14:paraId="7E2DD5B4" w14:textId="77777777" w:rsidR="00CA5A0F" w:rsidRPr="003F4B1F" w:rsidRDefault="00CA5A0F" w:rsidP="00CA5A0F"/>
    <w:p w14:paraId="3F6C4A42" w14:textId="77777777" w:rsidR="00CA5A0F" w:rsidRPr="003F4B1F" w:rsidRDefault="00CA5A0F" w:rsidP="00CA5A0F">
      <w:pPr>
        <w:rPr>
          <w:i/>
        </w:rPr>
      </w:pPr>
      <w:r w:rsidRPr="003F4B1F">
        <w:rPr>
          <w:i/>
        </w:rPr>
        <w:t>Note: As the process of doing the inventory of the whole HA configuration can take several seconds, the HA configuration is returned asynchronously with a separate NOTIFY message. The response is therefore only signaling that the trigger was accepted.</w:t>
      </w:r>
    </w:p>
    <w:p w14:paraId="3869A729" w14:textId="77777777" w:rsidR="00CA5A0F" w:rsidRPr="003F4B1F" w:rsidRDefault="00CA5A0F" w:rsidP="00CA5A0F"/>
    <w:p w14:paraId="483E99EC" w14:textId="77777777" w:rsidR="00CA5A0F" w:rsidRPr="003F4B1F" w:rsidRDefault="00CA5A0F" w:rsidP="00CA5A0F">
      <w:pPr>
        <w:rPr>
          <w:b/>
          <w:bCs/>
        </w:rPr>
      </w:pPr>
      <w:r w:rsidRPr="003F4B1F">
        <w:rPr>
          <w:b/>
          <w:bCs/>
        </w:rPr>
        <w:t>Example:</w:t>
      </w:r>
    </w:p>
    <w:p w14:paraId="24A3DE42" w14:textId="77777777" w:rsidR="00CA5A0F" w:rsidRPr="003F4B1F" w:rsidRDefault="00CA5A0F" w:rsidP="00CA5A0F">
      <w:pPr>
        <w:pStyle w:val="FormatvorlageLateinCourierNewKomplexCourierNewLatein9ptK1"/>
        <w:rPr>
          <w:rStyle w:val="Code"/>
        </w:rPr>
      </w:pPr>
      <w:r w:rsidRPr="003F4B1F">
        <w:rPr>
          <w:rStyle w:val="Code"/>
        </w:rPr>
        <w:t># Post</w:t>
      </w:r>
    </w:p>
    <w:p w14:paraId="3D92568E" w14:textId="77777777" w:rsidR="00CA5A0F" w:rsidRPr="003F4B1F" w:rsidRDefault="00CA5A0F" w:rsidP="00CA5A0F">
      <w:pPr>
        <w:pStyle w:val="FormatvorlageLateinCourierNewKomplexCourierNewLatein9ptK1"/>
        <w:rPr>
          <w:rStyle w:val="Code"/>
        </w:rPr>
      </w:pPr>
      <w:r w:rsidRPr="003F4B1F">
        <w:rPr>
          <w:rStyle w:val="Code"/>
        </w:rPr>
        <w:t>{</w:t>
      </w:r>
    </w:p>
    <w:p w14:paraId="320F517D"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10B60254" w14:textId="77777777" w:rsidR="00CA5A0F" w:rsidRPr="003F4B1F" w:rsidRDefault="00CA5A0F" w:rsidP="00CA5A0F">
      <w:pPr>
        <w:pStyle w:val="FormatvorlageLateinCourierNewKomplexCourierNewLatein9ptK1"/>
        <w:rPr>
          <w:rStyle w:val="Code"/>
        </w:rPr>
      </w:pPr>
      <w:r w:rsidRPr="003F4B1F">
        <w:rPr>
          <w:rStyle w:val="Code"/>
        </w:rPr>
        <w:t xml:space="preserve">  "msgID"    : 82041120,</w:t>
      </w:r>
    </w:p>
    <w:p w14:paraId="318402CB" w14:textId="77777777" w:rsidR="00CA5A0F" w:rsidRPr="003F4B1F" w:rsidRDefault="00CA5A0F" w:rsidP="00CA5A0F">
      <w:pPr>
        <w:pStyle w:val="FormatvorlageLateinCourierNewKomplexCourierNewLatein9ptK1"/>
        <w:rPr>
          <w:rStyle w:val="Code"/>
        </w:rPr>
      </w:pPr>
      <w:r w:rsidRPr="003F4B1F">
        <w:rPr>
          <w:rStyle w:val="Code"/>
        </w:rPr>
        <w:t xml:space="preserve">  "resource" : "/fu/haConfigRetrigger",</w:t>
      </w:r>
    </w:p>
    <w:p w14:paraId="306BFB04" w14:textId="4B541612" w:rsidR="00CA5A0F" w:rsidRPr="003F4B1F" w:rsidRDefault="00CA5A0F" w:rsidP="00CA5A0F">
      <w:pPr>
        <w:pStyle w:val="FormatvorlageLateinCourierNewKomplexCourierNewLatein9ptK1"/>
        <w:rPr>
          <w:rStyle w:val="Code"/>
        </w:rPr>
      </w:pPr>
      <w:r w:rsidRPr="003F4B1F">
        <w:rPr>
          <w:rStyle w:val="Code"/>
        </w:rPr>
        <w:t xml:space="preserve">  "version"  : 3,</w:t>
      </w:r>
    </w:p>
    <w:p w14:paraId="3989970E" w14:textId="77777777" w:rsidR="00CA5A0F" w:rsidRPr="003F4B1F" w:rsidRDefault="00CA5A0F" w:rsidP="00CA5A0F">
      <w:pPr>
        <w:pStyle w:val="FormatvorlageLateinCourierNewKomplexCourierNewLatein9ptK1"/>
        <w:rPr>
          <w:rStyle w:val="Code"/>
        </w:rPr>
      </w:pPr>
      <w:r w:rsidRPr="003F4B1F">
        <w:rPr>
          <w:rStyle w:val="Code"/>
        </w:rPr>
        <w:t xml:space="preserve">  "action"   : "POST",</w:t>
      </w:r>
    </w:p>
    <w:p w14:paraId="6E74BC50"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0F694D2A"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55C200B9"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0EA2A974" w14:textId="0CF9F380" w:rsidR="00CA5A0F" w:rsidRPr="003F4B1F" w:rsidRDefault="00CA5A0F" w:rsidP="00CA5A0F">
      <w:pPr>
        <w:pStyle w:val="FormatvorlageLateinCourierNewKomplexCourierNewLatein9ptK1"/>
        <w:rPr>
          <w:rStyle w:val="Code"/>
        </w:rPr>
      </w:pPr>
      <w:r w:rsidRPr="003F4B1F">
        <w:rPr>
          <w:rStyle w:val="Code"/>
        </w:rPr>
        <w:t xml:space="preserve">      "transactionID" </w:t>
      </w:r>
      <w:r w:rsidR="00C271FA" w:rsidRPr="003F4B1F">
        <w:rPr>
          <w:rStyle w:val="Code"/>
        </w:rPr>
        <w:t xml:space="preserve"> </w:t>
      </w:r>
      <w:r w:rsidRPr="003F4B1F">
        <w:rPr>
          <w:rStyle w:val="Code"/>
        </w:rPr>
        <w:t>: 105230,</w:t>
      </w:r>
    </w:p>
    <w:p w14:paraId="7B0A9F28" w14:textId="0764BBF8" w:rsidR="00CA5A0F" w:rsidRPr="003F4B1F" w:rsidRDefault="00CA5A0F" w:rsidP="00CA5A0F">
      <w:pPr>
        <w:pStyle w:val="FormatvorlageLateinCourierNewKomplexCourierNewLatein9ptK1"/>
        <w:rPr>
          <w:rStyle w:val="Code"/>
        </w:rPr>
      </w:pPr>
      <w:r w:rsidRPr="003F4B1F">
        <w:rPr>
          <w:rStyle w:val="Code"/>
        </w:rPr>
        <w:t xml:space="preserve">      "enforce</w:t>
      </w:r>
      <w:r w:rsidR="00C271FA" w:rsidRPr="003F4B1F">
        <w:rPr>
          <w:rStyle w:val="Code"/>
        </w:rPr>
        <w:t>Refresh</w:t>
      </w:r>
      <w:r w:rsidRPr="003F4B1F">
        <w:rPr>
          <w:rStyle w:val="Code"/>
        </w:rPr>
        <w:t>"</w:t>
      </w:r>
      <w:r w:rsidR="00C271FA" w:rsidRPr="003F4B1F">
        <w:rPr>
          <w:rStyle w:val="Code"/>
        </w:rPr>
        <w:t xml:space="preserve"> </w:t>
      </w:r>
      <w:r w:rsidRPr="003F4B1F">
        <w:rPr>
          <w:rStyle w:val="Code"/>
        </w:rPr>
        <w:t>: true</w:t>
      </w:r>
    </w:p>
    <w:p w14:paraId="114B7E5E"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83B8A9B"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3F412776" w14:textId="77777777" w:rsidR="00CA5A0F" w:rsidRPr="003F4B1F" w:rsidRDefault="00CA5A0F" w:rsidP="00CA5A0F">
      <w:pPr>
        <w:pStyle w:val="FormatvorlageLateinCourierNewKomplexCourierNewLatein9ptK1"/>
        <w:rPr>
          <w:rStyle w:val="Code"/>
        </w:rPr>
      </w:pPr>
      <w:r w:rsidRPr="003F4B1F">
        <w:rPr>
          <w:rStyle w:val="Code"/>
        </w:rPr>
        <w:t>}</w:t>
      </w:r>
    </w:p>
    <w:p w14:paraId="4193BAD3" w14:textId="77777777" w:rsidR="00CA5A0F" w:rsidRPr="003F4B1F" w:rsidRDefault="00CA5A0F" w:rsidP="00CA5A0F">
      <w:pPr>
        <w:rPr>
          <w:rStyle w:val="Code"/>
        </w:rPr>
      </w:pPr>
    </w:p>
    <w:p w14:paraId="5B730C23" w14:textId="77777777" w:rsidR="00CA5A0F" w:rsidRPr="003F4B1F" w:rsidRDefault="00CA5A0F" w:rsidP="00CA5A0F">
      <w:pPr>
        <w:pStyle w:val="FormatvorlageLateinCourierNewKomplexCourierNewLatein9ptK1"/>
        <w:rPr>
          <w:rStyle w:val="Code"/>
        </w:rPr>
      </w:pPr>
      <w:r w:rsidRPr="003F4B1F">
        <w:rPr>
          <w:rStyle w:val="Code"/>
        </w:rPr>
        <w:t># Response OK</w:t>
      </w:r>
    </w:p>
    <w:p w14:paraId="67A59299" w14:textId="77777777" w:rsidR="00CA5A0F" w:rsidRPr="003F4B1F" w:rsidRDefault="00CA5A0F" w:rsidP="00CA5A0F">
      <w:pPr>
        <w:pStyle w:val="FormatvorlageLateinCourierNewKomplexCourierNewLatein9ptK1"/>
        <w:rPr>
          <w:rStyle w:val="Code"/>
        </w:rPr>
      </w:pPr>
      <w:r w:rsidRPr="003F4B1F">
        <w:rPr>
          <w:rStyle w:val="Code"/>
        </w:rPr>
        <w:t>{</w:t>
      </w:r>
    </w:p>
    <w:p w14:paraId="55F5E966"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5607C485" w14:textId="77777777" w:rsidR="00CA5A0F" w:rsidRPr="003F4B1F" w:rsidRDefault="00CA5A0F" w:rsidP="00CA5A0F">
      <w:pPr>
        <w:pStyle w:val="FormatvorlageLateinCourierNewKomplexCourierNewLatein9ptK1"/>
        <w:rPr>
          <w:rStyle w:val="Code"/>
        </w:rPr>
      </w:pPr>
      <w:r w:rsidRPr="003F4B1F">
        <w:rPr>
          <w:rStyle w:val="Code"/>
        </w:rPr>
        <w:t xml:space="preserve">  "msgID"    : 82041120,</w:t>
      </w:r>
    </w:p>
    <w:p w14:paraId="030B13B0" w14:textId="77777777" w:rsidR="00CA5A0F" w:rsidRPr="003F4B1F" w:rsidRDefault="00CA5A0F" w:rsidP="00CA5A0F">
      <w:pPr>
        <w:pStyle w:val="FormatvorlageLateinCourierNewKomplexCourierNewLatein9ptK1"/>
        <w:rPr>
          <w:rStyle w:val="Code"/>
        </w:rPr>
      </w:pPr>
      <w:r w:rsidRPr="003F4B1F">
        <w:rPr>
          <w:rStyle w:val="Code"/>
        </w:rPr>
        <w:t xml:space="preserve">  "resource" : "/fu/haConfigRetrigger",</w:t>
      </w:r>
    </w:p>
    <w:p w14:paraId="5AFEF398" w14:textId="7D01A979" w:rsidR="00CA5A0F" w:rsidRPr="003F4B1F" w:rsidRDefault="00CA5A0F" w:rsidP="00CA5A0F">
      <w:pPr>
        <w:pStyle w:val="FormatvorlageLateinCourierNewKomplexCourierNewLatein9ptK1"/>
        <w:rPr>
          <w:rStyle w:val="Code"/>
        </w:rPr>
      </w:pPr>
      <w:r w:rsidRPr="003F4B1F">
        <w:rPr>
          <w:rStyle w:val="Code"/>
        </w:rPr>
        <w:t xml:space="preserve">  "version"  : 3,</w:t>
      </w:r>
    </w:p>
    <w:p w14:paraId="01D3F1F4"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3AF5DF0E" w14:textId="77777777" w:rsidR="00CA5A0F" w:rsidRPr="003F4B1F" w:rsidRDefault="00CA5A0F" w:rsidP="00CA5A0F">
      <w:pPr>
        <w:pStyle w:val="FormatvorlageLateinCourierNewKomplexCourierNewLatein9ptK1"/>
        <w:rPr>
          <w:rStyle w:val="Code"/>
        </w:rPr>
      </w:pPr>
      <w:r w:rsidRPr="003F4B1F">
        <w:rPr>
          <w:rStyle w:val="Code"/>
        </w:rPr>
        <w:t>}</w:t>
      </w:r>
    </w:p>
    <w:p w14:paraId="057AE586" w14:textId="77777777" w:rsidR="00CA5A0F" w:rsidRPr="003F4B1F" w:rsidRDefault="00CA5A0F" w:rsidP="00CA5A0F"/>
    <w:p w14:paraId="56C3EA18" w14:textId="77777777" w:rsidR="00CA5A0F" w:rsidRPr="003F4B1F" w:rsidRDefault="00CA5A0F" w:rsidP="00CA5A0F">
      <w:pPr>
        <w:pStyle w:val="FormatvorlageLateinCourierNewKomplexCourierNewLatein9ptK1"/>
        <w:rPr>
          <w:rStyle w:val="Code"/>
        </w:rPr>
      </w:pPr>
      <w:r w:rsidRPr="003F4B1F">
        <w:rPr>
          <w:rStyle w:val="Code"/>
        </w:rPr>
        <w:t># Response ERROR</w:t>
      </w:r>
    </w:p>
    <w:p w14:paraId="34F87F33" w14:textId="77777777" w:rsidR="00CA5A0F" w:rsidRPr="003F4B1F" w:rsidRDefault="00CA5A0F" w:rsidP="00CA5A0F">
      <w:pPr>
        <w:pStyle w:val="FormatvorlageLateinCourierNewKomplexCourierNewLatein9ptK1"/>
        <w:rPr>
          <w:rStyle w:val="Code"/>
        </w:rPr>
      </w:pPr>
      <w:r w:rsidRPr="003F4B1F">
        <w:rPr>
          <w:rStyle w:val="Code"/>
        </w:rPr>
        <w:t>{</w:t>
      </w:r>
    </w:p>
    <w:p w14:paraId="3C349142"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47B560A0" w14:textId="77777777" w:rsidR="00CA5A0F" w:rsidRPr="003F4B1F" w:rsidRDefault="00CA5A0F" w:rsidP="00CA5A0F">
      <w:pPr>
        <w:pStyle w:val="FormatvorlageLateinCourierNewKomplexCourierNewLatein9ptK1"/>
        <w:rPr>
          <w:rStyle w:val="Code"/>
        </w:rPr>
      </w:pPr>
      <w:r w:rsidRPr="003F4B1F">
        <w:rPr>
          <w:rStyle w:val="Code"/>
        </w:rPr>
        <w:t xml:space="preserve">  "msgID"    : 82041120,</w:t>
      </w:r>
    </w:p>
    <w:p w14:paraId="1448B730" w14:textId="77777777" w:rsidR="00CA5A0F" w:rsidRPr="003F4B1F" w:rsidRDefault="00CA5A0F" w:rsidP="00CA5A0F">
      <w:pPr>
        <w:pStyle w:val="FormatvorlageLateinCourierNewKomplexCourierNewLatein9ptK1"/>
        <w:rPr>
          <w:rStyle w:val="Code"/>
        </w:rPr>
      </w:pPr>
      <w:r w:rsidRPr="003F4B1F">
        <w:rPr>
          <w:rStyle w:val="Code"/>
        </w:rPr>
        <w:t xml:space="preserve">  "resource" : "/fu/haConfigRetrigger",</w:t>
      </w:r>
    </w:p>
    <w:p w14:paraId="44A876D7" w14:textId="484FAACA" w:rsidR="00CA5A0F" w:rsidRPr="003F4B1F" w:rsidRDefault="00CA5A0F" w:rsidP="00CA5A0F">
      <w:pPr>
        <w:pStyle w:val="FormatvorlageLateinCourierNewKomplexCourierNewLatein9ptK1"/>
        <w:rPr>
          <w:rStyle w:val="Code"/>
        </w:rPr>
      </w:pPr>
      <w:r w:rsidRPr="003F4B1F">
        <w:rPr>
          <w:rStyle w:val="Code"/>
        </w:rPr>
        <w:t xml:space="preserve">  "version"  : 3,</w:t>
      </w:r>
    </w:p>
    <w:p w14:paraId="0DE3FE1C"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7E983024" w14:textId="77777777" w:rsidR="00CA5A0F" w:rsidRPr="003F4B1F" w:rsidRDefault="00CA5A0F" w:rsidP="00CA5A0F">
      <w:pPr>
        <w:pStyle w:val="FormatvorlageLateinCourierNewKomplexCourierNewLatein9ptK1"/>
        <w:rPr>
          <w:rStyle w:val="Code"/>
        </w:rPr>
      </w:pPr>
      <w:r w:rsidRPr="003F4B1F">
        <w:rPr>
          <w:rStyle w:val="Code"/>
        </w:rPr>
        <w:t xml:space="preserve">  "code"     : 400</w:t>
      </w:r>
    </w:p>
    <w:p w14:paraId="2F7BC938" w14:textId="77777777" w:rsidR="00CA5A0F" w:rsidRPr="003F4B1F" w:rsidRDefault="00CA5A0F" w:rsidP="00CA5A0F">
      <w:pPr>
        <w:pStyle w:val="FormatvorlageLateinCourierNewKomplexCourierNewLatein9ptK1"/>
        <w:rPr>
          <w:rStyle w:val="Code"/>
        </w:rPr>
      </w:pPr>
      <w:r w:rsidRPr="003F4B1F">
        <w:rPr>
          <w:rStyle w:val="Code"/>
        </w:rPr>
        <w:t>}</w:t>
      </w:r>
    </w:p>
    <w:p w14:paraId="38FA51C0" w14:textId="3AB3AB44" w:rsidR="00CA5A0F" w:rsidRPr="003F4B1F" w:rsidRDefault="00CA5A0F" w:rsidP="00CA5A0F"/>
    <w:p w14:paraId="761F0924" w14:textId="77777777" w:rsidR="00CA5A0F" w:rsidRPr="003F4B1F" w:rsidRDefault="00CA5A0F" w:rsidP="00CA5A0F">
      <w:r w:rsidRPr="003F4B1F">
        <w:br w:type="page"/>
      </w:r>
    </w:p>
    <w:p w14:paraId="1FAE947B" w14:textId="77777777" w:rsidR="00CA5A0F" w:rsidRPr="003F4B1F" w:rsidRDefault="00CA5A0F" w:rsidP="00CA5A0F">
      <w:pPr>
        <w:pStyle w:val="Heading3"/>
      </w:pPr>
      <w:bookmarkStart w:id="1806" w:name="_Toc88504141"/>
      <w:r w:rsidRPr="003F4B1F">
        <w:lastRenderedPageBreak/>
        <w:t>Notify HA Configuration</w:t>
      </w:r>
      <w:bookmarkEnd w:id="1806"/>
    </w:p>
    <w:p w14:paraId="0782E377" w14:textId="77777777" w:rsidR="00CA5A0F" w:rsidRPr="003F4B1F" w:rsidRDefault="00CA5A0F" w:rsidP="00CA5A0F">
      <w:r w:rsidRPr="003F4B1F">
        <w:t>The COM sends a notification about its configuration once the connection HCA&lt;-&gt;COM is established for the first time after restart or after it receives a haConfigRetrigger message.</w:t>
      </w:r>
    </w:p>
    <w:p w14:paraId="435D0939" w14:textId="77777777" w:rsidR="00CA5A0F" w:rsidRPr="003F4B1F" w:rsidRDefault="00CA5A0F" w:rsidP="00CA5A0F"/>
    <w:p w14:paraId="6337A400" w14:textId="77777777" w:rsidR="00CA5A0F" w:rsidRPr="003F4B1F" w:rsidRDefault="00CA5A0F" w:rsidP="00CA5A0F">
      <w:r w:rsidRPr="003F4B1F">
        <w:t>The notification from the resource “</w:t>
      </w:r>
      <w:r w:rsidRPr="003F4B1F">
        <w:rPr>
          <w:rStyle w:val="CodeBig"/>
        </w:rPr>
        <w:t>haConfig</w:t>
      </w:r>
      <w:r w:rsidRPr="003F4B1F">
        <w:t xml:space="preserve">” will contain a list of elements of the content type </w:t>
      </w:r>
      <w:r w:rsidRPr="003F4B1F">
        <w:rPr>
          <w:rStyle w:val="CodeBig"/>
        </w:rPr>
        <w:t>HACONFIG</w:t>
      </w:r>
      <w:r w:rsidRPr="003F4B1F">
        <w:t>.</w:t>
      </w:r>
    </w:p>
    <w:p w14:paraId="689B7B19" w14:textId="77777777" w:rsidR="00CA5A0F" w:rsidRPr="003F4B1F" w:rsidRDefault="00CA5A0F" w:rsidP="00CA5A0F"/>
    <w:p w14:paraId="2FCE6BE3" w14:textId="77777777" w:rsidR="00CA5A0F" w:rsidRPr="003F4B1F" w:rsidRDefault="00CA5A0F" w:rsidP="00CA5A0F">
      <w:pPr>
        <w:rPr>
          <w:b/>
          <w:bCs/>
        </w:rPr>
      </w:pPr>
      <w:r w:rsidRPr="003F4B1F">
        <w:rPr>
          <w:b/>
          <w:bCs/>
        </w:rPr>
        <w:t>Example:</w:t>
      </w:r>
    </w:p>
    <w:p w14:paraId="1D0DBC55" w14:textId="77777777" w:rsidR="00CA5A0F" w:rsidRPr="003F4B1F" w:rsidRDefault="00CA5A0F" w:rsidP="00CA5A0F">
      <w:pPr>
        <w:pStyle w:val="FormatvorlageLateinCourierNewKomplexCourierNewLatein9ptK1"/>
        <w:rPr>
          <w:rStyle w:val="Code"/>
        </w:rPr>
      </w:pPr>
      <w:r w:rsidRPr="003F4B1F">
        <w:rPr>
          <w:rStyle w:val="Code"/>
        </w:rPr>
        <w:t># Notification</w:t>
      </w:r>
    </w:p>
    <w:p w14:paraId="32FECCB1" w14:textId="77777777" w:rsidR="00CA5A0F" w:rsidRPr="003F4B1F" w:rsidRDefault="00CA5A0F" w:rsidP="00CA5A0F">
      <w:pPr>
        <w:pStyle w:val="FormatvorlageLateinCourierNewKomplexCourierNewLatein9ptK1"/>
        <w:rPr>
          <w:rStyle w:val="Code"/>
        </w:rPr>
      </w:pPr>
      <w:r w:rsidRPr="003F4B1F">
        <w:rPr>
          <w:rStyle w:val="Code"/>
        </w:rPr>
        <w:t>{</w:t>
      </w:r>
    </w:p>
    <w:p w14:paraId="73FF6489"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27C0CB7D" w14:textId="77777777" w:rsidR="00CA5A0F" w:rsidRPr="003F4B1F" w:rsidRDefault="00CA5A0F" w:rsidP="00CA5A0F">
      <w:pPr>
        <w:pStyle w:val="FormatvorlageLateinCourierNewKomplexCourierNewLatein9ptK1"/>
        <w:rPr>
          <w:rStyle w:val="Code"/>
        </w:rPr>
      </w:pPr>
      <w:r w:rsidRPr="003F4B1F">
        <w:rPr>
          <w:rStyle w:val="Code"/>
        </w:rPr>
        <w:t xml:space="preserve">  "msgID"    : 82042940,</w:t>
      </w:r>
    </w:p>
    <w:p w14:paraId="2A4B4DA8" w14:textId="77777777" w:rsidR="00CA5A0F" w:rsidRPr="003F4B1F" w:rsidRDefault="00CA5A0F" w:rsidP="00CA5A0F">
      <w:pPr>
        <w:pStyle w:val="FormatvorlageLateinCourierNewKomplexCourierNewLatein9ptK1"/>
        <w:rPr>
          <w:rStyle w:val="Code"/>
        </w:rPr>
      </w:pPr>
      <w:r w:rsidRPr="003F4B1F">
        <w:rPr>
          <w:rStyle w:val="Code"/>
        </w:rPr>
        <w:t xml:space="preserve">  "resource" : "/fu/haConfig",</w:t>
      </w:r>
    </w:p>
    <w:p w14:paraId="25EEF84E" w14:textId="3C768F7E" w:rsidR="00CA5A0F" w:rsidRPr="003F4B1F" w:rsidRDefault="00CA5A0F" w:rsidP="00CA5A0F">
      <w:pPr>
        <w:pStyle w:val="FormatvorlageLateinCourierNewKomplexCourierNewLatein9ptK1"/>
        <w:rPr>
          <w:rStyle w:val="Code"/>
        </w:rPr>
      </w:pPr>
      <w:r w:rsidRPr="003F4B1F">
        <w:rPr>
          <w:rStyle w:val="Code"/>
        </w:rPr>
        <w:t xml:space="preserve">  "version"  : 3,</w:t>
      </w:r>
    </w:p>
    <w:p w14:paraId="5BB88CBE" w14:textId="77777777" w:rsidR="00CA5A0F" w:rsidRPr="003F4B1F" w:rsidRDefault="00CA5A0F" w:rsidP="00CA5A0F">
      <w:pPr>
        <w:pStyle w:val="FormatvorlageLateinCourierNewKomplexCourierNewLatein9ptK1"/>
        <w:rPr>
          <w:rStyle w:val="Code"/>
        </w:rPr>
      </w:pPr>
      <w:r w:rsidRPr="003F4B1F">
        <w:rPr>
          <w:rStyle w:val="Code"/>
        </w:rPr>
        <w:t xml:space="preserve">  "action"   : "NOTIFY",</w:t>
      </w:r>
    </w:p>
    <w:p w14:paraId="51FC4F02"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576FCE7A"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750F47C"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7C034E6" w14:textId="77777777" w:rsidR="00CA5A0F" w:rsidRPr="003F4B1F" w:rsidRDefault="00CA5A0F" w:rsidP="00CA5A0F">
      <w:pPr>
        <w:pStyle w:val="FormatvorlageLateinCourierNewKomplexCourierNewLatein9ptK1"/>
        <w:rPr>
          <w:rStyle w:val="Code"/>
        </w:rPr>
      </w:pPr>
      <w:r w:rsidRPr="003F4B1F">
        <w:rPr>
          <w:rStyle w:val="Code"/>
        </w:rPr>
        <w:t xml:space="preserve">      "node"    : 177,</w:t>
      </w:r>
    </w:p>
    <w:p w14:paraId="23BA6580" w14:textId="77777777" w:rsidR="00CA5A0F" w:rsidRPr="003F4B1F" w:rsidRDefault="00CA5A0F" w:rsidP="00CA5A0F">
      <w:pPr>
        <w:pStyle w:val="FormatvorlageLateinCourierNewKomplexCourierNewLatein9ptK1"/>
        <w:rPr>
          <w:rStyle w:val="Code"/>
        </w:rPr>
      </w:pPr>
      <w:r w:rsidRPr="003F4B1F">
        <w:rPr>
          <w:rStyle w:val="Code"/>
        </w:rPr>
        <w:t xml:space="preserve">      "type"    : 0,</w:t>
      </w:r>
    </w:p>
    <w:p w14:paraId="40D4A269" w14:textId="77777777" w:rsidR="00CA5A0F" w:rsidRPr="003F4B1F" w:rsidRDefault="00CA5A0F" w:rsidP="00CA5A0F">
      <w:pPr>
        <w:pStyle w:val="FormatvorlageLateinCourierNewKomplexCourierNewLatein9ptK1"/>
        <w:rPr>
          <w:rStyle w:val="Code"/>
        </w:rPr>
      </w:pPr>
      <w:r w:rsidRPr="003F4B1F">
        <w:rPr>
          <w:rStyle w:val="Code"/>
        </w:rPr>
        <w:t xml:space="preserve">      "id"      : 660604,</w:t>
      </w:r>
    </w:p>
    <w:p w14:paraId="386777DA" w14:textId="77777777" w:rsidR="00CA5A0F" w:rsidRPr="003F4B1F" w:rsidRDefault="00CA5A0F" w:rsidP="00CA5A0F">
      <w:pPr>
        <w:pStyle w:val="FormatvorlageLateinCourierNewKomplexCourierNewLatein9ptK1"/>
        <w:rPr>
          <w:rStyle w:val="Code"/>
        </w:rPr>
      </w:pPr>
      <w:r w:rsidRPr="003F4B1F">
        <w:rPr>
          <w:rStyle w:val="Code"/>
        </w:rPr>
        <w:t xml:space="preserve">      "version" :</w:t>
      </w:r>
    </w:p>
    <w:p w14:paraId="746DBAA3"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309DF441" w14:textId="77777777" w:rsidR="00CA5A0F" w:rsidRPr="003F4B1F" w:rsidRDefault="00CA5A0F" w:rsidP="00CA5A0F">
      <w:pPr>
        <w:pStyle w:val="FormatvorlageLateinCourierNewKomplexCourierNewLatein9ptK1"/>
        <w:rPr>
          <w:rStyle w:val="Code"/>
        </w:rPr>
      </w:pPr>
      <w:r w:rsidRPr="003F4B1F">
        <w:rPr>
          <w:rStyle w:val="Code"/>
        </w:rPr>
        <w:t xml:space="preserve">        "major"    : 1,</w:t>
      </w:r>
    </w:p>
    <w:p w14:paraId="36B030F7" w14:textId="77777777" w:rsidR="00CA5A0F" w:rsidRPr="003F4B1F" w:rsidRDefault="00CA5A0F" w:rsidP="00CA5A0F">
      <w:pPr>
        <w:pStyle w:val="FormatvorlageLateinCourierNewKomplexCourierNewLatein9ptK1"/>
        <w:rPr>
          <w:rStyle w:val="Code"/>
        </w:rPr>
      </w:pPr>
      <w:r w:rsidRPr="003F4B1F">
        <w:rPr>
          <w:rStyle w:val="Code"/>
        </w:rPr>
        <w:t xml:space="preserve">        "minor"    : 9,</w:t>
      </w:r>
    </w:p>
    <w:p w14:paraId="205334EC" w14:textId="77777777" w:rsidR="00CA5A0F" w:rsidRPr="003F4B1F" w:rsidRDefault="00CA5A0F" w:rsidP="00CA5A0F">
      <w:pPr>
        <w:pStyle w:val="FormatvorlageLateinCourierNewKomplexCourierNewLatein9ptK1"/>
        <w:rPr>
          <w:rStyle w:val="Code"/>
        </w:rPr>
      </w:pPr>
      <w:r w:rsidRPr="003F4B1F">
        <w:rPr>
          <w:rStyle w:val="Code"/>
        </w:rPr>
        <w:t xml:space="preserve">        "revision" : 0,</w:t>
      </w:r>
    </w:p>
    <w:p w14:paraId="3321F643" w14:textId="77777777" w:rsidR="00CA5A0F" w:rsidRPr="003F4B1F" w:rsidRDefault="00CA5A0F" w:rsidP="00CA5A0F">
      <w:pPr>
        <w:pStyle w:val="FormatvorlageLateinCourierNewKomplexCourierNewLatein9ptK1"/>
        <w:rPr>
          <w:rStyle w:val="Code"/>
        </w:rPr>
      </w:pPr>
      <w:r w:rsidRPr="003F4B1F">
        <w:rPr>
          <w:rStyle w:val="Code"/>
        </w:rPr>
        <w:t xml:space="preserve">        "build"    : 289322</w:t>
      </w:r>
    </w:p>
    <w:p w14:paraId="38F1287B"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6AABCBF" w14:textId="77777777" w:rsidR="00CA5A0F" w:rsidRPr="003F4B1F" w:rsidRDefault="00CA5A0F" w:rsidP="00CA5A0F">
      <w:pPr>
        <w:pStyle w:val="FormatvorlageLateinCourierNewKomplexCourierNewLatein9ptK1"/>
        <w:rPr>
          <w:rStyle w:val="Code"/>
        </w:rPr>
      </w:pPr>
      <w:r w:rsidRPr="003F4B1F">
        <w:rPr>
          <w:rStyle w:val="Code"/>
        </w:rPr>
        <w:t xml:space="preserve">      "capabilities" : ["UPDATEABLE","SELF_UPDATE"]</w:t>
      </w:r>
    </w:p>
    <w:p w14:paraId="2F17987F"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374200F3"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A2B48AF" w14:textId="77777777" w:rsidR="00CA5A0F" w:rsidRPr="003F4B1F" w:rsidRDefault="00CA5A0F" w:rsidP="00CA5A0F">
      <w:pPr>
        <w:pStyle w:val="FormatvorlageLateinCourierNewKomplexCourierNewLatein9ptK1"/>
        <w:rPr>
          <w:rStyle w:val="Code"/>
        </w:rPr>
      </w:pPr>
      <w:r w:rsidRPr="003F4B1F">
        <w:rPr>
          <w:rStyle w:val="Code"/>
        </w:rPr>
        <w:t xml:space="preserve">      "node"    : 177,</w:t>
      </w:r>
    </w:p>
    <w:p w14:paraId="69905CAE" w14:textId="77777777" w:rsidR="00CA5A0F" w:rsidRPr="003F4B1F" w:rsidRDefault="00CA5A0F" w:rsidP="00CA5A0F">
      <w:pPr>
        <w:pStyle w:val="FormatvorlageLateinCourierNewKomplexCourierNewLatein9ptK1"/>
        <w:rPr>
          <w:rStyle w:val="Code"/>
        </w:rPr>
      </w:pPr>
      <w:r w:rsidRPr="003F4B1F">
        <w:rPr>
          <w:rStyle w:val="Code"/>
        </w:rPr>
        <w:t xml:space="preserve">      "type"    : 1,</w:t>
      </w:r>
    </w:p>
    <w:p w14:paraId="624069D5" w14:textId="77777777" w:rsidR="00CA5A0F" w:rsidRPr="003F4B1F" w:rsidRDefault="00CA5A0F" w:rsidP="00CA5A0F">
      <w:pPr>
        <w:pStyle w:val="FormatvorlageLateinCourierNewKomplexCourierNewLatein9ptK1"/>
        <w:rPr>
          <w:rStyle w:val="Code"/>
        </w:rPr>
      </w:pPr>
      <w:r w:rsidRPr="003F4B1F">
        <w:rPr>
          <w:rStyle w:val="Code"/>
        </w:rPr>
        <w:t xml:space="preserve">      "id"      : 160603,</w:t>
      </w:r>
    </w:p>
    <w:p w14:paraId="5C28FC6D" w14:textId="77777777" w:rsidR="00CA5A0F" w:rsidRPr="003F4B1F" w:rsidRDefault="00CA5A0F" w:rsidP="00CA5A0F">
      <w:pPr>
        <w:pStyle w:val="FormatvorlageLateinCourierNewKomplexCourierNewLatein9ptK1"/>
        <w:rPr>
          <w:rStyle w:val="Code"/>
        </w:rPr>
      </w:pPr>
      <w:r w:rsidRPr="003F4B1F">
        <w:rPr>
          <w:rStyle w:val="Code"/>
        </w:rPr>
        <w:t xml:space="preserve">      "version" :</w:t>
      </w:r>
    </w:p>
    <w:p w14:paraId="2B68B897"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B7E4E45" w14:textId="77777777" w:rsidR="00CA5A0F" w:rsidRPr="003F4B1F" w:rsidRDefault="00CA5A0F" w:rsidP="00CA5A0F">
      <w:pPr>
        <w:pStyle w:val="FormatvorlageLateinCourierNewKomplexCourierNewLatein9ptK1"/>
        <w:rPr>
          <w:rStyle w:val="Code"/>
        </w:rPr>
      </w:pPr>
      <w:r w:rsidRPr="003F4B1F">
        <w:rPr>
          <w:rStyle w:val="Code"/>
        </w:rPr>
        <w:t xml:space="preserve">        "major"    : 2,</w:t>
      </w:r>
    </w:p>
    <w:p w14:paraId="678DAFF7" w14:textId="77777777" w:rsidR="00CA5A0F" w:rsidRPr="003F4B1F" w:rsidRDefault="00CA5A0F" w:rsidP="00CA5A0F">
      <w:pPr>
        <w:pStyle w:val="FormatvorlageLateinCourierNewKomplexCourierNewLatein9ptK1"/>
        <w:rPr>
          <w:rStyle w:val="Code"/>
        </w:rPr>
      </w:pPr>
      <w:r w:rsidRPr="003F4B1F">
        <w:rPr>
          <w:rStyle w:val="Code"/>
        </w:rPr>
        <w:t xml:space="preserve">        "minor"    : 0,</w:t>
      </w:r>
    </w:p>
    <w:p w14:paraId="41A47D28" w14:textId="77777777" w:rsidR="00CA5A0F" w:rsidRPr="003F4B1F" w:rsidRDefault="00CA5A0F" w:rsidP="00CA5A0F">
      <w:pPr>
        <w:pStyle w:val="FormatvorlageLateinCourierNewKomplexCourierNewLatein9ptK1"/>
        <w:rPr>
          <w:rStyle w:val="Code"/>
        </w:rPr>
      </w:pPr>
      <w:r w:rsidRPr="003F4B1F">
        <w:rPr>
          <w:rStyle w:val="Code"/>
        </w:rPr>
        <w:t xml:space="preserve">        "revision" : 1,</w:t>
      </w:r>
    </w:p>
    <w:p w14:paraId="5E624CFC" w14:textId="77777777" w:rsidR="00CA5A0F" w:rsidRPr="003F4B1F" w:rsidRDefault="00CA5A0F" w:rsidP="00CA5A0F">
      <w:pPr>
        <w:pStyle w:val="FormatvorlageLateinCourierNewKomplexCourierNewLatein9ptK1"/>
        <w:rPr>
          <w:rStyle w:val="Code"/>
        </w:rPr>
      </w:pPr>
      <w:r w:rsidRPr="003F4B1F">
        <w:rPr>
          <w:rStyle w:val="Code"/>
        </w:rPr>
        <w:t xml:space="preserve">        "build"    : 180</w:t>
      </w:r>
    </w:p>
    <w:p w14:paraId="7C303722"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0C02084"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45AC49E2"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D9B4C73" w14:textId="77777777" w:rsidR="00CA5A0F" w:rsidRPr="003F4B1F" w:rsidRDefault="00CA5A0F" w:rsidP="00CA5A0F">
      <w:pPr>
        <w:pStyle w:val="FormatvorlageLateinCourierNewKomplexCourierNewLatein9ptK1"/>
        <w:rPr>
          <w:rStyle w:val="Code"/>
        </w:rPr>
      </w:pPr>
      <w:r w:rsidRPr="003F4B1F">
        <w:rPr>
          <w:rStyle w:val="Code"/>
        </w:rPr>
        <w:t>}</w:t>
      </w:r>
    </w:p>
    <w:p w14:paraId="49D0C074" w14:textId="77777777" w:rsidR="00CA5A0F" w:rsidRPr="003F4B1F" w:rsidRDefault="00CA5A0F" w:rsidP="00CA5A0F"/>
    <w:p w14:paraId="6873F289" w14:textId="77777777" w:rsidR="00CA5A0F" w:rsidRPr="003F4B1F" w:rsidRDefault="00CA5A0F" w:rsidP="00CA5A0F">
      <w:r w:rsidRPr="003F4B1F">
        <w:br w:type="page"/>
      </w:r>
    </w:p>
    <w:p w14:paraId="432C6E27" w14:textId="77777777" w:rsidR="00CA5A0F" w:rsidRPr="003F4B1F" w:rsidRDefault="00CA5A0F" w:rsidP="00CA5A0F">
      <w:pPr>
        <w:pStyle w:val="Heading3"/>
      </w:pPr>
      <w:bookmarkStart w:id="1807" w:name="_Toc88504142"/>
      <w:r w:rsidRPr="003F4B1F">
        <w:lastRenderedPageBreak/>
        <w:t>Post New Update Available</w:t>
      </w:r>
      <w:bookmarkEnd w:id="1807"/>
    </w:p>
    <w:p w14:paraId="1A8A95BA" w14:textId="77777777" w:rsidR="00CA5A0F" w:rsidRPr="003F4B1F" w:rsidRDefault="00CA5A0F" w:rsidP="00CA5A0F">
      <w:r w:rsidRPr="003F4B1F">
        <w:t xml:space="preserve">The backend sends a </w:t>
      </w:r>
      <w:r w:rsidRPr="003F4B1F">
        <w:rPr>
          <w:rStyle w:val="CodeBig"/>
        </w:rPr>
        <w:t>POST</w:t>
      </w:r>
      <w:r w:rsidRPr="003F4B1F">
        <w:t xml:space="preserve"> request to the resource “</w:t>
      </w:r>
      <w:r w:rsidRPr="003F4B1F">
        <w:rPr>
          <w:rStyle w:val="CodeBig"/>
        </w:rPr>
        <w:t>newUpdateAvailable</w:t>
      </w:r>
      <w:r w:rsidRPr="003F4B1F">
        <w:t xml:space="preserve">” using the content type </w:t>
      </w:r>
      <w:r w:rsidRPr="003F4B1F">
        <w:rPr>
          <w:rStyle w:val="Code"/>
        </w:rPr>
        <w:t>NEWUPDATEAVAIL</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p>
    <w:p w14:paraId="1B0DA22B" w14:textId="77777777" w:rsidR="00CA5A0F" w:rsidRPr="003F4B1F" w:rsidRDefault="00CA5A0F" w:rsidP="00CA5A0F"/>
    <w:p w14:paraId="7513004B" w14:textId="77777777" w:rsidR="00CA5A0F" w:rsidRPr="003F4B1F" w:rsidRDefault="00CA5A0F" w:rsidP="00CA5A0F">
      <w:pPr>
        <w:rPr>
          <w:b/>
          <w:bCs/>
        </w:rPr>
      </w:pPr>
      <w:r w:rsidRPr="003F4B1F">
        <w:rPr>
          <w:b/>
          <w:bCs/>
        </w:rPr>
        <w:t>Example:</w:t>
      </w:r>
    </w:p>
    <w:p w14:paraId="74FF31AF" w14:textId="77777777" w:rsidR="00CA5A0F" w:rsidRPr="003F4B1F" w:rsidRDefault="00CA5A0F" w:rsidP="00CA5A0F">
      <w:pPr>
        <w:pStyle w:val="FormatvorlageLateinCourierNewKomplexCourierNewLatein9ptK1"/>
        <w:rPr>
          <w:rStyle w:val="Code"/>
        </w:rPr>
      </w:pPr>
      <w:r w:rsidRPr="003F4B1F">
        <w:rPr>
          <w:rStyle w:val="Code"/>
        </w:rPr>
        <w:t># Post</w:t>
      </w:r>
    </w:p>
    <w:p w14:paraId="7D21EAE6" w14:textId="77777777" w:rsidR="00CA5A0F" w:rsidRPr="003F4B1F" w:rsidRDefault="00CA5A0F" w:rsidP="00CA5A0F">
      <w:pPr>
        <w:pStyle w:val="FormatvorlageLateinCourierNewKomplexCourierNewLatein9ptK1"/>
        <w:rPr>
          <w:rStyle w:val="Code"/>
        </w:rPr>
      </w:pPr>
      <w:r w:rsidRPr="003F4B1F">
        <w:rPr>
          <w:rStyle w:val="Code"/>
        </w:rPr>
        <w:t>{</w:t>
      </w:r>
    </w:p>
    <w:p w14:paraId="193D8227"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67B6CABD"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6A8C93D1" w14:textId="77777777" w:rsidR="00CA5A0F" w:rsidRPr="003F4B1F" w:rsidRDefault="00CA5A0F" w:rsidP="00CA5A0F">
      <w:pPr>
        <w:pStyle w:val="FormatvorlageLateinCourierNewKomplexCourierNewLatein9ptK1"/>
        <w:rPr>
          <w:rStyle w:val="Code"/>
        </w:rPr>
      </w:pPr>
      <w:r w:rsidRPr="003F4B1F">
        <w:rPr>
          <w:rStyle w:val="Code"/>
        </w:rPr>
        <w:t xml:space="preserve">  "resource" : "/fu/newUpdateAvailable",</w:t>
      </w:r>
    </w:p>
    <w:p w14:paraId="2E0FACFE" w14:textId="66783A5A" w:rsidR="00CA5A0F" w:rsidRPr="003F4B1F" w:rsidRDefault="00CA5A0F" w:rsidP="00CA5A0F">
      <w:pPr>
        <w:pStyle w:val="FormatvorlageLateinCourierNewKomplexCourierNewLatein9ptK1"/>
        <w:rPr>
          <w:rStyle w:val="Code"/>
        </w:rPr>
      </w:pPr>
      <w:r w:rsidRPr="003F4B1F">
        <w:rPr>
          <w:rStyle w:val="Code"/>
        </w:rPr>
        <w:t xml:space="preserve">  "version"  : 3,</w:t>
      </w:r>
    </w:p>
    <w:p w14:paraId="2A6C4D9D" w14:textId="77777777" w:rsidR="00CA5A0F" w:rsidRPr="003F4B1F" w:rsidRDefault="00CA5A0F" w:rsidP="00CA5A0F">
      <w:pPr>
        <w:pStyle w:val="FormatvorlageLateinCourierNewKomplexCourierNewLatein9ptK1"/>
        <w:rPr>
          <w:rStyle w:val="Code"/>
        </w:rPr>
      </w:pPr>
      <w:r w:rsidRPr="003F4B1F">
        <w:rPr>
          <w:rStyle w:val="Code"/>
        </w:rPr>
        <w:t xml:space="preserve">  "action"   : "POST",</w:t>
      </w:r>
    </w:p>
    <w:p w14:paraId="17EA4280"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1105E066"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297E6FDD"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2963DB6" w14:textId="77777777" w:rsidR="00CA5A0F" w:rsidRPr="003F4B1F" w:rsidRDefault="00CA5A0F" w:rsidP="00CA5A0F">
      <w:pPr>
        <w:pStyle w:val="FormatvorlageLateinCourierNewKomplexCourierNewLatein9ptK1"/>
        <w:rPr>
          <w:rStyle w:val="Code"/>
        </w:rPr>
      </w:pPr>
      <w:r w:rsidRPr="003F4B1F">
        <w:rPr>
          <w:rStyle w:val="Code"/>
        </w:rPr>
        <w:t xml:space="preserve">      "transactionID"  : 105230,</w:t>
      </w:r>
    </w:p>
    <w:p w14:paraId="08CA5373" w14:textId="77777777" w:rsidR="00CA5A0F" w:rsidRPr="003F4B1F" w:rsidRDefault="00CA5A0F" w:rsidP="00CA5A0F">
      <w:pPr>
        <w:pStyle w:val="FormatvorlageLateinCourierNewKomplexCourierNewLatein9ptK1"/>
        <w:rPr>
          <w:rStyle w:val="Code"/>
        </w:rPr>
      </w:pPr>
      <w:r w:rsidRPr="003F4B1F">
        <w:rPr>
          <w:rStyle w:val="Code"/>
        </w:rPr>
        <w:t xml:space="preserve">      "packageIDs"     : [123456789012,210469270401,220604080568],</w:t>
      </w:r>
    </w:p>
    <w:p w14:paraId="54F01EA5" w14:textId="77777777" w:rsidR="00CA5A0F" w:rsidRPr="003F4B1F" w:rsidRDefault="00CA5A0F" w:rsidP="00CA5A0F">
      <w:pPr>
        <w:pStyle w:val="FormatvorlageLateinCourierNewKomplexCourierNewLatein9ptK1"/>
        <w:rPr>
          <w:rStyle w:val="Code"/>
        </w:rPr>
      </w:pPr>
      <w:r w:rsidRPr="003F4B1F">
        <w:rPr>
          <w:rStyle w:val="Code"/>
        </w:rPr>
        <w:t xml:space="preserve">      "flags"          : ["SKIP_DOWNLOAD_PERMISSION"],</w:t>
      </w:r>
    </w:p>
    <w:p w14:paraId="1AD47ECE" w14:textId="77777777" w:rsidR="00CA5A0F" w:rsidRPr="003F4B1F" w:rsidRDefault="00CA5A0F" w:rsidP="00CA5A0F">
      <w:pPr>
        <w:pStyle w:val="FormatvorlageLateinCourierNewKomplexCourierNewLatein9ptK1"/>
        <w:rPr>
          <w:rStyle w:val="Code"/>
        </w:rPr>
      </w:pPr>
      <w:r w:rsidRPr="003F4B1F">
        <w:rPr>
          <w:rStyle w:val="Code"/>
        </w:rPr>
        <w:t xml:space="preserve">      "totalSize"        : 1572864,</w:t>
      </w:r>
    </w:p>
    <w:p w14:paraId="651156A9" w14:textId="77777777" w:rsidR="00CA5A0F" w:rsidRPr="003F4B1F" w:rsidRDefault="00CA5A0F" w:rsidP="00CA5A0F">
      <w:pPr>
        <w:pStyle w:val="FormatvorlageLateinCourierNewKomplexCourierNewLatein9ptK1"/>
        <w:rPr>
          <w:rStyle w:val="Code"/>
        </w:rPr>
      </w:pPr>
      <w:r w:rsidRPr="003F4B1F">
        <w:rPr>
          <w:rStyle w:val="Code"/>
        </w:rPr>
        <w:t xml:space="preserve">      "currentHAVersion" : "9.0.396",</w:t>
      </w:r>
    </w:p>
    <w:p w14:paraId="65368994" w14:textId="77777777" w:rsidR="00CA5A0F" w:rsidRPr="003F4B1F" w:rsidRDefault="00CA5A0F" w:rsidP="00CA5A0F">
      <w:pPr>
        <w:pStyle w:val="FormatvorlageLateinCourierNewKomplexCourierNewLatein9ptK1"/>
        <w:rPr>
          <w:rStyle w:val="Code"/>
        </w:rPr>
      </w:pPr>
      <w:r w:rsidRPr="003F4B1F">
        <w:rPr>
          <w:rStyle w:val="Code"/>
        </w:rPr>
        <w:t xml:space="preserve">      "newHAVersion"     : "9.0.448"</w:t>
      </w:r>
    </w:p>
    <w:p w14:paraId="7848DA17"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DE390B4"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3E33160B" w14:textId="77777777" w:rsidR="00CA5A0F" w:rsidRPr="003F4B1F" w:rsidRDefault="00CA5A0F" w:rsidP="00CA5A0F">
      <w:pPr>
        <w:pStyle w:val="FormatvorlageLateinCourierNewKomplexCourierNewLatein9ptK1"/>
        <w:rPr>
          <w:rStyle w:val="Code"/>
        </w:rPr>
      </w:pPr>
      <w:r w:rsidRPr="003F4B1F">
        <w:rPr>
          <w:rStyle w:val="Code"/>
        </w:rPr>
        <w:t>}</w:t>
      </w:r>
    </w:p>
    <w:p w14:paraId="48E176DE" w14:textId="77777777" w:rsidR="00CA5A0F" w:rsidRPr="003F4B1F" w:rsidRDefault="00CA5A0F" w:rsidP="00CA5A0F">
      <w:pPr>
        <w:rPr>
          <w:rStyle w:val="Code"/>
        </w:rPr>
      </w:pPr>
    </w:p>
    <w:p w14:paraId="0C99F872" w14:textId="77777777" w:rsidR="00CA5A0F" w:rsidRPr="003F4B1F" w:rsidRDefault="00CA5A0F" w:rsidP="00CA5A0F">
      <w:pPr>
        <w:pStyle w:val="FormatvorlageLateinCourierNewKomplexCourierNewLatein9ptK1"/>
        <w:rPr>
          <w:rStyle w:val="Code"/>
        </w:rPr>
      </w:pPr>
      <w:r w:rsidRPr="003F4B1F">
        <w:rPr>
          <w:rStyle w:val="Code"/>
        </w:rPr>
        <w:t># Response OK</w:t>
      </w:r>
    </w:p>
    <w:p w14:paraId="09DCE012" w14:textId="77777777" w:rsidR="00CA5A0F" w:rsidRPr="003F4B1F" w:rsidRDefault="00CA5A0F" w:rsidP="00CA5A0F">
      <w:pPr>
        <w:pStyle w:val="FormatvorlageLateinCourierNewKomplexCourierNewLatein9ptK1"/>
        <w:rPr>
          <w:rStyle w:val="Code"/>
        </w:rPr>
      </w:pPr>
      <w:r w:rsidRPr="003F4B1F">
        <w:rPr>
          <w:rStyle w:val="Code"/>
        </w:rPr>
        <w:t>{</w:t>
      </w:r>
    </w:p>
    <w:p w14:paraId="798CBDEB"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275EE718"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7ED44DF8" w14:textId="77777777" w:rsidR="00CA5A0F" w:rsidRPr="003F4B1F" w:rsidRDefault="00CA5A0F" w:rsidP="00CA5A0F">
      <w:pPr>
        <w:pStyle w:val="FormatvorlageLateinCourierNewKomplexCourierNewLatein9ptK1"/>
        <w:rPr>
          <w:rStyle w:val="Code"/>
        </w:rPr>
      </w:pPr>
      <w:r w:rsidRPr="003F4B1F">
        <w:rPr>
          <w:rStyle w:val="Code"/>
        </w:rPr>
        <w:t xml:space="preserve">  "resource" : "/fu/newUpdateAvailable",</w:t>
      </w:r>
    </w:p>
    <w:p w14:paraId="31C02386" w14:textId="308FEFF5" w:rsidR="00CA5A0F" w:rsidRPr="003F4B1F" w:rsidRDefault="00CA5A0F" w:rsidP="00CA5A0F">
      <w:pPr>
        <w:pStyle w:val="FormatvorlageLateinCourierNewKomplexCourierNewLatein9ptK1"/>
        <w:rPr>
          <w:rStyle w:val="Code"/>
        </w:rPr>
      </w:pPr>
      <w:r w:rsidRPr="003F4B1F">
        <w:rPr>
          <w:rStyle w:val="Code"/>
        </w:rPr>
        <w:t xml:space="preserve">  "version"  : 3,</w:t>
      </w:r>
    </w:p>
    <w:p w14:paraId="331F8C0B"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5C4C5CF5" w14:textId="77777777" w:rsidR="00CA5A0F" w:rsidRPr="003F4B1F" w:rsidRDefault="00CA5A0F" w:rsidP="00CA5A0F">
      <w:pPr>
        <w:pStyle w:val="FormatvorlageLateinCourierNewKomplexCourierNewLatein9ptK1"/>
        <w:rPr>
          <w:rStyle w:val="Code"/>
        </w:rPr>
      </w:pPr>
      <w:r w:rsidRPr="003F4B1F">
        <w:rPr>
          <w:rStyle w:val="Code"/>
        </w:rPr>
        <w:t>}</w:t>
      </w:r>
    </w:p>
    <w:p w14:paraId="78971079" w14:textId="77777777" w:rsidR="00CA5A0F" w:rsidRPr="003F4B1F" w:rsidRDefault="00CA5A0F" w:rsidP="00CA5A0F">
      <w:pPr>
        <w:rPr>
          <w:rStyle w:val="Code"/>
        </w:rPr>
      </w:pPr>
    </w:p>
    <w:p w14:paraId="565FDA42" w14:textId="77777777" w:rsidR="00CA5A0F" w:rsidRPr="003F4B1F" w:rsidRDefault="00CA5A0F" w:rsidP="00CA5A0F">
      <w:pPr>
        <w:pStyle w:val="FormatvorlageLateinCourierNewKomplexCourierNewLatein9ptK1"/>
        <w:rPr>
          <w:rStyle w:val="Code"/>
        </w:rPr>
      </w:pPr>
      <w:r w:rsidRPr="003F4B1F">
        <w:rPr>
          <w:rStyle w:val="Code"/>
        </w:rPr>
        <w:t># Response ERROR</w:t>
      </w:r>
    </w:p>
    <w:p w14:paraId="3644E9D2" w14:textId="77777777" w:rsidR="00CA5A0F" w:rsidRPr="003F4B1F" w:rsidRDefault="00CA5A0F" w:rsidP="00CA5A0F">
      <w:pPr>
        <w:pStyle w:val="FormatvorlageLateinCourierNewKomplexCourierNewLatein9ptK1"/>
        <w:rPr>
          <w:rStyle w:val="Code"/>
        </w:rPr>
      </w:pPr>
      <w:r w:rsidRPr="003F4B1F">
        <w:rPr>
          <w:rStyle w:val="Code"/>
        </w:rPr>
        <w:t>{</w:t>
      </w:r>
    </w:p>
    <w:p w14:paraId="0CCB00F2"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62F00DB7"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2E4B2276" w14:textId="77777777" w:rsidR="00CA5A0F" w:rsidRPr="003F4B1F" w:rsidRDefault="00CA5A0F" w:rsidP="00CA5A0F">
      <w:pPr>
        <w:pStyle w:val="FormatvorlageLateinCourierNewKomplexCourierNewLatein9ptK1"/>
        <w:rPr>
          <w:rStyle w:val="Code"/>
        </w:rPr>
      </w:pPr>
      <w:r w:rsidRPr="003F4B1F">
        <w:rPr>
          <w:rStyle w:val="Code"/>
        </w:rPr>
        <w:t xml:space="preserve">  "resource" : "/fu/newUpdateAvailable",</w:t>
      </w:r>
    </w:p>
    <w:p w14:paraId="1375E1CF" w14:textId="7FE39CA6" w:rsidR="00CA5A0F" w:rsidRPr="003F4B1F" w:rsidRDefault="00CA5A0F" w:rsidP="00CA5A0F">
      <w:pPr>
        <w:pStyle w:val="FormatvorlageLateinCourierNewKomplexCourierNewLatein9ptK1"/>
        <w:rPr>
          <w:rStyle w:val="Code"/>
        </w:rPr>
      </w:pPr>
      <w:r w:rsidRPr="003F4B1F">
        <w:rPr>
          <w:rStyle w:val="Code"/>
        </w:rPr>
        <w:t xml:space="preserve">  "version"  : 3,</w:t>
      </w:r>
    </w:p>
    <w:p w14:paraId="2C648CFB"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2881374D" w14:textId="77777777" w:rsidR="00CA5A0F" w:rsidRPr="003F4B1F" w:rsidRDefault="00CA5A0F" w:rsidP="00CA5A0F">
      <w:pPr>
        <w:pStyle w:val="FormatvorlageLateinCourierNewKomplexCourierNewLatein9ptK1"/>
        <w:rPr>
          <w:rStyle w:val="Code"/>
        </w:rPr>
      </w:pPr>
      <w:r w:rsidRPr="003F4B1F">
        <w:rPr>
          <w:rStyle w:val="Code"/>
        </w:rPr>
        <w:t xml:space="preserve">  "code"     : 400</w:t>
      </w:r>
    </w:p>
    <w:p w14:paraId="00334EB5" w14:textId="77777777" w:rsidR="00CA5A0F" w:rsidRPr="003F4B1F" w:rsidRDefault="00CA5A0F" w:rsidP="00CA5A0F">
      <w:pPr>
        <w:pStyle w:val="FormatvorlageLateinCourierNewKomplexCourierNewLatein9ptK1"/>
        <w:rPr>
          <w:rStyle w:val="Code"/>
        </w:rPr>
      </w:pPr>
      <w:r w:rsidRPr="003F4B1F">
        <w:rPr>
          <w:rStyle w:val="Code"/>
        </w:rPr>
        <w:t>}</w:t>
      </w:r>
    </w:p>
    <w:p w14:paraId="4B5F1F0A" w14:textId="77777777" w:rsidR="00CA5A0F" w:rsidRPr="003F4B1F" w:rsidRDefault="00CA5A0F" w:rsidP="00CA5A0F"/>
    <w:p w14:paraId="1B369FB3" w14:textId="77777777" w:rsidR="00CA5A0F" w:rsidRPr="003F4B1F" w:rsidRDefault="00CA5A0F" w:rsidP="00CA5A0F">
      <w:r w:rsidRPr="003F4B1F">
        <w:br w:type="page"/>
      </w:r>
    </w:p>
    <w:p w14:paraId="19994875" w14:textId="77777777" w:rsidR="00CA5A0F" w:rsidRPr="003F4B1F" w:rsidRDefault="00CA5A0F" w:rsidP="00CA5A0F">
      <w:pPr>
        <w:pStyle w:val="Heading3"/>
      </w:pPr>
      <w:bookmarkStart w:id="1808" w:name="_Toc88504143"/>
      <w:r w:rsidRPr="003F4B1F">
        <w:lastRenderedPageBreak/>
        <w:t>Notify Package Properties Request</w:t>
      </w:r>
      <w:bookmarkEnd w:id="1808"/>
    </w:p>
    <w:p w14:paraId="287D6D59" w14:textId="77777777" w:rsidR="00CA5A0F" w:rsidRPr="003F4B1F" w:rsidRDefault="00CA5A0F" w:rsidP="00CA5A0F">
      <w:r w:rsidRPr="003F4B1F">
        <w:t xml:space="preserve">With the notification </w:t>
      </w:r>
      <w:r w:rsidRPr="003F4B1F">
        <w:rPr>
          <w:i/>
        </w:rPr>
        <w:t>packagePropertiesRequest</w:t>
      </w:r>
      <w:r w:rsidRPr="003F4B1F">
        <w:t xml:space="preserve"> the COM informs the HCA that it needs the Package Properties information for a download package with a specific package ID.</w:t>
      </w:r>
    </w:p>
    <w:p w14:paraId="6ED8B5B0" w14:textId="77777777" w:rsidR="00CA5A0F" w:rsidRPr="003F4B1F" w:rsidRDefault="00CA5A0F" w:rsidP="00CA5A0F">
      <w:r w:rsidRPr="003F4B1F">
        <w:t>The notification from the resource “</w:t>
      </w:r>
      <w:r w:rsidRPr="003F4B1F">
        <w:rPr>
          <w:rStyle w:val="CodeBig"/>
        </w:rPr>
        <w:t>packagePropertiesRequest</w:t>
      </w:r>
      <w:r w:rsidRPr="003F4B1F">
        <w:t xml:space="preserve">” contains the content type </w:t>
      </w:r>
      <w:r w:rsidRPr="003F4B1F">
        <w:rPr>
          <w:rStyle w:val="Code"/>
        </w:rPr>
        <w:t>PACKAGEPROPERTIESREQUEST</w:t>
      </w:r>
      <w:r w:rsidRPr="003F4B1F">
        <w:t>.</w:t>
      </w:r>
    </w:p>
    <w:p w14:paraId="0ABF1049" w14:textId="77777777" w:rsidR="00CA5A0F" w:rsidRPr="003F4B1F" w:rsidRDefault="00CA5A0F" w:rsidP="00CA5A0F"/>
    <w:p w14:paraId="5EE070FF" w14:textId="77777777" w:rsidR="00CA5A0F" w:rsidRPr="003F4B1F" w:rsidRDefault="00CA5A0F" w:rsidP="00CA5A0F">
      <w:pPr>
        <w:rPr>
          <w:b/>
          <w:bCs/>
        </w:rPr>
      </w:pPr>
      <w:r w:rsidRPr="003F4B1F">
        <w:rPr>
          <w:b/>
          <w:bCs/>
        </w:rPr>
        <w:t>Example:</w:t>
      </w:r>
    </w:p>
    <w:p w14:paraId="635BD47B" w14:textId="77777777" w:rsidR="00CA5A0F" w:rsidRPr="003F4B1F" w:rsidRDefault="00CA5A0F" w:rsidP="00CA5A0F">
      <w:pPr>
        <w:pStyle w:val="FormatvorlageLateinCourierNewKomplexCourierNewLatein9ptK1"/>
        <w:rPr>
          <w:rStyle w:val="Code"/>
        </w:rPr>
      </w:pPr>
      <w:r w:rsidRPr="003F4B1F">
        <w:rPr>
          <w:rStyle w:val="Code"/>
        </w:rPr>
        <w:t># Notification</w:t>
      </w:r>
    </w:p>
    <w:p w14:paraId="54F35776" w14:textId="77777777" w:rsidR="00CA5A0F" w:rsidRPr="003F4B1F" w:rsidRDefault="00CA5A0F" w:rsidP="00CA5A0F">
      <w:pPr>
        <w:pStyle w:val="FormatvorlageLateinCourierNewKomplexCourierNewLatein9ptK1"/>
        <w:rPr>
          <w:rStyle w:val="Code"/>
        </w:rPr>
      </w:pPr>
      <w:r w:rsidRPr="003F4B1F">
        <w:rPr>
          <w:rStyle w:val="Code"/>
        </w:rPr>
        <w:t>{</w:t>
      </w:r>
    </w:p>
    <w:p w14:paraId="166F2F79"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427CF41F"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4EAE27D2" w14:textId="77777777" w:rsidR="00CA5A0F" w:rsidRPr="003F4B1F" w:rsidRDefault="00CA5A0F" w:rsidP="00CA5A0F">
      <w:pPr>
        <w:pStyle w:val="FormatvorlageLateinCourierNewKomplexCourierNewLatein9ptK1"/>
        <w:rPr>
          <w:rStyle w:val="Code"/>
        </w:rPr>
      </w:pPr>
      <w:r w:rsidRPr="003F4B1F">
        <w:rPr>
          <w:rStyle w:val="Code"/>
        </w:rPr>
        <w:t xml:space="preserve">  "resource" : "/fu/packagePropertiesRequest",</w:t>
      </w:r>
    </w:p>
    <w:p w14:paraId="0A3A85F9" w14:textId="7168346E" w:rsidR="00CA5A0F" w:rsidRPr="003F4B1F" w:rsidRDefault="00CA5A0F" w:rsidP="00CA5A0F">
      <w:pPr>
        <w:pStyle w:val="FormatvorlageLateinCourierNewKomplexCourierNewLatein9ptK1"/>
        <w:rPr>
          <w:rStyle w:val="Code"/>
        </w:rPr>
      </w:pPr>
      <w:r w:rsidRPr="003F4B1F">
        <w:rPr>
          <w:rStyle w:val="Code"/>
        </w:rPr>
        <w:t xml:space="preserve">  "version"  : 3,</w:t>
      </w:r>
    </w:p>
    <w:p w14:paraId="02325D67" w14:textId="77777777" w:rsidR="00CA5A0F" w:rsidRPr="003F4B1F" w:rsidRDefault="00CA5A0F" w:rsidP="00CA5A0F">
      <w:pPr>
        <w:pStyle w:val="FormatvorlageLateinCourierNewKomplexCourierNewLatein9ptK1"/>
        <w:rPr>
          <w:rStyle w:val="Code"/>
        </w:rPr>
      </w:pPr>
      <w:r w:rsidRPr="003F4B1F">
        <w:rPr>
          <w:rStyle w:val="Code"/>
        </w:rPr>
        <w:t xml:space="preserve">  "action"   : "NOTIFY",</w:t>
      </w:r>
    </w:p>
    <w:p w14:paraId="6135F7E1"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6E736D2C"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5D301A2F"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96957D1" w14:textId="77777777" w:rsidR="00CA5A0F" w:rsidRPr="003F4B1F" w:rsidRDefault="00CA5A0F" w:rsidP="00CA5A0F">
      <w:pPr>
        <w:pStyle w:val="FormatvorlageLateinCourierNewKomplexCourierNewLatein9ptK1"/>
        <w:rPr>
          <w:rStyle w:val="Code"/>
        </w:rPr>
      </w:pPr>
      <w:r w:rsidRPr="003F4B1F">
        <w:rPr>
          <w:rStyle w:val="Code"/>
        </w:rPr>
        <w:t xml:space="preserve">      "transactionID": 105230,</w:t>
      </w:r>
    </w:p>
    <w:p w14:paraId="795A9F20" w14:textId="77777777" w:rsidR="00CA5A0F" w:rsidRPr="003F4B1F" w:rsidRDefault="00CA5A0F" w:rsidP="00CA5A0F">
      <w:pPr>
        <w:pStyle w:val="FormatvorlageLateinCourierNewKomplexCourierNewLatein9ptK1"/>
        <w:rPr>
          <w:rStyle w:val="Code"/>
        </w:rPr>
      </w:pPr>
      <w:r w:rsidRPr="003F4B1F">
        <w:rPr>
          <w:rStyle w:val="Code"/>
        </w:rPr>
        <w:t xml:space="preserve">      "packageID"    : 123456789012</w:t>
      </w:r>
    </w:p>
    <w:p w14:paraId="2497834A"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39480AD"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53196209" w14:textId="77777777" w:rsidR="00CA5A0F" w:rsidRPr="003F4B1F" w:rsidRDefault="00CA5A0F" w:rsidP="00CA5A0F">
      <w:pPr>
        <w:pStyle w:val="FormatvorlageLateinCourierNewKomplexCourierNewLatein9ptK1"/>
        <w:rPr>
          <w:rStyle w:val="Code"/>
        </w:rPr>
      </w:pPr>
      <w:r w:rsidRPr="003F4B1F">
        <w:rPr>
          <w:rStyle w:val="Code"/>
        </w:rPr>
        <w:t>}</w:t>
      </w:r>
    </w:p>
    <w:p w14:paraId="0FD2D069" w14:textId="77777777" w:rsidR="00CA5A0F" w:rsidRPr="003F4B1F" w:rsidRDefault="00CA5A0F" w:rsidP="00CA5A0F"/>
    <w:p w14:paraId="2591F728" w14:textId="77777777" w:rsidR="00CA5A0F" w:rsidRPr="003F4B1F" w:rsidRDefault="00CA5A0F" w:rsidP="00CA5A0F">
      <w:pPr>
        <w:rPr>
          <w:rFonts w:cs="Arial"/>
          <w:b/>
          <w:bCs/>
          <w:sz w:val="26"/>
          <w:szCs w:val="26"/>
        </w:rPr>
      </w:pPr>
      <w:r w:rsidRPr="003F4B1F">
        <w:br w:type="page"/>
      </w:r>
    </w:p>
    <w:p w14:paraId="6BC3770C" w14:textId="77777777" w:rsidR="00CA5A0F" w:rsidRPr="003F4B1F" w:rsidRDefault="00CA5A0F" w:rsidP="00CA5A0F">
      <w:pPr>
        <w:pStyle w:val="Heading3"/>
      </w:pPr>
      <w:bookmarkStart w:id="1809" w:name="_Toc88504144"/>
      <w:r w:rsidRPr="003F4B1F">
        <w:lastRenderedPageBreak/>
        <w:t>Post Package Properties</w:t>
      </w:r>
      <w:bookmarkEnd w:id="1809"/>
    </w:p>
    <w:p w14:paraId="44BAE612" w14:textId="77777777" w:rsidR="00CA5A0F" w:rsidRPr="003F4B1F" w:rsidRDefault="00CA5A0F" w:rsidP="00CA5A0F">
      <w:r w:rsidRPr="003F4B1F">
        <w:t xml:space="preserve">The backend sends a </w:t>
      </w:r>
      <w:r w:rsidRPr="003F4B1F">
        <w:rPr>
          <w:rStyle w:val="CodeBig"/>
        </w:rPr>
        <w:t>POST</w:t>
      </w:r>
      <w:r w:rsidRPr="003F4B1F">
        <w:t xml:space="preserve"> request to the resource “</w:t>
      </w:r>
      <w:r w:rsidRPr="003F4B1F">
        <w:rPr>
          <w:rStyle w:val="CodeBig"/>
        </w:rPr>
        <w:t>packageProperties</w:t>
      </w:r>
      <w:r w:rsidRPr="003F4B1F">
        <w:t xml:space="preserve">” using the content type </w:t>
      </w:r>
      <w:r w:rsidRPr="003F4B1F">
        <w:rPr>
          <w:rStyle w:val="Code"/>
        </w:rPr>
        <w:t>PACKAGEPROPERTIES</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p>
    <w:p w14:paraId="51190ACB" w14:textId="77777777" w:rsidR="00CA5A0F" w:rsidRPr="003F4B1F" w:rsidRDefault="00CA5A0F" w:rsidP="00CA5A0F"/>
    <w:p w14:paraId="48BFE7CF" w14:textId="77777777" w:rsidR="00CA5A0F" w:rsidRPr="003F4B1F" w:rsidRDefault="00CA5A0F" w:rsidP="00CA5A0F">
      <w:pPr>
        <w:rPr>
          <w:i/>
        </w:rPr>
      </w:pPr>
      <w:r w:rsidRPr="003F4B1F">
        <w:rPr>
          <w:i/>
        </w:rPr>
        <w:t>Note: An error response may indicate an invalid Package Properties file.</w:t>
      </w:r>
    </w:p>
    <w:p w14:paraId="052CD6C8" w14:textId="77777777" w:rsidR="00CA5A0F" w:rsidRPr="003F4B1F" w:rsidRDefault="00CA5A0F" w:rsidP="00CA5A0F"/>
    <w:p w14:paraId="24385D52" w14:textId="77777777" w:rsidR="00CA5A0F" w:rsidRPr="003F4B1F" w:rsidRDefault="00CA5A0F" w:rsidP="00CA5A0F">
      <w:pPr>
        <w:rPr>
          <w:b/>
          <w:bCs/>
        </w:rPr>
      </w:pPr>
      <w:r w:rsidRPr="003F4B1F">
        <w:rPr>
          <w:b/>
          <w:bCs/>
        </w:rPr>
        <w:t>Example:</w:t>
      </w:r>
    </w:p>
    <w:p w14:paraId="2160E224" w14:textId="77777777" w:rsidR="00CA5A0F" w:rsidRPr="003F4B1F" w:rsidRDefault="00CA5A0F" w:rsidP="00CA5A0F">
      <w:pPr>
        <w:pStyle w:val="FormatvorlageLateinCourierNewKomplexCourierNewLatein9ptK1"/>
        <w:rPr>
          <w:rStyle w:val="Code"/>
        </w:rPr>
      </w:pPr>
      <w:r w:rsidRPr="003F4B1F">
        <w:rPr>
          <w:rStyle w:val="Code"/>
        </w:rPr>
        <w:t># Post</w:t>
      </w:r>
    </w:p>
    <w:p w14:paraId="1CD04045" w14:textId="77777777" w:rsidR="00CA5A0F" w:rsidRPr="003F4B1F" w:rsidRDefault="00CA5A0F" w:rsidP="00CA5A0F">
      <w:pPr>
        <w:pStyle w:val="FormatvorlageLateinCourierNewKomplexCourierNewLatein9ptK1"/>
        <w:rPr>
          <w:rStyle w:val="Code"/>
        </w:rPr>
      </w:pPr>
      <w:r w:rsidRPr="003F4B1F">
        <w:rPr>
          <w:rStyle w:val="Code"/>
        </w:rPr>
        <w:t>{</w:t>
      </w:r>
    </w:p>
    <w:p w14:paraId="7C3E4B96"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7CE6C65B"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3C547D7B" w14:textId="77777777" w:rsidR="00CA5A0F" w:rsidRPr="003F4B1F" w:rsidRDefault="00CA5A0F" w:rsidP="00CA5A0F">
      <w:pPr>
        <w:pStyle w:val="FormatvorlageLateinCourierNewKomplexCourierNewLatein9ptK1"/>
        <w:rPr>
          <w:rStyle w:val="Code"/>
        </w:rPr>
      </w:pPr>
      <w:r w:rsidRPr="003F4B1F">
        <w:rPr>
          <w:rStyle w:val="Code"/>
        </w:rPr>
        <w:t xml:space="preserve">  "resource" : "/fu/packageProperties",</w:t>
      </w:r>
    </w:p>
    <w:p w14:paraId="105EAB3B" w14:textId="3D85B787" w:rsidR="00CA5A0F" w:rsidRPr="003F4B1F" w:rsidRDefault="00CA5A0F" w:rsidP="00CA5A0F">
      <w:pPr>
        <w:pStyle w:val="FormatvorlageLateinCourierNewKomplexCourierNewLatein9ptK1"/>
        <w:rPr>
          <w:rStyle w:val="Code"/>
        </w:rPr>
      </w:pPr>
      <w:r w:rsidRPr="003F4B1F">
        <w:rPr>
          <w:rStyle w:val="Code"/>
        </w:rPr>
        <w:t xml:space="preserve">  "version"  : 3,</w:t>
      </w:r>
    </w:p>
    <w:p w14:paraId="1ADBBE38" w14:textId="77777777" w:rsidR="00CA5A0F" w:rsidRPr="003F4B1F" w:rsidRDefault="00CA5A0F" w:rsidP="00CA5A0F">
      <w:pPr>
        <w:pStyle w:val="FormatvorlageLateinCourierNewKomplexCourierNewLatein9ptK1"/>
        <w:rPr>
          <w:rStyle w:val="Code"/>
        </w:rPr>
      </w:pPr>
      <w:r w:rsidRPr="003F4B1F">
        <w:rPr>
          <w:rStyle w:val="Code"/>
        </w:rPr>
        <w:t xml:space="preserve">  "action"   : "POST",</w:t>
      </w:r>
    </w:p>
    <w:p w14:paraId="7B1D1E44"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271F1230"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E097C19"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CEAC1EA" w14:textId="77777777" w:rsidR="00CA5A0F" w:rsidRPr="003F4B1F" w:rsidRDefault="00CA5A0F" w:rsidP="00CA5A0F">
      <w:pPr>
        <w:pStyle w:val="FormatvorlageLateinCourierNewKomplexCourierNewLatein9ptK1"/>
        <w:rPr>
          <w:rStyle w:val="Code"/>
        </w:rPr>
      </w:pPr>
      <w:r w:rsidRPr="003F4B1F">
        <w:rPr>
          <w:rStyle w:val="Code"/>
        </w:rPr>
        <w:t xml:space="preserve">      "transactionID": 105230,</w:t>
      </w:r>
    </w:p>
    <w:p w14:paraId="551E3182" w14:textId="77777777" w:rsidR="00CA5A0F" w:rsidRPr="003F4B1F" w:rsidRDefault="00CA5A0F" w:rsidP="00CA5A0F">
      <w:pPr>
        <w:pStyle w:val="FormatvorlageLateinCourierNewKomplexCourierNewLatein9ptK1"/>
        <w:rPr>
          <w:rStyle w:val="Code"/>
        </w:rPr>
      </w:pPr>
      <w:r w:rsidRPr="003F4B1F">
        <w:rPr>
          <w:rStyle w:val="Code"/>
        </w:rPr>
        <w:t xml:space="preserve">      "dateTime"     : "2016-02-29T22:15:01",</w:t>
      </w:r>
    </w:p>
    <w:p w14:paraId="025E19AD" w14:textId="77777777" w:rsidR="00CA5A0F" w:rsidRPr="003F4B1F" w:rsidRDefault="00CA5A0F" w:rsidP="00CA5A0F">
      <w:pPr>
        <w:pStyle w:val="FormatvorlageLateinCourierNewKomplexCourierNewLatein9ptK1"/>
        <w:rPr>
          <w:rStyle w:val="Code"/>
        </w:rPr>
      </w:pPr>
      <w:r w:rsidRPr="003F4B1F">
        <w:rPr>
          <w:rStyle w:val="Code"/>
        </w:rPr>
        <w:t xml:space="preserve">      "link"         : "https://fu-server-domain/path/specific-update-package",</w:t>
      </w:r>
    </w:p>
    <w:p w14:paraId="6F0BC654" w14:textId="77777777" w:rsidR="00CA5A0F" w:rsidRPr="003F4B1F" w:rsidRDefault="00CA5A0F" w:rsidP="00CA5A0F">
      <w:pPr>
        <w:pStyle w:val="FormatvorlageLateinCourierNewKomplexCourierNewLatein9ptK1"/>
        <w:rPr>
          <w:rStyle w:val="Code"/>
        </w:rPr>
      </w:pPr>
      <w:r w:rsidRPr="003F4B1F">
        <w:rPr>
          <w:rStyle w:val="Code"/>
        </w:rPr>
        <w:t xml:space="preserve">      "ocspURL"      : "http://ocsp-server-domain:8080",</w:t>
      </w:r>
    </w:p>
    <w:p w14:paraId="31C48579" w14:textId="77777777" w:rsidR="00CA5A0F" w:rsidRPr="003F4B1F" w:rsidRDefault="00CA5A0F" w:rsidP="00CA5A0F">
      <w:pPr>
        <w:pStyle w:val="FormatvorlageLateinCourierNewKomplexCourierNewLatein9ptK1"/>
        <w:rPr>
          <w:rStyle w:val="Code"/>
        </w:rPr>
      </w:pPr>
      <w:r w:rsidRPr="003F4B1F">
        <w:rPr>
          <w:rStyle w:val="Code"/>
        </w:rPr>
        <w:t xml:space="preserve">      "packageProperties" : "   base64url encoded binary data   "</w:t>
      </w:r>
    </w:p>
    <w:p w14:paraId="5B412E39"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E97348B"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39C7B1A8" w14:textId="77777777" w:rsidR="00CA5A0F" w:rsidRPr="003F4B1F" w:rsidRDefault="00CA5A0F" w:rsidP="00CA5A0F">
      <w:pPr>
        <w:pStyle w:val="FormatvorlageLateinCourierNewKomplexCourierNewLatein9ptK1"/>
        <w:rPr>
          <w:rStyle w:val="Code"/>
        </w:rPr>
      </w:pPr>
      <w:r w:rsidRPr="003F4B1F">
        <w:rPr>
          <w:rStyle w:val="Code"/>
        </w:rPr>
        <w:t>}</w:t>
      </w:r>
    </w:p>
    <w:p w14:paraId="3CF748EE" w14:textId="77777777" w:rsidR="00CA5A0F" w:rsidRPr="003F4B1F" w:rsidRDefault="00CA5A0F" w:rsidP="00CA5A0F">
      <w:pPr>
        <w:rPr>
          <w:rStyle w:val="Code"/>
        </w:rPr>
      </w:pPr>
    </w:p>
    <w:p w14:paraId="75B5B690" w14:textId="77777777" w:rsidR="00CA5A0F" w:rsidRPr="003F4B1F" w:rsidRDefault="00CA5A0F" w:rsidP="00CA5A0F">
      <w:pPr>
        <w:pStyle w:val="FormatvorlageLateinCourierNewKomplexCourierNewLatein9ptK1"/>
        <w:rPr>
          <w:rStyle w:val="Code"/>
        </w:rPr>
      </w:pPr>
      <w:r w:rsidRPr="003F4B1F">
        <w:rPr>
          <w:rStyle w:val="Code"/>
        </w:rPr>
        <w:t># Response OK</w:t>
      </w:r>
    </w:p>
    <w:p w14:paraId="5729A5ED" w14:textId="77777777" w:rsidR="00CA5A0F" w:rsidRPr="003F4B1F" w:rsidRDefault="00CA5A0F" w:rsidP="00CA5A0F">
      <w:pPr>
        <w:pStyle w:val="FormatvorlageLateinCourierNewKomplexCourierNewLatein9ptK1"/>
        <w:rPr>
          <w:rStyle w:val="Code"/>
        </w:rPr>
      </w:pPr>
      <w:r w:rsidRPr="003F4B1F">
        <w:rPr>
          <w:rStyle w:val="Code"/>
        </w:rPr>
        <w:t>{</w:t>
      </w:r>
    </w:p>
    <w:p w14:paraId="73CF596C"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74A68CC0"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3472A028" w14:textId="77777777" w:rsidR="00CA5A0F" w:rsidRPr="003F4B1F" w:rsidRDefault="00CA5A0F" w:rsidP="00CA5A0F">
      <w:pPr>
        <w:pStyle w:val="FormatvorlageLateinCourierNewKomplexCourierNewLatein9ptK1"/>
        <w:rPr>
          <w:rStyle w:val="Code"/>
        </w:rPr>
      </w:pPr>
      <w:r w:rsidRPr="003F4B1F">
        <w:rPr>
          <w:rStyle w:val="Code"/>
        </w:rPr>
        <w:t xml:space="preserve">  "resource" : "/fu/packageProperties",</w:t>
      </w:r>
    </w:p>
    <w:p w14:paraId="2C76E27E" w14:textId="3E734980" w:rsidR="00CA5A0F" w:rsidRPr="003F4B1F" w:rsidRDefault="00CA5A0F" w:rsidP="00CA5A0F">
      <w:pPr>
        <w:pStyle w:val="FormatvorlageLateinCourierNewKomplexCourierNewLatein9ptK1"/>
        <w:rPr>
          <w:rStyle w:val="Code"/>
        </w:rPr>
      </w:pPr>
      <w:r w:rsidRPr="003F4B1F">
        <w:rPr>
          <w:rStyle w:val="Code"/>
        </w:rPr>
        <w:t xml:space="preserve">  "version"  : 3,</w:t>
      </w:r>
    </w:p>
    <w:p w14:paraId="67DBCBF2"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762BEA63" w14:textId="77777777" w:rsidR="00CA5A0F" w:rsidRPr="003F4B1F" w:rsidRDefault="00CA5A0F" w:rsidP="00CA5A0F">
      <w:pPr>
        <w:pStyle w:val="FormatvorlageLateinCourierNewKomplexCourierNewLatein9ptK1"/>
        <w:rPr>
          <w:rStyle w:val="Code"/>
        </w:rPr>
      </w:pPr>
      <w:r w:rsidRPr="003F4B1F">
        <w:rPr>
          <w:rStyle w:val="Code"/>
        </w:rPr>
        <w:t>}</w:t>
      </w:r>
    </w:p>
    <w:p w14:paraId="0DCBD240" w14:textId="77777777" w:rsidR="00CA5A0F" w:rsidRPr="003F4B1F" w:rsidRDefault="00CA5A0F" w:rsidP="00CA5A0F">
      <w:pPr>
        <w:rPr>
          <w:rStyle w:val="Code"/>
        </w:rPr>
      </w:pPr>
    </w:p>
    <w:p w14:paraId="5F4DA582" w14:textId="77777777" w:rsidR="00CA5A0F" w:rsidRPr="003F4B1F" w:rsidRDefault="00CA5A0F" w:rsidP="00CA5A0F">
      <w:pPr>
        <w:pStyle w:val="FormatvorlageLateinCourierNewKomplexCourierNewLatein9ptK1"/>
        <w:rPr>
          <w:rStyle w:val="Code"/>
        </w:rPr>
      </w:pPr>
      <w:r w:rsidRPr="003F4B1F">
        <w:rPr>
          <w:rStyle w:val="Code"/>
        </w:rPr>
        <w:t># Response ERROR</w:t>
      </w:r>
    </w:p>
    <w:p w14:paraId="40D35846" w14:textId="77777777" w:rsidR="00CA5A0F" w:rsidRPr="003F4B1F" w:rsidRDefault="00CA5A0F" w:rsidP="00CA5A0F">
      <w:pPr>
        <w:pStyle w:val="FormatvorlageLateinCourierNewKomplexCourierNewLatein9ptK1"/>
        <w:rPr>
          <w:rStyle w:val="Code"/>
        </w:rPr>
      </w:pPr>
      <w:r w:rsidRPr="003F4B1F">
        <w:rPr>
          <w:rStyle w:val="Code"/>
        </w:rPr>
        <w:t>{</w:t>
      </w:r>
    </w:p>
    <w:p w14:paraId="06EE4C6D"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7EF6A0A6"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567E0334" w14:textId="77777777" w:rsidR="00CA5A0F" w:rsidRPr="003F4B1F" w:rsidRDefault="00CA5A0F" w:rsidP="00CA5A0F">
      <w:pPr>
        <w:pStyle w:val="FormatvorlageLateinCourierNewKomplexCourierNewLatein9ptK1"/>
        <w:rPr>
          <w:rStyle w:val="Code"/>
        </w:rPr>
      </w:pPr>
      <w:r w:rsidRPr="003F4B1F">
        <w:rPr>
          <w:rStyle w:val="Code"/>
        </w:rPr>
        <w:t xml:space="preserve">  "resource" : "/fu/packageProperties",</w:t>
      </w:r>
    </w:p>
    <w:p w14:paraId="3B4DC851" w14:textId="27FFB3CF" w:rsidR="00CA5A0F" w:rsidRPr="003F4B1F" w:rsidRDefault="00CA5A0F" w:rsidP="00CA5A0F">
      <w:pPr>
        <w:pStyle w:val="FormatvorlageLateinCourierNewKomplexCourierNewLatein9ptK1"/>
        <w:rPr>
          <w:rStyle w:val="Code"/>
        </w:rPr>
      </w:pPr>
      <w:r w:rsidRPr="003F4B1F">
        <w:rPr>
          <w:rStyle w:val="Code"/>
        </w:rPr>
        <w:t xml:space="preserve">  "version"  : 3,</w:t>
      </w:r>
    </w:p>
    <w:p w14:paraId="320AB0E1"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5F307F54" w14:textId="77777777" w:rsidR="00CA5A0F" w:rsidRPr="003F4B1F" w:rsidRDefault="00CA5A0F" w:rsidP="00CA5A0F">
      <w:pPr>
        <w:pStyle w:val="FormatvorlageLateinCourierNewKomplexCourierNewLatein9ptK1"/>
        <w:rPr>
          <w:rStyle w:val="Code"/>
        </w:rPr>
      </w:pPr>
      <w:r w:rsidRPr="003F4B1F">
        <w:rPr>
          <w:rStyle w:val="Code"/>
        </w:rPr>
        <w:t xml:space="preserve">  "code"     : 400</w:t>
      </w:r>
    </w:p>
    <w:p w14:paraId="6291A051" w14:textId="77777777" w:rsidR="00CA5A0F" w:rsidRPr="003F4B1F" w:rsidRDefault="00CA5A0F" w:rsidP="00CA5A0F">
      <w:pPr>
        <w:pStyle w:val="FormatvorlageLateinCourierNewKomplexCourierNewLatein9ptK1"/>
        <w:rPr>
          <w:rStyle w:val="Code"/>
        </w:rPr>
      </w:pPr>
      <w:r w:rsidRPr="003F4B1F">
        <w:rPr>
          <w:rStyle w:val="Code"/>
        </w:rPr>
        <w:t>}</w:t>
      </w:r>
    </w:p>
    <w:p w14:paraId="07C0255C" w14:textId="77777777" w:rsidR="00CA5A0F" w:rsidRPr="003F4B1F" w:rsidRDefault="00CA5A0F" w:rsidP="00CA5A0F"/>
    <w:p w14:paraId="7165FD68" w14:textId="77777777" w:rsidR="00CA5A0F" w:rsidRPr="003F4B1F" w:rsidRDefault="00CA5A0F" w:rsidP="00CA5A0F">
      <w:r w:rsidRPr="003F4B1F">
        <w:br w:type="page"/>
      </w:r>
    </w:p>
    <w:p w14:paraId="70B76774" w14:textId="77777777" w:rsidR="00CA5A0F" w:rsidRPr="003F4B1F" w:rsidRDefault="00CA5A0F" w:rsidP="00CA5A0F">
      <w:pPr>
        <w:pStyle w:val="Heading3"/>
      </w:pPr>
      <w:bookmarkStart w:id="1810" w:name="_Toc88504145"/>
      <w:r w:rsidRPr="003F4B1F">
        <w:lastRenderedPageBreak/>
        <w:t>Get Firmware Update State of HA</w:t>
      </w:r>
      <w:bookmarkEnd w:id="1810"/>
    </w:p>
    <w:p w14:paraId="4708C3E7" w14:textId="77777777" w:rsidR="00CA5A0F" w:rsidRPr="003F4B1F" w:rsidRDefault="00CA5A0F" w:rsidP="00CA5A0F">
      <w:r w:rsidRPr="003F4B1F">
        <w:t>The backend can request the current state of the firmware update on the HA.</w:t>
      </w:r>
    </w:p>
    <w:p w14:paraId="36504B03" w14:textId="77777777" w:rsidR="00CA5A0F" w:rsidRPr="003F4B1F" w:rsidRDefault="00CA5A0F" w:rsidP="00CA5A0F"/>
    <w:p w14:paraId="415A809D" w14:textId="77777777" w:rsidR="00CA5A0F" w:rsidRPr="003F4B1F" w:rsidRDefault="00CA5A0F" w:rsidP="00CA5A0F">
      <w:r w:rsidRPr="003F4B1F">
        <w:t xml:space="preserve">The backend sends a </w:t>
      </w:r>
      <w:r w:rsidRPr="003F4B1F">
        <w:rPr>
          <w:rStyle w:val="CodeBig"/>
        </w:rPr>
        <w:t>GET</w:t>
      </w:r>
      <w:r w:rsidRPr="003F4B1F">
        <w:t xml:space="preserve"> request to “</w:t>
      </w:r>
      <w:r w:rsidRPr="003F4B1F">
        <w:rPr>
          <w:rStyle w:val="CodeBig"/>
        </w:rPr>
        <w:t>state</w:t>
      </w:r>
      <w:r w:rsidRPr="003F4B1F">
        <w:t xml:space="preserve">”. The response will contain a single element of the content type </w:t>
      </w:r>
      <w:r w:rsidRPr="003F4B1F">
        <w:rPr>
          <w:rStyle w:val="CodeBig"/>
        </w:rPr>
        <w:t>FUSTATE</w:t>
      </w:r>
      <w:r w:rsidRPr="003F4B1F">
        <w:t>.</w:t>
      </w:r>
    </w:p>
    <w:p w14:paraId="4804EEA9" w14:textId="77777777" w:rsidR="00CA5A0F" w:rsidRPr="003F4B1F" w:rsidRDefault="00CA5A0F" w:rsidP="00CA5A0F"/>
    <w:p w14:paraId="0044AB41" w14:textId="77777777" w:rsidR="00CA5A0F" w:rsidRPr="003F4B1F" w:rsidRDefault="00CA5A0F" w:rsidP="00CA5A0F">
      <w:pPr>
        <w:rPr>
          <w:b/>
          <w:bCs/>
        </w:rPr>
      </w:pPr>
      <w:r w:rsidRPr="003F4B1F">
        <w:rPr>
          <w:b/>
          <w:bCs/>
        </w:rPr>
        <w:t>Example:</w:t>
      </w:r>
    </w:p>
    <w:p w14:paraId="656A98A1" w14:textId="77777777" w:rsidR="00CA5A0F" w:rsidRPr="003F4B1F" w:rsidRDefault="00CA5A0F" w:rsidP="00CA5A0F">
      <w:pPr>
        <w:pStyle w:val="FormatvorlageLateinCourierNewKomplexCourierNewLatein9ptK1"/>
        <w:rPr>
          <w:rStyle w:val="Code"/>
        </w:rPr>
      </w:pPr>
      <w:r w:rsidRPr="003F4B1F">
        <w:rPr>
          <w:rStyle w:val="Code"/>
        </w:rPr>
        <w:t># Request</w:t>
      </w:r>
    </w:p>
    <w:p w14:paraId="456E4549" w14:textId="77777777" w:rsidR="00CA5A0F" w:rsidRPr="003F4B1F" w:rsidRDefault="00CA5A0F" w:rsidP="00CA5A0F">
      <w:pPr>
        <w:pStyle w:val="FormatvorlageLateinCourierNewKomplexCourierNewLatein9ptK1"/>
        <w:rPr>
          <w:rStyle w:val="Code"/>
        </w:rPr>
      </w:pPr>
      <w:r w:rsidRPr="003F4B1F">
        <w:rPr>
          <w:rStyle w:val="Code"/>
        </w:rPr>
        <w:t>{</w:t>
      </w:r>
    </w:p>
    <w:p w14:paraId="3264DFDB"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62ECA255" w14:textId="77777777" w:rsidR="00CA5A0F" w:rsidRPr="003F4B1F" w:rsidRDefault="00CA5A0F" w:rsidP="00CA5A0F">
      <w:pPr>
        <w:pStyle w:val="FormatvorlageLateinCourierNewKomplexCourierNewLatein9ptK1"/>
        <w:rPr>
          <w:rStyle w:val="Code"/>
        </w:rPr>
      </w:pPr>
      <w:r w:rsidRPr="003F4B1F">
        <w:rPr>
          <w:rStyle w:val="Code"/>
        </w:rPr>
        <w:t xml:space="preserve">  "msgID"    : 82042954,</w:t>
      </w:r>
    </w:p>
    <w:p w14:paraId="2B1C858D" w14:textId="77777777" w:rsidR="00CA5A0F" w:rsidRPr="003F4B1F" w:rsidRDefault="00CA5A0F" w:rsidP="00CA5A0F">
      <w:pPr>
        <w:pStyle w:val="FormatvorlageLateinCourierNewKomplexCourierNewLatein9ptK1"/>
        <w:rPr>
          <w:rStyle w:val="Code"/>
        </w:rPr>
      </w:pPr>
      <w:r w:rsidRPr="003F4B1F">
        <w:rPr>
          <w:rStyle w:val="Code"/>
        </w:rPr>
        <w:t xml:space="preserve">  "resource" : "/fu/state",</w:t>
      </w:r>
    </w:p>
    <w:p w14:paraId="003C3091" w14:textId="287947BE" w:rsidR="00CA5A0F" w:rsidRPr="003F4B1F" w:rsidRDefault="00CA5A0F" w:rsidP="00CA5A0F">
      <w:pPr>
        <w:pStyle w:val="FormatvorlageLateinCourierNewKomplexCourierNewLatein9ptK1"/>
        <w:rPr>
          <w:rStyle w:val="Code"/>
        </w:rPr>
      </w:pPr>
      <w:r w:rsidRPr="003F4B1F">
        <w:rPr>
          <w:rStyle w:val="Code"/>
        </w:rPr>
        <w:t xml:space="preserve">  "version"  : 3,</w:t>
      </w:r>
    </w:p>
    <w:p w14:paraId="201FE2F3" w14:textId="77777777" w:rsidR="00CA5A0F" w:rsidRPr="003F4B1F" w:rsidRDefault="00CA5A0F" w:rsidP="00CA5A0F">
      <w:pPr>
        <w:pStyle w:val="FormatvorlageLateinCourierNewKomplexCourierNewLatein9ptK1"/>
        <w:rPr>
          <w:rStyle w:val="Code"/>
        </w:rPr>
      </w:pPr>
      <w:r w:rsidRPr="003F4B1F">
        <w:rPr>
          <w:rStyle w:val="Code"/>
        </w:rPr>
        <w:t xml:space="preserve">  "action"   : "GET"</w:t>
      </w:r>
    </w:p>
    <w:p w14:paraId="02524792" w14:textId="77777777" w:rsidR="00CA5A0F" w:rsidRPr="003F4B1F" w:rsidRDefault="00CA5A0F" w:rsidP="00CA5A0F">
      <w:pPr>
        <w:pStyle w:val="FormatvorlageLateinCourierNewKomplexCourierNewLatein9ptK1"/>
        <w:rPr>
          <w:rStyle w:val="Code"/>
        </w:rPr>
      </w:pPr>
      <w:r w:rsidRPr="003F4B1F">
        <w:rPr>
          <w:rStyle w:val="Code"/>
        </w:rPr>
        <w:t>}</w:t>
      </w:r>
    </w:p>
    <w:p w14:paraId="29904BE3" w14:textId="77777777" w:rsidR="00CA5A0F" w:rsidRPr="003F4B1F" w:rsidRDefault="00CA5A0F" w:rsidP="00CA5A0F">
      <w:pPr>
        <w:rPr>
          <w:rStyle w:val="Code"/>
        </w:rPr>
      </w:pPr>
    </w:p>
    <w:p w14:paraId="1FBBFE83" w14:textId="77777777" w:rsidR="00CA5A0F" w:rsidRPr="003F4B1F" w:rsidRDefault="00CA5A0F" w:rsidP="00CA5A0F">
      <w:pPr>
        <w:pStyle w:val="FormatvorlageLateinCourierNewKomplexCourierNewLatein9ptK1"/>
        <w:rPr>
          <w:rStyle w:val="Code"/>
        </w:rPr>
      </w:pPr>
      <w:r w:rsidRPr="003F4B1F">
        <w:rPr>
          <w:rStyle w:val="Code"/>
        </w:rPr>
        <w:t># Response</w:t>
      </w:r>
    </w:p>
    <w:p w14:paraId="0A1FB72B" w14:textId="77777777" w:rsidR="00CA5A0F" w:rsidRPr="003F4B1F" w:rsidRDefault="00CA5A0F" w:rsidP="00CA5A0F">
      <w:pPr>
        <w:pStyle w:val="FormatvorlageLateinCourierNewKomplexCourierNewLatein9ptK1"/>
        <w:rPr>
          <w:rStyle w:val="Code"/>
        </w:rPr>
      </w:pPr>
      <w:r w:rsidRPr="003F4B1F">
        <w:rPr>
          <w:rStyle w:val="Code"/>
        </w:rPr>
        <w:t>{</w:t>
      </w:r>
    </w:p>
    <w:p w14:paraId="7DC29C59"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2DF4F739" w14:textId="77777777" w:rsidR="00CA5A0F" w:rsidRPr="003F4B1F" w:rsidRDefault="00CA5A0F" w:rsidP="00CA5A0F">
      <w:pPr>
        <w:pStyle w:val="FormatvorlageLateinCourierNewKomplexCourierNewLatein9ptK1"/>
        <w:rPr>
          <w:rStyle w:val="Code"/>
        </w:rPr>
      </w:pPr>
      <w:r w:rsidRPr="003F4B1F">
        <w:rPr>
          <w:rStyle w:val="Code"/>
        </w:rPr>
        <w:t xml:space="preserve">  "msgID"    : 82042954,</w:t>
      </w:r>
    </w:p>
    <w:p w14:paraId="29BD06F9" w14:textId="77777777" w:rsidR="00CA5A0F" w:rsidRPr="003F4B1F" w:rsidRDefault="00CA5A0F" w:rsidP="00CA5A0F">
      <w:pPr>
        <w:pStyle w:val="FormatvorlageLateinCourierNewKomplexCourierNewLatein9ptK1"/>
        <w:rPr>
          <w:rStyle w:val="Code"/>
        </w:rPr>
      </w:pPr>
      <w:r w:rsidRPr="003F4B1F">
        <w:rPr>
          <w:rStyle w:val="Code"/>
        </w:rPr>
        <w:t xml:space="preserve">  "resource" : "/fu/state",</w:t>
      </w:r>
    </w:p>
    <w:p w14:paraId="53C139F3" w14:textId="1E06FFAC" w:rsidR="00CA5A0F" w:rsidRPr="003F4B1F" w:rsidRDefault="00CA5A0F" w:rsidP="00CA5A0F">
      <w:pPr>
        <w:pStyle w:val="FormatvorlageLateinCourierNewKomplexCourierNewLatein9ptK1"/>
        <w:rPr>
          <w:rStyle w:val="Code"/>
        </w:rPr>
      </w:pPr>
      <w:r w:rsidRPr="003F4B1F">
        <w:rPr>
          <w:rStyle w:val="Code"/>
        </w:rPr>
        <w:t xml:space="preserve">  "version"  : 3,</w:t>
      </w:r>
    </w:p>
    <w:p w14:paraId="36D901A9"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3E2176D4"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24D872F7"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EBF404E"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2A12AA42" w14:textId="77777777" w:rsidR="00CA5A0F" w:rsidRPr="003F4B1F" w:rsidRDefault="00CA5A0F" w:rsidP="00CA5A0F">
      <w:pPr>
        <w:pStyle w:val="FormatvorlageLateinCourierNewKomplexCourierNewLatein9ptK1"/>
        <w:rPr>
          <w:rStyle w:val="Code"/>
        </w:rPr>
      </w:pPr>
      <w:r w:rsidRPr="003F4B1F">
        <w:rPr>
          <w:rStyle w:val="Code"/>
        </w:rPr>
        <w:t xml:space="preserve">      "transactionID" : 105230</w:t>
      </w:r>
    </w:p>
    <w:p w14:paraId="291A691D" w14:textId="77777777" w:rsidR="00CA5A0F" w:rsidRPr="003F4B1F" w:rsidRDefault="00CA5A0F" w:rsidP="00CA5A0F">
      <w:pPr>
        <w:pStyle w:val="FormatvorlageLateinCourierNewKomplexCourierNewLatein9ptK1"/>
        <w:rPr>
          <w:rStyle w:val="Code"/>
        </w:rPr>
      </w:pPr>
      <w:r w:rsidRPr="003F4B1F">
        <w:rPr>
          <w:rStyle w:val="Code"/>
        </w:rPr>
        <w:t xml:space="preserve">      "state"         : "FINALIZING",</w:t>
      </w:r>
    </w:p>
    <w:p w14:paraId="753F4DC8"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897E01A"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57D1566" w14:textId="77777777" w:rsidR="00CA5A0F" w:rsidRPr="003F4B1F" w:rsidRDefault="00CA5A0F" w:rsidP="00CA5A0F">
      <w:pPr>
        <w:pStyle w:val="FormatvorlageLateinCourierNewKomplexCourierNewLatein9ptK1"/>
        <w:rPr>
          <w:rStyle w:val="Code"/>
        </w:rPr>
      </w:pPr>
      <w:r w:rsidRPr="003F4B1F">
        <w:rPr>
          <w:rStyle w:val="Code"/>
        </w:rPr>
        <w:t>}</w:t>
      </w:r>
    </w:p>
    <w:p w14:paraId="7AAA9642" w14:textId="77777777" w:rsidR="00CA5A0F" w:rsidRPr="003F4B1F" w:rsidRDefault="00CA5A0F" w:rsidP="00CA5A0F"/>
    <w:p w14:paraId="7D53689F" w14:textId="77777777" w:rsidR="00CA5A0F" w:rsidRPr="003F4B1F" w:rsidRDefault="00CA5A0F" w:rsidP="00CA5A0F">
      <w:r w:rsidRPr="003F4B1F">
        <w:br w:type="page"/>
      </w:r>
    </w:p>
    <w:p w14:paraId="03E18557" w14:textId="77777777" w:rsidR="00CA5A0F" w:rsidRPr="003F4B1F" w:rsidRDefault="00CA5A0F" w:rsidP="00CA5A0F">
      <w:pPr>
        <w:pStyle w:val="Heading3"/>
      </w:pPr>
      <w:bookmarkStart w:id="1811" w:name="_Toc88504146"/>
      <w:r w:rsidRPr="003F4B1F">
        <w:lastRenderedPageBreak/>
        <w:t>Notify Firmware Update State of HA</w:t>
      </w:r>
      <w:bookmarkEnd w:id="1811"/>
    </w:p>
    <w:p w14:paraId="7DC50B88" w14:textId="77777777" w:rsidR="00CA5A0F" w:rsidRPr="003F4B1F" w:rsidRDefault="00CA5A0F" w:rsidP="00CA5A0F">
      <w:r w:rsidRPr="003F4B1F">
        <w:t>The COM sends a notification about the firmware update state to the HCA.</w:t>
      </w:r>
    </w:p>
    <w:p w14:paraId="0B5851B4" w14:textId="77777777" w:rsidR="00CA5A0F" w:rsidRPr="003F4B1F" w:rsidRDefault="00CA5A0F" w:rsidP="00CA5A0F"/>
    <w:p w14:paraId="56430C14" w14:textId="77777777" w:rsidR="00CA5A0F" w:rsidRPr="003F4B1F" w:rsidRDefault="00CA5A0F" w:rsidP="00CA5A0F">
      <w:r w:rsidRPr="003F4B1F">
        <w:t>The notification from the resource “</w:t>
      </w:r>
      <w:r w:rsidRPr="003F4B1F">
        <w:rPr>
          <w:rStyle w:val="CodeBig"/>
        </w:rPr>
        <w:t>state</w:t>
      </w:r>
      <w:r w:rsidRPr="003F4B1F">
        <w:t xml:space="preserve">” will contain a list of elements of the content type </w:t>
      </w:r>
      <w:r w:rsidRPr="003F4B1F">
        <w:rPr>
          <w:rStyle w:val="CodeBig"/>
        </w:rPr>
        <w:t>FUSTATE</w:t>
      </w:r>
      <w:r w:rsidRPr="003F4B1F">
        <w:t>.</w:t>
      </w:r>
    </w:p>
    <w:p w14:paraId="6533431D" w14:textId="77777777" w:rsidR="00CA5A0F" w:rsidRPr="003F4B1F" w:rsidRDefault="00CA5A0F" w:rsidP="00CA5A0F"/>
    <w:p w14:paraId="7AA2A64B" w14:textId="77777777" w:rsidR="00CA5A0F" w:rsidRPr="003F4B1F" w:rsidRDefault="00CA5A0F" w:rsidP="00CA5A0F">
      <w:pPr>
        <w:rPr>
          <w:b/>
          <w:bCs/>
        </w:rPr>
      </w:pPr>
      <w:r w:rsidRPr="003F4B1F">
        <w:rPr>
          <w:b/>
          <w:bCs/>
        </w:rPr>
        <w:t>Example:</w:t>
      </w:r>
    </w:p>
    <w:p w14:paraId="4CD287A0" w14:textId="77777777" w:rsidR="00CA5A0F" w:rsidRPr="003F4B1F" w:rsidRDefault="00CA5A0F" w:rsidP="00CA5A0F">
      <w:pPr>
        <w:pStyle w:val="FormatvorlageLateinCourierNewKomplexCourierNewLatein9ptK1"/>
        <w:rPr>
          <w:rStyle w:val="Code"/>
        </w:rPr>
      </w:pPr>
    </w:p>
    <w:p w14:paraId="43A9F30B" w14:textId="77777777" w:rsidR="00CA5A0F" w:rsidRPr="003F4B1F" w:rsidRDefault="00CA5A0F" w:rsidP="00CA5A0F">
      <w:pPr>
        <w:pStyle w:val="FormatvorlageLateinCourierNewKomplexCourierNewLatein9ptK1"/>
        <w:rPr>
          <w:rStyle w:val="Code"/>
        </w:rPr>
      </w:pPr>
      <w:r w:rsidRPr="003F4B1F">
        <w:rPr>
          <w:rStyle w:val="Code"/>
        </w:rPr>
        <w:t># Notification</w:t>
      </w:r>
    </w:p>
    <w:p w14:paraId="69DDD8BE" w14:textId="77777777" w:rsidR="00CA5A0F" w:rsidRPr="003F4B1F" w:rsidRDefault="00CA5A0F" w:rsidP="00CA5A0F">
      <w:pPr>
        <w:pStyle w:val="FormatvorlageLateinCourierNewKomplexCourierNewLatein9ptK1"/>
        <w:rPr>
          <w:rStyle w:val="Code"/>
        </w:rPr>
      </w:pPr>
      <w:r w:rsidRPr="003F4B1F">
        <w:rPr>
          <w:rStyle w:val="Code"/>
        </w:rPr>
        <w:t>{</w:t>
      </w:r>
    </w:p>
    <w:p w14:paraId="7ED0D280"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2C2884C4" w14:textId="77777777" w:rsidR="00CA5A0F" w:rsidRPr="003F4B1F" w:rsidRDefault="00CA5A0F" w:rsidP="00CA5A0F">
      <w:pPr>
        <w:pStyle w:val="FormatvorlageLateinCourierNewKomplexCourierNewLatein9ptK1"/>
        <w:rPr>
          <w:rStyle w:val="Code"/>
        </w:rPr>
      </w:pPr>
      <w:r w:rsidRPr="003F4B1F">
        <w:rPr>
          <w:rStyle w:val="Code"/>
        </w:rPr>
        <w:t xml:space="preserve">  "msgID"    : 82042954,</w:t>
      </w:r>
    </w:p>
    <w:p w14:paraId="297A2E3E" w14:textId="77777777" w:rsidR="00CA5A0F" w:rsidRPr="003F4B1F" w:rsidRDefault="00CA5A0F" w:rsidP="00CA5A0F">
      <w:pPr>
        <w:pStyle w:val="FormatvorlageLateinCourierNewKomplexCourierNewLatein9ptK1"/>
        <w:rPr>
          <w:rStyle w:val="Code"/>
        </w:rPr>
      </w:pPr>
      <w:r w:rsidRPr="003F4B1F">
        <w:rPr>
          <w:rStyle w:val="Code"/>
        </w:rPr>
        <w:t xml:space="preserve">  "resource" : "/fu/state",</w:t>
      </w:r>
    </w:p>
    <w:p w14:paraId="4F4CCE99" w14:textId="3A358F95" w:rsidR="00CA5A0F" w:rsidRPr="003F4B1F" w:rsidRDefault="00CA5A0F" w:rsidP="00CA5A0F">
      <w:pPr>
        <w:pStyle w:val="FormatvorlageLateinCourierNewKomplexCourierNewLatein9ptK1"/>
        <w:rPr>
          <w:rStyle w:val="Code"/>
        </w:rPr>
      </w:pPr>
      <w:r w:rsidRPr="003F4B1F">
        <w:rPr>
          <w:rStyle w:val="Code"/>
        </w:rPr>
        <w:t xml:space="preserve">  "version"  : 3,</w:t>
      </w:r>
    </w:p>
    <w:p w14:paraId="509EA7C3" w14:textId="77777777" w:rsidR="00CA5A0F" w:rsidRPr="003F4B1F" w:rsidRDefault="00CA5A0F" w:rsidP="00CA5A0F">
      <w:pPr>
        <w:pStyle w:val="FormatvorlageLateinCourierNewKomplexCourierNewLatein9ptK1"/>
        <w:rPr>
          <w:rStyle w:val="Code"/>
        </w:rPr>
      </w:pPr>
      <w:r w:rsidRPr="003F4B1F">
        <w:rPr>
          <w:rStyle w:val="Code"/>
        </w:rPr>
        <w:t xml:space="preserve">  "action"   : "NOTIFY",</w:t>
      </w:r>
    </w:p>
    <w:p w14:paraId="7196B80E"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3E1FF795"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B69EAC4"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596040A9" w14:textId="77777777" w:rsidR="00CA5A0F" w:rsidRPr="003F4B1F" w:rsidRDefault="00CA5A0F" w:rsidP="00CA5A0F">
      <w:pPr>
        <w:pStyle w:val="FormatvorlageLateinCourierNewKomplexCourierNewLatein9ptK1"/>
        <w:rPr>
          <w:rStyle w:val="Code"/>
        </w:rPr>
      </w:pPr>
      <w:r w:rsidRPr="003F4B1F">
        <w:rPr>
          <w:rStyle w:val="Code"/>
        </w:rPr>
        <w:t xml:space="preserve">      "transactionID" : 105230</w:t>
      </w:r>
    </w:p>
    <w:p w14:paraId="5C9D7D1E" w14:textId="77777777" w:rsidR="00CA5A0F" w:rsidRPr="003F4B1F" w:rsidRDefault="00CA5A0F" w:rsidP="00CA5A0F">
      <w:pPr>
        <w:pStyle w:val="FormatvorlageLateinCourierNewKomplexCourierNewLatein9ptK1"/>
        <w:rPr>
          <w:rStyle w:val="Code"/>
        </w:rPr>
      </w:pPr>
      <w:r w:rsidRPr="003F4B1F">
        <w:rPr>
          <w:rStyle w:val="Code"/>
        </w:rPr>
        <w:t xml:space="preserve">      "state"         : "ERROR_VALIDATION_FAILED",</w:t>
      </w:r>
    </w:p>
    <w:p w14:paraId="20D5CD0E" w14:textId="77777777" w:rsidR="00CA5A0F" w:rsidRPr="003F4B1F" w:rsidRDefault="00CA5A0F" w:rsidP="00CA5A0F">
      <w:pPr>
        <w:pStyle w:val="FormatvorlageLateinCourierNewKomplexCourierNewLatein9ptK1"/>
        <w:rPr>
          <w:rStyle w:val="Code"/>
        </w:rPr>
      </w:pPr>
      <w:r w:rsidRPr="003F4B1F">
        <w:rPr>
          <w:rStyle w:val="Code"/>
        </w:rPr>
        <w:t xml:space="preserve">      "packageID"     : 123456789012,</w:t>
      </w:r>
    </w:p>
    <w:p w14:paraId="45284DCE" w14:textId="77777777" w:rsidR="00CA5A0F" w:rsidRPr="003F4B1F" w:rsidRDefault="00CA5A0F" w:rsidP="00CA5A0F">
      <w:pPr>
        <w:pStyle w:val="FormatvorlageLateinCourierNewKomplexCourierNewLatein9ptK1"/>
        <w:rPr>
          <w:rStyle w:val="Code"/>
        </w:rPr>
      </w:pPr>
      <w:r w:rsidRPr="003F4B1F">
        <w:rPr>
          <w:rStyle w:val="Code"/>
        </w:rPr>
        <w:t xml:space="preserve">      "errorID"       : 61005,</w:t>
      </w:r>
    </w:p>
    <w:p w14:paraId="363DA8C2" w14:textId="77777777" w:rsidR="00CA5A0F" w:rsidRPr="003F4B1F" w:rsidRDefault="00CA5A0F" w:rsidP="00CA5A0F">
      <w:pPr>
        <w:pStyle w:val="FormatvorlageLateinCourierNewKomplexCourierNewLatein9ptK1"/>
        <w:rPr>
          <w:rStyle w:val="Code"/>
        </w:rPr>
      </w:pPr>
      <w:r w:rsidRPr="003F4B1F">
        <w:rPr>
          <w:rStyle w:val="Code"/>
        </w:rPr>
        <w:t xml:space="preserve">      "haErrorID"     : 301,</w:t>
      </w:r>
    </w:p>
    <w:p w14:paraId="767FFAE8" w14:textId="77777777" w:rsidR="00CA5A0F" w:rsidRPr="003F4B1F" w:rsidRDefault="00CA5A0F" w:rsidP="00CA5A0F">
      <w:pPr>
        <w:pStyle w:val="FormatvorlageLateinCourierNewKomplexCourierNewLatein9ptK1"/>
        <w:rPr>
          <w:rStyle w:val="Code"/>
        </w:rPr>
      </w:pPr>
      <w:r w:rsidRPr="003F4B1F">
        <w:rPr>
          <w:rStyle w:val="Code"/>
        </w:rPr>
        <w:t xml:space="preserve">      "reason"        : "Invalid signature in package.",</w:t>
      </w:r>
    </w:p>
    <w:p w14:paraId="26C98DB8" w14:textId="77777777" w:rsidR="00CA5A0F" w:rsidRPr="003F4B1F" w:rsidRDefault="00CA5A0F" w:rsidP="00CA5A0F">
      <w:pPr>
        <w:pStyle w:val="FormatvorlageLateinCourierNewKomplexCourierNewLatein9ptK1"/>
        <w:rPr>
          <w:rStyle w:val="Code"/>
        </w:rPr>
      </w:pPr>
      <w:r w:rsidRPr="003F4B1F">
        <w:rPr>
          <w:rStyle w:val="Code"/>
        </w:rPr>
        <w:t xml:space="preserve">      "errorLevel"    : 1</w:t>
      </w:r>
    </w:p>
    <w:p w14:paraId="1D4E9401"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A909AC4"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488E3814" w14:textId="77777777" w:rsidR="00CA5A0F" w:rsidRPr="003F4B1F" w:rsidRDefault="00CA5A0F" w:rsidP="00CA5A0F">
      <w:pPr>
        <w:pStyle w:val="FormatvorlageLateinCourierNewKomplexCourierNewLatein9ptK1"/>
        <w:rPr>
          <w:rStyle w:val="Code"/>
        </w:rPr>
      </w:pPr>
      <w:r w:rsidRPr="003F4B1F">
        <w:rPr>
          <w:rStyle w:val="Code"/>
        </w:rPr>
        <w:t>}</w:t>
      </w:r>
    </w:p>
    <w:p w14:paraId="130A402B" w14:textId="77777777" w:rsidR="00CA5A0F" w:rsidRPr="003F4B1F" w:rsidRDefault="00CA5A0F" w:rsidP="00CA5A0F"/>
    <w:p w14:paraId="0B4C707D" w14:textId="77777777" w:rsidR="00CA5A0F" w:rsidRPr="003F4B1F" w:rsidRDefault="00CA5A0F" w:rsidP="00CA5A0F">
      <w:r w:rsidRPr="003F4B1F">
        <w:br w:type="page"/>
      </w:r>
    </w:p>
    <w:p w14:paraId="0E842E1A" w14:textId="77777777" w:rsidR="00CA5A0F" w:rsidRPr="003F4B1F" w:rsidRDefault="00CA5A0F" w:rsidP="00CA5A0F">
      <w:pPr>
        <w:pStyle w:val="Heading3"/>
      </w:pPr>
      <w:bookmarkStart w:id="1812" w:name="_Toc88504147"/>
      <w:r w:rsidRPr="003F4B1F">
        <w:lastRenderedPageBreak/>
        <w:t>Post Permission Retrigger</w:t>
      </w:r>
      <w:bookmarkEnd w:id="1812"/>
    </w:p>
    <w:p w14:paraId="7FE941E1" w14:textId="77777777" w:rsidR="00CA5A0F" w:rsidRPr="003F4B1F" w:rsidRDefault="00CA5A0F" w:rsidP="00CA5A0F">
      <w:r w:rsidRPr="003F4B1F">
        <w:t xml:space="preserve">The backend sends a </w:t>
      </w:r>
      <w:r w:rsidRPr="003F4B1F">
        <w:rPr>
          <w:rStyle w:val="CodeBig"/>
        </w:rPr>
        <w:t>POST</w:t>
      </w:r>
      <w:r w:rsidRPr="003F4B1F">
        <w:t xml:space="preserve"> request to the resource “</w:t>
      </w:r>
      <w:r w:rsidRPr="003F4B1F">
        <w:rPr>
          <w:rStyle w:val="CodeBig"/>
        </w:rPr>
        <w:t>permissionRetrigger</w:t>
      </w:r>
      <w:r w:rsidRPr="003F4B1F">
        <w:t xml:space="preserve">” using the content type </w:t>
      </w:r>
      <w:r w:rsidRPr="003F4B1F">
        <w:rPr>
          <w:rStyle w:val="Code"/>
        </w:rPr>
        <w:t>PERMRETRIGGER</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p>
    <w:p w14:paraId="32915BE9" w14:textId="77777777" w:rsidR="00CA5A0F" w:rsidRPr="003F4B1F" w:rsidRDefault="00CA5A0F" w:rsidP="00CA5A0F"/>
    <w:p w14:paraId="0D7FC733" w14:textId="77777777" w:rsidR="00CA5A0F" w:rsidRPr="003F4B1F" w:rsidRDefault="00CA5A0F" w:rsidP="00CA5A0F">
      <w:pPr>
        <w:rPr>
          <w:b/>
          <w:bCs/>
        </w:rPr>
      </w:pPr>
      <w:r w:rsidRPr="003F4B1F">
        <w:rPr>
          <w:b/>
          <w:bCs/>
        </w:rPr>
        <w:t>Example:</w:t>
      </w:r>
    </w:p>
    <w:p w14:paraId="7A09A2ED" w14:textId="77777777" w:rsidR="00CA5A0F" w:rsidRPr="003F4B1F" w:rsidRDefault="00CA5A0F" w:rsidP="00CA5A0F">
      <w:pPr>
        <w:pStyle w:val="FormatvorlageLateinCourierNewKomplexCourierNewLatein9ptK1"/>
        <w:rPr>
          <w:rStyle w:val="Code"/>
        </w:rPr>
      </w:pPr>
      <w:r w:rsidRPr="003F4B1F">
        <w:rPr>
          <w:rStyle w:val="Code"/>
        </w:rPr>
        <w:t># Post</w:t>
      </w:r>
    </w:p>
    <w:p w14:paraId="5EBC4F2A" w14:textId="77777777" w:rsidR="00CA5A0F" w:rsidRPr="003F4B1F" w:rsidRDefault="00CA5A0F" w:rsidP="00CA5A0F">
      <w:pPr>
        <w:pStyle w:val="FormatvorlageLateinCourierNewKomplexCourierNewLatein9ptK1"/>
        <w:rPr>
          <w:rStyle w:val="Code"/>
        </w:rPr>
      </w:pPr>
      <w:r w:rsidRPr="003F4B1F">
        <w:rPr>
          <w:rStyle w:val="Code"/>
        </w:rPr>
        <w:t>{</w:t>
      </w:r>
    </w:p>
    <w:p w14:paraId="7935DBD7"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223FC24A"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030D5C0A" w14:textId="77777777" w:rsidR="00CA5A0F" w:rsidRPr="003F4B1F" w:rsidRDefault="00CA5A0F" w:rsidP="00CA5A0F">
      <w:pPr>
        <w:pStyle w:val="FormatvorlageLateinCourierNewKomplexCourierNewLatein9ptK1"/>
        <w:rPr>
          <w:rStyle w:val="Code"/>
        </w:rPr>
      </w:pPr>
      <w:r w:rsidRPr="003F4B1F">
        <w:rPr>
          <w:rStyle w:val="Code"/>
        </w:rPr>
        <w:t xml:space="preserve">  "resource" : "/fu/permissionRetrigger",</w:t>
      </w:r>
    </w:p>
    <w:p w14:paraId="3290A63A" w14:textId="458A0EEF" w:rsidR="00CA5A0F" w:rsidRPr="003F4B1F" w:rsidRDefault="00CA5A0F" w:rsidP="00CA5A0F">
      <w:pPr>
        <w:pStyle w:val="FormatvorlageLateinCourierNewKomplexCourierNewLatein9ptK1"/>
        <w:rPr>
          <w:rStyle w:val="Code"/>
        </w:rPr>
      </w:pPr>
      <w:r w:rsidRPr="003F4B1F">
        <w:rPr>
          <w:rStyle w:val="Code"/>
        </w:rPr>
        <w:t xml:space="preserve">  "version"  : 3,</w:t>
      </w:r>
    </w:p>
    <w:p w14:paraId="7245DA8F" w14:textId="77777777" w:rsidR="00CA5A0F" w:rsidRPr="003F4B1F" w:rsidRDefault="00CA5A0F" w:rsidP="00CA5A0F">
      <w:pPr>
        <w:pStyle w:val="FormatvorlageLateinCourierNewKomplexCourierNewLatein9ptK1"/>
        <w:rPr>
          <w:rStyle w:val="Code"/>
        </w:rPr>
      </w:pPr>
      <w:r w:rsidRPr="003F4B1F">
        <w:rPr>
          <w:rStyle w:val="Code"/>
        </w:rPr>
        <w:t xml:space="preserve">  "action"   : "POST",</w:t>
      </w:r>
    </w:p>
    <w:p w14:paraId="7CDE8879"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002672C9"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5E0E40FD"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63E01E0C" w14:textId="77777777" w:rsidR="00CA5A0F" w:rsidRPr="003F4B1F" w:rsidRDefault="00CA5A0F" w:rsidP="00CA5A0F">
      <w:pPr>
        <w:pStyle w:val="FormatvorlageLateinCourierNewKomplexCourierNewLatein9ptK1"/>
        <w:rPr>
          <w:rStyle w:val="Code"/>
        </w:rPr>
      </w:pPr>
      <w:r w:rsidRPr="003F4B1F">
        <w:rPr>
          <w:rStyle w:val="Code"/>
        </w:rPr>
        <w:t xml:space="preserve">      "transactionID" : 105230,</w:t>
      </w:r>
    </w:p>
    <w:p w14:paraId="27EDAF6B" w14:textId="77777777" w:rsidR="00CA5A0F" w:rsidRPr="003F4B1F" w:rsidRDefault="00CA5A0F" w:rsidP="00CA5A0F">
      <w:pPr>
        <w:pStyle w:val="FormatvorlageLateinCourierNewKomplexCourierNewLatein9ptK1"/>
        <w:rPr>
          <w:rStyle w:val="Code"/>
        </w:rPr>
      </w:pPr>
      <w:r w:rsidRPr="003F4B1F">
        <w:rPr>
          <w:rStyle w:val="Code"/>
        </w:rPr>
        <w:t xml:space="preserve">      "permission"    : "INSTALL"</w:t>
      </w:r>
    </w:p>
    <w:p w14:paraId="646F556A"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E2CB088"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337D0FE6" w14:textId="77777777" w:rsidR="00CA5A0F" w:rsidRPr="003F4B1F" w:rsidRDefault="00CA5A0F" w:rsidP="00CA5A0F">
      <w:pPr>
        <w:pStyle w:val="FormatvorlageLateinCourierNewKomplexCourierNewLatein9ptK1"/>
        <w:rPr>
          <w:rStyle w:val="Code"/>
        </w:rPr>
      </w:pPr>
      <w:r w:rsidRPr="003F4B1F">
        <w:rPr>
          <w:rStyle w:val="Code"/>
        </w:rPr>
        <w:t>}</w:t>
      </w:r>
    </w:p>
    <w:p w14:paraId="5FD7B0C3" w14:textId="77777777" w:rsidR="00CA5A0F" w:rsidRPr="003F4B1F" w:rsidRDefault="00CA5A0F" w:rsidP="00CA5A0F">
      <w:pPr>
        <w:rPr>
          <w:rStyle w:val="Code"/>
        </w:rPr>
      </w:pPr>
    </w:p>
    <w:p w14:paraId="70A50A3E" w14:textId="77777777" w:rsidR="00CA5A0F" w:rsidRPr="003F4B1F" w:rsidRDefault="00CA5A0F" w:rsidP="00CA5A0F">
      <w:pPr>
        <w:pStyle w:val="FormatvorlageLateinCourierNewKomplexCourierNewLatein9ptK1"/>
        <w:rPr>
          <w:rStyle w:val="Code"/>
        </w:rPr>
      </w:pPr>
      <w:r w:rsidRPr="003F4B1F">
        <w:rPr>
          <w:rStyle w:val="Code"/>
        </w:rPr>
        <w:t># Response OK</w:t>
      </w:r>
    </w:p>
    <w:p w14:paraId="0686F1D3" w14:textId="77777777" w:rsidR="00CA5A0F" w:rsidRPr="003F4B1F" w:rsidRDefault="00CA5A0F" w:rsidP="00CA5A0F">
      <w:pPr>
        <w:pStyle w:val="FormatvorlageLateinCourierNewKomplexCourierNewLatein9ptK1"/>
        <w:rPr>
          <w:rStyle w:val="Code"/>
        </w:rPr>
      </w:pPr>
      <w:r w:rsidRPr="003F4B1F">
        <w:rPr>
          <w:rStyle w:val="Code"/>
        </w:rPr>
        <w:t>{</w:t>
      </w:r>
    </w:p>
    <w:p w14:paraId="01F7E487"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1E06BD5A"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039AE2EB" w14:textId="77777777" w:rsidR="00CA5A0F" w:rsidRPr="003F4B1F" w:rsidRDefault="00CA5A0F" w:rsidP="00CA5A0F">
      <w:pPr>
        <w:pStyle w:val="FormatvorlageLateinCourierNewKomplexCourierNewLatein9ptK1"/>
        <w:rPr>
          <w:rStyle w:val="Code"/>
        </w:rPr>
      </w:pPr>
      <w:r w:rsidRPr="003F4B1F">
        <w:rPr>
          <w:rStyle w:val="Code"/>
        </w:rPr>
        <w:t xml:space="preserve">  "resource" : "/fu/permissionRetrigger",</w:t>
      </w:r>
    </w:p>
    <w:p w14:paraId="680004D8" w14:textId="5E251919" w:rsidR="00CA5A0F" w:rsidRPr="003F4B1F" w:rsidRDefault="00CA5A0F" w:rsidP="00CA5A0F">
      <w:pPr>
        <w:pStyle w:val="FormatvorlageLateinCourierNewKomplexCourierNewLatein9ptK1"/>
        <w:rPr>
          <w:rStyle w:val="Code"/>
        </w:rPr>
      </w:pPr>
      <w:r w:rsidRPr="003F4B1F">
        <w:rPr>
          <w:rStyle w:val="Code"/>
        </w:rPr>
        <w:t xml:space="preserve">  "version"  : 3,</w:t>
      </w:r>
    </w:p>
    <w:p w14:paraId="63C6CA81"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5C539040" w14:textId="77777777" w:rsidR="00CA5A0F" w:rsidRPr="003F4B1F" w:rsidRDefault="00CA5A0F" w:rsidP="00CA5A0F">
      <w:pPr>
        <w:pStyle w:val="FormatvorlageLateinCourierNewKomplexCourierNewLatein9ptK1"/>
        <w:rPr>
          <w:rStyle w:val="Code"/>
        </w:rPr>
      </w:pPr>
      <w:r w:rsidRPr="003F4B1F">
        <w:rPr>
          <w:rStyle w:val="Code"/>
        </w:rPr>
        <w:t>}</w:t>
      </w:r>
    </w:p>
    <w:p w14:paraId="0CD1DBD8" w14:textId="77777777" w:rsidR="00CA5A0F" w:rsidRPr="003F4B1F" w:rsidRDefault="00CA5A0F" w:rsidP="00CA5A0F">
      <w:pPr>
        <w:rPr>
          <w:rStyle w:val="Code"/>
        </w:rPr>
      </w:pPr>
    </w:p>
    <w:p w14:paraId="69EB92DB" w14:textId="77777777" w:rsidR="00CA5A0F" w:rsidRPr="003F4B1F" w:rsidRDefault="00CA5A0F" w:rsidP="00CA5A0F">
      <w:pPr>
        <w:pStyle w:val="FormatvorlageLateinCourierNewKomplexCourierNewLatein9ptK1"/>
        <w:rPr>
          <w:rStyle w:val="Code"/>
        </w:rPr>
      </w:pPr>
      <w:r w:rsidRPr="003F4B1F">
        <w:rPr>
          <w:rStyle w:val="Code"/>
        </w:rPr>
        <w:t># Response ERROR</w:t>
      </w:r>
    </w:p>
    <w:p w14:paraId="0D6DCDE7" w14:textId="77777777" w:rsidR="00CA5A0F" w:rsidRPr="003F4B1F" w:rsidRDefault="00CA5A0F" w:rsidP="00CA5A0F">
      <w:pPr>
        <w:pStyle w:val="FormatvorlageLateinCourierNewKomplexCourierNewLatein9ptK1"/>
        <w:rPr>
          <w:rStyle w:val="Code"/>
        </w:rPr>
      </w:pPr>
      <w:r w:rsidRPr="003F4B1F">
        <w:rPr>
          <w:rStyle w:val="Code"/>
        </w:rPr>
        <w:t>{</w:t>
      </w:r>
    </w:p>
    <w:p w14:paraId="4880D170"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10EF8A36" w14:textId="77777777" w:rsidR="00CA5A0F" w:rsidRPr="003F4B1F" w:rsidRDefault="00CA5A0F" w:rsidP="00CA5A0F">
      <w:pPr>
        <w:pStyle w:val="FormatvorlageLateinCourierNewKomplexCourierNewLatein9ptK1"/>
        <w:rPr>
          <w:rStyle w:val="Code"/>
        </w:rPr>
      </w:pPr>
      <w:r w:rsidRPr="003F4B1F">
        <w:rPr>
          <w:rStyle w:val="Code"/>
        </w:rPr>
        <w:t xml:space="preserve">  "msgID"    : 82042942,</w:t>
      </w:r>
    </w:p>
    <w:p w14:paraId="5095E8E5" w14:textId="77777777" w:rsidR="00CA5A0F" w:rsidRPr="003F4B1F" w:rsidRDefault="00CA5A0F" w:rsidP="00CA5A0F">
      <w:pPr>
        <w:pStyle w:val="FormatvorlageLateinCourierNewKomplexCourierNewLatein9ptK1"/>
        <w:rPr>
          <w:rStyle w:val="Code"/>
        </w:rPr>
      </w:pPr>
      <w:r w:rsidRPr="003F4B1F">
        <w:rPr>
          <w:rStyle w:val="Code"/>
        </w:rPr>
        <w:t xml:space="preserve">  "resource" : "/fu/permissionRetrigger",</w:t>
      </w:r>
    </w:p>
    <w:p w14:paraId="22148AA3" w14:textId="2B5C37A5" w:rsidR="00CA5A0F" w:rsidRPr="003F4B1F" w:rsidRDefault="00CA5A0F" w:rsidP="00CA5A0F">
      <w:pPr>
        <w:pStyle w:val="FormatvorlageLateinCourierNewKomplexCourierNewLatein9ptK1"/>
        <w:rPr>
          <w:rStyle w:val="Code"/>
        </w:rPr>
      </w:pPr>
      <w:r w:rsidRPr="003F4B1F">
        <w:rPr>
          <w:rStyle w:val="Code"/>
        </w:rPr>
        <w:t xml:space="preserve">  "version"  : 3,</w:t>
      </w:r>
    </w:p>
    <w:p w14:paraId="091742D8"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5C6C11B6" w14:textId="77777777" w:rsidR="00CA5A0F" w:rsidRPr="003F4B1F" w:rsidRDefault="00CA5A0F" w:rsidP="00CA5A0F">
      <w:pPr>
        <w:pStyle w:val="FormatvorlageLateinCourierNewKomplexCourierNewLatein9ptK1"/>
        <w:rPr>
          <w:rStyle w:val="Code"/>
        </w:rPr>
      </w:pPr>
      <w:r w:rsidRPr="003F4B1F">
        <w:rPr>
          <w:rStyle w:val="Code"/>
        </w:rPr>
        <w:t xml:space="preserve">  "code"     : 400</w:t>
      </w:r>
    </w:p>
    <w:p w14:paraId="38F06AA1" w14:textId="77777777" w:rsidR="00CA5A0F" w:rsidRPr="003F4B1F" w:rsidRDefault="00CA5A0F" w:rsidP="00CA5A0F">
      <w:pPr>
        <w:pStyle w:val="FormatvorlageLateinCourierNewKomplexCourierNewLatein9ptK1"/>
        <w:rPr>
          <w:rStyle w:val="Code"/>
        </w:rPr>
      </w:pPr>
      <w:r w:rsidRPr="003F4B1F">
        <w:rPr>
          <w:rStyle w:val="Code"/>
        </w:rPr>
        <w:t>}</w:t>
      </w:r>
    </w:p>
    <w:p w14:paraId="7A377176" w14:textId="77777777" w:rsidR="00CA5A0F" w:rsidRPr="003F4B1F" w:rsidRDefault="00CA5A0F" w:rsidP="00CA5A0F">
      <w:pPr>
        <w:pStyle w:val="FormatvorlageLateinCourierNewKomplexCourierNewLatein9ptK1"/>
        <w:rPr>
          <w:rStyle w:val="Code"/>
        </w:rPr>
      </w:pPr>
    </w:p>
    <w:p w14:paraId="53B61CEB" w14:textId="77777777" w:rsidR="00AE0698" w:rsidRPr="003F4B1F" w:rsidRDefault="00AE0698" w:rsidP="00CA5A0F"/>
    <w:p w14:paraId="3C08A6F1" w14:textId="58BFDE0A" w:rsidR="00CA5A0F" w:rsidRPr="003F4B1F" w:rsidRDefault="00CA5A0F" w:rsidP="00CA5A0F">
      <w:r w:rsidRPr="003F4B1F">
        <w:br w:type="page"/>
      </w:r>
    </w:p>
    <w:p w14:paraId="32F934C2" w14:textId="77777777" w:rsidR="00CA5A0F" w:rsidRPr="003F4B1F" w:rsidRDefault="00CA5A0F" w:rsidP="00CA5A0F">
      <w:pPr>
        <w:pStyle w:val="Heading3"/>
      </w:pPr>
      <w:bookmarkStart w:id="1813" w:name="_Toc88504148"/>
      <w:r w:rsidRPr="003F4B1F">
        <w:lastRenderedPageBreak/>
        <w:t>Set Aborted</w:t>
      </w:r>
      <w:bookmarkEnd w:id="1813"/>
    </w:p>
    <w:p w14:paraId="1D69BBB6" w14:textId="77777777" w:rsidR="00CA5A0F" w:rsidRPr="003F4B1F" w:rsidRDefault="00CA5A0F" w:rsidP="00CA5A0F">
      <w:r w:rsidRPr="003F4B1F">
        <w:t>If an error occurs during the firmware update, the HCA can send an abort message specifying the current transaction ID.</w:t>
      </w:r>
    </w:p>
    <w:p w14:paraId="7C5308A9" w14:textId="77777777" w:rsidR="00CA5A0F" w:rsidRPr="003F4B1F" w:rsidRDefault="00CA5A0F" w:rsidP="00CA5A0F"/>
    <w:p w14:paraId="1880298B" w14:textId="77777777" w:rsidR="00CA5A0F" w:rsidRPr="003F4B1F" w:rsidRDefault="00CA5A0F" w:rsidP="00CA5A0F">
      <w:r w:rsidRPr="003F4B1F">
        <w:t xml:space="preserve">The backend sends a </w:t>
      </w:r>
      <w:r w:rsidRPr="003F4B1F">
        <w:rPr>
          <w:rStyle w:val="CodeBig"/>
        </w:rPr>
        <w:t>POST</w:t>
      </w:r>
      <w:r w:rsidRPr="003F4B1F">
        <w:t xml:space="preserve"> request to the resource “</w:t>
      </w:r>
      <w:r w:rsidRPr="003F4B1F">
        <w:rPr>
          <w:rStyle w:val="CodeBig"/>
        </w:rPr>
        <w:t>abort</w:t>
      </w:r>
      <w:r w:rsidRPr="003F4B1F">
        <w:t xml:space="preserve">” using content type </w:t>
      </w:r>
      <w:r w:rsidRPr="003F4B1F">
        <w:rPr>
          <w:rStyle w:val="Code"/>
        </w:rPr>
        <w:t>ABORT</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that occurred while processing the request.</w:t>
      </w:r>
    </w:p>
    <w:p w14:paraId="07C66D93" w14:textId="77777777" w:rsidR="00CA5A0F" w:rsidRPr="003F4B1F" w:rsidRDefault="00CA5A0F" w:rsidP="00CA5A0F"/>
    <w:p w14:paraId="62665D18" w14:textId="77777777" w:rsidR="00CA5A0F" w:rsidRPr="003F4B1F" w:rsidRDefault="00CA5A0F" w:rsidP="00CA5A0F">
      <w:pPr>
        <w:rPr>
          <w:b/>
          <w:bCs/>
        </w:rPr>
      </w:pPr>
      <w:r w:rsidRPr="003F4B1F">
        <w:rPr>
          <w:b/>
          <w:bCs/>
        </w:rPr>
        <w:t>Example:</w:t>
      </w:r>
    </w:p>
    <w:p w14:paraId="0C0E4082" w14:textId="77777777" w:rsidR="00CA5A0F" w:rsidRPr="003F4B1F" w:rsidRDefault="00CA5A0F" w:rsidP="00CA5A0F">
      <w:pPr>
        <w:pStyle w:val="FormatvorlageLateinCourierNewKomplexCourierNewLatein9ptK1"/>
        <w:rPr>
          <w:rStyle w:val="Code"/>
        </w:rPr>
      </w:pPr>
      <w:r w:rsidRPr="003F4B1F">
        <w:rPr>
          <w:rStyle w:val="Code"/>
        </w:rPr>
        <w:t># Post</w:t>
      </w:r>
    </w:p>
    <w:p w14:paraId="19CD6617" w14:textId="77777777" w:rsidR="00CA5A0F" w:rsidRPr="003F4B1F" w:rsidRDefault="00CA5A0F" w:rsidP="00CA5A0F">
      <w:pPr>
        <w:pStyle w:val="FormatvorlageLateinCourierNewKomplexCourierNewLatein9ptK1"/>
        <w:rPr>
          <w:rStyle w:val="Code"/>
        </w:rPr>
      </w:pPr>
      <w:r w:rsidRPr="003F4B1F">
        <w:rPr>
          <w:rStyle w:val="Code"/>
        </w:rPr>
        <w:t>{</w:t>
      </w:r>
    </w:p>
    <w:p w14:paraId="77D22FEF"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5585CAC6" w14:textId="77777777" w:rsidR="00CA5A0F" w:rsidRPr="003F4B1F" w:rsidRDefault="00CA5A0F" w:rsidP="00CA5A0F">
      <w:pPr>
        <w:pStyle w:val="FormatvorlageLateinCourierNewKomplexCourierNewLatein9ptK1"/>
        <w:rPr>
          <w:rStyle w:val="Code"/>
        </w:rPr>
      </w:pPr>
      <w:r w:rsidRPr="003F4B1F">
        <w:rPr>
          <w:rStyle w:val="Code"/>
        </w:rPr>
        <w:t xml:space="preserve">  "msgID"    : 82040022,</w:t>
      </w:r>
    </w:p>
    <w:p w14:paraId="08C0FDF4" w14:textId="77777777" w:rsidR="00CA5A0F" w:rsidRPr="003F4B1F" w:rsidRDefault="00CA5A0F" w:rsidP="00CA5A0F">
      <w:pPr>
        <w:pStyle w:val="FormatvorlageLateinCourierNewKomplexCourierNewLatein9ptK1"/>
        <w:rPr>
          <w:rStyle w:val="Code"/>
        </w:rPr>
      </w:pPr>
      <w:r w:rsidRPr="003F4B1F">
        <w:rPr>
          <w:rStyle w:val="Code"/>
        </w:rPr>
        <w:t xml:space="preserve">  "resource" : "/fu/abort",</w:t>
      </w:r>
    </w:p>
    <w:p w14:paraId="6EDB1BF5" w14:textId="5B535337" w:rsidR="00CA5A0F" w:rsidRPr="003F4B1F" w:rsidRDefault="00CA5A0F" w:rsidP="00CA5A0F">
      <w:pPr>
        <w:pStyle w:val="FormatvorlageLateinCourierNewKomplexCourierNewLatein9ptK1"/>
        <w:rPr>
          <w:rStyle w:val="Code"/>
        </w:rPr>
      </w:pPr>
      <w:r w:rsidRPr="003F4B1F">
        <w:rPr>
          <w:rStyle w:val="Code"/>
        </w:rPr>
        <w:t xml:space="preserve">  "version"  : 3,</w:t>
      </w:r>
    </w:p>
    <w:p w14:paraId="66CC672F" w14:textId="77777777" w:rsidR="00CA5A0F" w:rsidRPr="003F4B1F" w:rsidRDefault="00CA5A0F" w:rsidP="00CA5A0F">
      <w:pPr>
        <w:pStyle w:val="FormatvorlageLateinCourierNewKomplexCourierNewLatein9ptK1"/>
        <w:rPr>
          <w:rStyle w:val="Code"/>
        </w:rPr>
      </w:pPr>
      <w:r w:rsidRPr="003F4B1F">
        <w:rPr>
          <w:rStyle w:val="Code"/>
        </w:rPr>
        <w:t xml:space="preserve">  "action"   : "POST"</w:t>
      </w:r>
    </w:p>
    <w:p w14:paraId="4A9F668B" w14:textId="77777777" w:rsidR="00CA5A0F" w:rsidRPr="003F4B1F" w:rsidRDefault="00CA5A0F" w:rsidP="00CA5A0F">
      <w:pPr>
        <w:pStyle w:val="FormatvorlageLateinCourierNewKomplexCourierNewLatein9ptK1"/>
        <w:rPr>
          <w:rStyle w:val="Code"/>
        </w:rPr>
      </w:pPr>
      <w:r w:rsidRPr="003F4B1F">
        <w:rPr>
          <w:rStyle w:val="Code"/>
        </w:rPr>
        <w:t xml:space="preserve">  "data"     :</w:t>
      </w:r>
    </w:p>
    <w:p w14:paraId="602DAE9F"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5390F894"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7B9D3867" w14:textId="77777777" w:rsidR="00CA5A0F" w:rsidRPr="003F4B1F" w:rsidRDefault="00CA5A0F" w:rsidP="00CA5A0F">
      <w:pPr>
        <w:pStyle w:val="FormatvorlageLateinCourierNewKomplexCourierNewLatein9ptK1"/>
        <w:rPr>
          <w:rStyle w:val="Code"/>
        </w:rPr>
      </w:pPr>
      <w:r w:rsidRPr="003F4B1F">
        <w:rPr>
          <w:rStyle w:val="Code"/>
        </w:rPr>
        <w:t xml:space="preserve">      "transactionID"  : 105230</w:t>
      </w:r>
    </w:p>
    <w:p w14:paraId="5989C42C"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537B676" w14:textId="77777777" w:rsidR="00CA5A0F" w:rsidRPr="003F4B1F" w:rsidRDefault="00CA5A0F" w:rsidP="00CA5A0F">
      <w:pPr>
        <w:pStyle w:val="FormatvorlageLateinCourierNewKomplexCourierNewLatein9ptK1"/>
        <w:rPr>
          <w:rStyle w:val="Code"/>
        </w:rPr>
      </w:pPr>
      <w:r w:rsidRPr="003F4B1F">
        <w:rPr>
          <w:rStyle w:val="Code"/>
        </w:rPr>
        <w:t xml:space="preserve">  ]</w:t>
      </w:r>
    </w:p>
    <w:p w14:paraId="155F849E" w14:textId="77777777" w:rsidR="00CA5A0F" w:rsidRPr="003F4B1F" w:rsidRDefault="00CA5A0F" w:rsidP="00CA5A0F">
      <w:pPr>
        <w:pStyle w:val="FormatvorlageLateinCourierNewKomplexCourierNewLatein9ptK1"/>
        <w:rPr>
          <w:rStyle w:val="Code"/>
        </w:rPr>
      </w:pPr>
      <w:r w:rsidRPr="003F4B1F">
        <w:rPr>
          <w:rStyle w:val="Code"/>
        </w:rPr>
        <w:t>}</w:t>
      </w:r>
    </w:p>
    <w:p w14:paraId="0C6F5A46" w14:textId="77777777" w:rsidR="00CA5A0F" w:rsidRPr="003F4B1F" w:rsidRDefault="00CA5A0F" w:rsidP="00CA5A0F">
      <w:pPr>
        <w:rPr>
          <w:rStyle w:val="Code"/>
        </w:rPr>
      </w:pPr>
    </w:p>
    <w:p w14:paraId="26E6DDBD" w14:textId="77777777" w:rsidR="00CA5A0F" w:rsidRPr="003F4B1F" w:rsidRDefault="00CA5A0F" w:rsidP="00CA5A0F">
      <w:pPr>
        <w:pStyle w:val="FormatvorlageLateinCourierNewKomplexCourierNewLatein9ptK1"/>
        <w:rPr>
          <w:rStyle w:val="Code"/>
        </w:rPr>
      </w:pPr>
      <w:r w:rsidRPr="003F4B1F">
        <w:rPr>
          <w:rStyle w:val="Code"/>
        </w:rPr>
        <w:t># Response OK</w:t>
      </w:r>
    </w:p>
    <w:p w14:paraId="01D558E1" w14:textId="77777777" w:rsidR="00CA5A0F" w:rsidRPr="003F4B1F" w:rsidRDefault="00CA5A0F" w:rsidP="00CA5A0F">
      <w:pPr>
        <w:pStyle w:val="FormatvorlageLateinCourierNewKomplexCourierNewLatein9ptK1"/>
        <w:rPr>
          <w:rStyle w:val="Code"/>
        </w:rPr>
      </w:pPr>
      <w:r w:rsidRPr="003F4B1F">
        <w:rPr>
          <w:rStyle w:val="Code"/>
        </w:rPr>
        <w:t>{</w:t>
      </w:r>
    </w:p>
    <w:p w14:paraId="70BF7292"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7B9B4C24" w14:textId="77777777" w:rsidR="00CA5A0F" w:rsidRPr="003F4B1F" w:rsidRDefault="00CA5A0F" w:rsidP="00CA5A0F">
      <w:pPr>
        <w:pStyle w:val="FormatvorlageLateinCourierNewKomplexCourierNewLatein9ptK1"/>
        <w:rPr>
          <w:rStyle w:val="Code"/>
        </w:rPr>
      </w:pPr>
      <w:r w:rsidRPr="003F4B1F">
        <w:rPr>
          <w:rStyle w:val="Code"/>
        </w:rPr>
        <w:t xml:space="preserve">  "msgID"    : 82040022,</w:t>
      </w:r>
    </w:p>
    <w:p w14:paraId="0FC4F0A6" w14:textId="77777777" w:rsidR="00CA5A0F" w:rsidRPr="003F4B1F" w:rsidRDefault="00CA5A0F" w:rsidP="00CA5A0F">
      <w:pPr>
        <w:pStyle w:val="FormatvorlageLateinCourierNewKomplexCourierNewLatein9ptK1"/>
        <w:rPr>
          <w:rStyle w:val="Code"/>
        </w:rPr>
      </w:pPr>
      <w:r w:rsidRPr="003F4B1F">
        <w:rPr>
          <w:rStyle w:val="Code"/>
        </w:rPr>
        <w:t xml:space="preserve">  "resource" : "/fu/abort",</w:t>
      </w:r>
    </w:p>
    <w:p w14:paraId="1150D59E" w14:textId="6650CA4C" w:rsidR="00CA5A0F" w:rsidRPr="003F4B1F" w:rsidRDefault="00CA5A0F" w:rsidP="00CA5A0F">
      <w:pPr>
        <w:pStyle w:val="FormatvorlageLateinCourierNewKomplexCourierNewLatein9ptK1"/>
        <w:rPr>
          <w:rStyle w:val="Code"/>
        </w:rPr>
      </w:pPr>
      <w:r w:rsidRPr="003F4B1F">
        <w:rPr>
          <w:rStyle w:val="Code"/>
        </w:rPr>
        <w:t xml:space="preserve">  "version"  : 3,</w:t>
      </w:r>
    </w:p>
    <w:p w14:paraId="651FC28C"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0E775EE3" w14:textId="77777777" w:rsidR="00CA5A0F" w:rsidRPr="003F4B1F" w:rsidRDefault="00CA5A0F" w:rsidP="00CA5A0F">
      <w:pPr>
        <w:pStyle w:val="FormatvorlageLateinCourierNewKomplexCourierNewLatein9ptK1"/>
        <w:rPr>
          <w:rStyle w:val="Code"/>
        </w:rPr>
      </w:pPr>
      <w:r w:rsidRPr="003F4B1F">
        <w:rPr>
          <w:rStyle w:val="Code"/>
        </w:rPr>
        <w:t>}</w:t>
      </w:r>
    </w:p>
    <w:p w14:paraId="147FDEC5" w14:textId="77777777" w:rsidR="00CA5A0F" w:rsidRPr="003F4B1F" w:rsidRDefault="00CA5A0F" w:rsidP="00CA5A0F">
      <w:pPr>
        <w:rPr>
          <w:rStyle w:val="Code"/>
        </w:rPr>
      </w:pPr>
    </w:p>
    <w:p w14:paraId="0891D6CE" w14:textId="77777777" w:rsidR="00CA5A0F" w:rsidRPr="003F4B1F" w:rsidRDefault="00CA5A0F" w:rsidP="00CA5A0F">
      <w:pPr>
        <w:pStyle w:val="FormatvorlageLateinCourierNewKomplexCourierNewLatein9ptK1"/>
        <w:rPr>
          <w:rStyle w:val="Code"/>
        </w:rPr>
      </w:pPr>
      <w:r w:rsidRPr="003F4B1F">
        <w:rPr>
          <w:rStyle w:val="Code"/>
        </w:rPr>
        <w:t># Response ERROR</w:t>
      </w:r>
    </w:p>
    <w:p w14:paraId="5DEA48E4" w14:textId="77777777" w:rsidR="00CA5A0F" w:rsidRPr="003F4B1F" w:rsidRDefault="00CA5A0F" w:rsidP="00CA5A0F">
      <w:pPr>
        <w:pStyle w:val="FormatvorlageLateinCourierNewKomplexCourierNewLatein9ptK1"/>
        <w:rPr>
          <w:rStyle w:val="Code"/>
        </w:rPr>
      </w:pPr>
      <w:r w:rsidRPr="003F4B1F">
        <w:rPr>
          <w:rStyle w:val="Code"/>
        </w:rPr>
        <w:t>{</w:t>
      </w:r>
    </w:p>
    <w:p w14:paraId="7FFB4B89" w14:textId="77777777" w:rsidR="00CA5A0F" w:rsidRPr="003F4B1F" w:rsidRDefault="00CA5A0F" w:rsidP="00CA5A0F">
      <w:pPr>
        <w:pStyle w:val="FormatvorlageLateinCourierNewKomplexCourierNewLatein9ptK1"/>
        <w:rPr>
          <w:rStyle w:val="Code"/>
        </w:rPr>
      </w:pPr>
      <w:r w:rsidRPr="003F4B1F">
        <w:rPr>
          <w:rStyle w:val="Code"/>
        </w:rPr>
        <w:t xml:space="preserve">  "sID"      : 1234,</w:t>
      </w:r>
    </w:p>
    <w:p w14:paraId="668DB882" w14:textId="77777777" w:rsidR="00CA5A0F" w:rsidRPr="003F4B1F" w:rsidRDefault="00CA5A0F" w:rsidP="00CA5A0F">
      <w:pPr>
        <w:pStyle w:val="FormatvorlageLateinCourierNewKomplexCourierNewLatein9ptK1"/>
        <w:rPr>
          <w:rStyle w:val="Code"/>
        </w:rPr>
      </w:pPr>
      <w:r w:rsidRPr="003F4B1F">
        <w:rPr>
          <w:rStyle w:val="Code"/>
        </w:rPr>
        <w:t xml:space="preserve">  "msgID"    : 82040022,</w:t>
      </w:r>
    </w:p>
    <w:p w14:paraId="65EC493D" w14:textId="77777777" w:rsidR="00CA5A0F" w:rsidRPr="003F4B1F" w:rsidRDefault="00CA5A0F" w:rsidP="00CA5A0F">
      <w:pPr>
        <w:pStyle w:val="FormatvorlageLateinCourierNewKomplexCourierNewLatein9ptK1"/>
        <w:rPr>
          <w:rStyle w:val="Code"/>
        </w:rPr>
      </w:pPr>
      <w:r w:rsidRPr="003F4B1F">
        <w:rPr>
          <w:rStyle w:val="Code"/>
        </w:rPr>
        <w:t xml:space="preserve">  "resource" : "/fu/abort",</w:t>
      </w:r>
    </w:p>
    <w:p w14:paraId="34C28639" w14:textId="4B9F4560" w:rsidR="00CA5A0F" w:rsidRPr="003F4B1F" w:rsidRDefault="00CA5A0F" w:rsidP="00CA5A0F">
      <w:pPr>
        <w:pStyle w:val="FormatvorlageLateinCourierNewKomplexCourierNewLatein9ptK1"/>
        <w:rPr>
          <w:rStyle w:val="Code"/>
        </w:rPr>
      </w:pPr>
      <w:r w:rsidRPr="003F4B1F">
        <w:rPr>
          <w:rStyle w:val="Code"/>
        </w:rPr>
        <w:t xml:space="preserve">  "version"  : 3,</w:t>
      </w:r>
    </w:p>
    <w:p w14:paraId="25A4031D" w14:textId="77777777" w:rsidR="00CA5A0F" w:rsidRPr="003F4B1F" w:rsidRDefault="00CA5A0F" w:rsidP="00CA5A0F">
      <w:pPr>
        <w:pStyle w:val="FormatvorlageLateinCourierNewKomplexCourierNewLatein9ptK1"/>
        <w:rPr>
          <w:rStyle w:val="Code"/>
        </w:rPr>
      </w:pPr>
      <w:r w:rsidRPr="003F4B1F">
        <w:rPr>
          <w:rStyle w:val="Code"/>
        </w:rPr>
        <w:t xml:space="preserve">  "action"   : "RESPONSE",</w:t>
      </w:r>
    </w:p>
    <w:p w14:paraId="2018312D" w14:textId="77777777" w:rsidR="00CA5A0F" w:rsidRPr="003F4B1F" w:rsidRDefault="00CA5A0F" w:rsidP="00CA5A0F">
      <w:pPr>
        <w:pStyle w:val="FormatvorlageLateinCourierNewKomplexCourierNewLatein9ptK1"/>
        <w:rPr>
          <w:rStyle w:val="Code"/>
        </w:rPr>
      </w:pPr>
      <w:r w:rsidRPr="003F4B1F">
        <w:rPr>
          <w:rStyle w:val="Code"/>
        </w:rPr>
        <w:t xml:space="preserve">  "code"     : 400</w:t>
      </w:r>
    </w:p>
    <w:p w14:paraId="5B234351" w14:textId="77777777" w:rsidR="00CA5A0F" w:rsidRPr="003F4B1F" w:rsidRDefault="00CA5A0F" w:rsidP="00CA5A0F">
      <w:pPr>
        <w:pStyle w:val="FormatvorlageLateinCourierNewKomplexCourierNewLatein9ptK1"/>
        <w:rPr>
          <w:rStyle w:val="Code"/>
        </w:rPr>
      </w:pPr>
      <w:r w:rsidRPr="003F4B1F">
        <w:rPr>
          <w:rStyle w:val="Code"/>
        </w:rPr>
        <w:t>}</w:t>
      </w:r>
    </w:p>
    <w:p w14:paraId="72DA6E90" w14:textId="28000CD1" w:rsidR="00CA5A0F" w:rsidRPr="003F4B1F" w:rsidRDefault="00CA5A0F" w:rsidP="00CA5A0F"/>
    <w:p w14:paraId="24F87ACE" w14:textId="00982543" w:rsidR="00635039" w:rsidRPr="003F4B1F" w:rsidRDefault="00635039">
      <w:r w:rsidRPr="003F4B1F">
        <w:br w:type="page"/>
      </w:r>
    </w:p>
    <w:p w14:paraId="52CEA6C3" w14:textId="6F509B23" w:rsidR="00635039" w:rsidRPr="003F4B1F" w:rsidRDefault="00635039" w:rsidP="00635039">
      <w:pPr>
        <w:pStyle w:val="Heading3"/>
      </w:pPr>
      <w:bookmarkStart w:id="1814" w:name="_Toc88504149"/>
      <w:r w:rsidRPr="003F4B1F">
        <w:lastRenderedPageBreak/>
        <w:t>Notify Download Progress</w:t>
      </w:r>
      <w:bookmarkEnd w:id="1814"/>
    </w:p>
    <w:p w14:paraId="5CE05A75" w14:textId="7BF545E2" w:rsidR="00635039" w:rsidRPr="003F4B1F" w:rsidRDefault="00635039" w:rsidP="00635039">
      <w:r w:rsidRPr="003F4B1F">
        <w:t>The COM sends a notification about the download progress to the HCA. This notify is only sent during the downloading phase of the firmware update. The download progress is comprising the download of all packages to a certain firmware update.</w:t>
      </w:r>
      <w:r w:rsidR="00A400F9" w:rsidRPr="003F4B1F">
        <w:t xml:space="preserve"> The progress has a range from 0 to 100 and is indicating the percentage of the progress.</w:t>
      </w:r>
    </w:p>
    <w:p w14:paraId="252C2AC0" w14:textId="71066E25" w:rsidR="006E17C2" w:rsidRPr="003F4B1F" w:rsidRDefault="006E17C2" w:rsidP="00635039"/>
    <w:p w14:paraId="1EBC7E93" w14:textId="514F0EDF" w:rsidR="006E17C2" w:rsidRPr="003F4B1F" w:rsidRDefault="006E17C2" w:rsidP="00635039">
      <w:r w:rsidRPr="003F4B1F">
        <w:t>To restrict the amount of messages for this notification, the HA will two criteria’s which must be met before a new notification is allowed to be sent:</w:t>
      </w:r>
    </w:p>
    <w:p w14:paraId="60FA651D" w14:textId="3B09A51A" w:rsidR="006E17C2" w:rsidRPr="003F4B1F" w:rsidRDefault="006E17C2" w:rsidP="00D25857">
      <w:pPr>
        <w:pStyle w:val="ListParagraph"/>
        <w:numPr>
          <w:ilvl w:val="0"/>
          <w:numId w:val="43"/>
        </w:numPr>
      </w:pPr>
      <w:r w:rsidRPr="003F4B1F">
        <w:t xml:space="preserve">The progress must have </w:t>
      </w:r>
      <w:r w:rsidR="00AE0698" w:rsidRPr="003F4B1F">
        <w:t>a resolution of 5% (e.g. valid values are 0, 5, 10, 15, .</w:t>
      </w:r>
      <w:r w:rsidR="00A400F9" w:rsidRPr="003F4B1F">
        <w:t>.</w:t>
      </w:r>
      <w:r w:rsidR="00AE0698" w:rsidRPr="003F4B1F">
        <w:t>.)</w:t>
      </w:r>
    </w:p>
    <w:p w14:paraId="2F916B0B" w14:textId="5E11C529" w:rsidR="006E17C2" w:rsidRPr="003F4B1F" w:rsidRDefault="006E17C2" w:rsidP="00D25857">
      <w:pPr>
        <w:pStyle w:val="ListParagraph"/>
        <w:numPr>
          <w:ilvl w:val="0"/>
          <w:numId w:val="43"/>
        </w:numPr>
      </w:pPr>
      <w:r w:rsidRPr="003F4B1F">
        <w:t>The last notification of the progress is more than 1 second in the past</w:t>
      </w:r>
    </w:p>
    <w:p w14:paraId="25FB2F9E" w14:textId="35A0A217" w:rsidR="00635039" w:rsidRPr="003F4B1F" w:rsidRDefault="006E17C2" w:rsidP="00635039">
      <w:r w:rsidRPr="003F4B1F">
        <w:t>Example:</w:t>
      </w:r>
    </w:p>
    <w:p w14:paraId="6E772FB5" w14:textId="6581B100" w:rsidR="006E17C2" w:rsidRPr="003F4B1F" w:rsidRDefault="006E17C2" w:rsidP="00635039">
      <w:r w:rsidRPr="003F4B1F">
        <w:t>9:24:54</w:t>
      </w:r>
      <w:r w:rsidRPr="003F4B1F">
        <w:tab/>
      </w:r>
      <w:r w:rsidR="00AE0698" w:rsidRPr="003F4B1F">
        <w:rPr>
          <w:noProof/>
        </w:rPr>
        <w:sym w:font="Wingdings" w:char="F0E8"/>
      </w:r>
      <w:r w:rsidRPr="003F4B1F">
        <w:tab/>
      </w:r>
      <w:r w:rsidRPr="003F4B1F">
        <w:rPr>
          <w:rStyle w:val="Code"/>
        </w:rPr>
        <w:t>"progress" : 0</w:t>
      </w:r>
    </w:p>
    <w:p w14:paraId="0F2BC62B" w14:textId="2EB35245" w:rsidR="006E17C2" w:rsidRPr="003F4B1F" w:rsidRDefault="006E17C2" w:rsidP="006E17C2">
      <w:r w:rsidRPr="003F4B1F">
        <w:t>9:24:55</w:t>
      </w:r>
      <w:r w:rsidRPr="003F4B1F">
        <w:tab/>
      </w:r>
      <w:r w:rsidR="00AE0698" w:rsidRPr="003F4B1F">
        <w:rPr>
          <w:noProof/>
        </w:rPr>
        <w:sym w:font="Wingdings" w:char="F0E8"/>
      </w:r>
      <w:r w:rsidRPr="003F4B1F">
        <w:tab/>
      </w:r>
      <w:r w:rsidRPr="003F4B1F">
        <w:rPr>
          <w:rStyle w:val="Code"/>
        </w:rPr>
        <w:t xml:space="preserve">"progress" : </w:t>
      </w:r>
      <w:r w:rsidR="00AE0698" w:rsidRPr="003F4B1F">
        <w:rPr>
          <w:rStyle w:val="Code"/>
        </w:rPr>
        <w:t>5</w:t>
      </w:r>
    </w:p>
    <w:p w14:paraId="73D209FF" w14:textId="13752A9B" w:rsidR="006E17C2" w:rsidRPr="003F4B1F" w:rsidRDefault="006E17C2" w:rsidP="006E17C2">
      <w:r w:rsidRPr="003F4B1F">
        <w:t>9:24:5</w:t>
      </w:r>
      <w:r w:rsidR="00AE0698" w:rsidRPr="003F4B1F">
        <w:t>9</w:t>
      </w:r>
      <w:r w:rsidRPr="003F4B1F">
        <w:tab/>
      </w:r>
      <w:r w:rsidR="00AE0698" w:rsidRPr="003F4B1F">
        <w:rPr>
          <w:noProof/>
        </w:rPr>
        <w:sym w:font="Wingdings" w:char="F0E8"/>
      </w:r>
      <w:r w:rsidRPr="003F4B1F">
        <w:tab/>
      </w:r>
      <w:r w:rsidRPr="003F4B1F">
        <w:rPr>
          <w:rStyle w:val="Code"/>
        </w:rPr>
        <w:t>"progress" : 1</w:t>
      </w:r>
      <w:r w:rsidR="00AE0698" w:rsidRPr="003F4B1F">
        <w:rPr>
          <w:rStyle w:val="Code"/>
        </w:rPr>
        <w:t>0</w:t>
      </w:r>
    </w:p>
    <w:p w14:paraId="257EEC49" w14:textId="56AC045D" w:rsidR="006E17C2" w:rsidRPr="003F4B1F" w:rsidRDefault="006E17C2" w:rsidP="006E17C2">
      <w:r w:rsidRPr="003F4B1F">
        <w:t>9:2</w:t>
      </w:r>
      <w:r w:rsidR="00AE0698" w:rsidRPr="003F4B1F">
        <w:t>5</w:t>
      </w:r>
      <w:r w:rsidRPr="003F4B1F">
        <w:t>:</w:t>
      </w:r>
      <w:r w:rsidR="00AE0698" w:rsidRPr="003F4B1F">
        <w:t>00</w:t>
      </w:r>
      <w:r w:rsidRPr="003F4B1F">
        <w:tab/>
      </w:r>
      <w:r w:rsidR="00AE0698" w:rsidRPr="003F4B1F">
        <w:rPr>
          <w:noProof/>
        </w:rPr>
        <w:sym w:font="Wingdings" w:char="F0E8"/>
      </w:r>
      <w:r w:rsidRPr="003F4B1F">
        <w:tab/>
      </w:r>
      <w:r w:rsidRPr="003F4B1F">
        <w:rPr>
          <w:rStyle w:val="Code"/>
        </w:rPr>
        <w:t xml:space="preserve">"progress" : </w:t>
      </w:r>
      <w:r w:rsidR="00AE0698" w:rsidRPr="003F4B1F">
        <w:rPr>
          <w:rStyle w:val="Code"/>
        </w:rPr>
        <w:t>20</w:t>
      </w:r>
    </w:p>
    <w:p w14:paraId="499B6C05" w14:textId="34624DDF" w:rsidR="006E17C2" w:rsidRPr="003F4B1F" w:rsidRDefault="006E17C2" w:rsidP="00635039">
      <w:r w:rsidRPr="003F4B1F">
        <w:t>…</w:t>
      </w:r>
    </w:p>
    <w:p w14:paraId="7BB6A536" w14:textId="77777777" w:rsidR="00A400F9" w:rsidRPr="003F4B1F" w:rsidRDefault="00A400F9" w:rsidP="00635039"/>
    <w:p w14:paraId="3A52414C" w14:textId="3492410C" w:rsidR="00AE0698" w:rsidRPr="003F4B1F" w:rsidRDefault="00A400F9" w:rsidP="00635039">
      <w:r w:rsidRPr="003F4B1F">
        <w:t>For implementation keep in mind, that a round down rule must be applied. E.g. 99MB/100MB must result in 95% instead of 100% progress. Furthermore make the resolution and time restriction easily changeable, e.g. via a constant.</w:t>
      </w:r>
    </w:p>
    <w:p w14:paraId="447D57FD" w14:textId="77777777" w:rsidR="006E17C2" w:rsidRPr="003F4B1F" w:rsidRDefault="006E17C2" w:rsidP="00635039"/>
    <w:p w14:paraId="305E9691" w14:textId="75BD3BBC" w:rsidR="00635039" w:rsidRPr="003F4B1F" w:rsidRDefault="00635039" w:rsidP="00635039">
      <w:r w:rsidRPr="003F4B1F">
        <w:t>The notification from the resource “</w:t>
      </w:r>
      <w:r w:rsidRPr="003F4B1F">
        <w:rPr>
          <w:rStyle w:val="CodeBig"/>
        </w:rPr>
        <w:t>downloadProgress</w:t>
      </w:r>
      <w:r w:rsidRPr="003F4B1F">
        <w:t xml:space="preserve">” will contain a single element of the content type </w:t>
      </w:r>
      <w:r w:rsidRPr="003F4B1F">
        <w:rPr>
          <w:rStyle w:val="CodeBig"/>
        </w:rPr>
        <w:t>DOWNLOADPROGRESS</w:t>
      </w:r>
      <w:r w:rsidRPr="003F4B1F">
        <w:t>.</w:t>
      </w:r>
    </w:p>
    <w:p w14:paraId="37C30E2B" w14:textId="77777777" w:rsidR="00635039" w:rsidRPr="003F4B1F" w:rsidRDefault="00635039" w:rsidP="00635039"/>
    <w:p w14:paraId="51036B20" w14:textId="77777777" w:rsidR="00635039" w:rsidRPr="003F4B1F" w:rsidRDefault="00635039" w:rsidP="00635039">
      <w:pPr>
        <w:rPr>
          <w:b/>
          <w:bCs/>
        </w:rPr>
      </w:pPr>
      <w:r w:rsidRPr="003F4B1F">
        <w:rPr>
          <w:b/>
          <w:bCs/>
        </w:rPr>
        <w:t>Example:</w:t>
      </w:r>
    </w:p>
    <w:p w14:paraId="0B318CDC" w14:textId="77777777" w:rsidR="00635039" w:rsidRPr="003F4B1F" w:rsidRDefault="00635039" w:rsidP="00635039">
      <w:pPr>
        <w:pStyle w:val="FormatvorlageLateinCourierNewKomplexCourierNewLatein9ptK1"/>
        <w:rPr>
          <w:rStyle w:val="Code"/>
        </w:rPr>
      </w:pPr>
    </w:p>
    <w:p w14:paraId="06F58C6C" w14:textId="77777777" w:rsidR="00635039" w:rsidRPr="003F4B1F" w:rsidRDefault="00635039" w:rsidP="00635039">
      <w:pPr>
        <w:pStyle w:val="FormatvorlageLateinCourierNewKomplexCourierNewLatein9ptK1"/>
        <w:rPr>
          <w:rStyle w:val="Code"/>
        </w:rPr>
      </w:pPr>
      <w:r w:rsidRPr="003F4B1F">
        <w:rPr>
          <w:rStyle w:val="Code"/>
        </w:rPr>
        <w:t># Notification</w:t>
      </w:r>
    </w:p>
    <w:p w14:paraId="1518BD11" w14:textId="77777777" w:rsidR="00635039" w:rsidRPr="003F4B1F" w:rsidRDefault="00635039" w:rsidP="00635039">
      <w:pPr>
        <w:pStyle w:val="FormatvorlageLateinCourierNewKomplexCourierNewLatein9ptK1"/>
        <w:rPr>
          <w:rStyle w:val="Code"/>
        </w:rPr>
      </w:pPr>
      <w:r w:rsidRPr="003F4B1F">
        <w:rPr>
          <w:rStyle w:val="Code"/>
        </w:rPr>
        <w:t>{</w:t>
      </w:r>
    </w:p>
    <w:p w14:paraId="7119E0A2" w14:textId="77777777" w:rsidR="00635039" w:rsidRPr="003F4B1F" w:rsidRDefault="00635039" w:rsidP="00635039">
      <w:pPr>
        <w:pStyle w:val="FormatvorlageLateinCourierNewKomplexCourierNewLatein9ptK1"/>
        <w:rPr>
          <w:rStyle w:val="Code"/>
        </w:rPr>
      </w:pPr>
      <w:r w:rsidRPr="003F4B1F">
        <w:rPr>
          <w:rStyle w:val="Code"/>
        </w:rPr>
        <w:t xml:space="preserve">  "sID"      : 1234,</w:t>
      </w:r>
    </w:p>
    <w:p w14:paraId="08CB8E2E" w14:textId="77777777" w:rsidR="00635039" w:rsidRPr="003F4B1F" w:rsidRDefault="00635039" w:rsidP="00635039">
      <w:pPr>
        <w:pStyle w:val="FormatvorlageLateinCourierNewKomplexCourierNewLatein9ptK1"/>
        <w:rPr>
          <w:rStyle w:val="Code"/>
        </w:rPr>
      </w:pPr>
      <w:r w:rsidRPr="003F4B1F">
        <w:rPr>
          <w:rStyle w:val="Code"/>
        </w:rPr>
        <w:t xml:space="preserve">  "msgID"    : 82042954,</w:t>
      </w:r>
    </w:p>
    <w:p w14:paraId="041A40C6" w14:textId="1BA5169B" w:rsidR="00635039" w:rsidRPr="003F4B1F" w:rsidRDefault="00635039" w:rsidP="00635039">
      <w:pPr>
        <w:pStyle w:val="FormatvorlageLateinCourierNewKomplexCourierNewLatein9ptK1"/>
        <w:rPr>
          <w:rStyle w:val="Code"/>
        </w:rPr>
      </w:pPr>
      <w:r w:rsidRPr="003F4B1F">
        <w:rPr>
          <w:rStyle w:val="Code"/>
        </w:rPr>
        <w:t xml:space="preserve">  "resource" : "/fu/downloadProgress",</w:t>
      </w:r>
    </w:p>
    <w:p w14:paraId="7E339908" w14:textId="77777777" w:rsidR="00635039" w:rsidRPr="003F4B1F" w:rsidRDefault="00635039" w:rsidP="00635039">
      <w:pPr>
        <w:pStyle w:val="FormatvorlageLateinCourierNewKomplexCourierNewLatein9ptK1"/>
        <w:rPr>
          <w:rStyle w:val="Code"/>
        </w:rPr>
      </w:pPr>
      <w:r w:rsidRPr="003F4B1F">
        <w:rPr>
          <w:rStyle w:val="Code"/>
        </w:rPr>
        <w:t xml:space="preserve">  "version"  : 3,</w:t>
      </w:r>
    </w:p>
    <w:p w14:paraId="1C82D573" w14:textId="77777777" w:rsidR="00635039" w:rsidRPr="003F4B1F" w:rsidRDefault="00635039" w:rsidP="00635039">
      <w:pPr>
        <w:pStyle w:val="FormatvorlageLateinCourierNewKomplexCourierNewLatein9ptK1"/>
        <w:rPr>
          <w:rStyle w:val="Code"/>
        </w:rPr>
      </w:pPr>
      <w:r w:rsidRPr="003F4B1F">
        <w:rPr>
          <w:rStyle w:val="Code"/>
        </w:rPr>
        <w:t xml:space="preserve">  "action"   : "NOTIFY",</w:t>
      </w:r>
    </w:p>
    <w:p w14:paraId="624354E6" w14:textId="77777777" w:rsidR="00635039" w:rsidRPr="003F4B1F" w:rsidRDefault="00635039" w:rsidP="00635039">
      <w:pPr>
        <w:pStyle w:val="FormatvorlageLateinCourierNewKomplexCourierNewLatein9ptK1"/>
        <w:rPr>
          <w:rStyle w:val="Code"/>
        </w:rPr>
      </w:pPr>
      <w:r w:rsidRPr="003F4B1F">
        <w:rPr>
          <w:rStyle w:val="Code"/>
        </w:rPr>
        <w:t xml:space="preserve">  "data"     :</w:t>
      </w:r>
    </w:p>
    <w:p w14:paraId="4C1CD744" w14:textId="77777777" w:rsidR="00635039" w:rsidRPr="003F4B1F" w:rsidRDefault="00635039" w:rsidP="00635039">
      <w:pPr>
        <w:pStyle w:val="FormatvorlageLateinCourierNewKomplexCourierNewLatein9ptK1"/>
        <w:rPr>
          <w:rStyle w:val="Code"/>
        </w:rPr>
      </w:pPr>
      <w:r w:rsidRPr="003F4B1F">
        <w:rPr>
          <w:rStyle w:val="Code"/>
        </w:rPr>
        <w:t xml:space="preserve">  [</w:t>
      </w:r>
    </w:p>
    <w:p w14:paraId="097B3222" w14:textId="77777777" w:rsidR="00635039" w:rsidRPr="003F4B1F" w:rsidRDefault="00635039" w:rsidP="00635039">
      <w:pPr>
        <w:pStyle w:val="FormatvorlageLateinCourierNewKomplexCourierNewLatein9ptK1"/>
        <w:rPr>
          <w:rStyle w:val="Code"/>
        </w:rPr>
      </w:pPr>
      <w:r w:rsidRPr="003F4B1F">
        <w:rPr>
          <w:rStyle w:val="Code"/>
        </w:rPr>
        <w:t xml:space="preserve">    {</w:t>
      </w:r>
    </w:p>
    <w:p w14:paraId="563F0171" w14:textId="132C3B53" w:rsidR="00635039" w:rsidRPr="003F4B1F" w:rsidRDefault="00635039" w:rsidP="00635039">
      <w:pPr>
        <w:pStyle w:val="FormatvorlageLateinCourierNewKomplexCourierNewLatein9ptK1"/>
        <w:rPr>
          <w:rStyle w:val="Code"/>
        </w:rPr>
      </w:pPr>
      <w:r w:rsidRPr="003F4B1F">
        <w:rPr>
          <w:rStyle w:val="Code"/>
        </w:rPr>
        <w:t xml:space="preserve">      "progress" : 50</w:t>
      </w:r>
    </w:p>
    <w:p w14:paraId="2B7476E1" w14:textId="77777777" w:rsidR="00635039" w:rsidRPr="003F4B1F" w:rsidRDefault="00635039" w:rsidP="00635039">
      <w:pPr>
        <w:pStyle w:val="FormatvorlageLateinCourierNewKomplexCourierNewLatein9ptK1"/>
        <w:rPr>
          <w:rStyle w:val="Code"/>
        </w:rPr>
      </w:pPr>
      <w:r w:rsidRPr="003F4B1F">
        <w:rPr>
          <w:rStyle w:val="Code"/>
        </w:rPr>
        <w:t xml:space="preserve">    }</w:t>
      </w:r>
    </w:p>
    <w:p w14:paraId="2E01617E" w14:textId="77777777" w:rsidR="00635039" w:rsidRPr="003F4B1F" w:rsidRDefault="00635039" w:rsidP="00635039">
      <w:pPr>
        <w:pStyle w:val="FormatvorlageLateinCourierNewKomplexCourierNewLatein9ptK1"/>
        <w:rPr>
          <w:rStyle w:val="Code"/>
        </w:rPr>
      </w:pPr>
      <w:r w:rsidRPr="003F4B1F">
        <w:rPr>
          <w:rStyle w:val="Code"/>
        </w:rPr>
        <w:t xml:space="preserve">  ]</w:t>
      </w:r>
    </w:p>
    <w:p w14:paraId="0605EAC1" w14:textId="77777777" w:rsidR="00635039" w:rsidRPr="003F4B1F" w:rsidRDefault="00635039" w:rsidP="00635039">
      <w:pPr>
        <w:pStyle w:val="FormatvorlageLateinCourierNewKomplexCourierNewLatein9ptK1"/>
        <w:rPr>
          <w:rStyle w:val="Code"/>
        </w:rPr>
      </w:pPr>
      <w:r w:rsidRPr="003F4B1F">
        <w:rPr>
          <w:rStyle w:val="Code"/>
        </w:rPr>
        <w:t>}</w:t>
      </w:r>
    </w:p>
    <w:p w14:paraId="7081B037" w14:textId="77777777" w:rsidR="00635039" w:rsidRPr="003F4B1F" w:rsidRDefault="00635039" w:rsidP="00CA5A0F"/>
    <w:p w14:paraId="18BE19F7" w14:textId="77777777" w:rsidR="00CA5A0F" w:rsidRPr="003F4B1F" w:rsidRDefault="00CA5A0F" w:rsidP="00CA5A0F">
      <w:pPr>
        <w:pStyle w:val="Heading2"/>
      </w:pPr>
      <w:bookmarkStart w:id="1815" w:name="_Toc88504150"/>
      <w:r w:rsidRPr="003F4B1F">
        <w:t>Application Guidelines / Behavior</w:t>
      </w:r>
      <w:bookmarkEnd w:id="1815"/>
    </w:p>
    <w:p w14:paraId="4FF6D7F8" w14:textId="77777777" w:rsidR="00CA5A0F" w:rsidRPr="003F4B1F" w:rsidRDefault="00CA5A0F" w:rsidP="00CA5A0F"/>
    <w:p w14:paraId="4BC82A9F" w14:textId="00B12521" w:rsidR="00CA5A0F" w:rsidRPr="003F4B1F" w:rsidRDefault="00CA5A0F" w:rsidP="00CA5A0F">
      <w:r w:rsidRPr="003F4B1F">
        <w:t>This service does not have any specific application guidelines / behavior beyond those already specified.</w:t>
      </w:r>
    </w:p>
    <w:p w14:paraId="4D4F88AC" w14:textId="103FF3EE" w:rsidR="00CA5A0F" w:rsidRPr="003F4B1F" w:rsidRDefault="00CA5A0F"/>
    <w:p w14:paraId="007DA1A5" w14:textId="4D2F9364" w:rsidR="00D25857" w:rsidRPr="003F4B1F" w:rsidRDefault="00D25857">
      <w:r w:rsidRPr="003F4B1F">
        <w:br w:type="page"/>
      </w:r>
    </w:p>
    <w:p w14:paraId="6AF4BEF0" w14:textId="72902C57" w:rsidR="00D25857" w:rsidRPr="003F4B1F" w:rsidRDefault="00D25857" w:rsidP="00D25857">
      <w:pPr>
        <w:pStyle w:val="Heading1"/>
      </w:pPr>
      <w:bookmarkStart w:id="1816" w:name="_Toc88504151"/>
      <w:r w:rsidRPr="003F4B1F">
        <w:lastRenderedPageBreak/>
        <w:t>Service – Firmware Update – v4</w:t>
      </w:r>
      <w:bookmarkEnd w:id="1816"/>
    </w:p>
    <w:p w14:paraId="4A4DF047" w14:textId="77777777" w:rsidR="00D25857" w:rsidRPr="003F4B1F" w:rsidRDefault="00D25857" w:rsidP="00D25857">
      <w:r w:rsidRPr="003F4B1F">
        <w:t>This service is defined as:</w:t>
      </w:r>
    </w:p>
    <w:p w14:paraId="2B07ADA2" w14:textId="77777777" w:rsidR="00D25857" w:rsidRPr="003F4B1F" w:rsidRDefault="00D25857" w:rsidP="00D25857">
      <w:r w:rsidRPr="003F4B1F">
        <w:t>serviceShortName = fu</w:t>
      </w:r>
    </w:p>
    <w:p w14:paraId="609CF186" w14:textId="35703C3C" w:rsidR="00D25857" w:rsidRPr="003F4B1F" w:rsidRDefault="00D25857" w:rsidP="00D25857">
      <w:r w:rsidRPr="003F4B1F">
        <w:t>versionNumber = 4</w:t>
      </w:r>
    </w:p>
    <w:p w14:paraId="7FEA7B11" w14:textId="7217857E" w:rsidR="00D25857" w:rsidRDefault="00D25857" w:rsidP="00D25857"/>
    <w:p w14:paraId="0B6934ED" w14:textId="0737F296" w:rsidR="00E50DB7" w:rsidRDefault="00E50DB7" w:rsidP="00D25857">
      <w:r>
        <w:t>DISCLAIMER:</w:t>
      </w:r>
    </w:p>
    <w:p w14:paraId="77EEB2D6" w14:textId="047CC10E" w:rsidR="00E50DB7" w:rsidRDefault="00E50DB7" w:rsidP="00D25857">
      <w:r>
        <w:t>BTM is also using this service. For better distinction of BTM based devices it uses the special</w:t>
      </w:r>
    </w:p>
    <w:p w14:paraId="07C4F266" w14:textId="4F7D02DE" w:rsidR="00E50DB7" w:rsidRDefault="00E50DB7" w:rsidP="00D25857">
      <w:r>
        <w:t>versionNumber = 4 + 100 = 104.</w:t>
      </w:r>
    </w:p>
    <w:p w14:paraId="0AA8A540" w14:textId="77777777" w:rsidR="00E50DB7" w:rsidRPr="003F4B1F" w:rsidRDefault="00E50DB7" w:rsidP="00D25857"/>
    <w:p w14:paraId="61802FC3" w14:textId="77777777" w:rsidR="00D25857" w:rsidRPr="003F4B1F" w:rsidRDefault="00D25857" w:rsidP="00D25857">
      <w:pPr>
        <w:pStyle w:val="Heading2"/>
      </w:pPr>
      <w:bookmarkStart w:id="1817" w:name="_Toc88504152"/>
      <w:r w:rsidRPr="003F4B1F">
        <w:t>Overview</w:t>
      </w:r>
      <w:bookmarkEnd w:id="1817"/>
    </w:p>
    <w:p w14:paraId="0DB53DF6" w14:textId="77777777" w:rsidR="00D25857" w:rsidRPr="003F4B1F" w:rsidRDefault="00D25857" w:rsidP="00D25857">
      <w:r w:rsidRPr="003F4B1F">
        <w:t>Service Provider:</w:t>
      </w:r>
      <w:r w:rsidRPr="003F4B1F">
        <w:tab/>
        <w:t>COM</w:t>
      </w:r>
    </w:p>
    <w:p w14:paraId="7D16ABFA" w14:textId="77777777" w:rsidR="00D25857" w:rsidRPr="003F4B1F" w:rsidRDefault="00D25857" w:rsidP="00D25857">
      <w:r w:rsidRPr="003F4B1F">
        <w:t>Service Consumer:</w:t>
      </w:r>
      <w:r w:rsidRPr="003F4B1F">
        <w:tab/>
        <w:t>ED</w:t>
      </w:r>
    </w:p>
    <w:p w14:paraId="69D09D10" w14:textId="77777777" w:rsidR="00D25857" w:rsidRPr="003F4B1F" w:rsidRDefault="00D25857" w:rsidP="00D25857">
      <w:r w:rsidRPr="003F4B1F">
        <w:t>Always available:</w:t>
      </w:r>
      <w:r w:rsidRPr="003F4B1F">
        <w:tab/>
        <w:t>No</w:t>
      </w:r>
    </w:p>
    <w:p w14:paraId="032669C6" w14:textId="77777777" w:rsidR="00D25857" w:rsidRPr="003F4B1F" w:rsidRDefault="00D25857" w:rsidP="00D25857"/>
    <w:p w14:paraId="73B4872D" w14:textId="77777777" w:rsidR="00D25857" w:rsidRPr="003F4B1F" w:rsidRDefault="00D25857" w:rsidP="00D25857">
      <w:r w:rsidRPr="003F4B1F">
        <w:t>The ED is in this case the backend.</w:t>
      </w:r>
    </w:p>
    <w:p w14:paraId="6FB2B6AB" w14:textId="77777777" w:rsidR="00D25857" w:rsidRPr="003F4B1F" w:rsidRDefault="00D25857" w:rsidP="00D25857"/>
    <w:p w14:paraId="3616AF7D" w14:textId="77777777" w:rsidR="00D25857" w:rsidRPr="003F4B1F" w:rsidRDefault="00D25857" w:rsidP="00D25857">
      <w:pPr>
        <w:pStyle w:val="Heading2"/>
      </w:pPr>
      <w:bookmarkStart w:id="1818" w:name="_Toc88504153"/>
      <w:r w:rsidRPr="003F4B1F">
        <w:t>List of Resources</w:t>
      </w:r>
      <w:bookmarkEnd w:id="1818"/>
    </w:p>
    <w:p w14:paraId="1F572182" w14:textId="77777777" w:rsidR="00D25857" w:rsidRPr="003F4B1F" w:rsidRDefault="00D25857" w:rsidP="00D25857">
      <w:r w:rsidRPr="003F4B1F">
        <w:t>The following &lt;</w:t>
      </w:r>
      <w:r w:rsidRPr="003F4B1F">
        <w:rPr>
          <w:rStyle w:val="CodeBig"/>
        </w:rPr>
        <w:t>detailedResource&gt;</w:t>
      </w:r>
      <w:r w:rsidRPr="003F4B1F">
        <w:t xml:space="preserve"> are used within this service:</w:t>
      </w:r>
    </w:p>
    <w:p w14:paraId="6CAD3C8F" w14:textId="77777777" w:rsidR="00D25857" w:rsidRPr="003F4B1F" w:rsidRDefault="00D25857" w:rsidP="00D258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3260"/>
        <w:gridCol w:w="2551"/>
      </w:tblGrid>
      <w:tr w:rsidR="00D25857" w:rsidRPr="003F4B1F" w14:paraId="786E1C90" w14:textId="77777777" w:rsidTr="00074C6A">
        <w:tc>
          <w:tcPr>
            <w:tcW w:w="3261" w:type="dxa"/>
            <w:shd w:val="clear" w:color="auto" w:fill="E6E6E6"/>
          </w:tcPr>
          <w:p w14:paraId="4CF92CF7" w14:textId="77777777" w:rsidR="00D25857" w:rsidRPr="003F4B1F" w:rsidRDefault="00D25857" w:rsidP="00074C6A">
            <w:pPr>
              <w:rPr>
                <w:b/>
                <w:bCs/>
                <w:sz w:val="20"/>
              </w:rPr>
            </w:pPr>
            <w:r w:rsidRPr="003F4B1F">
              <w:rPr>
                <w:b/>
                <w:bCs/>
                <w:sz w:val="20"/>
              </w:rPr>
              <w:t>Resource</w:t>
            </w:r>
          </w:p>
        </w:tc>
        <w:tc>
          <w:tcPr>
            <w:tcW w:w="3260" w:type="dxa"/>
            <w:shd w:val="clear" w:color="auto" w:fill="E6E6E6"/>
          </w:tcPr>
          <w:p w14:paraId="0E3ED2AE" w14:textId="77777777" w:rsidR="00D25857" w:rsidRPr="003F4B1F" w:rsidRDefault="00D25857" w:rsidP="00074C6A">
            <w:pPr>
              <w:rPr>
                <w:b/>
                <w:bCs/>
                <w:sz w:val="20"/>
              </w:rPr>
            </w:pPr>
            <w:r w:rsidRPr="003F4B1F">
              <w:rPr>
                <w:b/>
                <w:bCs/>
                <w:sz w:val="20"/>
              </w:rPr>
              <w:t>Content Type</w:t>
            </w:r>
          </w:p>
        </w:tc>
        <w:tc>
          <w:tcPr>
            <w:tcW w:w="2551" w:type="dxa"/>
            <w:shd w:val="clear" w:color="auto" w:fill="E6E6E6"/>
          </w:tcPr>
          <w:p w14:paraId="1B25139D" w14:textId="77777777" w:rsidR="00D25857" w:rsidRPr="003F4B1F" w:rsidRDefault="00D25857" w:rsidP="00074C6A">
            <w:pPr>
              <w:rPr>
                <w:b/>
                <w:bCs/>
                <w:sz w:val="20"/>
              </w:rPr>
            </w:pPr>
            <w:r w:rsidRPr="003F4B1F">
              <w:rPr>
                <w:b/>
                <w:bCs/>
                <w:sz w:val="20"/>
              </w:rPr>
              <w:t>Valid Actions</w:t>
            </w:r>
          </w:p>
        </w:tc>
      </w:tr>
      <w:tr w:rsidR="00D25857" w:rsidRPr="003F4B1F" w14:paraId="4621D94B" w14:textId="77777777" w:rsidTr="00074C6A">
        <w:tc>
          <w:tcPr>
            <w:tcW w:w="3261" w:type="dxa"/>
            <w:shd w:val="clear" w:color="auto" w:fill="auto"/>
          </w:tcPr>
          <w:p w14:paraId="334AB8CC" w14:textId="77777777" w:rsidR="00D25857" w:rsidRPr="003F4B1F" w:rsidRDefault="00D25857" w:rsidP="00074C6A">
            <w:pPr>
              <w:rPr>
                <w:rStyle w:val="CodeBig"/>
              </w:rPr>
            </w:pPr>
            <w:r w:rsidRPr="003F4B1F">
              <w:rPr>
                <w:rStyle w:val="CodeBig"/>
              </w:rPr>
              <w:t>haConfigRetrigger</w:t>
            </w:r>
          </w:p>
        </w:tc>
        <w:tc>
          <w:tcPr>
            <w:tcW w:w="3260" w:type="dxa"/>
          </w:tcPr>
          <w:p w14:paraId="54A046F2" w14:textId="77777777" w:rsidR="00D25857" w:rsidRPr="003F4B1F" w:rsidRDefault="00D25857" w:rsidP="00074C6A">
            <w:pPr>
              <w:rPr>
                <w:rStyle w:val="CodeBig"/>
              </w:rPr>
            </w:pPr>
            <w:r w:rsidRPr="003F4B1F">
              <w:rPr>
                <w:rStyle w:val="CodeBig"/>
              </w:rPr>
              <w:t>CONFIGRETRIGGER</w:t>
            </w:r>
          </w:p>
        </w:tc>
        <w:tc>
          <w:tcPr>
            <w:tcW w:w="2551" w:type="dxa"/>
          </w:tcPr>
          <w:p w14:paraId="23CE8DC7" w14:textId="77777777" w:rsidR="00D25857" w:rsidRPr="003F4B1F" w:rsidRDefault="00D25857" w:rsidP="00074C6A">
            <w:pPr>
              <w:rPr>
                <w:rStyle w:val="CodeBig"/>
              </w:rPr>
            </w:pPr>
            <w:r w:rsidRPr="003F4B1F">
              <w:rPr>
                <w:rStyle w:val="CodeBig"/>
              </w:rPr>
              <w:t>POST</w:t>
            </w:r>
          </w:p>
        </w:tc>
      </w:tr>
      <w:tr w:rsidR="00D25857" w:rsidRPr="003F4B1F" w14:paraId="532C214E" w14:textId="77777777" w:rsidTr="00074C6A">
        <w:tc>
          <w:tcPr>
            <w:tcW w:w="3261" w:type="dxa"/>
            <w:shd w:val="clear" w:color="auto" w:fill="auto"/>
          </w:tcPr>
          <w:p w14:paraId="1B99EF76" w14:textId="77777777" w:rsidR="00D25857" w:rsidRPr="003F4B1F" w:rsidRDefault="00D25857" w:rsidP="00074C6A">
            <w:pPr>
              <w:rPr>
                <w:rStyle w:val="CodeBig"/>
              </w:rPr>
            </w:pPr>
            <w:r w:rsidRPr="003F4B1F">
              <w:rPr>
                <w:rStyle w:val="CodeBig"/>
              </w:rPr>
              <w:t>haConfig</w:t>
            </w:r>
          </w:p>
        </w:tc>
        <w:tc>
          <w:tcPr>
            <w:tcW w:w="3260" w:type="dxa"/>
          </w:tcPr>
          <w:p w14:paraId="7B8433D7" w14:textId="77777777" w:rsidR="00D25857" w:rsidRPr="003F4B1F" w:rsidRDefault="00D25857" w:rsidP="00074C6A">
            <w:pPr>
              <w:rPr>
                <w:rStyle w:val="CodeBig"/>
              </w:rPr>
            </w:pPr>
            <w:r w:rsidRPr="003F4B1F">
              <w:rPr>
                <w:rStyle w:val="CodeBig"/>
              </w:rPr>
              <w:t>HACONFIG</w:t>
            </w:r>
          </w:p>
        </w:tc>
        <w:tc>
          <w:tcPr>
            <w:tcW w:w="2551" w:type="dxa"/>
          </w:tcPr>
          <w:p w14:paraId="19C5C53B" w14:textId="77777777" w:rsidR="00D25857" w:rsidRPr="003F4B1F" w:rsidRDefault="00D25857" w:rsidP="00074C6A">
            <w:pPr>
              <w:rPr>
                <w:rStyle w:val="CodeBig"/>
              </w:rPr>
            </w:pPr>
            <w:r w:rsidRPr="003F4B1F">
              <w:rPr>
                <w:rStyle w:val="CodeBig"/>
              </w:rPr>
              <w:t>NOTIFY</w:t>
            </w:r>
          </w:p>
        </w:tc>
      </w:tr>
      <w:tr w:rsidR="00D25857" w:rsidRPr="003F4B1F" w14:paraId="6D6E697C" w14:textId="77777777" w:rsidTr="00074C6A">
        <w:tc>
          <w:tcPr>
            <w:tcW w:w="3261" w:type="dxa"/>
            <w:shd w:val="clear" w:color="auto" w:fill="auto"/>
          </w:tcPr>
          <w:p w14:paraId="5F068201" w14:textId="77777777" w:rsidR="00D25857" w:rsidRPr="003F4B1F" w:rsidRDefault="00D25857" w:rsidP="00074C6A">
            <w:pPr>
              <w:rPr>
                <w:rStyle w:val="CodeBig"/>
              </w:rPr>
            </w:pPr>
            <w:r w:rsidRPr="003F4B1F">
              <w:rPr>
                <w:rStyle w:val="CodeBig"/>
              </w:rPr>
              <w:t>newUpdateAvailable</w:t>
            </w:r>
          </w:p>
        </w:tc>
        <w:tc>
          <w:tcPr>
            <w:tcW w:w="3260" w:type="dxa"/>
          </w:tcPr>
          <w:p w14:paraId="17B643F2" w14:textId="77777777" w:rsidR="00D25857" w:rsidRPr="003F4B1F" w:rsidRDefault="00D25857" w:rsidP="00074C6A">
            <w:pPr>
              <w:rPr>
                <w:rStyle w:val="CodeBig"/>
              </w:rPr>
            </w:pPr>
            <w:r w:rsidRPr="003F4B1F">
              <w:rPr>
                <w:rStyle w:val="CodeBig"/>
              </w:rPr>
              <w:t>NEWUPDATEAVAIL</w:t>
            </w:r>
          </w:p>
        </w:tc>
        <w:tc>
          <w:tcPr>
            <w:tcW w:w="2551" w:type="dxa"/>
          </w:tcPr>
          <w:p w14:paraId="46595DC0" w14:textId="77777777" w:rsidR="00D25857" w:rsidRPr="003F4B1F" w:rsidRDefault="00D25857" w:rsidP="00074C6A">
            <w:pPr>
              <w:rPr>
                <w:rStyle w:val="CodeBig"/>
              </w:rPr>
            </w:pPr>
            <w:r w:rsidRPr="003F4B1F">
              <w:rPr>
                <w:rStyle w:val="CodeBig"/>
              </w:rPr>
              <w:t>POST</w:t>
            </w:r>
          </w:p>
        </w:tc>
      </w:tr>
      <w:tr w:rsidR="00D25857" w:rsidRPr="003F4B1F" w14:paraId="16035F56" w14:textId="77777777" w:rsidTr="00074C6A">
        <w:tc>
          <w:tcPr>
            <w:tcW w:w="3261" w:type="dxa"/>
            <w:shd w:val="clear" w:color="auto" w:fill="auto"/>
          </w:tcPr>
          <w:p w14:paraId="3FD1B8FA" w14:textId="77777777" w:rsidR="00D25857" w:rsidRPr="003F4B1F" w:rsidRDefault="00D25857" w:rsidP="00074C6A">
            <w:pPr>
              <w:rPr>
                <w:rStyle w:val="CodeBig"/>
              </w:rPr>
            </w:pPr>
            <w:r w:rsidRPr="003F4B1F">
              <w:rPr>
                <w:rStyle w:val="CodeBig"/>
              </w:rPr>
              <w:t>packagePropertiesRequest</w:t>
            </w:r>
          </w:p>
        </w:tc>
        <w:tc>
          <w:tcPr>
            <w:tcW w:w="3260" w:type="dxa"/>
          </w:tcPr>
          <w:p w14:paraId="6BB21D45" w14:textId="77777777" w:rsidR="00D25857" w:rsidRPr="003F4B1F" w:rsidRDefault="00D25857" w:rsidP="00074C6A">
            <w:pPr>
              <w:rPr>
                <w:rStyle w:val="CodeBig"/>
              </w:rPr>
            </w:pPr>
            <w:r w:rsidRPr="003F4B1F">
              <w:rPr>
                <w:rStyle w:val="CodeBig"/>
              </w:rPr>
              <w:t>PACKAGEPROPERTIESREQUEST</w:t>
            </w:r>
          </w:p>
        </w:tc>
        <w:tc>
          <w:tcPr>
            <w:tcW w:w="2551" w:type="dxa"/>
          </w:tcPr>
          <w:p w14:paraId="2B19C0BA" w14:textId="77777777" w:rsidR="00D25857" w:rsidRPr="003F4B1F" w:rsidRDefault="00D25857" w:rsidP="00074C6A">
            <w:pPr>
              <w:rPr>
                <w:rStyle w:val="CodeBig"/>
              </w:rPr>
            </w:pPr>
            <w:r w:rsidRPr="003F4B1F">
              <w:rPr>
                <w:rStyle w:val="CodeBig"/>
              </w:rPr>
              <w:t>NOTIFY</w:t>
            </w:r>
          </w:p>
        </w:tc>
      </w:tr>
      <w:tr w:rsidR="00D25857" w:rsidRPr="003F4B1F" w14:paraId="35FEE803" w14:textId="77777777" w:rsidTr="00074C6A">
        <w:tc>
          <w:tcPr>
            <w:tcW w:w="3261" w:type="dxa"/>
            <w:tcBorders>
              <w:bottom w:val="single" w:sz="4" w:space="0" w:color="auto"/>
            </w:tcBorders>
            <w:shd w:val="clear" w:color="auto" w:fill="auto"/>
          </w:tcPr>
          <w:p w14:paraId="1A6D2FD3" w14:textId="77777777" w:rsidR="00D25857" w:rsidRPr="003F4B1F" w:rsidRDefault="00D25857" w:rsidP="00074C6A">
            <w:pPr>
              <w:rPr>
                <w:rStyle w:val="CodeBig"/>
              </w:rPr>
            </w:pPr>
            <w:r w:rsidRPr="003F4B1F">
              <w:rPr>
                <w:rStyle w:val="CodeBig"/>
              </w:rPr>
              <w:t>packageProperties</w:t>
            </w:r>
          </w:p>
        </w:tc>
        <w:tc>
          <w:tcPr>
            <w:tcW w:w="3260" w:type="dxa"/>
            <w:tcBorders>
              <w:bottom w:val="single" w:sz="4" w:space="0" w:color="auto"/>
            </w:tcBorders>
          </w:tcPr>
          <w:p w14:paraId="69D0735D" w14:textId="77777777" w:rsidR="00D25857" w:rsidRPr="003F4B1F" w:rsidRDefault="00D25857" w:rsidP="00074C6A">
            <w:pPr>
              <w:rPr>
                <w:rStyle w:val="CodeBig"/>
              </w:rPr>
            </w:pPr>
            <w:r w:rsidRPr="003F4B1F">
              <w:rPr>
                <w:rStyle w:val="CodeBig"/>
              </w:rPr>
              <w:t>PACKAGEPROPERTIES</w:t>
            </w:r>
          </w:p>
        </w:tc>
        <w:tc>
          <w:tcPr>
            <w:tcW w:w="2551" w:type="dxa"/>
            <w:tcBorders>
              <w:bottom w:val="single" w:sz="4" w:space="0" w:color="auto"/>
            </w:tcBorders>
          </w:tcPr>
          <w:p w14:paraId="7CE69C16" w14:textId="77777777" w:rsidR="00D25857" w:rsidRPr="003F4B1F" w:rsidRDefault="00D25857" w:rsidP="00074C6A">
            <w:pPr>
              <w:rPr>
                <w:rStyle w:val="CodeBig"/>
              </w:rPr>
            </w:pPr>
            <w:r w:rsidRPr="003F4B1F">
              <w:rPr>
                <w:rStyle w:val="CodeBig"/>
              </w:rPr>
              <w:t>POST</w:t>
            </w:r>
          </w:p>
        </w:tc>
      </w:tr>
      <w:tr w:rsidR="00D25857" w:rsidRPr="003F4B1F" w14:paraId="062FA606" w14:textId="77777777" w:rsidTr="00074C6A">
        <w:tc>
          <w:tcPr>
            <w:tcW w:w="3261" w:type="dxa"/>
            <w:shd w:val="clear" w:color="auto" w:fill="auto"/>
          </w:tcPr>
          <w:p w14:paraId="0F1783D9" w14:textId="77777777" w:rsidR="00D25857" w:rsidRPr="003F4B1F" w:rsidRDefault="00D25857" w:rsidP="00074C6A">
            <w:pPr>
              <w:rPr>
                <w:rStyle w:val="CodeBig"/>
              </w:rPr>
            </w:pPr>
            <w:r w:rsidRPr="003F4B1F">
              <w:rPr>
                <w:rStyle w:val="CodeBig"/>
              </w:rPr>
              <w:t>state</w:t>
            </w:r>
          </w:p>
        </w:tc>
        <w:tc>
          <w:tcPr>
            <w:tcW w:w="3260" w:type="dxa"/>
          </w:tcPr>
          <w:p w14:paraId="1429DD9F" w14:textId="77777777" w:rsidR="00D25857" w:rsidRPr="003F4B1F" w:rsidRDefault="00D25857" w:rsidP="00074C6A">
            <w:pPr>
              <w:rPr>
                <w:rStyle w:val="CodeBig"/>
              </w:rPr>
            </w:pPr>
            <w:r w:rsidRPr="003F4B1F">
              <w:rPr>
                <w:rStyle w:val="CodeBig"/>
              </w:rPr>
              <w:t>FUSTATE</w:t>
            </w:r>
          </w:p>
        </w:tc>
        <w:tc>
          <w:tcPr>
            <w:tcW w:w="2551" w:type="dxa"/>
          </w:tcPr>
          <w:p w14:paraId="2527E2AC" w14:textId="77777777" w:rsidR="00D25857" w:rsidRPr="003F4B1F" w:rsidRDefault="00D25857" w:rsidP="00074C6A">
            <w:pPr>
              <w:rPr>
                <w:rStyle w:val="CodeBig"/>
              </w:rPr>
            </w:pPr>
            <w:r w:rsidRPr="003F4B1F">
              <w:rPr>
                <w:rStyle w:val="CodeBig"/>
              </w:rPr>
              <w:t>GET, NOTIFY</w:t>
            </w:r>
          </w:p>
        </w:tc>
      </w:tr>
      <w:tr w:rsidR="00D25857" w:rsidRPr="003F4B1F" w14:paraId="18E49435" w14:textId="77777777" w:rsidTr="00074C6A">
        <w:tc>
          <w:tcPr>
            <w:tcW w:w="3261" w:type="dxa"/>
            <w:shd w:val="clear" w:color="auto" w:fill="auto"/>
          </w:tcPr>
          <w:p w14:paraId="6D00D6DE" w14:textId="77777777" w:rsidR="00D25857" w:rsidRPr="003F4B1F" w:rsidRDefault="00D25857" w:rsidP="00074C6A">
            <w:pPr>
              <w:rPr>
                <w:rStyle w:val="CodeBig"/>
              </w:rPr>
            </w:pPr>
            <w:r w:rsidRPr="003F4B1F">
              <w:rPr>
                <w:rStyle w:val="CodeBig"/>
              </w:rPr>
              <w:t>permissionRetrigger</w:t>
            </w:r>
          </w:p>
        </w:tc>
        <w:tc>
          <w:tcPr>
            <w:tcW w:w="3260" w:type="dxa"/>
          </w:tcPr>
          <w:p w14:paraId="544006AC" w14:textId="77777777" w:rsidR="00D25857" w:rsidRPr="003F4B1F" w:rsidRDefault="00D25857" w:rsidP="00074C6A">
            <w:pPr>
              <w:rPr>
                <w:rStyle w:val="CodeBig"/>
              </w:rPr>
            </w:pPr>
            <w:r w:rsidRPr="003F4B1F">
              <w:rPr>
                <w:rStyle w:val="CodeBig"/>
              </w:rPr>
              <w:t>PERMRETRIGGER</w:t>
            </w:r>
          </w:p>
        </w:tc>
        <w:tc>
          <w:tcPr>
            <w:tcW w:w="2551" w:type="dxa"/>
          </w:tcPr>
          <w:p w14:paraId="374CD06C" w14:textId="77777777" w:rsidR="00D25857" w:rsidRPr="003F4B1F" w:rsidRDefault="00D25857" w:rsidP="00074C6A">
            <w:pPr>
              <w:rPr>
                <w:rStyle w:val="CodeBig"/>
              </w:rPr>
            </w:pPr>
            <w:r w:rsidRPr="003F4B1F">
              <w:rPr>
                <w:rStyle w:val="CodeBig"/>
              </w:rPr>
              <w:t>POST</w:t>
            </w:r>
          </w:p>
        </w:tc>
      </w:tr>
      <w:tr w:rsidR="00D25857" w:rsidRPr="003F4B1F" w14:paraId="31953D3A" w14:textId="77777777" w:rsidTr="00074C6A">
        <w:tc>
          <w:tcPr>
            <w:tcW w:w="3261" w:type="dxa"/>
            <w:shd w:val="clear" w:color="auto" w:fill="auto"/>
          </w:tcPr>
          <w:p w14:paraId="141667FC" w14:textId="77777777" w:rsidR="00D25857" w:rsidRPr="003F4B1F" w:rsidRDefault="00D25857" w:rsidP="00074C6A">
            <w:pPr>
              <w:rPr>
                <w:rStyle w:val="CodeBig"/>
              </w:rPr>
            </w:pPr>
            <w:r w:rsidRPr="003F4B1F">
              <w:rPr>
                <w:rStyle w:val="CodeBig"/>
              </w:rPr>
              <w:t>abort</w:t>
            </w:r>
          </w:p>
        </w:tc>
        <w:tc>
          <w:tcPr>
            <w:tcW w:w="3260" w:type="dxa"/>
          </w:tcPr>
          <w:p w14:paraId="3A9FE0E6" w14:textId="77777777" w:rsidR="00D25857" w:rsidRPr="003F4B1F" w:rsidRDefault="00D25857" w:rsidP="00074C6A">
            <w:pPr>
              <w:rPr>
                <w:rStyle w:val="CodeBig"/>
              </w:rPr>
            </w:pPr>
            <w:r w:rsidRPr="003F4B1F">
              <w:rPr>
                <w:rStyle w:val="CodeBig"/>
              </w:rPr>
              <w:t>ABORT</w:t>
            </w:r>
          </w:p>
        </w:tc>
        <w:tc>
          <w:tcPr>
            <w:tcW w:w="2551" w:type="dxa"/>
          </w:tcPr>
          <w:p w14:paraId="2283B3CB" w14:textId="77777777" w:rsidR="00D25857" w:rsidRPr="003F4B1F" w:rsidRDefault="00D25857" w:rsidP="00074C6A">
            <w:pPr>
              <w:rPr>
                <w:rStyle w:val="CodeBig"/>
              </w:rPr>
            </w:pPr>
            <w:r w:rsidRPr="003F4B1F">
              <w:rPr>
                <w:rStyle w:val="CodeBig"/>
              </w:rPr>
              <w:t>POST</w:t>
            </w:r>
          </w:p>
        </w:tc>
      </w:tr>
      <w:tr w:rsidR="00D25857" w:rsidRPr="003F4B1F" w14:paraId="4BFBB884" w14:textId="77777777" w:rsidTr="00074C6A">
        <w:tc>
          <w:tcPr>
            <w:tcW w:w="3261" w:type="dxa"/>
            <w:shd w:val="clear" w:color="auto" w:fill="auto"/>
          </w:tcPr>
          <w:p w14:paraId="455AA2AD" w14:textId="77777777" w:rsidR="00D25857" w:rsidRPr="003F4B1F" w:rsidRDefault="00D25857" w:rsidP="00074C6A">
            <w:pPr>
              <w:rPr>
                <w:rStyle w:val="CodeBig"/>
              </w:rPr>
            </w:pPr>
            <w:r w:rsidRPr="003F4B1F">
              <w:rPr>
                <w:rStyle w:val="CodeBig"/>
              </w:rPr>
              <w:t>downloadProgress</w:t>
            </w:r>
          </w:p>
        </w:tc>
        <w:tc>
          <w:tcPr>
            <w:tcW w:w="3260" w:type="dxa"/>
          </w:tcPr>
          <w:p w14:paraId="411FA110" w14:textId="77777777" w:rsidR="00D25857" w:rsidRPr="003F4B1F" w:rsidRDefault="00D25857" w:rsidP="00074C6A">
            <w:pPr>
              <w:rPr>
                <w:rStyle w:val="CodeBig"/>
              </w:rPr>
            </w:pPr>
            <w:r w:rsidRPr="003F4B1F">
              <w:rPr>
                <w:rStyle w:val="CodeBig"/>
              </w:rPr>
              <w:t>DOWNLOADPROGRESS</w:t>
            </w:r>
          </w:p>
        </w:tc>
        <w:tc>
          <w:tcPr>
            <w:tcW w:w="2551" w:type="dxa"/>
          </w:tcPr>
          <w:p w14:paraId="7572B0F6" w14:textId="77777777" w:rsidR="00D25857" w:rsidRPr="003F4B1F" w:rsidRDefault="00D25857" w:rsidP="00074C6A">
            <w:pPr>
              <w:rPr>
                <w:rStyle w:val="CodeBig"/>
              </w:rPr>
            </w:pPr>
            <w:r w:rsidRPr="003F4B1F">
              <w:rPr>
                <w:rStyle w:val="CodeBig"/>
              </w:rPr>
              <w:t>NOTIFY</w:t>
            </w:r>
          </w:p>
        </w:tc>
      </w:tr>
      <w:tr w:rsidR="00997DEF" w:rsidRPr="003F4B1F" w14:paraId="2640AF43" w14:textId="77777777" w:rsidTr="00074C6A">
        <w:tc>
          <w:tcPr>
            <w:tcW w:w="3261" w:type="dxa"/>
            <w:shd w:val="clear" w:color="auto" w:fill="auto"/>
          </w:tcPr>
          <w:p w14:paraId="069D59BA" w14:textId="7619A166" w:rsidR="00997DEF" w:rsidRPr="003F4B1F" w:rsidRDefault="00982D8F" w:rsidP="00074C6A">
            <w:pPr>
              <w:rPr>
                <w:rStyle w:val="CodeBig"/>
              </w:rPr>
            </w:pPr>
            <w:r>
              <w:rPr>
                <w:rStyle w:val="CodeBig"/>
              </w:rPr>
              <w:t>trust</w:t>
            </w:r>
            <w:r w:rsidR="00997DEF">
              <w:rPr>
                <w:rStyle w:val="CodeBig"/>
              </w:rPr>
              <w:t>Config</w:t>
            </w:r>
          </w:p>
        </w:tc>
        <w:tc>
          <w:tcPr>
            <w:tcW w:w="3260" w:type="dxa"/>
          </w:tcPr>
          <w:p w14:paraId="5D87E1E7" w14:textId="3397D793" w:rsidR="00997DEF" w:rsidRPr="003F4B1F" w:rsidRDefault="00982D8F" w:rsidP="00074C6A">
            <w:pPr>
              <w:rPr>
                <w:rStyle w:val="CodeBig"/>
              </w:rPr>
            </w:pPr>
            <w:r>
              <w:rPr>
                <w:rStyle w:val="CodeBig"/>
              </w:rPr>
              <w:t>TRUST</w:t>
            </w:r>
            <w:r w:rsidR="00997DEF">
              <w:rPr>
                <w:rStyle w:val="CodeBig"/>
              </w:rPr>
              <w:t>CONFIG</w:t>
            </w:r>
          </w:p>
        </w:tc>
        <w:tc>
          <w:tcPr>
            <w:tcW w:w="2551" w:type="dxa"/>
          </w:tcPr>
          <w:p w14:paraId="40F230A3" w14:textId="7ACEECB8" w:rsidR="00997DEF" w:rsidRPr="003F4B1F" w:rsidRDefault="00997DEF" w:rsidP="00074C6A">
            <w:pPr>
              <w:rPr>
                <w:rStyle w:val="CodeBig"/>
              </w:rPr>
            </w:pPr>
            <w:r>
              <w:rPr>
                <w:rStyle w:val="CodeBig"/>
              </w:rPr>
              <w:t>NOTIFY</w:t>
            </w:r>
          </w:p>
        </w:tc>
      </w:tr>
    </w:tbl>
    <w:p w14:paraId="12E27034" w14:textId="77777777" w:rsidR="00D25857" w:rsidRPr="003F4B1F" w:rsidRDefault="00D25857" w:rsidP="00D25857"/>
    <w:p w14:paraId="13F742FA" w14:textId="77777777" w:rsidR="00D25857" w:rsidRPr="003F4B1F" w:rsidRDefault="00D25857" w:rsidP="00D25857">
      <w:r w:rsidRPr="003F4B1F">
        <w:br w:type="page"/>
      </w:r>
    </w:p>
    <w:p w14:paraId="0FD11A42" w14:textId="77777777" w:rsidR="00D25857" w:rsidRPr="003F4B1F" w:rsidRDefault="00D25857" w:rsidP="00D25857">
      <w:pPr>
        <w:pStyle w:val="Heading2"/>
      </w:pPr>
      <w:bookmarkStart w:id="1819" w:name="_Toc88504154"/>
      <w:r w:rsidRPr="003F4B1F">
        <w:lastRenderedPageBreak/>
        <w:t>Structures in item &lt;data&gt;</w:t>
      </w:r>
      <w:bookmarkEnd w:id="1819"/>
    </w:p>
    <w:p w14:paraId="63E91A9C" w14:textId="77777777" w:rsidR="00D25857" w:rsidRPr="003F4B1F" w:rsidRDefault="00D25857" w:rsidP="00D25857">
      <w:pPr>
        <w:pStyle w:val="Heading3"/>
      </w:pPr>
      <w:bookmarkStart w:id="1820" w:name="_Toc88504155"/>
      <w:r w:rsidRPr="003F4B1F">
        <w:t>Content type HACONFIG</w:t>
      </w:r>
      <w:bookmarkEnd w:id="1820"/>
    </w:p>
    <w:p w14:paraId="00AEBB33" w14:textId="77777777" w:rsidR="00D25857" w:rsidRPr="003F4B1F" w:rsidRDefault="00D25857" w:rsidP="00D25857">
      <w:r w:rsidRPr="003F4B1F">
        <w:t>This content type provides information about all current electronics on the HA.</w:t>
      </w:r>
    </w:p>
    <w:p w14:paraId="4A5055EA" w14:textId="77777777" w:rsidR="00D25857" w:rsidRPr="003F4B1F" w:rsidRDefault="00D25857" w:rsidP="00D25857"/>
    <w:p w14:paraId="06FCC94E"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NOTIFY</w:t>
      </w:r>
    </w:p>
    <w:p w14:paraId="2AC3655E" w14:textId="77777777" w:rsidR="00D25857" w:rsidRPr="003F4B1F" w:rsidRDefault="00D25857" w:rsidP="00D25857"/>
    <w:p w14:paraId="25148B2F" w14:textId="77777777" w:rsidR="00D25857" w:rsidRPr="003F4B1F" w:rsidRDefault="00D25857" w:rsidP="00D25857">
      <w:pPr>
        <w:rPr>
          <w:rStyle w:val="CodeBig"/>
        </w:rPr>
      </w:pPr>
      <w:r w:rsidRPr="003F4B1F">
        <w:t xml:space="preserve">Note: the format for </w:t>
      </w:r>
      <w:r w:rsidRPr="003F4B1F">
        <w:rPr>
          <w:rStyle w:val="CodeBig"/>
        </w:rPr>
        <w:t xml:space="preserve">id </w:t>
      </w:r>
      <w:r w:rsidRPr="003F4B1F">
        <w:t xml:space="preserve">and </w:t>
      </w:r>
      <w:r w:rsidRPr="003F4B1F">
        <w:rPr>
          <w:rStyle w:val="CodeBig"/>
        </w:rPr>
        <w:t>version</w:t>
      </w:r>
      <w:r w:rsidRPr="003F4B1F">
        <w:t xml:space="preserve"> is specified in detail in [4]</w:t>
      </w:r>
    </w:p>
    <w:p w14:paraId="202C6138" w14:textId="77777777" w:rsidR="00D25857" w:rsidRPr="003F4B1F" w:rsidRDefault="00D25857" w:rsidP="00D25857"/>
    <w:p w14:paraId="619A5E55"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7A21DD89" w14:textId="77777777" w:rsidR="00D25857" w:rsidRPr="003F4B1F" w:rsidRDefault="00D25857" w:rsidP="00D25857">
      <w:pPr>
        <w:rPr>
          <w:rStyle w:val="Code"/>
        </w:rPr>
      </w:pPr>
      <w:r w:rsidRPr="003F4B1F">
        <w:rPr>
          <w:rStyle w:val="Code"/>
        </w:rPr>
        <w:t>{</w:t>
      </w:r>
    </w:p>
    <w:p w14:paraId="003CB7E0" w14:textId="7E40C5FB" w:rsidR="00D25857" w:rsidRPr="003F4B1F" w:rsidRDefault="00D25857" w:rsidP="00D25857">
      <w:pPr>
        <w:rPr>
          <w:rStyle w:val="Code"/>
        </w:rPr>
      </w:pPr>
      <w:r w:rsidRPr="003F4B1F">
        <w:rPr>
          <w:rStyle w:val="Code"/>
        </w:rPr>
        <w:t xml:space="preserve">  "id" : "urn:schemas-bshg-com:js:data:fu4:haconfig",</w:t>
      </w:r>
    </w:p>
    <w:p w14:paraId="3466BD74" w14:textId="77777777" w:rsidR="00D25857" w:rsidRPr="003F4B1F" w:rsidRDefault="00D25857" w:rsidP="00D25857">
      <w:pPr>
        <w:rPr>
          <w:rStyle w:val="Code"/>
        </w:rPr>
      </w:pPr>
      <w:r w:rsidRPr="003F4B1F">
        <w:rPr>
          <w:rStyle w:val="Code"/>
        </w:rPr>
        <w:t xml:space="preserve">  "properties" :</w:t>
      </w:r>
    </w:p>
    <w:p w14:paraId="647EE401" w14:textId="77777777" w:rsidR="00D25857" w:rsidRPr="00BE5D84" w:rsidRDefault="00D25857" w:rsidP="00D25857">
      <w:pPr>
        <w:rPr>
          <w:rStyle w:val="Code"/>
        </w:rPr>
      </w:pPr>
      <w:r w:rsidRPr="003F4B1F">
        <w:rPr>
          <w:rStyle w:val="Code"/>
        </w:rPr>
        <w:t xml:space="preserve">  </w:t>
      </w:r>
      <w:r w:rsidRPr="00BE5D84">
        <w:rPr>
          <w:rStyle w:val="Code"/>
        </w:rPr>
        <w:t>{</w:t>
      </w:r>
    </w:p>
    <w:p w14:paraId="784BFA69" w14:textId="1FE6340B" w:rsidR="007F6CCB" w:rsidRPr="003F4B1F" w:rsidRDefault="007F6CCB" w:rsidP="007F6CCB">
      <w:pPr>
        <w:rPr>
          <w:rStyle w:val="Code"/>
        </w:rPr>
      </w:pPr>
      <w:r w:rsidRPr="003F4B1F">
        <w:rPr>
          <w:rStyle w:val="Code"/>
        </w:rPr>
        <w:t xml:space="preserve">    "deviceData":</w:t>
      </w:r>
    </w:p>
    <w:p w14:paraId="15D29578" w14:textId="77777777" w:rsidR="007F6CCB" w:rsidRPr="003F4B1F" w:rsidRDefault="007F6CCB" w:rsidP="007F6CCB">
      <w:pPr>
        <w:rPr>
          <w:rStyle w:val="Code"/>
        </w:rPr>
      </w:pPr>
      <w:r w:rsidRPr="003F4B1F">
        <w:rPr>
          <w:rStyle w:val="Code"/>
        </w:rPr>
        <w:t xml:space="preserve">    {</w:t>
      </w:r>
    </w:p>
    <w:p w14:paraId="4ABCD1DE" w14:textId="77777777" w:rsidR="007F6CCB" w:rsidRPr="003F4B1F" w:rsidRDefault="007F6CCB" w:rsidP="007F6CCB">
      <w:pPr>
        <w:rPr>
          <w:rStyle w:val="Code"/>
        </w:rPr>
      </w:pPr>
      <w:r w:rsidRPr="003F4B1F">
        <w:rPr>
          <w:rStyle w:val="Code"/>
        </w:rPr>
        <w:t xml:space="preserve">      "type" : "object",</w:t>
      </w:r>
    </w:p>
    <w:p w14:paraId="48CC111B" w14:textId="54C5FC77" w:rsidR="007F6CCB" w:rsidRPr="003F4B1F" w:rsidRDefault="007F6CCB" w:rsidP="007F6CCB">
      <w:pPr>
        <w:rPr>
          <w:rStyle w:val="Code"/>
        </w:rPr>
      </w:pPr>
      <w:r w:rsidRPr="003F4B1F">
        <w:rPr>
          <w:rStyle w:val="Code"/>
        </w:rPr>
        <w:t xml:space="preserve">      "required" : </w:t>
      </w:r>
      <w:r w:rsidR="00616EF4" w:rsidRPr="003F4B1F">
        <w:rPr>
          <w:rStyle w:val="Code"/>
        </w:rPr>
        <w:t>true</w:t>
      </w:r>
      <w:r w:rsidRPr="003F4B1F">
        <w:rPr>
          <w:rStyle w:val="Code"/>
        </w:rPr>
        <w:t>,</w:t>
      </w:r>
    </w:p>
    <w:p w14:paraId="2CFCB406" w14:textId="77777777" w:rsidR="006B5E47" w:rsidRPr="003F4B1F" w:rsidRDefault="007F6CCB" w:rsidP="007F6CCB">
      <w:pPr>
        <w:rPr>
          <w:rStyle w:val="Code"/>
        </w:rPr>
      </w:pPr>
      <w:r w:rsidRPr="003F4B1F">
        <w:rPr>
          <w:rStyle w:val="Code"/>
        </w:rPr>
        <w:t xml:space="preserve">      "description" : "</w:t>
      </w:r>
      <w:r w:rsidR="006B5E47" w:rsidRPr="003F4B1F">
        <w:rPr>
          <w:rStyle w:val="Code"/>
        </w:rPr>
        <w:t>The basic device data</w:t>
      </w:r>
      <w:r w:rsidRPr="003F4B1F">
        <w:rPr>
          <w:rStyle w:val="Code"/>
        </w:rPr>
        <w:t>.</w:t>
      </w:r>
      <w:r w:rsidR="006B5E47" w:rsidRPr="003F4B1F">
        <w:rPr>
          <w:rStyle w:val="Code"/>
        </w:rPr>
        <w:t xml:space="preserve"> Most of this data is also transmitted</w:t>
      </w:r>
    </w:p>
    <w:p w14:paraId="57B92262" w14:textId="18C0FA77" w:rsidR="007F6CCB" w:rsidRPr="003F4B1F" w:rsidRDefault="006B5E47" w:rsidP="007F6CCB">
      <w:pPr>
        <w:rPr>
          <w:rStyle w:val="Code"/>
        </w:rPr>
      </w:pPr>
      <w:r w:rsidRPr="003F4B1F">
        <w:rPr>
          <w:rStyle w:val="Code"/>
        </w:rPr>
        <w:t xml:space="preserve">                       with the /iz/info message.</w:t>
      </w:r>
      <w:r w:rsidR="007F6CCB" w:rsidRPr="003F4B1F">
        <w:rPr>
          <w:rStyle w:val="Code"/>
        </w:rPr>
        <w:t>",</w:t>
      </w:r>
    </w:p>
    <w:p w14:paraId="7468E0D1" w14:textId="77777777" w:rsidR="007F6CCB" w:rsidRPr="003F4B1F" w:rsidRDefault="007F6CCB" w:rsidP="007F6CCB">
      <w:pPr>
        <w:rPr>
          <w:rStyle w:val="Code"/>
        </w:rPr>
      </w:pPr>
      <w:r w:rsidRPr="003F4B1F">
        <w:rPr>
          <w:rStyle w:val="Code"/>
        </w:rPr>
        <w:t xml:space="preserve">      "properties":</w:t>
      </w:r>
    </w:p>
    <w:p w14:paraId="76859C3F" w14:textId="77777777" w:rsidR="007F6CCB" w:rsidRPr="003F4B1F" w:rsidRDefault="007F6CCB" w:rsidP="007F6CCB">
      <w:pPr>
        <w:rPr>
          <w:rStyle w:val="Code"/>
        </w:rPr>
      </w:pPr>
      <w:r w:rsidRPr="003F4B1F">
        <w:rPr>
          <w:rStyle w:val="Code"/>
        </w:rPr>
        <w:t xml:space="preserve">      {</w:t>
      </w:r>
    </w:p>
    <w:p w14:paraId="00946E34" w14:textId="3211BEF8" w:rsidR="00946E4C" w:rsidRPr="003F4B1F" w:rsidRDefault="00946E4C" w:rsidP="00946E4C">
      <w:pPr>
        <w:rPr>
          <w:rStyle w:val="Code"/>
        </w:rPr>
      </w:pPr>
      <w:r w:rsidRPr="003F4B1F">
        <w:rPr>
          <w:rStyle w:val="Code"/>
        </w:rPr>
        <w:t xml:space="preserve">        "haID":</w:t>
      </w:r>
    </w:p>
    <w:p w14:paraId="59546BC0" w14:textId="30D91D0D" w:rsidR="00946E4C" w:rsidRPr="003F4B1F" w:rsidRDefault="00946E4C" w:rsidP="00946E4C">
      <w:pPr>
        <w:rPr>
          <w:rStyle w:val="Code"/>
        </w:rPr>
      </w:pPr>
      <w:r w:rsidRPr="003F4B1F">
        <w:rPr>
          <w:rStyle w:val="Code"/>
        </w:rPr>
        <w:t xml:space="preserve">        {</w:t>
      </w:r>
    </w:p>
    <w:p w14:paraId="16B67AB2" w14:textId="64D696C2" w:rsidR="00946E4C" w:rsidRPr="003F4B1F" w:rsidRDefault="00946E4C" w:rsidP="00946E4C">
      <w:pPr>
        <w:rPr>
          <w:rStyle w:val="Code"/>
        </w:rPr>
      </w:pPr>
      <w:r w:rsidRPr="003F4B1F">
        <w:rPr>
          <w:rStyle w:val="Code"/>
        </w:rPr>
        <w:t xml:space="preserve">          "type" : "string",</w:t>
      </w:r>
    </w:p>
    <w:p w14:paraId="718DCAB7" w14:textId="2356A605" w:rsidR="00946E4C" w:rsidRPr="003F4B1F" w:rsidRDefault="00946E4C" w:rsidP="00946E4C">
      <w:pPr>
        <w:rPr>
          <w:rStyle w:val="Code"/>
        </w:rPr>
      </w:pPr>
      <w:r w:rsidRPr="003F4B1F">
        <w:rPr>
          <w:rStyle w:val="Code"/>
        </w:rPr>
        <w:t xml:space="preserve">          "minLength" : 18,</w:t>
      </w:r>
    </w:p>
    <w:p w14:paraId="67A6B654" w14:textId="06DF5A33" w:rsidR="00946E4C" w:rsidRPr="003F4B1F" w:rsidRDefault="00946E4C" w:rsidP="00946E4C">
      <w:pPr>
        <w:rPr>
          <w:rStyle w:val="Code"/>
        </w:rPr>
      </w:pPr>
      <w:r w:rsidRPr="003F4B1F">
        <w:rPr>
          <w:rStyle w:val="Code"/>
        </w:rPr>
        <w:t xml:space="preserve">          "maxLength" : 18,</w:t>
      </w:r>
    </w:p>
    <w:p w14:paraId="01ADAB6E" w14:textId="20615EA1" w:rsidR="00946E4C" w:rsidRPr="003F4B1F" w:rsidRDefault="00946E4C" w:rsidP="00946E4C">
      <w:pPr>
        <w:rPr>
          <w:rStyle w:val="Code"/>
        </w:rPr>
      </w:pPr>
      <w:r w:rsidRPr="003F4B1F">
        <w:rPr>
          <w:rStyle w:val="Code"/>
        </w:rPr>
        <w:t xml:space="preserve">          "description" : "The home appliance device ID (HAID).",</w:t>
      </w:r>
    </w:p>
    <w:p w14:paraId="7E96588C" w14:textId="0CB3F712" w:rsidR="00946E4C" w:rsidRPr="003F4B1F" w:rsidRDefault="00946E4C" w:rsidP="00946E4C">
      <w:pPr>
        <w:rPr>
          <w:rStyle w:val="Code"/>
        </w:rPr>
      </w:pPr>
      <w:r w:rsidRPr="003F4B1F">
        <w:rPr>
          <w:rStyle w:val="Code"/>
        </w:rPr>
        <w:t xml:space="preserve">          "required" : true</w:t>
      </w:r>
    </w:p>
    <w:p w14:paraId="68CFFEE7" w14:textId="430D0FC9" w:rsidR="00946E4C" w:rsidRPr="003F4B1F" w:rsidRDefault="00946E4C" w:rsidP="00946E4C">
      <w:pPr>
        <w:rPr>
          <w:rStyle w:val="Code"/>
        </w:rPr>
      </w:pPr>
      <w:r w:rsidRPr="003F4B1F">
        <w:rPr>
          <w:rStyle w:val="Code"/>
        </w:rPr>
        <w:t xml:space="preserve">        },</w:t>
      </w:r>
    </w:p>
    <w:p w14:paraId="0EF80866" w14:textId="263BC513" w:rsidR="00946E4C" w:rsidRPr="003F4B1F" w:rsidRDefault="00946E4C" w:rsidP="00946E4C">
      <w:pPr>
        <w:rPr>
          <w:rStyle w:val="Code"/>
        </w:rPr>
      </w:pPr>
      <w:r w:rsidRPr="003F4B1F">
        <w:rPr>
          <w:rStyle w:val="Code"/>
        </w:rPr>
        <w:t xml:space="preserve">        "deviceType" :</w:t>
      </w:r>
    </w:p>
    <w:p w14:paraId="5C66F743" w14:textId="56D72463" w:rsidR="00946E4C" w:rsidRPr="003F4B1F" w:rsidRDefault="00946E4C" w:rsidP="00946E4C">
      <w:pPr>
        <w:rPr>
          <w:rStyle w:val="Code"/>
        </w:rPr>
      </w:pPr>
      <w:r w:rsidRPr="003F4B1F">
        <w:rPr>
          <w:rStyle w:val="Code"/>
        </w:rPr>
        <w:t xml:space="preserve">        {</w:t>
      </w:r>
    </w:p>
    <w:p w14:paraId="7528A6BE" w14:textId="4B2A2126" w:rsidR="00946E4C" w:rsidRPr="003F4B1F" w:rsidRDefault="00946E4C" w:rsidP="00946E4C">
      <w:pPr>
        <w:rPr>
          <w:rStyle w:val="Code"/>
        </w:rPr>
      </w:pPr>
      <w:r w:rsidRPr="003F4B1F">
        <w:rPr>
          <w:rStyle w:val="Code"/>
        </w:rPr>
        <w:t xml:space="preserve">          "type" : "string",</w:t>
      </w:r>
    </w:p>
    <w:p w14:paraId="69F84EDF" w14:textId="77777777" w:rsidR="00923AA6" w:rsidRPr="003F4B1F" w:rsidRDefault="00946E4C" w:rsidP="00946E4C">
      <w:pPr>
        <w:rPr>
          <w:rStyle w:val="Code"/>
        </w:rPr>
      </w:pPr>
      <w:r w:rsidRPr="003F4B1F">
        <w:rPr>
          <w:rStyle w:val="Code"/>
        </w:rPr>
        <w:t xml:space="preserve">          "description" : "A device type according to </w:t>
      </w:r>
      <w:r w:rsidR="00923AA6" w:rsidRPr="003F4B1F">
        <w:rPr>
          <w:rStyle w:val="Code"/>
        </w:rPr>
        <w:t>the device description file</w:t>
      </w:r>
    </w:p>
    <w:p w14:paraId="3391CC52" w14:textId="1E6FB0DF" w:rsidR="00946E4C" w:rsidRPr="003F4B1F" w:rsidRDefault="00923AA6" w:rsidP="00946E4C">
      <w:pPr>
        <w:rPr>
          <w:rStyle w:val="Code"/>
        </w:rPr>
      </w:pPr>
      <w:r w:rsidRPr="003F4B1F">
        <w:rPr>
          <w:rStyle w:val="Code"/>
        </w:rPr>
        <w:t xml:space="preserve">                           specification</w:t>
      </w:r>
      <w:r w:rsidR="00946E4C" w:rsidRPr="003F4B1F">
        <w:rPr>
          <w:rStyle w:val="Code"/>
        </w:rPr>
        <w:t>.",</w:t>
      </w:r>
    </w:p>
    <w:p w14:paraId="7B584505" w14:textId="47561B2A" w:rsidR="00946E4C" w:rsidRPr="003F4B1F" w:rsidRDefault="00946E4C" w:rsidP="00946E4C">
      <w:pPr>
        <w:rPr>
          <w:rStyle w:val="Code"/>
        </w:rPr>
      </w:pPr>
      <w:r w:rsidRPr="003F4B1F">
        <w:rPr>
          <w:rStyle w:val="Code"/>
        </w:rPr>
        <w:t xml:space="preserve">          "required" : true</w:t>
      </w:r>
    </w:p>
    <w:p w14:paraId="045CCBDA" w14:textId="5FB3A60D" w:rsidR="00946E4C" w:rsidRPr="003F4B1F" w:rsidRDefault="00946E4C" w:rsidP="00946E4C">
      <w:pPr>
        <w:rPr>
          <w:rStyle w:val="Code"/>
        </w:rPr>
      </w:pPr>
      <w:r w:rsidRPr="003F4B1F">
        <w:rPr>
          <w:rStyle w:val="Code"/>
        </w:rPr>
        <w:t xml:space="preserve">        },</w:t>
      </w:r>
    </w:p>
    <w:p w14:paraId="3372D34C" w14:textId="5BDD09C3" w:rsidR="00946E4C" w:rsidRPr="003F4B1F" w:rsidRDefault="00946E4C" w:rsidP="00946E4C">
      <w:pPr>
        <w:rPr>
          <w:rStyle w:val="Code"/>
        </w:rPr>
      </w:pPr>
      <w:r w:rsidRPr="003F4B1F">
        <w:rPr>
          <w:rStyle w:val="Code"/>
        </w:rPr>
        <w:t xml:space="preserve">        "brand":</w:t>
      </w:r>
    </w:p>
    <w:p w14:paraId="5720E7BF" w14:textId="031DA489" w:rsidR="00946E4C" w:rsidRPr="003F4B1F" w:rsidRDefault="00946E4C" w:rsidP="00946E4C">
      <w:pPr>
        <w:rPr>
          <w:rStyle w:val="Code"/>
        </w:rPr>
      </w:pPr>
      <w:r w:rsidRPr="003F4B1F">
        <w:rPr>
          <w:rStyle w:val="Code"/>
        </w:rPr>
        <w:t xml:space="preserve">        {</w:t>
      </w:r>
    </w:p>
    <w:p w14:paraId="24675BC3" w14:textId="36E177FA" w:rsidR="00946E4C" w:rsidRPr="003F4B1F" w:rsidRDefault="00946E4C" w:rsidP="00946E4C">
      <w:pPr>
        <w:rPr>
          <w:rStyle w:val="Code"/>
        </w:rPr>
      </w:pPr>
      <w:r w:rsidRPr="003F4B1F">
        <w:rPr>
          <w:rStyle w:val="Code"/>
        </w:rPr>
        <w:t xml:space="preserve">          "type" : "string",</w:t>
      </w:r>
    </w:p>
    <w:p w14:paraId="2C38055C" w14:textId="4135AE2E" w:rsidR="00946E4C" w:rsidRPr="003F4B1F" w:rsidRDefault="00946E4C" w:rsidP="00946E4C">
      <w:pPr>
        <w:rPr>
          <w:rStyle w:val="Code"/>
        </w:rPr>
      </w:pPr>
      <w:r w:rsidRPr="003F4B1F">
        <w:rPr>
          <w:rStyle w:val="Code"/>
        </w:rPr>
        <w:t xml:space="preserve">          "maxLength" : 32,</w:t>
      </w:r>
    </w:p>
    <w:p w14:paraId="454B36A3" w14:textId="77777777" w:rsidR="00923AA6" w:rsidRPr="003F4B1F" w:rsidRDefault="00946E4C" w:rsidP="00923AA6">
      <w:pPr>
        <w:rPr>
          <w:rStyle w:val="Code"/>
        </w:rPr>
      </w:pPr>
      <w:r w:rsidRPr="003F4B1F">
        <w:rPr>
          <w:rStyle w:val="Code"/>
        </w:rPr>
        <w:t xml:space="preserve">          "description" : "The brand of the home appliance</w:t>
      </w:r>
      <w:r w:rsidR="00923AA6" w:rsidRPr="003F4B1F">
        <w:rPr>
          <w:rStyle w:val="Code"/>
        </w:rPr>
        <w:t xml:space="preserve"> according to the device</w:t>
      </w:r>
    </w:p>
    <w:p w14:paraId="7C3252C4" w14:textId="640DF359" w:rsidR="00946E4C" w:rsidRPr="003F4B1F" w:rsidRDefault="00923AA6" w:rsidP="00923AA6">
      <w:pPr>
        <w:rPr>
          <w:rStyle w:val="Code"/>
        </w:rPr>
      </w:pPr>
      <w:r w:rsidRPr="003F4B1F">
        <w:rPr>
          <w:rStyle w:val="Code"/>
        </w:rPr>
        <w:t xml:space="preserve">                           description file specification</w:t>
      </w:r>
      <w:r w:rsidR="00946E4C" w:rsidRPr="003F4B1F">
        <w:rPr>
          <w:rStyle w:val="Code"/>
        </w:rPr>
        <w:t>.",</w:t>
      </w:r>
    </w:p>
    <w:p w14:paraId="319E19D2" w14:textId="7C8D3326" w:rsidR="00946E4C" w:rsidRPr="003F4B1F" w:rsidRDefault="00946E4C" w:rsidP="00946E4C">
      <w:pPr>
        <w:rPr>
          <w:rStyle w:val="Code"/>
        </w:rPr>
      </w:pPr>
      <w:r w:rsidRPr="003F4B1F">
        <w:rPr>
          <w:rStyle w:val="Code"/>
        </w:rPr>
        <w:t xml:space="preserve">          "required" : true</w:t>
      </w:r>
    </w:p>
    <w:p w14:paraId="1951676E" w14:textId="42ACADFA" w:rsidR="00946E4C" w:rsidRPr="003F4B1F" w:rsidRDefault="00946E4C" w:rsidP="00946E4C">
      <w:pPr>
        <w:rPr>
          <w:rStyle w:val="Code"/>
        </w:rPr>
      </w:pPr>
      <w:r w:rsidRPr="003F4B1F">
        <w:rPr>
          <w:rStyle w:val="Code"/>
        </w:rPr>
        <w:t xml:space="preserve">        },</w:t>
      </w:r>
    </w:p>
    <w:p w14:paraId="62F9AE24" w14:textId="7A1AB489" w:rsidR="00946E4C" w:rsidRPr="003F4B1F" w:rsidRDefault="00946E4C" w:rsidP="00946E4C">
      <w:pPr>
        <w:rPr>
          <w:rStyle w:val="Code"/>
        </w:rPr>
      </w:pPr>
      <w:r w:rsidRPr="003F4B1F">
        <w:rPr>
          <w:rStyle w:val="Code"/>
        </w:rPr>
        <w:t xml:space="preserve">        "vib":</w:t>
      </w:r>
    </w:p>
    <w:p w14:paraId="1F9A8A59" w14:textId="78A05C9A" w:rsidR="00946E4C" w:rsidRPr="003F4B1F" w:rsidRDefault="00946E4C" w:rsidP="00946E4C">
      <w:pPr>
        <w:rPr>
          <w:rStyle w:val="Code"/>
        </w:rPr>
      </w:pPr>
      <w:r w:rsidRPr="003F4B1F">
        <w:rPr>
          <w:rStyle w:val="Code"/>
        </w:rPr>
        <w:t xml:space="preserve">        {</w:t>
      </w:r>
    </w:p>
    <w:p w14:paraId="06BA480F" w14:textId="58E40D23" w:rsidR="00946E4C" w:rsidRPr="003F4B1F" w:rsidRDefault="00946E4C" w:rsidP="00946E4C">
      <w:pPr>
        <w:rPr>
          <w:rStyle w:val="Code"/>
        </w:rPr>
      </w:pPr>
      <w:r w:rsidRPr="003F4B1F">
        <w:rPr>
          <w:rStyle w:val="Code"/>
        </w:rPr>
        <w:t xml:space="preserve">          "type" : "string",</w:t>
      </w:r>
    </w:p>
    <w:p w14:paraId="336B251E" w14:textId="1EED4F84" w:rsidR="00946E4C" w:rsidRPr="003F4B1F" w:rsidRDefault="00946E4C" w:rsidP="00946E4C">
      <w:pPr>
        <w:rPr>
          <w:rStyle w:val="Code"/>
        </w:rPr>
      </w:pPr>
      <w:r w:rsidRPr="003F4B1F">
        <w:rPr>
          <w:rStyle w:val="Code"/>
        </w:rPr>
        <w:t xml:space="preserve">          "maxLength" : 32,</w:t>
      </w:r>
    </w:p>
    <w:p w14:paraId="307BB62F" w14:textId="59554C4F" w:rsidR="00946E4C" w:rsidRPr="003F4B1F" w:rsidRDefault="00946E4C" w:rsidP="00946E4C">
      <w:pPr>
        <w:rPr>
          <w:rStyle w:val="Code"/>
        </w:rPr>
      </w:pPr>
      <w:r w:rsidRPr="003F4B1F">
        <w:rPr>
          <w:rStyle w:val="Code"/>
        </w:rPr>
        <w:t xml:space="preserve">          "description" : "The vib of the home appliance.",</w:t>
      </w:r>
    </w:p>
    <w:p w14:paraId="1508EB17" w14:textId="0F76C479" w:rsidR="00946E4C" w:rsidRPr="003F4B1F" w:rsidRDefault="00946E4C" w:rsidP="00946E4C">
      <w:pPr>
        <w:rPr>
          <w:rStyle w:val="Code"/>
        </w:rPr>
      </w:pPr>
      <w:r w:rsidRPr="003F4B1F">
        <w:rPr>
          <w:rStyle w:val="Code"/>
        </w:rPr>
        <w:t xml:space="preserve">          "required" : true</w:t>
      </w:r>
    </w:p>
    <w:p w14:paraId="122F85CF" w14:textId="6E8CF5DC" w:rsidR="00946E4C" w:rsidRPr="003F4B1F" w:rsidRDefault="00946E4C" w:rsidP="00946E4C">
      <w:pPr>
        <w:rPr>
          <w:rStyle w:val="Code"/>
        </w:rPr>
      </w:pPr>
      <w:r w:rsidRPr="003F4B1F">
        <w:rPr>
          <w:rStyle w:val="Code"/>
        </w:rPr>
        <w:t xml:space="preserve">        },</w:t>
      </w:r>
    </w:p>
    <w:p w14:paraId="6045E083" w14:textId="428E0D86" w:rsidR="00946E4C" w:rsidRPr="003F4B1F" w:rsidRDefault="00946E4C" w:rsidP="00946E4C">
      <w:pPr>
        <w:rPr>
          <w:rStyle w:val="Code"/>
        </w:rPr>
      </w:pPr>
      <w:r w:rsidRPr="003F4B1F">
        <w:rPr>
          <w:rStyle w:val="Code"/>
        </w:rPr>
        <w:t xml:space="preserve">        "customerIndex":</w:t>
      </w:r>
    </w:p>
    <w:p w14:paraId="73C2F08E" w14:textId="172514E0" w:rsidR="00946E4C" w:rsidRPr="003F4B1F" w:rsidRDefault="00946E4C" w:rsidP="00946E4C">
      <w:pPr>
        <w:rPr>
          <w:rStyle w:val="Code"/>
        </w:rPr>
      </w:pPr>
      <w:r w:rsidRPr="003F4B1F">
        <w:rPr>
          <w:rStyle w:val="Code"/>
        </w:rPr>
        <w:t xml:space="preserve">        {</w:t>
      </w:r>
    </w:p>
    <w:p w14:paraId="1893782A" w14:textId="4929B9B6" w:rsidR="00946E4C" w:rsidRPr="003F4B1F" w:rsidRDefault="00946E4C" w:rsidP="00946E4C">
      <w:pPr>
        <w:rPr>
          <w:rStyle w:val="Code"/>
        </w:rPr>
      </w:pPr>
      <w:r w:rsidRPr="003F4B1F">
        <w:rPr>
          <w:rStyle w:val="Code"/>
        </w:rPr>
        <w:t xml:space="preserve">          "type" : "string",</w:t>
      </w:r>
    </w:p>
    <w:p w14:paraId="6C75B168" w14:textId="4A3B24FE" w:rsidR="00946E4C" w:rsidRPr="003F4B1F" w:rsidRDefault="00946E4C" w:rsidP="00946E4C">
      <w:pPr>
        <w:rPr>
          <w:rStyle w:val="Code"/>
        </w:rPr>
      </w:pPr>
      <w:r w:rsidRPr="003F4B1F">
        <w:rPr>
          <w:rStyle w:val="Code"/>
        </w:rPr>
        <w:t xml:space="preserve">          "minLength" : 2,</w:t>
      </w:r>
    </w:p>
    <w:p w14:paraId="7A23CDED" w14:textId="4610F4D9" w:rsidR="00946E4C" w:rsidRPr="003F4B1F" w:rsidRDefault="00946E4C" w:rsidP="00946E4C">
      <w:pPr>
        <w:rPr>
          <w:rStyle w:val="Code"/>
        </w:rPr>
      </w:pPr>
      <w:r w:rsidRPr="003F4B1F">
        <w:rPr>
          <w:rStyle w:val="Code"/>
        </w:rPr>
        <w:t xml:space="preserve">          "maxLength" : 2,</w:t>
      </w:r>
    </w:p>
    <w:p w14:paraId="4A9FF3B5" w14:textId="1F94DBB5" w:rsidR="00946E4C" w:rsidRPr="003F4B1F" w:rsidRDefault="00946E4C" w:rsidP="00946E4C">
      <w:pPr>
        <w:rPr>
          <w:rStyle w:val="Code"/>
        </w:rPr>
      </w:pPr>
      <w:r w:rsidRPr="003F4B1F">
        <w:rPr>
          <w:rStyle w:val="Code"/>
        </w:rPr>
        <w:t xml:space="preserve">          "description" : "An alpha numeric indexer for the customer service.",</w:t>
      </w:r>
    </w:p>
    <w:p w14:paraId="75555545" w14:textId="286479B4" w:rsidR="00946E4C" w:rsidRPr="003F4B1F" w:rsidRDefault="00946E4C" w:rsidP="00946E4C">
      <w:pPr>
        <w:rPr>
          <w:rStyle w:val="Code"/>
        </w:rPr>
      </w:pPr>
      <w:r w:rsidRPr="003F4B1F">
        <w:rPr>
          <w:rStyle w:val="Code"/>
        </w:rPr>
        <w:t xml:space="preserve">          "required" : true</w:t>
      </w:r>
    </w:p>
    <w:p w14:paraId="65B53532" w14:textId="0D77A35C" w:rsidR="00D562A6" w:rsidRPr="003F4B1F" w:rsidRDefault="00946E4C" w:rsidP="00946E4C">
      <w:pPr>
        <w:rPr>
          <w:rStyle w:val="Code"/>
        </w:rPr>
      </w:pPr>
      <w:r w:rsidRPr="003F4B1F">
        <w:rPr>
          <w:rStyle w:val="Code"/>
        </w:rPr>
        <w:t xml:space="preserve">        }</w:t>
      </w:r>
      <w:r w:rsidR="001733E9" w:rsidRPr="003F4B1F">
        <w:rPr>
          <w:rStyle w:val="Code"/>
        </w:rPr>
        <w:t>,</w:t>
      </w:r>
    </w:p>
    <w:p w14:paraId="41C2A823" w14:textId="77777777" w:rsidR="00D562A6" w:rsidRPr="003F4B1F" w:rsidRDefault="00D562A6">
      <w:pPr>
        <w:rPr>
          <w:rStyle w:val="Code"/>
        </w:rPr>
      </w:pPr>
      <w:r w:rsidRPr="003F4B1F">
        <w:rPr>
          <w:rStyle w:val="Code"/>
        </w:rPr>
        <w:br w:type="page"/>
      </w:r>
    </w:p>
    <w:p w14:paraId="6CBC0AEE" w14:textId="3E0BBAA1" w:rsidR="001733E9" w:rsidRPr="003F4B1F" w:rsidRDefault="001733E9" w:rsidP="001733E9">
      <w:pPr>
        <w:rPr>
          <w:rStyle w:val="Code"/>
        </w:rPr>
      </w:pPr>
      <w:r w:rsidRPr="003F4B1F">
        <w:rPr>
          <w:rStyle w:val="Code"/>
        </w:rPr>
        <w:lastRenderedPageBreak/>
        <w:t xml:space="preserve">        "mac":</w:t>
      </w:r>
    </w:p>
    <w:p w14:paraId="04FC4E2A" w14:textId="4FFD65AD" w:rsidR="001733E9" w:rsidRPr="003F4B1F" w:rsidRDefault="001733E9" w:rsidP="001733E9">
      <w:pPr>
        <w:rPr>
          <w:rStyle w:val="Code"/>
        </w:rPr>
      </w:pPr>
      <w:r w:rsidRPr="003F4B1F">
        <w:rPr>
          <w:rStyle w:val="Code"/>
        </w:rPr>
        <w:t xml:space="preserve">        {</w:t>
      </w:r>
    </w:p>
    <w:p w14:paraId="5E4F64EB" w14:textId="2C7C6174" w:rsidR="001733E9" w:rsidRPr="003F4B1F" w:rsidRDefault="001733E9" w:rsidP="001733E9">
      <w:pPr>
        <w:rPr>
          <w:rStyle w:val="Code"/>
        </w:rPr>
      </w:pPr>
      <w:r w:rsidRPr="003F4B1F">
        <w:rPr>
          <w:rStyle w:val="Code"/>
        </w:rPr>
        <w:t xml:space="preserve">          "type" : "string",</w:t>
      </w:r>
    </w:p>
    <w:p w14:paraId="26DF6609" w14:textId="4501300A" w:rsidR="001733E9" w:rsidRPr="003F4B1F" w:rsidRDefault="001733E9" w:rsidP="001733E9">
      <w:pPr>
        <w:rPr>
          <w:rStyle w:val="Code"/>
        </w:rPr>
      </w:pPr>
      <w:r w:rsidRPr="003F4B1F">
        <w:rPr>
          <w:rStyle w:val="Code"/>
        </w:rPr>
        <w:t xml:space="preserve">          "minLength" : 17,</w:t>
      </w:r>
    </w:p>
    <w:p w14:paraId="635A38DD" w14:textId="7DA31173" w:rsidR="001733E9" w:rsidRPr="003F4B1F" w:rsidRDefault="001733E9" w:rsidP="001733E9">
      <w:pPr>
        <w:rPr>
          <w:rStyle w:val="Code"/>
        </w:rPr>
      </w:pPr>
      <w:r w:rsidRPr="003F4B1F">
        <w:rPr>
          <w:rStyle w:val="Code"/>
        </w:rPr>
        <w:t xml:space="preserve">          "maxLength" : 17,</w:t>
      </w:r>
    </w:p>
    <w:p w14:paraId="17446F13" w14:textId="22AD7DAC" w:rsidR="001733E9" w:rsidRPr="003F4B1F" w:rsidRDefault="001733E9" w:rsidP="001733E9">
      <w:pPr>
        <w:rPr>
          <w:rStyle w:val="Code"/>
        </w:rPr>
      </w:pPr>
      <w:r w:rsidRPr="003F4B1F">
        <w:rPr>
          <w:rStyle w:val="Code"/>
        </w:rPr>
        <w:t xml:space="preserve">          "description" : "Complex Type: EuiAddress. The MAC address of the</w:t>
      </w:r>
    </w:p>
    <w:p w14:paraId="448770F5" w14:textId="77777777" w:rsidR="00A422BB" w:rsidRPr="003F4B1F" w:rsidRDefault="001733E9" w:rsidP="001733E9">
      <w:pPr>
        <w:rPr>
          <w:rStyle w:val="Code"/>
        </w:rPr>
      </w:pPr>
      <w:r w:rsidRPr="003F4B1F">
        <w:rPr>
          <w:rStyle w:val="Code"/>
        </w:rPr>
        <w:t xml:space="preserve">                           registered device.</w:t>
      </w:r>
      <w:r w:rsidR="00A422BB" w:rsidRPr="003F4B1F">
        <w:rPr>
          <w:rStyle w:val="Code"/>
        </w:rPr>
        <w:t xml:space="preserve"> If the device posess multiple MAC</w:t>
      </w:r>
    </w:p>
    <w:p w14:paraId="793143A8" w14:textId="77777777" w:rsidR="00A422BB" w:rsidRPr="003F4B1F" w:rsidRDefault="00A422BB" w:rsidP="001733E9">
      <w:pPr>
        <w:rPr>
          <w:rStyle w:val="Code"/>
        </w:rPr>
      </w:pPr>
      <w:r w:rsidRPr="003F4B1F">
        <w:rPr>
          <w:rStyle w:val="Code"/>
        </w:rPr>
        <w:t xml:space="preserve">                           addresses, then the Wi-Fi MAC address will be</w:t>
      </w:r>
    </w:p>
    <w:p w14:paraId="3765D7E3" w14:textId="40DED607" w:rsidR="001733E9" w:rsidRPr="003F4B1F" w:rsidRDefault="00A422BB" w:rsidP="001733E9">
      <w:pPr>
        <w:rPr>
          <w:rStyle w:val="Code"/>
        </w:rPr>
      </w:pPr>
      <w:r w:rsidRPr="003F4B1F">
        <w:rPr>
          <w:rStyle w:val="Code"/>
        </w:rPr>
        <w:t xml:space="preserve">                           returned.</w:t>
      </w:r>
      <w:r w:rsidR="001733E9" w:rsidRPr="003F4B1F">
        <w:rPr>
          <w:rStyle w:val="Code"/>
        </w:rPr>
        <w:t>",</w:t>
      </w:r>
    </w:p>
    <w:p w14:paraId="5917EAD7" w14:textId="4568B58E" w:rsidR="001733E9" w:rsidRPr="003F4B1F" w:rsidRDefault="001733E9" w:rsidP="001733E9">
      <w:pPr>
        <w:rPr>
          <w:rStyle w:val="Code"/>
        </w:rPr>
      </w:pPr>
      <w:r w:rsidRPr="003F4B1F">
        <w:rPr>
          <w:rStyle w:val="Code"/>
        </w:rPr>
        <w:t xml:space="preserve">          "required" : true</w:t>
      </w:r>
    </w:p>
    <w:p w14:paraId="05992FF9" w14:textId="0C18CABD" w:rsidR="001733E9" w:rsidRPr="003F4B1F" w:rsidRDefault="001733E9" w:rsidP="001733E9">
      <w:pPr>
        <w:rPr>
          <w:rStyle w:val="Code"/>
        </w:rPr>
      </w:pPr>
      <w:r w:rsidRPr="003F4B1F">
        <w:rPr>
          <w:rStyle w:val="Code"/>
        </w:rPr>
        <w:t xml:space="preserve">        }</w:t>
      </w:r>
      <w:r w:rsidR="00776D5E" w:rsidRPr="003F4B1F">
        <w:rPr>
          <w:rStyle w:val="Code"/>
        </w:rPr>
        <w:t>,</w:t>
      </w:r>
    </w:p>
    <w:p w14:paraId="008C1652" w14:textId="2659ACC7" w:rsidR="00D562A6" w:rsidRPr="003F4B1F" w:rsidRDefault="00D562A6" w:rsidP="00D562A6">
      <w:pPr>
        <w:rPr>
          <w:rStyle w:val="Code"/>
        </w:rPr>
      </w:pPr>
      <w:r w:rsidRPr="003F4B1F">
        <w:rPr>
          <w:rStyle w:val="Code"/>
        </w:rPr>
        <w:t xml:space="preserve">        "ddfMajorVersion":</w:t>
      </w:r>
    </w:p>
    <w:p w14:paraId="1941017D" w14:textId="5D45B17E" w:rsidR="00D562A6" w:rsidRPr="003F4B1F" w:rsidRDefault="00D562A6" w:rsidP="00D562A6">
      <w:pPr>
        <w:rPr>
          <w:rStyle w:val="Code"/>
        </w:rPr>
      </w:pPr>
      <w:r w:rsidRPr="003F4B1F">
        <w:rPr>
          <w:rStyle w:val="Code"/>
        </w:rPr>
        <w:t xml:space="preserve">        {</w:t>
      </w:r>
    </w:p>
    <w:p w14:paraId="6DE2C6A4" w14:textId="2AFB5236" w:rsidR="00D562A6" w:rsidRPr="003F4B1F" w:rsidRDefault="00D562A6" w:rsidP="00D562A6">
      <w:pPr>
        <w:rPr>
          <w:rStyle w:val="Code"/>
        </w:rPr>
      </w:pPr>
      <w:r w:rsidRPr="003F4B1F">
        <w:rPr>
          <w:rStyle w:val="Code"/>
        </w:rPr>
        <w:t xml:space="preserve">          "type" : "integer",</w:t>
      </w:r>
    </w:p>
    <w:p w14:paraId="5AC9FAA9" w14:textId="36CB563E" w:rsidR="00D562A6" w:rsidRPr="003F4B1F" w:rsidRDefault="00D562A6" w:rsidP="00D562A6">
      <w:pPr>
        <w:rPr>
          <w:rStyle w:val="Code"/>
        </w:rPr>
      </w:pPr>
      <w:r w:rsidRPr="003F4B1F">
        <w:rPr>
          <w:rStyle w:val="Code"/>
        </w:rPr>
        <w:t xml:space="preserve">          "minimum" : </w:t>
      </w:r>
      <w:r w:rsidR="008A3A97">
        <w:rPr>
          <w:rStyle w:val="Code"/>
        </w:rPr>
        <w:t>0</w:t>
      </w:r>
      <w:r w:rsidRPr="003F4B1F">
        <w:rPr>
          <w:rStyle w:val="Code"/>
        </w:rPr>
        <w:t>,</w:t>
      </w:r>
    </w:p>
    <w:p w14:paraId="11A21078" w14:textId="342C5FB5" w:rsidR="00D562A6" w:rsidRPr="003F4B1F" w:rsidRDefault="00D562A6" w:rsidP="00D562A6">
      <w:pPr>
        <w:rPr>
          <w:rStyle w:val="Code"/>
        </w:rPr>
      </w:pPr>
      <w:r w:rsidRPr="003F4B1F">
        <w:rPr>
          <w:rStyle w:val="Code"/>
        </w:rPr>
        <w:t xml:space="preserve">          "maximum" : </w:t>
      </w:r>
      <w:r w:rsidR="008A3A97">
        <w:rPr>
          <w:rStyle w:val="Code"/>
        </w:rPr>
        <w:t>65535</w:t>
      </w:r>
      <w:r w:rsidRPr="003F4B1F">
        <w:rPr>
          <w:rStyle w:val="Code"/>
        </w:rPr>
        <w:t>,</w:t>
      </w:r>
    </w:p>
    <w:p w14:paraId="3D6E22D7" w14:textId="77777777" w:rsidR="008C4D21" w:rsidRPr="003F4B1F" w:rsidRDefault="00D562A6" w:rsidP="008C4D21">
      <w:pPr>
        <w:rPr>
          <w:rStyle w:val="Code"/>
        </w:rPr>
      </w:pPr>
      <w:r w:rsidRPr="003F4B1F">
        <w:rPr>
          <w:rStyle w:val="Code"/>
        </w:rPr>
        <w:t xml:space="preserve">          "description" : "The </w:t>
      </w:r>
      <w:r w:rsidR="008C4D21" w:rsidRPr="003F4B1F">
        <w:rPr>
          <w:rStyle w:val="Code"/>
        </w:rPr>
        <w:t>major version part of the DDF (Device Description</w:t>
      </w:r>
    </w:p>
    <w:p w14:paraId="186F64B9" w14:textId="4AC31D88" w:rsidR="00D562A6" w:rsidRPr="003F4B1F" w:rsidRDefault="008C4D21" w:rsidP="008C4D21">
      <w:pPr>
        <w:rPr>
          <w:rStyle w:val="Code"/>
        </w:rPr>
      </w:pPr>
      <w:r w:rsidRPr="003F4B1F">
        <w:rPr>
          <w:rStyle w:val="Code"/>
        </w:rPr>
        <w:t xml:space="preserve">                           File) version.</w:t>
      </w:r>
      <w:r w:rsidR="00D562A6" w:rsidRPr="003F4B1F">
        <w:rPr>
          <w:rStyle w:val="Code"/>
        </w:rPr>
        <w:t>",</w:t>
      </w:r>
    </w:p>
    <w:p w14:paraId="21D3CA70" w14:textId="048BD914" w:rsidR="00D562A6" w:rsidRPr="003F4B1F" w:rsidRDefault="00D562A6" w:rsidP="00D562A6">
      <w:pPr>
        <w:rPr>
          <w:rStyle w:val="Code"/>
        </w:rPr>
      </w:pPr>
      <w:r w:rsidRPr="003F4B1F">
        <w:rPr>
          <w:rStyle w:val="Code"/>
        </w:rPr>
        <w:t xml:space="preserve">          "required" : true</w:t>
      </w:r>
    </w:p>
    <w:p w14:paraId="5509DC4A" w14:textId="733DE478" w:rsidR="00D562A6" w:rsidRPr="003F4B1F" w:rsidRDefault="00D562A6" w:rsidP="00D562A6">
      <w:pPr>
        <w:rPr>
          <w:rStyle w:val="Code"/>
        </w:rPr>
      </w:pPr>
      <w:r w:rsidRPr="003F4B1F">
        <w:rPr>
          <w:rStyle w:val="Code"/>
        </w:rPr>
        <w:t xml:space="preserve">        },</w:t>
      </w:r>
    </w:p>
    <w:p w14:paraId="1966B0F2" w14:textId="1AC1AEB9" w:rsidR="00EB63F5" w:rsidRPr="008B442F"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"fdString":</w:t>
      </w:r>
    </w:p>
    <w:p w14:paraId="139F018B" w14:textId="18A994E8" w:rsidR="00EB63F5" w:rsidRPr="008B442F"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w:t>
      </w:r>
    </w:p>
    <w:p w14:paraId="560AEBDD" w14:textId="5894787F" w:rsidR="00EB63F5" w:rsidRPr="008B442F"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"type" : "string",</w:t>
      </w:r>
    </w:p>
    <w:p w14:paraId="7C076A3A" w14:textId="6D04DE84" w:rsidR="00EB63F5" w:rsidRPr="008B442F"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"minLength" : 4,</w:t>
      </w:r>
    </w:p>
    <w:p w14:paraId="43833752" w14:textId="583986E0" w:rsidR="00EB63F5" w:rsidRPr="008B442F"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"maxLength" : 4,</w:t>
      </w:r>
    </w:p>
    <w:p w14:paraId="70823974" w14:textId="6F2817F3" w:rsidR="005D6C58"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"description" : "FD information about the home appliance.</w:t>
      </w:r>
      <w:r w:rsidR="005D6C58">
        <w:rPr>
          <w:rStyle w:val="Code"/>
        </w:rPr>
        <w:t xml:space="preserve"> This ha</w:t>
      </w:r>
      <w:r w:rsidR="00E82C67">
        <w:rPr>
          <w:rStyle w:val="Code"/>
        </w:rPr>
        <w:t>s the</w:t>
      </w:r>
    </w:p>
    <w:p w14:paraId="1BEE0F32" w14:textId="01E28E9A" w:rsidR="00EB63F5" w:rsidRPr="008B442F" w:rsidRDefault="005D6C58" w:rsidP="00EB63F5">
      <w:pPr>
        <w:rPr>
          <w:rStyle w:val="Code"/>
        </w:rPr>
      </w:pPr>
      <w:r>
        <w:rPr>
          <w:rStyle w:val="Code"/>
        </w:rPr>
        <w:t xml:space="preserve">                       </w:t>
      </w:r>
      <w:r w:rsidR="00E82C67">
        <w:rPr>
          <w:rStyle w:val="Code"/>
        </w:rPr>
        <w:t xml:space="preserve">    format</w:t>
      </w:r>
      <w:r w:rsidR="00E82C67" w:rsidRPr="005D6C58">
        <w:rPr>
          <w:rStyle w:val="Code"/>
        </w:rPr>
        <w:t xml:space="preserve"> </w:t>
      </w:r>
      <w:r w:rsidRPr="005D6C58">
        <w:rPr>
          <w:rStyle w:val="Code"/>
        </w:rPr>
        <w:t>'</w:t>
      </w:r>
      <w:r>
        <w:rPr>
          <w:rStyle w:val="Code"/>
        </w:rPr>
        <w:t>YYMM</w:t>
      </w:r>
      <w:r w:rsidRPr="005D6C58">
        <w:rPr>
          <w:rStyle w:val="Code"/>
        </w:rPr>
        <w:t>'</w:t>
      </w:r>
      <w:r>
        <w:rPr>
          <w:rStyle w:val="Code"/>
        </w:rPr>
        <w:t>. But is YY = (YYYY-20)%100.</w:t>
      </w:r>
      <w:r w:rsidR="00EB63F5" w:rsidRPr="008B442F">
        <w:rPr>
          <w:rStyle w:val="Code"/>
        </w:rPr>
        <w:t>",</w:t>
      </w:r>
    </w:p>
    <w:p w14:paraId="16C9B2CE" w14:textId="6DD91A1D" w:rsidR="00EB63F5" w:rsidRPr="008B442F"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"required" : </w:t>
      </w:r>
      <w:r w:rsidR="00E82C67" w:rsidRPr="003F4B1F">
        <w:rPr>
          <w:rStyle w:val="Code"/>
        </w:rPr>
        <w:t>true</w:t>
      </w:r>
    </w:p>
    <w:p w14:paraId="52DD40CE" w14:textId="6F06C157" w:rsidR="00EB63F5" w:rsidRDefault="00EB63F5" w:rsidP="00EB63F5">
      <w:pPr>
        <w:rPr>
          <w:rStyle w:val="Code"/>
        </w:rPr>
      </w:pPr>
      <w:r w:rsidRPr="008B442F">
        <w:rPr>
          <w:rStyle w:val="Code"/>
        </w:rPr>
        <w:t xml:space="preserve">  </w:t>
      </w:r>
      <w:r w:rsidR="00E82C67">
        <w:rPr>
          <w:rStyle w:val="Code"/>
        </w:rPr>
        <w:t xml:space="preserve">    </w:t>
      </w:r>
      <w:r w:rsidRPr="008B442F">
        <w:rPr>
          <w:rStyle w:val="Code"/>
        </w:rPr>
        <w:t xml:space="preserve">  },</w:t>
      </w:r>
    </w:p>
    <w:p w14:paraId="11C29D6B" w14:textId="6019EE1C" w:rsidR="00DE2521" w:rsidRPr="008B442F" w:rsidRDefault="00DE2521" w:rsidP="00DE2521">
      <w:pPr>
        <w:rPr>
          <w:rStyle w:val="Code"/>
        </w:rPr>
      </w:pPr>
      <w:r w:rsidRPr="008B442F">
        <w:rPr>
          <w:rStyle w:val="Code"/>
        </w:rPr>
        <w:t xml:space="preserve">   </w:t>
      </w:r>
      <w:r>
        <w:rPr>
          <w:rStyle w:val="Code"/>
        </w:rPr>
        <w:t xml:space="preserve">    </w:t>
      </w:r>
      <w:r w:rsidRPr="008B442F">
        <w:rPr>
          <w:rStyle w:val="Code"/>
        </w:rPr>
        <w:t xml:space="preserve"> "</w:t>
      </w:r>
      <w:r>
        <w:rPr>
          <w:rStyle w:val="Code"/>
        </w:rPr>
        <w:t>manufacturingTS</w:t>
      </w:r>
      <w:r w:rsidRPr="008B442F">
        <w:rPr>
          <w:rStyle w:val="Code"/>
        </w:rPr>
        <w:t>":</w:t>
      </w:r>
    </w:p>
    <w:p w14:paraId="721DCB0A" w14:textId="77777777" w:rsidR="00DE2521" w:rsidRPr="008B442F" w:rsidRDefault="00DE2521" w:rsidP="00DE2521">
      <w:pPr>
        <w:rPr>
          <w:rStyle w:val="Code"/>
        </w:rPr>
      </w:pPr>
      <w:r w:rsidRPr="008B442F">
        <w:rPr>
          <w:rStyle w:val="Code"/>
        </w:rPr>
        <w:t xml:space="preserve">  </w:t>
      </w:r>
      <w:r>
        <w:rPr>
          <w:rStyle w:val="Code"/>
        </w:rPr>
        <w:t xml:space="preserve">    </w:t>
      </w:r>
      <w:r w:rsidRPr="008B442F">
        <w:rPr>
          <w:rStyle w:val="Code"/>
        </w:rPr>
        <w:t xml:space="preserve">  {</w:t>
      </w:r>
    </w:p>
    <w:p w14:paraId="7C032F2C" w14:textId="77777777" w:rsidR="00DE2521" w:rsidRPr="008B442F" w:rsidRDefault="00DE2521" w:rsidP="00DE2521">
      <w:pPr>
        <w:rPr>
          <w:rStyle w:val="Code"/>
        </w:rPr>
      </w:pPr>
      <w:r w:rsidRPr="008B442F">
        <w:rPr>
          <w:rStyle w:val="Code"/>
        </w:rPr>
        <w:t xml:space="preserve">   </w:t>
      </w:r>
      <w:r>
        <w:rPr>
          <w:rStyle w:val="Code"/>
        </w:rPr>
        <w:t xml:space="preserve">    </w:t>
      </w:r>
      <w:r w:rsidRPr="008B442F">
        <w:rPr>
          <w:rStyle w:val="Code"/>
        </w:rPr>
        <w:t xml:space="preserve">   "type" : "string",</w:t>
      </w:r>
    </w:p>
    <w:p w14:paraId="2135A498" w14:textId="1FDDE22D" w:rsidR="00DE2521" w:rsidRPr="008B442F" w:rsidRDefault="00DE2521" w:rsidP="00DE2521">
      <w:pPr>
        <w:rPr>
          <w:rStyle w:val="Code"/>
        </w:rPr>
      </w:pPr>
      <w:r w:rsidRPr="008B442F">
        <w:rPr>
          <w:rStyle w:val="Code"/>
        </w:rPr>
        <w:t xml:space="preserve">    </w:t>
      </w:r>
      <w:r>
        <w:rPr>
          <w:rStyle w:val="Code"/>
        </w:rPr>
        <w:t xml:space="preserve">    </w:t>
      </w:r>
      <w:r w:rsidRPr="008B442F">
        <w:rPr>
          <w:rStyle w:val="Code"/>
        </w:rPr>
        <w:t xml:space="preserve">  "minLength" : </w:t>
      </w:r>
      <w:r w:rsidR="0045006B">
        <w:rPr>
          <w:rStyle w:val="Code"/>
        </w:rPr>
        <w:t>19</w:t>
      </w:r>
      <w:r w:rsidRPr="008B442F">
        <w:rPr>
          <w:rStyle w:val="Code"/>
        </w:rPr>
        <w:t>,</w:t>
      </w:r>
    </w:p>
    <w:p w14:paraId="21F82D91" w14:textId="6BACF937" w:rsidR="00DE2521" w:rsidRPr="008B442F" w:rsidRDefault="00DE2521" w:rsidP="00DE2521">
      <w:pPr>
        <w:rPr>
          <w:rStyle w:val="Code"/>
        </w:rPr>
      </w:pPr>
      <w:r w:rsidRPr="008B442F">
        <w:rPr>
          <w:rStyle w:val="Code"/>
        </w:rPr>
        <w:t xml:space="preserve">    </w:t>
      </w:r>
      <w:r>
        <w:rPr>
          <w:rStyle w:val="Code"/>
        </w:rPr>
        <w:t xml:space="preserve">    </w:t>
      </w:r>
      <w:r w:rsidR="0045006B">
        <w:rPr>
          <w:rStyle w:val="Code"/>
        </w:rPr>
        <w:t xml:space="preserve">  "maxLength" : 19</w:t>
      </w:r>
      <w:r w:rsidRPr="008B442F">
        <w:rPr>
          <w:rStyle w:val="Code"/>
        </w:rPr>
        <w:t>,</w:t>
      </w:r>
    </w:p>
    <w:p w14:paraId="5F4E27FB" w14:textId="77777777" w:rsidR="008F08D1" w:rsidRDefault="00DE2521" w:rsidP="008F08D1">
      <w:pPr>
        <w:rPr>
          <w:rStyle w:val="Code"/>
        </w:rPr>
      </w:pPr>
      <w:r w:rsidRPr="008B442F">
        <w:rPr>
          <w:rStyle w:val="Code"/>
        </w:rPr>
        <w:t xml:space="preserve">    </w:t>
      </w:r>
      <w:r>
        <w:rPr>
          <w:rStyle w:val="Code"/>
        </w:rPr>
        <w:t xml:space="preserve">    </w:t>
      </w:r>
      <w:r w:rsidRPr="008B442F">
        <w:rPr>
          <w:rStyle w:val="Code"/>
        </w:rPr>
        <w:t xml:space="preserve">  "description" : "</w:t>
      </w:r>
      <w:r w:rsidR="008F08D1" w:rsidRPr="003F4B1F">
        <w:rPr>
          <w:rStyle w:val="Code"/>
        </w:rPr>
        <w:t xml:space="preserve">Complex Type: </w:t>
      </w:r>
      <w:r w:rsidR="008F08D1">
        <w:rPr>
          <w:rStyle w:val="Code"/>
        </w:rPr>
        <w:t>DateTime. The manufacturing timestamp of</w:t>
      </w:r>
    </w:p>
    <w:p w14:paraId="0E91EB97" w14:textId="411B100A" w:rsidR="00DE2521" w:rsidRPr="008B442F" w:rsidRDefault="008F08D1" w:rsidP="008F08D1">
      <w:pPr>
        <w:rPr>
          <w:rStyle w:val="Code"/>
        </w:rPr>
      </w:pPr>
      <w:r>
        <w:rPr>
          <w:rStyle w:val="Code"/>
        </w:rPr>
        <w:t xml:space="preserve">                           the home appliance in ISO8601 format.</w:t>
      </w:r>
      <w:r w:rsidR="00DE2521" w:rsidRPr="008B442F">
        <w:rPr>
          <w:rStyle w:val="Code"/>
        </w:rPr>
        <w:t>",</w:t>
      </w:r>
    </w:p>
    <w:p w14:paraId="0F07A89F" w14:textId="77777777" w:rsidR="00DE2521" w:rsidRPr="008B442F" w:rsidRDefault="00DE2521" w:rsidP="00DE2521">
      <w:pPr>
        <w:rPr>
          <w:rStyle w:val="Code"/>
        </w:rPr>
      </w:pPr>
      <w:r w:rsidRPr="008B442F">
        <w:rPr>
          <w:rStyle w:val="Code"/>
        </w:rPr>
        <w:t xml:space="preserve">     </w:t>
      </w:r>
      <w:r>
        <w:rPr>
          <w:rStyle w:val="Code"/>
        </w:rPr>
        <w:t xml:space="preserve">    </w:t>
      </w:r>
      <w:r w:rsidRPr="008B442F">
        <w:rPr>
          <w:rStyle w:val="Code"/>
        </w:rPr>
        <w:t xml:space="preserve"> "required" : </w:t>
      </w:r>
      <w:r w:rsidRPr="003F4B1F">
        <w:rPr>
          <w:rStyle w:val="Code"/>
        </w:rPr>
        <w:t>true</w:t>
      </w:r>
    </w:p>
    <w:p w14:paraId="33DC880C" w14:textId="77777777" w:rsidR="00DE2521" w:rsidRDefault="00DE2521" w:rsidP="00DE2521">
      <w:pPr>
        <w:rPr>
          <w:rStyle w:val="Code"/>
        </w:rPr>
      </w:pPr>
      <w:r w:rsidRPr="008B442F">
        <w:rPr>
          <w:rStyle w:val="Code"/>
        </w:rPr>
        <w:t xml:space="preserve">  </w:t>
      </w:r>
      <w:r>
        <w:rPr>
          <w:rStyle w:val="Code"/>
        </w:rPr>
        <w:t xml:space="preserve">    </w:t>
      </w:r>
      <w:r w:rsidRPr="008B442F">
        <w:rPr>
          <w:rStyle w:val="Code"/>
        </w:rPr>
        <w:t xml:space="preserve">  },</w:t>
      </w:r>
    </w:p>
    <w:p w14:paraId="475F3545" w14:textId="4512F071" w:rsidR="00776D5E" w:rsidRPr="003F4B1F" w:rsidRDefault="00776D5E" w:rsidP="00776D5E">
      <w:pPr>
        <w:rPr>
          <w:rStyle w:val="Code"/>
        </w:rPr>
      </w:pPr>
      <w:r w:rsidRPr="003F4B1F">
        <w:rPr>
          <w:rStyle w:val="Code"/>
        </w:rPr>
        <w:t xml:space="preserve">        "hub":</w:t>
      </w:r>
    </w:p>
    <w:p w14:paraId="2A8B62FF" w14:textId="30E64D07" w:rsidR="00776D5E" w:rsidRPr="003F4B1F" w:rsidRDefault="00776D5E" w:rsidP="00776D5E">
      <w:pPr>
        <w:rPr>
          <w:rStyle w:val="Code"/>
        </w:rPr>
      </w:pPr>
      <w:r w:rsidRPr="003F4B1F">
        <w:rPr>
          <w:rStyle w:val="Code"/>
        </w:rPr>
        <w:t xml:space="preserve">        {</w:t>
      </w:r>
    </w:p>
    <w:p w14:paraId="40619CB0" w14:textId="36A9E411" w:rsidR="00776D5E" w:rsidRPr="003F4B1F" w:rsidRDefault="00776D5E" w:rsidP="00776D5E">
      <w:pPr>
        <w:rPr>
          <w:rStyle w:val="Code"/>
        </w:rPr>
      </w:pPr>
      <w:r w:rsidRPr="003F4B1F">
        <w:rPr>
          <w:rStyle w:val="Code"/>
        </w:rPr>
        <w:t xml:space="preserve">          "type" : "string",</w:t>
      </w:r>
    </w:p>
    <w:p w14:paraId="7BC4F3C9" w14:textId="4DBA91A4" w:rsidR="00776D5E" w:rsidRPr="003F4B1F" w:rsidRDefault="00776D5E" w:rsidP="00776D5E">
      <w:pPr>
        <w:rPr>
          <w:rStyle w:val="Code"/>
        </w:rPr>
      </w:pPr>
      <w:r w:rsidRPr="003F4B1F">
        <w:rPr>
          <w:rStyle w:val="Code"/>
        </w:rPr>
        <w:t xml:space="preserve">          "maxLength" : 31,</w:t>
      </w:r>
    </w:p>
    <w:p w14:paraId="4DC95CC8" w14:textId="14DB8A06" w:rsidR="00776D5E" w:rsidRPr="003F4B1F" w:rsidRDefault="00776D5E" w:rsidP="00776D5E">
      <w:pPr>
        <w:rPr>
          <w:rStyle w:val="Code"/>
        </w:rPr>
      </w:pPr>
      <w:r w:rsidRPr="003F4B1F">
        <w:rPr>
          <w:rStyle w:val="Code"/>
        </w:rPr>
        <w:t xml:space="preserve">          "description" : "The short name of the HUB.",</w:t>
      </w:r>
    </w:p>
    <w:p w14:paraId="40F93AC0" w14:textId="6B6DB4D1" w:rsidR="00776D5E" w:rsidRPr="003F4B1F" w:rsidRDefault="00776D5E" w:rsidP="00776D5E">
      <w:pPr>
        <w:rPr>
          <w:rStyle w:val="Code"/>
        </w:rPr>
      </w:pPr>
      <w:r w:rsidRPr="003F4B1F">
        <w:rPr>
          <w:rStyle w:val="Code"/>
        </w:rPr>
        <w:t xml:space="preserve">          "required" : true</w:t>
      </w:r>
    </w:p>
    <w:p w14:paraId="344FA647" w14:textId="3865AE30" w:rsidR="00776D5E" w:rsidRPr="003F4B1F" w:rsidRDefault="00776D5E" w:rsidP="00776D5E">
      <w:pPr>
        <w:rPr>
          <w:rStyle w:val="Code"/>
        </w:rPr>
      </w:pPr>
      <w:r w:rsidRPr="003F4B1F">
        <w:rPr>
          <w:rStyle w:val="Code"/>
        </w:rPr>
        <w:t xml:space="preserve">        }</w:t>
      </w:r>
    </w:p>
    <w:p w14:paraId="7FFAD579" w14:textId="77777777" w:rsidR="007F6CCB" w:rsidRPr="003F4B1F" w:rsidRDefault="007F6CCB" w:rsidP="007F6CCB">
      <w:pPr>
        <w:rPr>
          <w:rStyle w:val="Code"/>
        </w:rPr>
      </w:pPr>
      <w:r w:rsidRPr="003F4B1F">
        <w:rPr>
          <w:rStyle w:val="Code"/>
        </w:rPr>
        <w:t xml:space="preserve">      }</w:t>
      </w:r>
    </w:p>
    <w:p w14:paraId="2951ACBF" w14:textId="77777777" w:rsidR="007F6CCB" w:rsidRPr="003F4B1F" w:rsidRDefault="007F6CCB" w:rsidP="007F6CCB">
      <w:pPr>
        <w:rPr>
          <w:rStyle w:val="Code"/>
        </w:rPr>
      </w:pPr>
      <w:r w:rsidRPr="003F4B1F">
        <w:rPr>
          <w:rStyle w:val="Code"/>
        </w:rPr>
        <w:t xml:space="preserve">    },</w:t>
      </w:r>
    </w:p>
    <w:p w14:paraId="672CBBFD" w14:textId="537C336B" w:rsidR="005E0426" w:rsidRPr="00BE5D84" w:rsidRDefault="005E0426" w:rsidP="005E0426">
      <w:pPr>
        <w:rPr>
          <w:rStyle w:val="Code"/>
        </w:rPr>
      </w:pPr>
      <w:r w:rsidRPr="00BE5D84">
        <w:rPr>
          <w:rStyle w:val="Code"/>
        </w:rPr>
        <w:t xml:space="preserve">    "inventory</w:t>
      </w:r>
      <w:r w:rsidRPr="003F4B1F">
        <w:rPr>
          <w:rStyle w:val="Code"/>
        </w:rPr>
        <w:t>"</w:t>
      </w:r>
      <w:r w:rsidRPr="00BE5D84">
        <w:rPr>
          <w:rStyle w:val="Code"/>
        </w:rPr>
        <w:t>:</w:t>
      </w:r>
    </w:p>
    <w:p w14:paraId="021A7FFA" w14:textId="77777777" w:rsidR="005E0426" w:rsidRPr="00BE5D84" w:rsidRDefault="005E0426" w:rsidP="005E0426">
      <w:pPr>
        <w:rPr>
          <w:rStyle w:val="Code"/>
        </w:rPr>
      </w:pPr>
      <w:r w:rsidRPr="00BE5D84">
        <w:rPr>
          <w:rStyle w:val="Code"/>
        </w:rPr>
        <w:t xml:space="preserve">    {</w:t>
      </w:r>
    </w:p>
    <w:p w14:paraId="288468EE" w14:textId="77777777" w:rsidR="005E0426" w:rsidRPr="003F4B1F" w:rsidRDefault="005E0426" w:rsidP="005E0426">
      <w:pPr>
        <w:rPr>
          <w:rStyle w:val="Code"/>
        </w:rPr>
      </w:pPr>
      <w:r w:rsidRPr="00BE5D84">
        <w:rPr>
          <w:rStyle w:val="Code"/>
        </w:rPr>
        <w:t xml:space="preserve">      </w:t>
      </w:r>
      <w:r w:rsidRPr="003F4B1F">
        <w:rPr>
          <w:rStyle w:val="Code"/>
        </w:rPr>
        <w:t>"description" : "The inventory of the home appliance. The definition of this</w:t>
      </w:r>
    </w:p>
    <w:p w14:paraId="0B1564A3" w14:textId="18B1BCAD" w:rsidR="005E0426" w:rsidRPr="003F4B1F" w:rsidRDefault="005E0426" w:rsidP="005E0426">
      <w:pPr>
        <w:rPr>
          <w:rStyle w:val="Code"/>
        </w:rPr>
      </w:pPr>
      <w:r w:rsidRPr="003F4B1F">
        <w:rPr>
          <w:rStyle w:val="Code"/>
        </w:rPr>
        <w:t xml:space="preserve">                       object can be found in: </w:t>
      </w:r>
      <w:r w:rsidR="0000372E" w:rsidRPr="0000372E">
        <w:rPr>
          <w:rStyle w:val="Code"/>
        </w:rPr>
        <w:t>https://scr.bsh-sdd.com/projects/HC/repos/architecture/browse/schemas/firmware-module/smm-inventory/field/schema.smm-field-inventory.0.1.0.json</w:t>
      </w:r>
      <w:r w:rsidRPr="003F4B1F">
        <w:rPr>
          <w:rStyle w:val="Code"/>
        </w:rPr>
        <w:t>",</w:t>
      </w:r>
    </w:p>
    <w:p w14:paraId="6CDE7FDC" w14:textId="616B22E3" w:rsidR="005E0426" w:rsidRPr="003F4B1F" w:rsidRDefault="005E0426" w:rsidP="005E0426">
      <w:pPr>
        <w:rPr>
          <w:rStyle w:val="Code"/>
        </w:rPr>
      </w:pPr>
      <w:r w:rsidRPr="003F4B1F">
        <w:rPr>
          <w:rStyle w:val="Code"/>
        </w:rPr>
        <w:t xml:space="preserve">      "$ref" : "bshg.com/smm-inventory.json",</w:t>
      </w:r>
    </w:p>
    <w:p w14:paraId="4EC27A4F" w14:textId="77777777" w:rsidR="005E0426" w:rsidRPr="003F4B1F" w:rsidRDefault="005E0426" w:rsidP="005E0426">
      <w:pPr>
        <w:rPr>
          <w:rStyle w:val="Code"/>
        </w:rPr>
      </w:pPr>
      <w:r w:rsidRPr="003F4B1F">
        <w:rPr>
          <w:rStyle w:val="Code"/>
        </w:rPr>
        <w:t xml:space="preserve">      "required" : true</w:t>
      </w:r>
    </w:p>
    <w:p w14:paraId="3A8CF15B" w14:textId="54B66321" w:rsidR="005E0426" w:rsidRPr="00BE5D84" w:rsidRDefault="005E0426" w:rsidP="005E0426">
      <w:pPr>
        <w:rPr>
          <w:rStyle w:val="Code"/>
        </w:rPr>
      </w:pPr>
      <w:r w:rsidRPr="00BE5D84">
        <w:rPr>
          <w:rStyle w:val="Code"/>
        </w:rPr>
        <w:t xml:space="preserve">    }</w:t>
      </w:r>
    </w:p>
    <w:p w14:paraId="68943F3B" w14:textId="77777777" w:rsidR="00D25857" w:rsidRPr="003F4B1F" w:rsidRDefault="00D25857" w:rsidP="00D25857">
      <w:pPr>
        <w:rPr>
          <w:rStyle w:val="Code"/>
        </w:rPr>
      </w:pPr>
      <w:r w:rsidRPr="003F4B1F">
        <w:rPr>
          <w:rStyle w:val="Code"/>
        </w:rPr>
        <w:t xml:space="preserve">  }</w:t>
      </w:r>
    </w:p>
    <w:p w14:paraId="1A4AA6A2" w14:textId="77777777" w:rsidR="00D25857" w:rsidRPr="003F4B1F" w:rsidRDefault="00D25857" w:rsidP="00D25857">
      <w:pPr>
        <w:rPr>
          <w:rStyle w:val="Code"/>
        </w:rPr>
      </w:pPr>
      <w:r w:rsidRPr="003F4B1F">
        <w:rPr>
          <w:rStyle w:val="Code"/>
        </w:rPr>
        <w:t>}</w:t>
      </w:r>
    </w:p>
    <w:p w14:paraId="3CE7536B" w14:textId="77777777" w:rsidR="00D25857" w:rsidRPr="003F4B1F" w:rsidRDefault="00D25857" w:rsidP="00D25857"/>
    <w:p w14:paraId="1177FD0D" w14:textId="77777777" w:rsidR="00D25857" w:rsidRPr="003F4B1F" w:rsidRDefault="00D25857" w:rsidP="00D25857">
      <w:r w:rsidRPr="003F4B1F">
        <w:br w:type="page"/>
      </w:r>
    </w:p>
    <w:p w14:paraId="433392A5" w14:textId="77777777" w:rsidR="00D25857" w:rsidRPr="003F4B1F" w:rsidRDefault="00D25857" w:rsidP="00D25857">
      <w:pPr>
        <w:pStyle w:val="Heading3"/>
      </w:pPr>
      <w:bookmarkStart w:id="1821" w:name="_Toc88504156"/>
      <w:r w:rsidRPr="003F4B1F">
        <w:lastRenderedPageBreak/>
        <w:t>Content type NEWUPDATEAVAIL</w:t>
      </w:r>
      <w:bookmarkEnd w:id="1821"/>
    </w:p>
    <w:p w14:paraId="2C8DA340" w14:textId="77777777" w:rsidR="00D25857" w:rsidRPr="003F4B1F" w:rsidRDefault="00D25857" w:rsidP="00D25857">
      <w:r w:rsidRPr="003F4B1F">
        <w:t xml:space="preserve">This content type provides information about an available update. It specifies all packages contained in an update </w:t>
      </w:r>
      <w:r w:rsidRPr="003F4B1F">
        <w:rPr>
          <w:i/>
        </w:rPr>
        <w:t>Distribution Set</w:t>
      </w:r>
      <w:r w:rsidRPr="003F4B1F">
        <w:t>.</w:t>
      </w:r>
    </w:p>
    <w:p w14:paraId="50BCA9E3" w14:textId="77777777" w:rsidR="00D25857" w:rsidRPr="003F4B1F" w:rsidRDefault="00D25857" w:rsidP="00D25857"/>
    <w:p w14:paraId="70CE48EC"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34D06F4F" w14:textId="77777777" w:rsidR="00D25857" w:rsidRPr="003F4B1F" w:rsidRDefault="00D25857" w:rsidP="00D25857"/>
    <w:p w14:paraId="3B4B00FE"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4771DB34" w14:textId="77777777" w:rsidR="00D25857" w:rsidRPr="003F4B1F" w:rsidRDefault="00D25857" w:rsidP="00D25857">
      <w:pPr>
        <w:rPr>
          <w:rStyle w:val="Code"/>
        </w:rPr>
      </w:pPr>
      <w:r w:rsidRPr="003F4B1F">
        <w:rPr>
          <w:rStyle w:val="Code"/>
        </w:rPr>
        <w:t>{</w:t>
      </w:r>
    </w:p>
    <w:p w14:paraId="75F325F1" w14:textId="06E38ABA" w:rsidR="00D25857" w:rsidRPr="003F4B1F" w:rsidRDefault="00D25857" w:rsidP="00D25857">
      <w:pPr>
        <w:rPr>
          <w:rStyle w:val="Code"/>
        </w:rPr>
      </w:pPr>
      <w:r w:rsidRPr="003F4B1F">
        <w:rPr>
          <w:rStyle w:val="Code"/>
        </w:rPr>
        <w:t xml:space="preserve">  "id" : "urn:schemas-bshg-com:js:data:fu4:newupdateavail",</w:t>
      </w:r>
    </w:p>
    <w:p w14:paraId="0C037668" w14:textId="77777777" w:rsidR="00D25857" w:rsidRPr="003F4B1F" w:rsidRDefault="00D25857" w:rsidP="00D25857">
      <w:pPr>
        <w:rPr>
          <w:rStyle w:val="Code"/>
        </w:rPr>
      </w:pPr>
      <w:r w:rsidRPr="003F4B1F">
        <w:rPr>
          <w:rStyle w:val="Code"/>
        </w:rPr>
        <w:t xml:space="preserve">  "properties" :</w:t>
      </w:r>
    </w:p>
    <w:p w14:paraId="7BE21DF6" w14:textId="77777777" w:rsidR="00D25857" w:rsidRPr="003F4B1F" w:rsidRDefault="00D25857" w:rsidP="00D25857">
      <w:pPr>
        <w:rPr>
          <w:rStyle w:val="Code"/>
        </w:rPr>
      </w:pPr>
      <w:r w:rsidRPr="003F4B1F">
        <w:rPr>
          <w:rStyle w:val="Code"/>
        </w:rPr>
        <w:t xml:space="preserve">  {</w:t>
      </w:r>
    </w:p>
    <w:p w14:paraId="2CA470B0" w14:textId="77777777" w:rsidR="00D25857" w:rsidRPr="003F4B1F" w:rsidRDefault="00D25857" w:rsidP="00D25857">
      <w:pPr>
        <w:rPr>
          <w:rStyle w:val="Code"/>
        </w:rPr>
      </w:pPr>
      <w:r w:rsidRPr="003F4B1F">
        <w:rPr>
          <w:rStyle w:val="Code"/>
        </w:rPr>
        <w:t xml:space="preserve">    "transactionID" :</w:t>
      </w:r>
    </w:p>
    <w:p w14:paraId="3B83CF67" w14:textId="77777777" w:rsidR="00D25857" w:rsidRPr="003F4B1F" w:rsidRDefault="00D25857" w:rsidP="00D25857">
      <w:pPr>
        <w:rPr>
          <w:rStyle w:val="Code"/>
        </w:rPr>
      </w:pPr>
      <w:r w:rsidRPr="003F4B1F">
        <w:rPr>
          <w:rStyle w:val="Code"/>
        </w:rPr>
        <w:t xml:space="preserve">    {</w:t>
      </w:r>
    </w:p>
    <w:p w14:paraId="4AB8767D" w14:textId="77777777" w:rsidR="00D25857" w:rsidRPr="003F4B1F" w:rsidRDefault="00D25857" w:rsidP="00D25857">
      <w:pPr>
        <w:rPr>
          <w:rStyle w:val="Code"/>
        </w:rPr>
      </w:pPr>
      <w:r w:rsidRPr="003F4B1F">
        <w:rPr>
          <w:rStyle w:val="Code"/>
        </w:rPr>
        <w:t xml:space="preserve">      "type"    : "integer",</w:t>
      </w:r>
    </w:p>
    <w:p w14:paraId="21A66B9C" w14:textId="77777777" w:rsidR="00D25857" w:rsidRPr="003F4B1F" w:rsidRDefault="00D25857" w:rsidP="00D25857">
      <w:pPr>
        <w:rPr>
          <w:rStyle w:val="Code"/>
        </w:rPr>
      </w:pPr>
      <w:r w:rsidRPr="003F4B1F">
        <w:rPr>
          <w:rStyle w:val="Code"/>
        </w:rPr>
        <w:t xml:space="preserve">      "minimum" : 1,</w:t>
      </w:r>
    </w:p>
    <w:p w14:paraId="087AFD1E" w14:textId="77777777" w:rsidR="00D25857" w:rsidRPr="003F4B1F" w:rsidRDefault="00D25857" w:rsidP="00D25857">
      <w:pPr>
        <w:rPr>
          <w:rStyle w:val="Code"/>
        </w:rPr>
      </w:pPr>
      <w:r w:rsidRPr="003F4B1F">
        <w:rPr>
          <w:rStyle w:val="Code"/>
        </w:rPr>
        <w:t xml:space="preserve">      "maximum" : 18446744073709551614,</w:t>
      </w:r>
    </w:p>
    <w:p w14:paraId="714D1946" w14:textId="77777777" w:rsidR="00D25857" w:rsidRPr="003F4B1F" w:rsidRDefault="00D25857" w:rsidP="00D25857">
      <w:pPr>
        <w:rPr>
          <w:rStyle w:val="Code"/>
        </w:rPr>
      </w:pPr>
      <w:r w:rsidRPr="003F4B1F">
        <w:rPr>
          <w:rStyle w:val="Code"/>
        </w:rPr>
        <w:t xml:space="preserve">      "description" : "The unique ID that identifies this concrete update</w:t>
      </w:r>
    </w:p>
    <w:p w14:paraId="35CF872B" w14:textId="77777777" w:rsidR="00D25857" w:rsidRPr="003F4B1F" w:rsidRDefault="00D25857" w:rsidP="00D25857">
      <w:pPr>
        <w:rPr>
          <w:rStyle w:val="Code"/>
        </w:rPr>
      </w:pPr>
      <w:r w:rsidRPr="003F4B1F">
        <w:rPr>
          <w:rStyle w:val="Code"/>
        </w:rPr>
        <w:t xml:space="preserve">                       transaction on the appliance. The values 0x0 and</w:t>
      </w:r>
    </w:p>
    <w:p w14:paraId="75815675" w14:textId="77777777" w:rsidR="00D25857" w:rsidRPr="003F4B1F" w:rsidRDefault="00D25857" w:rsidP="00D25857">
      <w:pPr>
        <w:rPr>
          <w:rStyle w:val="Code"/>
        </w:rPr>
      </w:pPr>
      <w:r w:rsidRPr="003F4B1F">
        <w:rPr>
          <w:rStyle w:val="Code"/>
        </w:rPr>
        <w:t xml:space="preserve">                       0xFFFFFFFFFFFFFFFF are invalid.",</w:t>
      </w:r>
    </w:p>
    <w:p w14:paraId="7DDEBE89" w14:textId="77777777" w:rsidR="00D25857" w:rsidRPr="003F4B1F" w:rsidRDefault="00D25857" w:rsidP="00D25857">
      <w:pPr>
        <w:rPr>
          <w:rStyle w:val="Code"/>
        </w:rPr>
      </w:pPr>
      <w:r w:rsidRPr="003F4B1F">
        <w:rPr>
          <w:rStyle w:val="Code"/>
        </w:rPr>
        <w:t xml:space="preserve">      "required" : true</w:t>
      </w:r>
    </w:p>
    <w:p w14:paraId="65408DAC" w14:textId="77777777" w:rsidR="00D25857" w:rsidRPr="003F4B1F" w:rsidRDefault="00D25857" w:rsidP="00D25857">
      <w:pPr>
        <w:rPr>
          <w:rStyle w:val="Code"/>
        </w:rPr>
      </w:pPr>
      <w:r w:rsidRPr="003F4B1F">
        <w:rPr>
          <w:rStyle w:val="Code"/>
        </w:rPr>
        <w:t xml:space="preserve">    },</w:t>
      </w:r>
    </w:p>
    <w:p w14:paraId="7887DBB8" w14:textId="77777777" w:rsidR="00D25857" w:rsidRPr="003F4B1F" w:rsidRDefault="00D25857" w:rsidP="00D25857">
      <w:pPr>
        <w:pStyle w:val="Default"/>
        <w:rPr>
          <w:rStyle w:val="Code"/>
        </w:rPr>
      </w:pPr>
      <w:r w:rsidRPr="003F4B1F">
        <w:rPr>
          <w:rStyle w:val="Code"/>
        </w:rPr>
        <w:t xml:space="preserve">    "packageIDs":</w:t>
      </w:r>
    </w:p>
    <w:p w14:paraId="0F0512B0" w14:textId="77777777" w:rsidR="00D25857" w:rsidRPr="003F4B1F" w:rsidRDefault="00D25857" w:rsidP="00D25857">
      <w:pPr>
        <w:pStyle w:val="Default"/>
        <w:rPr>
          <w:rStyle w:val="Code"/>
        </w:rPr>
      </w:pPr>
      <w:r w:rsidRPr="003F4B1F">
        <w:rPr>
          <w:rStyle w:val="Code"/>
        </w:rPr>
        <w:t xml:space="preserve">    { </w:t>
      </w:r>
    </w:p>
    <w:p w14:paraId="50AAB2B1" w14:textId="77777777" w:rsidR="00D25857" w:rsidRPr="003F4B1F" w:rsidRDefault="00D25857" w:rsidP="00D25857">
      <w:pPr>
        <w:pStyle w:val="Default"/>
        <w:rPr>
          <w:rStyle w:val="Code"/>
        </w:rPr>
      </w:pPr>
      <w:r w:rsidRPr="003F4B1F">
        <w:rPr>
          <w:rStyle w:val="Code"/>
        </w:rPr>
        <w:t xml:space="preserve">      "type" : "array",</w:t>
      </w:r>
    </w:p>
    <w:p w14:paraId="3F961874" w14:textId="77777777" w:rsidR="00D25857" w:rsidRPr="003F4B1F" w:rsidRDefault="00D25857" w:rsidP="00D25857">
      <w:pPr>
        <w:pStyle w:val="Default"/>
        <w:rPr>
          <w:rStyle w:val="Code"/>
        </w:rPr>
      </w:pPr>
      <w:r w:rsidRPr="003F4B1F">
        <w:rPr>
          <w:rStyle w:val="Code"/>
        </w:rPr>
        <w:t xml:space="preserve">      "minItems" : 2,</w:t>
      </w:r>
    </w:p>
    <w:p w14:paraId="7C34E00C" w14:textId="77777777" w:rsidR="00D25857" w:rsidRPr="003F4B1F" w:rsidRDefault="00D25857" w:rsidP="00D25857">
      <w:pPr>
        <w:pStyle w:val="Default"/>
        <w:rPr>
          <w:rStyle w:val="Code"/>
        </w:rPr>
      </w:pPr>
      <w:r w:rsidRPr="003F4B1F">
        <w:rPr>
          <w:rStyle w:val="Code"/>
        </w:rPr>
        <w:t xml:space="preserve">      "items" :</w:t>
      </w:r>
    </w:p>
    <w:p w14:paraId="13841842" w14:textId="77777777" w:rsidR="00D25857" w:rsidRPr="003F4B1F" w:rsidRDefault="00D25857" w:rsidP="00D25857">
      <w:pPr>
        <w:pStyle w:val="Default"/>
        <w:rPr>
          <w:rStyle w:val="Code"/>
        </w:rPr>
      </w:pPr>
      <w:r w:rsidRPr="003F4B1F">
        <w:rPr>
          <w:rStyle w:val="Code"/>
        </w:rPr>
        <w:t xml:space="preserve">      {</w:t>
      </w:r>
    </w:p>
    <w:p w14:paraId="4DA36508" w14:textId="77777777" w:rsidR="00D25857" w:rsidRPr="003F4B1F" w:rsidRDefault="00D25857" w:rsidP="00D25857">
      <w:pPr>
        <w:pStyle w:val="Default"/>
        <w:rPr>
          <w:rStyle w:val="Code"/>
        </w:rPr>
      </w:pPr>
      <w:r w:rsidRPr="003F4B1F">
        <w:rPr>
          <w:rStyle w:val="Code"/>
        </w:rPr>
        <w:t xml:space="preserve">        "type" : "integer",</w:t>
      </w:r>
    </w:p>
    <w:p w14:paraId="1067C192" w14:textId="77777777" w:rsidR="00D25857" w:rsidRPr="003F4B1F" w:rsidRDefault="00D25857" w:rsidP="00D25857">
      <w:pPr>
        <w:pStyle w:val="Default"/>
        <w:rPr>
          <w:rStyle w:val="Code"/>
        </w:rPr>
      </w:pPr>
      <w:r w:rsidRPr="003F4B1F">
        <w:rPr>
          <w:rStyle w:val="Code"/>
        </w:rPr>
        <w:t xml:space="preserve">        "minimum" : 1,</w:t>
      </w:r>
    </w:p>
    <w:p w14:paraId="7779B376" w14:textId="77777777" w:rsidR="00D25857" w:rsidRPr="003F4B1F" w:rsidRDefault="00D25857" w:rsidP="00D25857">
      <w:pPr>
        <w:pStyle w:val="Default"/>
        <w:rPr>
          <w:rStyle w:val="Code"/>
        </w:rPr>
      </w:pPr>
      <w:r w:rsidRPr="003F4B1F">
        <w:rPr>
          <w:rStyle w:val="Code"/>
        </w:rPr>
        <w:t xml:space="preserve">        "maximum" : 18446744073709551614</w:t>
      </w:r>
    </w:p>
    <w:p w14:paraId="12E6A344" w14:textId="77777777" w:rsidR="00D25857" w:rsidRPr="003F4B1F" w:rsidRDefault="00D25857" w:rsidP="00D25857">
      <w:pPr>
        <w:pStyle w:val="Default"/>
        <w:rPr>
          <w:rStyle w:val="Code"/>
        </w:rPr>
      </w:pPr>
      <w:r w:rsidRPr="003F4B1F">
        <w:rPr>
          <w:rStyle w:val="Code"/>
        </w:rPr>
        <w:t xml:space="preserve">      },</w:t>
      </w:r>
    </w:p>
    <w:p w14:paraId="351222AC" w14:textId="77777777" w:rsidR="00D25857" w:rsidRPr="003F4B1F" w:rsidRDefault="00D25857" w:rsidP="00D25857">
      <w:pPr>
        <w:pStyle w:val="Default"/>
        <w:rPr>
          <w:rStyle w:val="Code"/>
        </w:rPr>
      </w:pPr>
      <w:r w:rsidRPr="003F4B1F">
        <w:rPr>
          <w:rStyle w:val="Code"/>
        </w:rPr>
        <w:t xml:space="preserve">      "description" : "Unique IDs that identify downloadable packages.",</w:t>
      </w:r>
    </w:p>
    <w:p w14:paraId="13C8F874" w14:textId="77777777" w:rsidR="00D25857" w:rsidRPr="003F4B1F" w:rsidRDefault="00D25857" w:rsidP="00D25857">
      <w:pPr>
        <w:pStyle w:val="Default"/>
        <w:rPr>
          <w:rStyle w:val="Code"/>
        </w:rPr>
      </w:pPr>
      <w:r w:rsidRPr="003F4B1F">
        <w:rPr>
          <w:rStyle w:val="Code"/>
        </w:rPr>
        <w:t xml:space="preserve">      "required" : true</w:t>
      </w:r>
    </w:p>
    <w:p w14:paraId="1FF0370F" w14:textId="77777777" w:rsidR="00D25857" w:rsidRPr="003F4B1F" w:rsidRDefault="00D25857" w:rsidP="00D25857">
      <w:pPr>
        <w:pStyle w:val="Default"/>
        <w:rPr>
          <w:rStyle w:val="Code"/>
        </w:rPr>
      </w:pPr>
      <w:r w:rsidRPr="003F4B1F">
        <w:rPr>
          <w:rStyle w:val="Code"/>
        </w:rPr>
        <w:t xml:space="preserve">    }, </w:t>
      </w:r>
    </w:p>
    <w:p w14:paraId="5D7D07C6" w14:textId="77777777" w:rsidR="00D25857" w:rsidRPr="003F4B1F" w:rsidRDefault="00D25857" w:rsidP="00D25857">
      <w:pPr>
        <w:pStyle w:val="Default"/>
        <w:rPr>
          <w:rStyle w:val="Code"/>
        </w:rPr>
      </w:pPr>
      <w:r w:rsidRPr="003F4B1F">
        <w:rPr>
          <w:rStyle w:val="Code"/>
        </w:rPr>
        <w:t xml:space="preserve">    "flags":</w:t>
      </w:r>
    </w:p>
    <w:p w14:paraId="20A02228" w14:textId="77777777" w:rsidR="00D25857" w:rsidRPr="003F4B1F" w:rsidRDefault="00D25857" w:rsidP="00D25857">
      <w:pPr>
        <w:pStyle w:val="Default"/>
        <w:rPr>
          <w:rStyle w:val="Code"/>
        </w:rPr>
      </w:pPr>
      <w:r w:rsidRPr="003F4B1F">
        <w:rPr>
          <w:rStyle w:val="Code"/>
        </w:rPr>
        <w:t xml:space="preserve">    { </w:t>
      </w:r>
    </w:p>
    <w:p w14:paraId="3A4B093C" w14:textId="77777777" w:rsidR="00D25857" w:rsidRPr="003F4B1F" w:rsidRDefault="00D25857" w:rsidP="00D25857">
      <w:pPr>
        <w:pStyle w:val="Default"/>
        <w:rPr>
          <w:rStyle w:val="Code"/>
        </w:rPr>
      </w:pPr>
      <w:r w:rsidRPr="003F4B1F">
        <w:rPr>
          <w:rStyle w:val="Code"/>
        </w:rPr>
        <w:t xml:space="preserve">      "type" : "array",</w:t>
      </w:r>
    </w:p>
    <w:p w14:paraId="6BAE1F2E" w14:textId="77777777" w:rsidR="00D25857" w:rsidRPr="003F4B1F" w:rsidRDefault="00D25857" w:rsidP="00D25857">
      <w:pPr>
        <w:pStyle w:val="Default"/>
        <w:rPr>
          <w:rStyle w:val="Code"/>
        </w:rPr>
      </w:pPr>
      <w:r w:rsidRPr="003F4B1F">
        <w:rPr>
          <w:rStyle w:val="Code"/>
        </w:rPr>
        <w:t xml:space="preserve">      "minItems" : 0,</w:t>
      </w:r>
    </w:p>
    <w:p w14:paraId="11EF267E" w14:textId="77777777" w:rsidR="00D25857" w:rsidRPr="003F4B1F" w:rsidRDefault="00D25857" w:rsidP="00D25857">
      <w:pPr>
        <w:pStyle w:val="Default"/>
        <w:rPr>
          <w:rStyle w:val="Code"/>
        </w:rPr>
      </w:pPr>
      <w:r w:rsidRPr="003F4B1F">
        <w:rPr>
          <w:rStyle w:val="Code"/>
        </w:rPr>
        <w:t xml:space="preserve">      "items" :</w:t>
      </w:r>
    </w:p>
    <w:p w14:paraId="1EA47024" w14:textId="77777777" w:rsidR="00D25857" w:rsidRPr="003F4B1F" w:rsidRDefault="00D25857" w:rsidP="00D25857">
      <w:pPr>
        <w:pStyle w:val="Default"/>
        <w:rPr>
          <w:rStyle w:val="Code"/>
        </w:rPr>
      </w:pPr>
      <w:r w:rsidRPr="003F4B1F">
        <w:rPr>
          <w:rStyle w:val="Code"/>
        </w:rPr>
        <w:t xml:space="preserve">      { </w:t>
      </w:r>
    </w:p>
    <w:p w14:paraId="256EC9AE" w14:textId="77777777" w:rsidR="00D25857" w:rsidRPr="003F4B1F" w:rsidRDefault="00D25857" w:rsidP="00D25857">
      <w:pPr>
        <w:pStyle w:val="Default"/>
        <w:rPr>
          <w:rStyle w:val="Code"/>
        </w:rPr>
      </w:pPr>
      <w:r w:rsidRPr="003F4B1F">
        <w:rPr>
          <w:rStyle w:val="Code"/>
        </w:rPr>
        <w:t xml:space="preserve">        "type" : "string",</w:t>
      </w:r>
    </w:p>
    <w:p w14:paraId="263BDF52" w14:textId="77777777" w:rsidR="00D25857" w:rsidRPr="003F4B1F" w:rsidRDefault="00D25857" w:rsidP="00D25857">
      <w:pPr>
        <w:pStyle w:val="Default"/>
        <w:rPr>
          <w:rStyle w:val="Code"/>
        </w:rPr>
      </w:pPr>
      <w:r w:rsidRPr="003F4B1F">
        <w:rPr>
          <w:rStyle w:val="Code"/>
        </w:rPr>
        <w:t xml:space="preserve">        "enum" : ["SKIP_DOWNLOAD_PERMISSION","SKIP_INSTALL_PERMISSION","REPAIR",</w:t>
      </w:r>
    </w:p>
    <w:p w14:paraId="61F30EB9" w14:textId="77777777" w:rsidR="00D25857" w:rsidRPr="003F4B1F" w:rsidRDefault="00D25857" w:rsidP="00D25857">
      <w:pPr>
        <w:pStyle w:val="Default"/>
        <w:rPr>
          <w:rStyle w:val="Code"/>
        </w:rPr>
      </w:pPr>
      <w:r w:rsidRPr="003F4B1F">
        <w:rPr>
          <w:rStyle w:val="Code"/>
        </w:rPr>
        <w:t xml:space="preserve">                  "FORCED"]</w:t>
      </w:r>
    </w:p>
    <w:p w14:paraId="4488C96A" w14:textId="77777777" w:rsidR="00D25857" w:rsidRPr="003F4B1F" w:rsidRDefault="00D25857" w:rsidP="00D25857">
      <w:pPr>
        <w:pStyle w:val="Default"/>
        <w:rPr>
          <w:rStyle w:val="Code"/>
        </w:rPr>
      </w:pPr>
      <w:r w:rsidRPr="003F4B1F">
        <w:rPr>
          <w:rStyle w:val="Code"/>
        </w:rPr>
        <w:t xml:space="preserve">      },</w:t>
      </w:r>
    </w:p>
    <w:p w14:paraId="4EA3CB29" w14:textId="77777777" w:rsidR="00D25857" w:rsidRPr="003F4B1F" w:rsidRDefault="00D25857" w:rsidP="00D25857">
      <w:pPr>
        <w:pStyle w:val="Default"/>
        <w:rPr>
          <w:rStyle w:val="Code"/>
        </w:rPr>
      </w:pPr>
      <w:r w:rsidRPr="003F4B1F">
        <w:rPr>
          <w:rStyle w:val="Code"/>
        </w:rPr>
        <w:t xml:space="preserve">      "description" : "Flags to controll handling during the update.",</w:t>
      </w:r>
    </w:p>
    <w:p w14:paraId="7CB5D40F" w14:textId="77777777" w:rsidR="00D25857" w:rsidRPr="003F4B1F" w:rsidRDefault="00D25857" w:rsidP="00D25857">
      <w:pPr>
        <w:pStyle w:val="Default"/>
        <w:rPr>
          <w:rStyle w:val="Code"/>
        </w:rPr>
      </w:pPr>
      <w:r w:rsidRPr="003F4B1F">
        <w:rPr>
          <w:rStyle w:val="Code"/>
        </w:rPr>
        <w:t xml:space="preserve">      "required" : true</w:t>
      </w:r>
    </w:p>
    <w:p w14:paraId="6695406D" w14:textId="77777777" w:rsidR="00D25857" w:rsidRPr="003F4B1F" w:rsidRDefault="00D25857" w:rsidP="00D25857">
      <w:pPr>
        <w:rPr>
          <w:rStyle w:val="Code"/>
        </w:rPr>
      </w:pPr>
      <w:r w:rsidRPr="003F4B1F">
        <w:rPr>
          <w:rStyle w:val="Code"/>
        </w:rPr>
        <w:t xml:space="preserve">    },</w:t>
      </w:r>
    </w:p>
    <w:p w14:paraId="06D594E8" w14:textId="77777777" w:rsidR="00D25857" w:rsidRPr="003F4B1F" w:rsidRDefault="00D25857" w:rsidP="00D25857">
      <w:pPr>
        <w:rPr>
          <w:rStyle w:val="Code"/>
        </w:rPr>
      </w:pPr>
      <w:r w:rsidRPr="003F4B1F">
        <w:rPr>
          <w:rStyle w:val="Code"/>
        </w:rPr>
        <w:t xml:space="preserve">    "totalSize" :</w:t>
      </w:r>
    </w:p>
    <w:p w14:paraId="4ABE2CB2" w14:textId="77777777" w:rsidR="00D25857" w:rsidRPr="003F4B1F" w:rsidRDefault="00D25857" w:rsidP="00D25857">
      <w:pPr>
        <w:rPr>
          <w:rStyle w:val="Code"/>
        </w:rPr>
      </w:pPr>
      <w:r w:rsidRPr="003F4B1F">
        <w:rPr>
          <w:rStyle w:val="Code"/>
        </w:rPr>
        <w:t xml:space="preserve">    {</w:t>
      </w:r>
    </w:p>
    <w:p w14:paraId="7CC58D24" w14:textId="77777777" w:rsidR="00D25857" w:rsidRPr="003F4B1F" w:rsidRDefault="00D25857" w:rsidP="00D25857">
      <w:pPr>
        <w:rPr>
          <w:rStyle w:val="Code"/>
        </w:rPr>
      </w:pPr>
      <w:r w:rsidRPr="003F4B1F">
        <w:rPr>
          <w:rStyle w:val="Code"/>
        </w:rPr>
        <w:t xml:space="preserve">      "type"    : "integer",</w:t>
      </w:r>
    </w:p>
    <w:p w14:paraId="41C48E2C" w14:textId="77777777" w:rsidR="00D25857" w:rsidRPr="003F4B1F" w:rsidRDefault="00D25857" w:rsidP="00D25857">
      <w:pPr>
        <w:rPr>
          <w:rStyle w:val="Code"/>
        </w:rPr>
      </w:pPr>
      <w:r w:rsidRPr="003F4B1F">
        <w:rPr>
          <w:rStyle w:val="Code"/>
        </w:rPr>
        <w:t xml:space="preserve">      "minimum" : 1,</w:t>
      </w:r>
    </w:p>
    <w:p w14:paraId="2C8EFDA2" w14:textId="77777777" w:rsidR="00D25857" w:rsidRPr="003F4B1F" w:rsidRDefault="00D25857" w:rsidP="00D25857">
      <w:pPr>
        <w:rPr>
          <w:rStyle w:val="Code"/>
        </w:rPr>
      </w:pPr>
      <w:r w:rsidRPr="003F4B1F">
        <w:rPr>
          <w:rStyle w:val="Code"/>
        </w:rPr>
        <w:t xml:space="preserve">      "maximum" : 18446744073709551614,</w:t>
      </w:r>
    </w:p>
    <w:p w14:paraId="04A50CEB" w14:textId="77777777" w:rsidR="00D25857" w:rsidRPr="003F4B1F" w:rsidRDefault="00D25857" w:rsidP="00D25857">
      <w:pPr>
        <w:rPr>
          <w:rStyle w:val="Code"/>
        </w:rPr>
      </w:pPr>
      <w:r w:rsidRPr="003F4B1F">
        <w:rPr>
          <w:rStyle w:val="Code"/>
        </w:rPr>
        <w:t xml:space="preserve">      "description" : "The total size in bytes of all packages for this update.</w:t>
      </w:r>
    </w:p>
    <w:p w14:paraId="4AED3769" w14:textId="77777777" w:rsidR="00D25857" w:rsidRPr="003F4B1F" w:rsidRDefault="00D25857" w:rsidP="00D25857">
      <w:pPr>
        <w:rPr>
          <w:rStyle w:val="Code"/>
        </w:rPr>
      </w:pPr>
      <w:r w:rsidRPr="003F4B1F">
        <w:rPr>
          <w:rStyle w:val="Code"/>
        </w:rPr>
        <w:t xml:space="preserve">                       This parameter is not supported by COM GEN2 and shall only</w:t>
      </w:r>
    </w:p>
    <w:p w14:paraId="09739F26" w14:textId="77777777" w:rsidR="00D25857" w:rsidRPr="003F4B1F" w:rsidRDefault="00D25857" w:rsidP="00D25857">
      <w:pPr>
        <w:rPr>
          <w:rStyle w:val="Code"/>
        </w:rPr>
      </w:pPr>
      <w:r w:rsidRPr="003F4B1F">
        <w:rPr>
          <w:rStyle w:val="Code"/>
        </w:rPr>
        <w:t xml:space="preserve">                       be sent for System Master generation or newer.",</w:t>
      </w:r>
    </w:p>
    <w:p w14:paraId="33AD2CC7" w14:textId="77777777" w:rsidR="00D25857" w:rsidRPr="003F4B1F" w:rsidRDefault="00D25857" w:rsidP="00D25857">
      <w:pPr>
        <w:rPr>
          <w:rStyle w:val="Code"/>
        </w:rPr>
      </w:pPr>
      <w:r w:rsidRPr="003F4B1F">
        <w:rPr>
          <w:rStyle w:val="Code"/>
        </w:rPr>
        <w:t xml:space="preserve">      "required" : optional</w:t>
      </w:r>
    </w:p>
    <w:p w14:paraId="159B9C12" w14:textId="77777777" w:rsidR="00D25857" w:rsidRPr="003F4B1F" w:rsidRDefault="00D25857" w:rsidP="00D25857">
      <w:pPr>
        <w:rPr>
          <w:rStyle w:val="Code"/>
        </w:rPr>
      </w:pPr>
      <w:r w:rsidRPr="003F4B1F">
        <w:rPr>
          <w:rStyle w:val="Code"/>
        </w:rPr>
        <w:t xml:space="preserve">    },</w:t>
      </w:r>
    </w:p>
    <w:p w14:paraId="0DBF26D9" w14:textId="77777777" w:rsidR="00D25857" w:rsidRPr="003F4B1F" w:rsidRDefault="00D25857" w:rsidP="00D25857">
      <w:pPr>
        <w:rPr>
          <w:rStyle w:val="Code"/>
        </w:rPr>
      </w:pPr>
      <w:r w:rsidRPr="003F4B1F">
        <w:rPr>
          <w:rStyle w:val="Code"/>
        </w:rPr>
        <w:br w:type="page"/>
      </w:r>
    </w:p>
    <w:p w14:paraId="7942112B" w14:textId="77777777" w:rsidR="00D25857" w:rsidRPr="003F4B1F" w:rsidRDefault="00D25857" w:rsidP="00D25857">
      <w:pPr>
        <w:pStyle w:val="Default"/>
        <w:rPr>
          <w:rStyle w:val="Code"/>
        </w:rPr>
      </w:pPr>
      <w:r w:rsidRPr="003F4B1F">
        <w:rPr>
          <w:rStyle w:val="Code"/>
        </w:rPr>
        <w:lastRenderedPageBreak/>
        <w:t xml:space="preserve">    "currentHAVersion" :</w:t>
      </w:r>
    </w:p>
    <w:p w14:paraId="7699A39E" w14:textId="77777777" w:rsidR="00D25857" w:rsidRPr="003F4B1F" w:rsidRDefault="00D25857" w:rsidP="00D25857">
      <w:pPr>
        <w:rPr>
          <w:rStyle w:val="Code"/>
        </w:rPr>
      </w:pPr>
      <w:r w:rsidRPr="003F4B1F">
        <w:rPr>
          <w:rStyle w:val="Code"/>
        </w:rPr>
        <w:t xml:space="preserve">    {</w:t>
      </w:r>
    </w:p>
    <w:p w14:paraId="7F26CE1E" w14:textId="77777777" w:rsidR="00D25857" w:rsidRPr="003F4B1F" w:rsidRDefault="00D25857" w:rsidP="00D25857">
      <w:pPr>
        <w:rPr>
          <w:rStyle w:val="Code"/>
        </w:rPr>
      </w:pPr>
      <w:r w:rsidRPr="003F4B1F">
        <w:rPr>
          <w:rStyle w:val="Code"/>
        </w:rPr>
        <w:t xml:space="preserve">      "type" : "string",</w:t>
      </w:r>
    </w:p>
    <w:p w14:paraId="0EBE607E" w14:textId="77777777" w:rsidR="00D25857" w:rsidRPr="003F4B1F" w:rsidRDefault="00D25857" w:rsidP="00D25857">
      <w:pPr>
        <w:rPr>
          <w:rStyle w:val="Code"/>
        </w:rPr>
      </w:pPr>
      <w:r w:rsidRPr="003F4B1F">
        <w:rPr>
          <w:rStyle w:val="Code"/>
        </w:rPr>
        <w:t xml:space="preserve">      "minLength" : 5,</w:t>
      </w:r>
    </w:p>
    <w:p w14:paraId="38888489" w14:textId="77777777" w:rsidR="00D25857" w:rsidRPr="003F4B1F" w:rsidRDefault="00D25857" w:rsidP="00D25857">
      <w:pPr>
        <w:rPr>
          <w:rStyle w:val="Code"/>
        </w:rPr>
      </w:pPr>
      <w:r w:rsidRPr="003F4B1F">
        <w:rPr>
          <w:rStyle w:val="Code"/>
        </w:rPr>
        <w:t xml:space="preserve">      "maxLength" : 127,</w:t>
      </w:r>
    </w:p>
    <w:p w14:paraId="68514F8A" w14:textId="77777777" w:rsidR="00D25857" w:rsidRPr="003F4B1F" w:rsidRDefault="00D25857" w:rsidP="00D25857">
      <w:pPr>
        <w:rPr>
          <w:rStyle w:val="Code"/>
        </w:rPr>
      </w:pPr>
      <w:r w:rsidRPr="003F4B1F">
        <w:rPr>
          <w:rStyle w:val="Code"/>
        </w:rPr>
        <w:t xml:space="preserve">      "description" : "The current HA version in form of a string containing the</w:t>
      </w:r>
    </w:p>
    <w:p w14:paraId="12653DD2" w14:textId="77777777" w:rsidR="00D25857" w:rsidRPr="003F4B1F" w:rsidRDefault="00D25857" w:rsidP="00D25857">
      <w:pPr>
        <w:rPr>
          <w:rStyle w:val="Code"/>
        </w:rPr>
      </w:pPr>
      <w:r w:rsidRPr="003F4B1F">
        <w:rPr>
          <w:rStyle w:val="Code"/>
        </w:rPr>
        <w:t xml:space="preserve">                       triplet - hardware version, RAC version and firmware</w:t>
      </w:r>
    </w:p>
    <w:p w14:paraId="51016F37" w14:textId="77777777" w:rsidR="00D25857" w:rsidRPr="003F4B1F" w:rsidRDefault="00D25857" w:rsidP="00D25857">
      <w:pPr>
        <w:rPr>
          <w:rStyle w:val="Code"/>
        </w:rPr>
      </w:pPr>
      <w:r w:rsidRPr="003F4B1F">
        <w:rPr>
          <w:rStyle w:val="Code"/>
        </w:rPr>
        <w:t xml:space="preserve">                       version. This parameter is not supported by COM GEN2 and</w:t>
      </w:r>
    </w:p>
    <w:p w14:paraId="3F146739" w14:textId="77777777" w:rsidR="00D25857" w:rsidRPr="003F4B1F" w:rsidRDefault="00D25857" w:rsidP="00D25857">
      <w:pPr>
        <w:rPr>
          <w:rStyle w:val="Code"/>
        </w:rPr>
      </w:pPr>
      <w:r w:rsidRPr="003F4B1F">
        <w:rPr>
          <w:rStyle w:val="Code"/>
        </w:rPr>
        <w:t xml:space="preserve">                       shall only be sent for System Master generation or newer.",</w:t>
      </w:r>
    </w:p>
    <w:p w14:paraId="0CC8D22C" w14:textId="77777777" w:rsidR="00D25857" w:rsidRPr="003F4B1F" w:rsidRDefault="00D25857" w:rsidP="00D25857">
      <w:pPr>
        <w:rPr>
          <w:rStyle w:val="Code"/>
        </w:rPr>
      </w:pPr>
      <w:r w:rsidRPr="003F4B1F">
        <w:rPr>
          <w:rStyle w:val="Code"/>
        </w:rPr>
        <w:t xml:space="preserve">      "required" : optional</w:t>
      </w:r>
    </w:p>
    <w:p w14:paraId="0F339B02" w14:textId="77777777" w:rsidR="00D25857" w:rsidRPr="003F4B1F" w:rsidRDefault="00D25857" w:rsidP="00D25857">
      <w:pPr>
        <w:rPr>
          <w:rStyle w:val="Code"/>
        </w:rPr>
      </w:pPr>
      <w:r w:rsidRPr="003F4B1F">
        <w:rPr>
          <w:rStyle w:val="Code"/>
        </w:rPr>
        <w:t xml:space="preserve">    },</w:t>
      </w:r>
    </w:p>
    <w:p w14:paraId="49CE57F8" w14:textId="77777777" w:rsidR="00D25857" w:rsidRPr="003F4B1F" w:rsidRDefault="00D25857" w:rsidP="00D25857">
      <w:pPr>
        <w:pStyle w:val="Default"/>
        <w:rPr>
          <w:rStyle w:val="Code"/>
        </w:rPr>
      </w:pPr>
      <w:r w:rsidRPr="003F4B1F">
        <w:rPr>
          <w:rStyle w:val="Code"/>
        </w:rPr>
        <w:t xml:space="preserve">    "newHAVersion" :</w:t>
      </w:r>
    </w:p>
    <w:p w14:paraId="0C11A06F" w14:textId="77777777" w:rsidR="00D25857" w:rsidRPr="003F4B1F" w:rsidRDefault="00D25857" w:rsidP="00D25857">
      <w:pPr>
        <w:rPr>
          <w:rStyle w:val="Code"/>
        </w:rPr>
      </w:pPr>
      <w:r w:rsidRPr="003F4B1F">
        <w:rPr>
          <w:rStyle w:val="Code"/>
        </w:rPr>
        <w:t xml:space="preserve">    {</w:t>
      </w:r>
    </w:p>
    <w:p w14:paraId="1B4485E9" w14:textId="77777777" w:rsidR="00D25857" w:rsidRPr="003F4B1F" w:rsidRDefault="00D25857" w:rsidP="00D25857">
      <w:pPr>
        <w:rPr>
          <w:rStyle w:val="Code"/>
        </w:rPr>
      </w:pPr>
      <w:r w:rsidRPr="003F4B1F">
        <w:rPr>
          <w:rStyle w:val="Code"/>
        </w:rPr>
        <w:t xml:space="preserve">      "type" : "string",</w:t>
      </w:r>
    </w:p>
    <w:p w14:paraId="2ED20F57" w14:textId="77777777" w:rsidR="00D25857" w:rsidRPr="003F4B1F" w:rsidRDefault="00D25857" w:rsidP="00D25857">
      <w:pPr>
        <w:rPr>
          <w:rStyle w:val="Code"/>
        </w:rPr>
      </w:pPr>
      <w:r w:rsidRPr="003F4B1F">
        <w:rPr>
          <w:rStyle w:val="Code"/>
        </w:rPr>
        <w:t xml:space="preserve">      "minLength" : 5,</w:t>
      </w:r>
    </w:p>
    <w:p w14:paraId="4BA35253" w14:textId="77777777" w:rsidR="00D25857" w:rsidRPr="003F4B1F" w:rsidRDefault="00D25857" w:rsidP="00D25857">
      <w:pPr>
        <w:rPr>
          <w:rStyle w:val="Code"/>
        </w:rPr>
      </w:pPr>
      <w:r w:rsidRPr="003F4B1F">
        <w:rPr>
          <w:rStyle w:val="Code"/>
        </w:rPr>
        <w:t xml:space="preserve">      "maxLength" : 127,</w:t>
      </w:r>
    </w:p>
    <w:p w14:paraId="539A0C33" w14:textId="77777777" w:rsidR="00D25857" w:rsidRPr="003F4B1F" w:rsidRDefault="00D25857" w:rsidP="00D25857">
      <w:pPr>
        <w:rPr>
          <w:rStyle w:val="Code"/>
        </w:rPr>
      </w:pPr>
      <w:r w:rsidRPr="003F4B1F">
        <w:rPr>
          <w:rStyle w:val="Code"/>
        </w:rPr>
        <w:t xml:space="preserve">      "description" : "The new HA version in form of a string containing the</w:t>
      </w:r>
    </w:p>
    <w:p w14:paraId="57D2D665" w14:textId="77777777" w:rsidR="00D25857" w:rsidRPr="003F4B1F" w:rsidRDefault="00D25857" w:rsidP="00D25857">
      <w:pPr>
        <w:rPr>
          <w:rStyle w:val="Code"/>
        </w:rPr>
      </w:pPr>
      <w:r w:rsidRPr="003F4B1F">
        <w:rPr>
          <w:rStyle w:val="Code"/>
        </w:rPr>
        <w:t xml:space="preserve">                       triplet - hardware version, RAC version and firmware</w:t>
      </w:r>
    </w:p>
    <w:p w14:paraId="4E77C0AD" w14:textId="77777777" w:rsidR="00D25857" w:rsidRPr="003F4B1F" w:rsidRDefault="00D25857" w:rsidP="00D25857">
      <w:pPr>
        <w:rPr>
          <w:rStyle w:val="Code"/>
        </w:rPr>
      </w:pPr>
      <w:r w:rsidRPr="003F4B1F">
        <w:rPr>
          <w:rStyle w:val="Code"/>
        </w:rPr>
        <w:t xml:space="preserve">                       version. This parameter is not supported by COM GEN2 and</w:t>
      </w:r>
    </w:p>
    <w:p w14:paraId="63277A79" w14:textId="77777777" w:rsidR="00D25857" w:rsidRPr="003F4B1F" w:rsidRDefault="00D25857" w:rsidP="00D25857">
      <w:pPr>
        <w:rPr>
          <w:rStyle w:val="Code"/>
        </w:rPr>
      </w:pPr>
      <w:r w:rsidRPr="003F4B1F">
        <w:rPr>
          <w:rStyle w:val="Code"/>
        </w:rPr>
        <w:t xml:space="preserve">                       shall only be sent for System Master generation or newer.",</w:t>
      </w:r>
    </w:p>
    <w:p w14:paraId="7C9254B0" w14:textId="77777777" w:rsidR="00D25857" w:rsidRPr="003F4B1F" w:rsidRDefault="00D25857" w:rsidP="00D25857">
      <w:pPr>
        <w:rPr>
          <w:rStyle w:val="Code"/>
        </w:rPr>
      </w:pPr>
      <w:r w:rsidRPr="003F4B1F">
        <w:rPr>
          <w:rStyle w:val="Code"/>
        </w:rPr>
        <w:t xml:space="preserve">      "required" : optional</w:t>
      </w:r>
    </w:p>
    <w:p w14:paraId="14C7D0E3" w14:textId="77777777" w:rsidR="00D25857" w:rsidRPr="003F4B1F" w:rsidRDefault="00D25857" w:rsidP="00D25857">
      <w:pPr>
        <w:rPr>
          <w:rStyle w:val="Code"/>
        </w:rPr>
      </w:pPr>
      <w:r w:rsidRPr="003F4B1F">
        <w:rPr>
          <w:rStyle w:val="Code"/>
        </w:rPr>
        <w:t xml:space="preserve">    }</w:t>
      </w:r>
    </w:p>
    <w:p w14:paraId="50A54C23" w14:textId="77777777" w:rsidR="00D25857" w:rsidRPr="003F4B1F" w:rsidRDefault="00D25857" w:rsidP="00D25857">
      <w:pPr>
        <w:rPr>
          <w:rStyle w:val="Code"/>
        </w:rPr>
      </w:pPr>
      <w:r w:rsidRPr="003F4B1F">
        <w:rPr>
          <w:rStyle w:val="Code"/>
        </w:rPr>
        <w:t xml:space="preserve">  }</w:t>
      </w:r>
    </w:p>
    <w:p w14:paraId="7066B2FA" w14:textId="77777777" w:rsidR="00D25857" w:rsidRPr="003F4B1F" w:rsidRDefault="00D25857" w:rsidP="00D25857">
      <w:pPr>
        <w:rPr>
          <w:rStyle w:val="Code"/>
        </w:rPr>
      </w:pPr>
      <w:r w:rsidRPr="003F4B1F">
        <w:rPr>
          <w:rStyle w:val="Code"/>
        </w:rPr>
        <w:t>}</w:t>
      </w:r>
    </w:p>
    <w:p w14:paraId="2EED1FFA" w14:textId="77777777" w:rsidR="00D25857" w:rsidRPr="003F4B1F" w:rsidRDefault="00D25857" w:rsidP="00D25857"/>
    <w:p w14:paraId="59F076BC" w14:textId="77777777" w:rsidR="00D25857" w:rsidRPr="003F4B1F" w:rsidRDefault="00D25857" w:rsidP="00D25857">
      <w:r w:rsidRPr="003F4B1F">
        <w:br w:type="page"/>
      </w:r>
    </w:p>
    <w:p w14:paraId="7907FDFC" w14:textId="77777777" w:rsidR="00D25857" w:rsidRPr="003F4B1F" w:rsidRDefault="00D25857" w:rsidP="00D25857">
      <w:pPr>
        <w:pStyle w:val="Heading3"/>
      </w:pPr>
      <w:bookmarkStart w:id="1822" w:name="_Toc88504157"/>
      <w:r w:rsidRPr="003F4B1F">
        <w:lastRenderedPageBreak/>
        <w:t>Content type PACKAGEPROPERTIESREQUEST</w:t>
      </w:r>
      <w:bookmarkEnd w:id="1822"/>
    </w:p>
    <w:p w14:paraId="42A797C5" w14:textId="77777777" w:rsidR="00D25857" w:rsidRPr="003F4B1F" w:rsidRDefault="00D25857" w:rsidP="00D25857">
      <w:r w:rsidRPr="003F4B1F">
        <w:t>This content type provides information about transaction ID and requested package ID during the download process.</w:t>
      </w:r>
    </w:p>
    <w:p w14:paraId="327637B6" w14:textId="77777777" w:rsidR="00D25857" w:rsidRPr="003F4B1F" w:rsidRDefault="00D25857" w:rsidP="00D25857"/>
    <w:p w14:paraId="7C43FE1B"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NOTIFY</w:t>
      </w:r>
    </w:p>
    <w:p w14:paraId="57784C77" w14:textId="77777777" w:rsidR="00D25857" w:rsidRPr="003F4B1F" w:rsidRDefault="00D25857" w:rsidP="00D25857"/>
    <w:p w14:paraId="3D1A5868"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36BE6C31" w14:textId="77777777" w:rsidR="00D25857" w:rsidRPr="003F4B1F" w:rsidRDefault="00D25857" w:rsidP="00D25857">
      <w:pPr>
        <w:rPr>
          <w:rStyle w:val="Code"/>
        </w:rPr>
      </w:pPr>
      <w:r w:rsidRPr="003F4B1F">
        <w:rPr>
          <w:rStyle w:val="Code"/>
        </w:rPr>
        <w:t>{</w:t>
      </w:r>
    </w:p>
    <w:p w14:paraId="4249688B" w14:textId="6A8E796F" w:rsidR="00D25857" w:rsidRPr="003F4B1F" w:rsidRDefault="00D25857" w:rsidP="00D25857">
      <w:pPr>
        <w:rPr>
          <w:rStyle w:val="Code"/>
        </w:rPr>
      </w:pPr>
      <w:r w:rsidRPr="003F4B1F">
        <w:rPr>
          <w:rStyle w:val="Code"/>
        </w:rPr>
        <w:t xml:space="preserve">  "id" : "urn:schemas-bshg-com:js:data:fu4:packagepropertiesrequest",</w:t>
      </w:r>
    </w:p>
    <w:p w14:paraId="153C870C" w14:textId="77777777" w:rsidR="00D25857" w:rsidRPr="003F4B1F" w:rsidRDefault="00D25857" w:rsidP="00D25857">
      <w:pPr>
        <w:rPr>
          <w:rStyle w:val="Code"/>
        </w:rPr>
      </w:pPr>
      <w:r w:rsidRPr="003F4B1F">
        <w:rPr>
          <w:rStyle w:val="Code"/>
        </w:rPr>
        <w:t xml:space="preserve">  "properties" :</w:t>
      </w:r>
    </w:p>
    <w:p w14:paraId="4E159613" w14:textId="77777777" w:rsidR="00D25857" w:rsidRPr="003F4B1F" w:rsidRDefault="00D25857" w:rsidP="00D25857">
      <w:pPr>
        <w:rPr>
          <w:rStyle w:val="Code"/>
        </w:rPr>
      </w:pPr>
      <w:r w:rsidRPr="003F4B1F">
        <w:rPr>
          <w:rStyle w:val="Code"/>
        </w:rPr>
        <w:t xml:space="preserve">  {</w:t>
      </w:r>
    </w:p>
    <w:p w14:paraId="2D2B3204" w14:textId="77777777" w:rsidR="00D25857" w:rsidRPr="003F4B1F" w:rsidRDefault="00D25857" w:rsidP="00D25857">
      <w:pPr>
        <w:rPr>
          <w:rStyle w:val="Code"/>
        </w:rPr>
      </w:pPr>
      <w:r w:rsidRPr="003F4B1F">
        <w:rPr>
          <w:rStyle w:val="Code"/>
        </w:rPr>
        <w:t xml:space="preserve">    "transactionID" :</w:t>
      </w:r>
    </w:p>
    <w:p w14:paraId="6D2A987F" w14:textId="77777777" w:rsidR="00D25857" w:rsidRPr="003F4B1F" w:rsidRDefault="00D25857" w:rsidP="00D25857">
      <w:pPr>
        <w:rPr>
          <w:rStyle w:val="Code"/>
        </w:rPr>
      </w:pPr>
      <w:r w:rsidRPr="003F4B1F">
        <w:rPr>
          <w:rStyle w:val="Code"/>
        </w:rPr>
        <w:t xml:space="preserve">    {</w:t>
      </w:r>
    </w:p>
    <w:p w14:paraId="16292033" w14:textId="77777777" w:rsidR="00D25857" w:rsidRPr="003F4B1F" w:rsidRDefault="00D25857" w:rsidP="00D25857">
      <w:pPr>
        <w:rPr>
          <w:rStyle w:val="Code"/>
        </w:rPr>
      </w:pPr>
      <w:r w:rsidRPr="003F4B1F">
        <w:rPr>
          <w:rStyle w:val="Code"/>
        </w:rPr>
        <w:t xml:space="preserve">      "type"    : "integer",</w:t>
      </w:r>
    </w:p>
    <w:p w14:paraId="42C4F2E8" w14:textId="77777777" w:rsidR="00D25857" w:rsidRPr="003F4B1F" w:rsidRDefault="00D25857" w:rsidP="00D25857">
      <w:pPr>
        <w:rPr>
          <w:rStyle w:val="Code"/>
        </w:rPr>
      </w:pPr>
      <w:r w:rsidRPr="003F4B1F">
        <w:rPr>
          <w:rStyle w:val="Code"/>
        </w:rPr>
        <w:t xml:space="preserve">      "minimum" : 1,</w:t>
      </w:r>
    </w:p>
    <w:p w14:paraId="18A798D5" w14:textId="77777777" w:rsidR="00D25857" w:rsidRPr="003F4B1F" w:rsidRDefault="00D25857" w:rsidP="00D25857">
      <w:pPr>
        <w:rPr>
          <w:rStyle w:val="Code"/>
        </w:rPr>
      </w:pPr>
      <w:r w:rsidRPr="003F4B1F">
        <w:rPr>
          <w:rStyle w:val="Code"/>
        </w:rPr>
        <w:t xml:space="preserve">      "maximum" : 18446744073709551614,</w:t>
      </w:r>
    </w:p>
    <w:p w14:paraId="709EE217" w14:textId="77777777" w:rsidR="00D25857" w:rsidRPr="003F4B1F" w:rsidRDefault="00D25857" w:rsidP="00D25857">
      <w:pPr>
        <w:rPr>
          <w:rStyle w:val="Code"/>
        </w:rPr>
      </w:pPr>
      <w:r w:rsidRPr="003F4B1F">
        <w:rPr>
          <w:rStyle w:val="Code"/>
        </w:rPr>
        <w:t xml:space="preserve">      "description" : "The unique ID that identifies this concrete update</w:t>
      </w:r>
    </w:p>
    <w:p w14:paraId="1A548DD6" w14:textId="77777777" w:rsidR="00D25857" w:rsidRPr="003F4B1F" w:rsidRDefault="00D25857" w:rsidP="00D25857">
      <w:pPr>
        <w:rPr>
          <w:rStyle w:val="Code"/>
        </w:rPr>
      </w:pPr>
      <w:r w:rsidRPr="003F4B1F">
        <w:rPr>
          <w:rStyle w:val="Code"/>
        </w:rPr>
        <w:t xml:space="preserve">                       transaction on the appliance. The values 0x0 and</w:t>
      </w:r>
    </w:p>
    <w:p w14:paraId="38D1F96C" w14:textId="77777777" w:rsidR="00D25857" w:rsidRPr="003F4B1F" w:rsidRDefault="00D25857" w:rsidP="00D25857">
      <w:pPr>
        <w:rPr>
          <w:rStyle w:val="Code"/>
        </w:rPr>
      </w:pPr>
      <w:r w:rsidRPr="003F4B1F">
        <w:rPr>
          <w:rStyle w:val="Code"/>
        </w:rPr>
        <w:t xml:space="preserve">                       0xFFFFFFFFFFFFFFFF are invalid.",</w:t>
      </w:r>
    </w:p>
    <w:p w14:paraId="6A5A844A" w14:textId="77777777" w:rsidR="00D25857" w:rsidRPr="003F4B1F" w:rsidRDefault="00D25857" w:rsidP="00D25857">
      <w:pPr>
        <w:rPr>
          <w:rStyle w:val="Code"/>
        </w:rPr>
      </w:pPr>
      <w:r w:rsidRPr="003F4B1F">
        <w:rPr>
          <w:rStyle w:val="Code"/>
        </w:rPr>
        <w:t xml:space="preserve">      "required" : true</w:t>
      </w:r>
    </w:p>
    <w:p w14:paraId="2D9205D7" w14:textId="77777777" w:rsidR="00D25857" w:rsidRPr="003F4B1F" w:rsidRDefault="00D25857" w:rsidP="00D25857">
      <w:pPr>
        <w:rPr>
          <w:rStyle w:val="Code"/>
        </w:rPr>
      </w:pPr>
      <w:r w:rsidRPr="003F4B1F">
        <w:rPr>
          <w:rStyle w:val="Code"/>
        </w:rPr>
        <w:t xml:space="preserve">    },</w:t>
      </w:r>
    </w:p>
    <w:p w14:paraId="55F6E5B7" w14:textId="77777777" w:rsidR="00D25857" w:rsidRPr="0075354D" w:rsidRDefault="00D25857" w:rsidP="00D25857">
      <w:pPr>
        <w:rPr>
          <w:rStyle w:val="Code"/>
          <w:lang w:val="de-DE"/>
        </w:rPr>
      </w:pPr>
      <w:r w:rsidRPr="003F4B1F">
        <w:rPr>
          <w:rStyle w:val="Code"/>
        </w:rPr>
        <w:t xml:space="preserve">    </w:t>
      </w:r>
      <w:r w:rsidRPr="0075354D">
        <w:rPr>
          <w:rStyle w:val="Code"/>
          <w:lang w:val="de-DE"/>
        </w:rPr>
        <w:t>"packageID" :</w:t>
      </w:r>
    </w:p>
    <w:p w14:paraId="7BD78ACC" w14:textId="77777777" w:rsidR="00D25857" w:rsidRPr="0075354D" w:rsidRDefault="00D25857" w:rsidP="00D25857">
      <w:pPr>
        <w:rPr>
          <w:rStyle w:val="Code"/>
          <w:lang w:val="de-DE"/>
        </w:rPr>
      </w:pPr>
      <w:r w:rsidRPr="0075354D">
        <w:rPr>
          <w:rStyle w:val="Code"/>
          <w:lang w:val="de-DE"/>
        </w:rPr>
        <w:t xml:space="preserve">    {</w:t>
      </w:r>
    </w:p>
    <w:p w14:paraId="16F4B4D7" w14:textId="77777777" w:rsidR="00D25857" w:rsidRPr="0075354D" w:rsidRDefault="00D25857" w:rsidP="00D25857">
      <w:pPr>
        <w:rPr>
          <w:rStyle w:val="Code"/>
          <w:lang w:val="de-DE"/>
        </w:rPr>
      </w:pPr>
      <w:r w:rsidRPr="0075354D">
        <w:rPr>
          <w:rStyle w:val="Code"/>
          <w:lang w:val="de-DE"/>
        </w:rPr>
        <w:t xml:space="preserve">      "type"    : "integer",</w:t>
      </w:r>
    </w:p>
    <w:p w14:paraId="44CA51FB" w14:textId="77777777" w:rsidR="00D25857" w:rsidRPr="0075354D" w:rsidRDefault="00D25857" w:rsidP="00D25857">
      <w:pPr>
        <w:rPr>
          <w:rStyle w:val="Code"/>
          <w:lang w:val="de-DE"/>
        </w:rPr>
      </w:pPr>
      <w:r w:rsidRPr="0075354D">
        <w:rPr>
          <w:rStyle w:val="Code"/>
          <w:lang w:val="de-DE"/>
        </w:rPr>
        <w:t xml:space="preserve">      "minimum" : 1,</w:t>
      </w:r>
    </w:p>
    <w:p w14:paraId="20B7D4AA" w14:textId="77777777" w:rsidR="00D25857" w:rsidRPr="0075354D" w:rsidRDefault="00D25857" w:rsidP="00D25857">
      <w:pPr>
        <w:rPr>
          <w:rStyle w:val="Code"/>
          <w:lang w:val="de-DE"/>
        </w:rPr>
      </w:pPr>
      <w:r w:rsidRPr="0075354D">
        <w:rPr>
          <w:rStyle w:val="Code"/>
          <w:lang w:val="de-DE"/>
        </w:rPr>
        <w:t xml:space="preserve">      "maximum" : 18446744073709551614,</w:t>
      </w:r>
    </w:p>
    <w:p w14:paraId="4766465D" w14:textId="77777777" w:rsidR="00D25857" w:rsidRPr="003F4B1F" w:rsidRDefault="00D25857" w:rsidP="00D25857">
      <w:pPr>
        <w:rPr>
          <w:rStyle w:val="Code"/>
        </w:rPr>
      </w:pPr>
      <w:r w:rsidRPr="0075354D">
        <w:rPr>
          <w:rStyle w:val="Code"/>
          <w:lang w:val="de-DE"/>
        </w:rPr>
        <w:t xml:space="preserve">      </w:t>
      </w:r>
      <w:r w:rsidRPr="003F4B1F">
        <w:rPr>
          <w:rStyle w:val="Code"/>
        </w:rPr>
        <w:t>"description" : "The unique ID that identifies an update package.</w:t>
      </w:r>
    </w:p>
    <w:p w14:paraId="39A63800" w14:textId="77777777" w:rsidR="00D25857" w:rsidRPr="003F4B1F" w:rsidRDefault="00D25857" w:rsidP="00D25857">
      <w:pPr>
        <w:rPr>
          <w:rStyle w:val="Code"/>
        </w:rPr>
      </w:pPr>
      <w:r w:rsidRPr="003F4B1F">
        <w:rPr>
          <w:rStyle w:val="Code"/>
        </w:rPr>
        <w:t xml:space="preserve">                       The values 0x0 and 0xFFFFFFFFFFFFFFFF are invalid.",</w:t>
      </w:r>
    </w:p>
    <w:p w14:paraId="38BF2627" w14:textId="77777777" w:rsidR="00D25857" w:rsidRPr="003F4B1F" w:rsidRDefault="00D25857" w:rsidP="00D25857">
      <w:pPr>
        <w:rPr>
          <w:rStyle w:val="Code"/>
        </w:rPr>
      </w:pPr>
      <w:r w:rsidRPr="003F4B1F">
        <w:rPr>
          <w:rStyle w:val="Code"/>
        </w:rPr>
        <w:t xml:space="preserve">      "required" : true</w:t>
      </w:r>
    </w:p>
    <w:p w14:paraId="18276AF4" w14:textId="77777777" w:rsidR="00D25857" w:rsidRPr="003F4B1F" w:rsidRDefault="00D25857" w:rsidP="00D25857">
      <w:pPr>
        <w:rPr>
          <w:rStyle w:val="Code"/>
        </w:rPr>
      </w:pPr>
      <w:r w:rsidRPr="003F4B1F">
        <w:rPr>
          <w:rStyle w:val="Code"/>
        </w:rPr>
        <w:t xml:space="preserve">    }</w:t>
      </w:r>
    </w:p>
    <w:p w14:paraId="3B3EE2BD" w14:textId="77777777" w:rsidR="00D25857" w:rsidRPr="003F4B1F" w:rsidRDefault="00D25857" w:rsidP="00D25857">
      <w:pPr>
        <w:rPr>
          <w:rStyle w:val="Code"/>
        </w:rPr>
      </w:pPr>
      <w:r w:rsidRPr="003F4B1F">
        <w:rPr>
          <w:rStyle w:val="Code"/>
        </w:rPr>
        <w:t xml:space="preserve">  }</w:t>
      </w:r>
    </w:p>
    <w:p w14:paraId="768D4D2A" w14:textId="77777777" w:rsidR="00D25857" w:rsidRPr="003F4B1F" w:rsidRDefault="00D25857" w:rsidP="00D25857">
      <w:pPr>
        <w:rPr>
          <w:rStyle w:val="Code"/>
        </w:rPr>
      </w:pPr>
      <w:r w:rsidRPr="003F4B1F">
        <w:rPr>
          <w:rStyle w:val="Code"/>
        </w:rPr>
        <w:t>}</w:t>
      </w:r>
    </w:p>
    <w:p w14:paraId="25D642AA" w14:textId="77777777" w:rsidR="00D25857" w:rsidRPr="003F4B1F" w:rsidRDefault="00D25857" w:rsidP="00D25857"/>
    <w:p w14:paraId="27C837B8" w14:textId="77777777" w:rsidR="00D25857" w:rsidRPr="003F4B1F" w:rsidRDefault="00D25857" w:rsidP="00D25857">
      <w:r w:rsidRPr="003F4B1F">
        <w:br w:type="page"/>
      </w:r>
    </w:p>
    <w:p w14:paraId="470E5E04" w14:textId="77777777" w:rsidR="00D25857" w:rsidRPr="003F4B1F" w:rsidRDefault="00D25857" w:rsidP="00D25857">
      <w:pPr>
        <w:pStyle w:val="Heading3"/>
      </w:pPr>
      <w:bookmarkStart w:id="1823" w:name="_Toc88504158"/>
      <w:r w:rsidRPr="003F4B1F">
        <w:lastRenderedPageBreak/>
        <w:t>Content type PACKAGEPROPERTIES</w:t>
      </w:r>
      <w:bookmarkEnd w:id="1823"/>
    </w:p>
    <w:p w14:paraId="0D39A6EF" w14:textId="77777777" w:rsidR="00D25857" w:rsidRPr="003F4B1F" w:rsidRDefault="00D25857" w:rsidP="00D25857">
      <w:r w:rsidRPr="003F4B1F">
        <w:t>This content type provides download and validation information for an update package.</w:t>
      </w:r>
    </w:p>
    <w:p w14:paraId="77C5CC61" w14:textId="77777777" w:rsidR="00D25857" w:rsidRPr="003F4B1F" w:rsidRDefault="00D25857" w:rsidP="00D25857"/>
    <w:p w14:paraId="7A3E8FDC"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4D21D70B" w14:textId="77777777" w:rsidR="00D25857" w:rsidRPr="003F4B1F" w:rsidRDefault="00D25857" w:rsidP="00D25857"/>
    <w:p w14:paraId="26439F08"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0B38CE2D" w14:textId="77777777" w:rsidR="00D25857" w:rsidRPr="003F4B1F" w:rsidRDefault="00D25857" w:rsidP="00D25857">
      <w:pPr>
        <w:rPr>
          <w:rStyle w:val="Code"/>
        </w:rPr>
      </w:pPr>
      <w:r w:rsidRPr="003F4B1F">
        <w:rPr>
          <w:rStyle w:val="Code"/>
        </w:rPr>
        <w:t>{</w:t>
      </w:r>
    </w:p>
    <w:p w14:paraId="1D4A46C7" w14:textId="05E80572" w:rsidR="00D25857" w:rsidRPr="003F4B1F" w:rsidRDefault="00D25857" w:rsidP="00D25857">
      <w:pPr>
        <w:rPr>
          <w:rStyle w:val="Code"/>
        </w:rPr>
      </w:pPr>
      <w:r w:rsidRPr="003F4B1F">
        <w:rPr>
          <w:rStyle w:val="Code"/>
        </w:rPr>
        <w:t xml:space="preserve">  "id" : "urn:schemas-bshg-com:js:data:fu4:packageproperties",</w:t>
      </w:r>
    </w:p>
    <w:p w14:paraId="4589FD22" w14:textId="77777777" w:rsidR="00D25857" w:rsidRPr="003F4B1F" w:rsidRDefault="00D25857" w:rsidP="00D25857">
      <w:pPr>
        <w:rPr>
          <w:rStyle w:val="Code"/>
        </w:rPr>
      </w:pPr>
      <w:r w:rsidRPr="003F4B1F">
        <w:rPr>
          <w:rStyle w:val="Code"/>
        </w:rPr>
        <w:t xml:space="preserve">  "properties" :</w:t>
      </w:r>
    </w:p>
    <w:p w14:paraId="59C0EE12" w14:textId="77777777" w:rsidR="00D25857" w:rsidRPr="003F4B1F" w:rsidRDefault="00D25857" w:rsidP="00D25857">
      <w:pPr>
        <w:rPr>
          <w:rStyle w:val="Code"/>
        </w:rPr>
      </w:pPr>
      <w:r w:rsidRPr="003F4B1F">
        <w:rPr>
          <w:rStyle w:val="Code"/>
        </w:rPr>
        <w:t xml:space="preserve">  {</w:t>
      </w:r>
    </w:p>
    <w:p w14:paraId="597A17E2" w14:textId="77777777" w:rsidR="00D25857" w:rsidRPr="003F4B1F" w:rsidRDefault="00D25857" w:rsidP="00D25857">
      <w:pPr>
        <w:rPr>
          <w:rStyle w:val="Code"/>
        </w:rPr>
      </w:pPr>
      <w:r w:rsidRPr="003F4B1F">
        <w:rPr>
          <w:rStyle w:val="Code"/>
        </w:rPr>
        <w:t xml:space="preserve">    "transactionID" :</w:t>
      </w:r>
    </w:p>
    <w:p w14:paraId="3BF30FCB" w14:textId="77777777" w:rsidR="00D25857" w:rsidRPr="003F4B1F" w:rsidRDefault="00D25857" w:rsidP="00D25857">
      <w:pPr>
        <w:rPr>
          <w:rStyle w:val="Code"/>
        </w:rPr>
      </w:pPr>
      <w:r w:rsidRPr="003F4B1F">
        <w:rPr>
          <w:rStyle w:val="Code"/>
        </w:rPr>
        <w:t xml:space="preserve">    {</w:t>
      </w:r>
    </w:p>
    <w:p w14:paraId="76B1BEA7" w14:textId="77777777" w:rsidR="00D25857" w:rsidRPr="003F4B1F" w:rsidRDefault="00D25857" w:rsidP="00D25857">
      <w:pPr>
        <w:rPr>
          <w:rStyle w:val="Code"/>
        </w:rPr>
      </w:pPr>
      <w:r w:rsidRPr="003F4B1F">
        <w:rPr>
          <w:rStyle w:val="Code"/>
        </w:rPr>
        <w:t xml:space="preserve">      "type"    : "integer",</w:t>
      </w:r>
    </w:p>
    <w:p w14:paraId="1BEBF9B1" w14:textId="77777777" w:rsidR="00D25857" w:rsidRPr="003F4B1F" w:rsidRDefault="00D25857" w:rsidP="00D25857">
      <w:pPr>
        <w:rPr>
          <w:rStyle w:val="Code"/>
        </w:rPr>
      </w:pPr>
      <w:r w:rsidRPr="003F4B1F">
        <w:rPr>
          <w:rStyle w:val="Code"/>
        </w:rPr>
        <w:t xml:space="preserve">      "minimum" : 1,</w:t>
      </w:r>
    </w:p>
    <w:p w14:paraId="46D6B9DE" w14:textId="77777777" w:rsidR="00D25857" w:rsidRPr="003F4B1F" w:rsidRDefault="00D25857" w:rsidP="00D25857">
      <w:pPr>
        <w:rPr>
          <w:rStyle w:val="Code"/>
        </w:rPr>
      </w:pPr>
      <w:r w:rsidRPr="003F4B1F">
        <w:rPr>
          <w:rStyle w:val="Code"/>
        </w:rPr>
        <w:t xml:space="preserve">      "maximum" : 18446744073709551614,</w:t>
      </w:r>
    </w:p>
    <w:p w14:paraId="36A546D3" w14:textId="77777777" w:rsidR="00D25857" w:rsidRPr="003F4B1F" w:rsidRDefault="00D25857" w:rsidP="00D25857">
      <w:pPr>
        <w:rPr>
          <w:rStyle w:val="Code"/>
        </w:rPr>
      </w:pPr>
      <w:r w:rsidRPr="003F4B1F">
        <w:rPr>
          <w:rStyle w:val="Code"/>
        </w:rPr>
        <w:t xml:space="preserve">      "description" : "The unique ID that identifies this concrete update </w:t>
      </w:r>
    </w:p>
    <w:p w14:paraId="7D9AE9EF" w14:textId="77777777" w:rsidR="00D25857" w:rsidRPr="003F4B1F" w:rsidRDefault="00D25857" w:rsidP="00D25857">
      <w:pPr>
        <w:rPr>
          <w:rStyle w:val="Code"/>
        </w:rPr>
      </w:pPr>
      <w:r w:rsidRPr="003F4B1F">
        <w:rPr>
          <w:rStyle w:val="Code"/>
        </w:rPr>
        <w:t xml:space="preserve">                       transaction on the appliance. The values 0x0 and</w:t>
      </w:r>
    </w:p>
    <w:p w14:paraId="3B0D7B7F" w14:textId="77777777" w:rsidR="00D25857" w:rsidRPr="003F4B1F" w:rsidRDefault="00D25857" w:rsidP="00D25857">
      <w:pPr>
        <w:rPr>
          <w:rStyle w:val="Code"/>
        </w:rPr>
      </w:pPr>
      <w:r w:rsidRPr="003F4B1F">
        <w:rPr>
          <w:rStyle w:val="Code"/>
        </w:rPr>
        <w:t xml:space="preserve">                       0xFFFFFFFFFFFFFFFF are invalid.",</w:t>
      </w:r>
    </w:p>
    <w:p w14:paraId="0F4792C7" w14:textId="77777777" w:rsidR="00D25857" w:rsidRPr="003F4B1F" w:rsidRDefault="00D25857" w:rsidP="00D25857">
      <w:pPr>
        <w:rPr>
          <w:rStyle w:val="Code"/>
        </w:rPr>
      </w:pPr>
      <w:r w:rsidRPr="003F4B1F">
        <w:rPr>
          <w:rStyle w:val="Code"/>
        </w:rPr>
        <w:t xml:space="preserve">      "required" : true</w:t>
      </w:r>
    </w:p>
    <w:p w14:paraId="47D69563" w14:textId="77777777" w:rsidR="00D25857" w:rsidRPr="003F4B1F" w:rsidRDefault="00D25857" w:rsidP="00D25857">
      <w:pPr>
        <w:pStyle w:val="Default"/>
        <w:rPr>
          <w:sz w:val="18"/>
          <w:szCs w:val="18"/>
        </w:rPr>
      </w:pPr>
      <w:r w:rsidRPr="003F4B1F">
        <w:rPr>
          <w:rStyle w:val="Code"/>
        </w:rPr>
        <w:t xml:space="preserve">    },</w:t>
      </w:r>
      <w:r w:rsidRPr="003F4B1F">
        <w:rPr>
          <w:sz w:val="18"/>
          <w:szCs w:val="18"/>
        </w:rPr>
        <w:t xml:space="preserve">    "dateTime" :</w:t>
      </w:r>
    </w:p>
    <w:p w14:paraId="0E2DE08B" w14:textId="77777777" w:rsidR="00D25857" w:rsidRPr="003F4B1F" w:rsidRDefault="00D25857" w:rsidP="00D25857">
      <w:pPr>
        <w:pStyle w:val="Default"/>
        <w:rPr>
          <w:sz w:val="18"/>
          <w:szCs w:val="18"/>
        </w:rPr>
      </w:pPr>
      <w:r w:rsidRPr="003F4B1F">
        <w:rPr>
          <w:sz w:val="18"/>
          <w:szCs w:val="18"/>
        </w:rPr>
        <w:t xml:space="preserve">    {</w:t>
      </w:r>
    </w:p>
    <w:p w14:paraId="110BE55A" w14:textId="77777777" w:rsidR="00D25857" w:rsidRPr="003F4B1F" w:rsidRDefault="00D25857" w:rsidP="00D25857">
      <w:pPr>
        <w:pStyle w:val="Default"/>
        <w:rPr>
          <w:sz w:val="18"/>
          <w:szCs w:val="18"/>
        </w:rPr>
      </w:pPr>
      <w:r w:rsidRPr="003F4B1F">
        <w:rPr>
          <w:sz w:val="18"/>
          <w:szCs w:val="18"/>
        </w:rPr>
        <w:t xml:space="preserve">      "type" : "string",</w:t>
      </w:r>
    </w:p>
    <w:p w14:paraId="106A71A9" w14:textId="77777777" w:rsidR="00D25857" w:rsidRPr="003F4B1F" w:rsidRDefault="00D25857" w:rsidP="00D25857">
      <w:pPr>
        <w:pStyle w:val="Default"/>
        <w:rPr>
          <w:sz w:val="18"/>
          <w:szCs w:val="18"/>
        </w:rPr>
      </w:pPr>
      <w:r w:rsidRPr="003F4B1F">
        <w:rPr>
          <w:sz w:val="18"/>
          <w:szCs w:val="18"/>
        </w:rPr>
        <w:t xml:space="preserve">      "minLength" : 19,</w:t>
      </w:r>
    </w:p>
    <w:p w14:paraId="5E970A34" w14:textId="77777777" w:rsidR="00D25857" w:rsidRPr="003F4B1F" w:rsidRDefault="00D25857" w:rsidP="00D25857">
      <w:pPr>
        <w:pStyle w:val="Default"/>
        <w:rPr>
          <w:sz w:val="18"/>
          <w:szCs w:val="18"/>
        </w:rPr>
      </w:pPr>
      <w:r w:rsidRPr="003F4B1F">
        <w:rPr>
          <w:sz w:val="18"/>
          <w:szCs w:val="18"/>
        </w:rPr>
        <w:t xml:space="preserve">      "maxLength" : 19,</w:t>
      </w:r>
    </w:p>
    <w:p w14:paraId="636F545D" w14:textId="77777777" w:rsidR="00D25857" w:rsidRPr="003F4B1F" w:rsidRDefault="00D25857" w:rsidP="00D25857">
      <w:pPr>
        <w:pStyle w:val="Default"/>
        <w:rPr>
          <w:sz w:val="18"/>
          <w:szCs w:val="18"/>
        </w:rPr>
      </w:pPr>
      <w:r w:rsidRPr="003F4B1F">
        <w:rPr>
          <w:sz w:val="18"/>
          <w:szCs w:val="18"/>
        </w:rPr>
        <w:t xml:space="preserve">      "description" : "Complex Type: DateTime. The HCA’s current http DateTime.",</w:t>
      </w:r>
    </w:p>
    <w:p w14:paraId="41046E12" w14:textId="77777777" w:rsidR="00D25857" w:rsidRPr="003F4B1F" w:rsidRDefault="00D25857" w:rsidP="00D25857">
      <w:pPr>
        <w:pStyle w:val="Default"/>
        <w:rPr>
          <w:sz w:val="18"/>
          <w:szCs w:val="18"/>
        </w:rPr>
      </w:pPr>
      <w:r w:rsidRPr="003F4B1F">
        <w:rPr>
          <w:sz w:val="18"/>
          <w:szCs w:val="18"/>
        </w:rPr>
        <w:t xml:space="preserve">      "required" : true</w:t>
      </w:r>
    </w:p>
    <w:p w14:paraId="61FF6CCC" w14:textId="77777777" w:rsidR="00D25857" w:rsidRPr="003F4B1F" w:rsidRDefault="00D25857" w:rsidP="00D25857">
      <w:pPr>
        <w:pStyle w:val="Default"/>
        <w:rPr>
          <w:sz w:val="18"/>
          <w:szCs w:val="18"/>
        </w:rPr>
      </w:pPr>
      <w:r w:rsidRPr="003F4B1F">
        <w:rPr>
          <w:sz w:val="18"/>
          <w:szCs w:val="18"/>
        </w:rPr>
        <w:t xml:space="preserve">    },</w:t>
      </w:r>
    </w:p>
    <w:p w14:paraId="1EFDBA29" w14:textId="77777777" w:rsidR="00D25857" w:rsidRPr="003F4B1F" w:rsidRDefault="00D25857" w:rsidP="00D25857">
      <w:pPr>
        <w:pStyle w:val="Default"/>
        <w:rPr>
          <w:rStyle w:val="Code"/>
        </w:rPr>
      </w:pPr>
      <w:r w:rsidRPr="003F4B1F">
        <w:rPr>
          <w:rStyle w:val="Code"/>
        </w:rPr>
        <w:t xml:space="preserve">    "link" :</w:t>
      </w:r>
    </w:p>
    <w:p w14:paraId="06DB6787" w14:textId="77777777" w:rsidR="00D25857" w:rsidRPr="003F4B1F" w:rsidRDefault="00D25857" w:rsidP="00D25857">
      <w:pPr>
        <w:rPr>
          <w:rStyle w:val="Code"/>
        </w:rPr>
      </w:pPr>
      <w:r w:rsidRPr="003F4B1F">
        <w:rPr>
          <w:rStyle w:val="Code"/>
        </w:rPr>
        <w:t xml:space="preserve">    {</w:t>
      </w:r>
    </w:p>
    <w:p w14:paraId="2A1F5519" w14:textId="77777777" w:rsidR="00D25857" w:rsidRPr="003F4B1F" w:rsidRDefault="00D25857" w:rsidP="00D25857">
      <w:pPr>
        <w:rPr>
          <w:rStyle w:val="Code"/>
        </w:rPr>
      </w:pPr>
      <w:r w:rsidRPr="003F4B1F">
        <w:rPr>
          <w:rStyle w:val="Code"/>
        </w:rPr>
        <w:t xml:space="preserve">      "type" : "string",</w:t>
      </w:r>
    </w:p>
    <w:p w14:paraId="0F107C9F" w14:textId="77777777" w:rsidR="00D25857" w:rsidRPr="003F4B1F" w:rsidRDefault="00D25857" w:rsidP="00D25857">
      <w:pPr>
        <w:rPr>
          <w:rStyle w:val="Code"/>
        </w:rPr>
      </w:pPr>
      <w:r w:rsidRPr="003F4B1F">
        <w:rPr>
          <w:rStyle w:val="Code"/>
        </w:rPr>
        <w:t xml:space="preserve">      "minLength" : 1,</w:t>
      </w:r>
    </w:p>
    <w:p w14:paraId="06899FC1" w14:textId="77777777" w:rsidR="00D25857" w:rsidRPr="003F4B1F" w:rsidRDefault="00D25857" w:rsidP="00D25857">
      <w:pPr>
        <w:rPr>
          <w:rStyle w:val="Code"/>
        </w:rPr>
      </w:pPr>
      <w:r w:rsidRPr="003F4B1F">
        <w:rPr>
          <w:rStyle w:val="Code"/>
        </w:rPr>
        <w:t xml:space="preserve">      "maxLength" : 127,</w:t>
      </w:r>
    </w:p>
    <w:p w14:paraId="68C2673B" w14:textId="77777777" w:rsidR="00D25857" w:rsidRPr="003F4B1F" w:rsidRDefault="00D25857" w:rsidP="00D25857">
      <w:pPr>
        <w:rPr>
          <w:rStyle w:val="Code"/>
        </w:rPr>
      </w:pPr>
      <w:r w:rsidRPr="003F4B1F">
        <w:rPr>
          <w:rStyle w:val="Code"/>
        </w:rPr>
        <w:t xml:space="preserve">      "description" : "Link for downloading the update package.",</w:t>
      </w:r>
    </w:p>
    <w:p w14:paraId="04FF4483" w14:textId="77777777" w:rsidR="00D25857" w:rsidRPr="003F4B1F" w:rsidRDefault="00D25857" w:rsidP="00D25857">
      <w:pPr>
        <w:rPr>
          <w:rStyle w:val="Code"/>
        </w:rPr>
      </w:pPr>
      <w:r w:rsidRPr="003F4B1F">
        <w:rPr>
          <w:rStyle w:val="Code"/>
        </w:rPr>
        <w:t xml:space="preserve">      "required" : true</w:t>
      </w:r>
    </w:p>
    <w:p w14:paraId="4FF415A7" w14:textId="77777777" w:rsidR="00D25857" w:rsidRPr="003F4B1F" w:rsidRDefault="00D25857" w:rsidP="00D25857">
      <w:pPr>
        <w:rPr>
          <w:rStyle w:val="Code"/>
        </w:rPr>
      </w:pPr>
      <w:r w:rsidRPr="003F4B1F">
        <w:rPr>
          <w:rStyle w:val="Code"/>
        </w:rPr>
        <w:t xml:space="preserve">    },</w:t>
      </w:r>
    </w:p>
    <w:p w14:paraId="61EF8D1E" w14:textId="77777777" w:rsidR="00D25857" w:rsidRPr="003F4B1F" w:rsidRDefault="00D25857" w:rsidP="00D25857">
      <w:pPr>
        <w:pStyle w:val="Default"/>
        <w:rPr>
          <w:rStyle w:val="Code"/>
        </w:rPr>
      </w:pPr>
      <w:r w:rsidRPr="003F4B1F">
        <w:rPr>
          <w:rStyle w:val="Code"/>
        </w:rPr>
        <w:t xml:space="preserve">    "ocspURL" :</w:t>
      </w:r>
    </w:p>
    <w:p w14:paraId="3E05B5DA" w14:textId="77777777" w:rsidR="00D25857" w:rsidRPr="003F4B1F" w:rsidRDefault="00D25857" w:rsidP="00D25857">
      <w:pPr>
        <w:rPr>
          <w:rStyle w:val="Code"/>
        </w:rPr>
      </w:pPr>
      <w:r w:rsidRPr="003F4B1F">
        <w:rPr>
          <w:rStyle w:val="Code"/>
        </w:rPr>
        <w:t xml:space="preserve">    {</w:t>
      </w:r>
    </w:p>
    <w:p w14:paraId="7C1E52FE" w14:textId="77777777" w:rsidR="00D25857" w:rsidRPr="003F4B1F" w:rsidRDefault="00D25857" w:rsidP="00D25857">
      <w:pPr>
        <w:rPr>
          <w:rStyle w:val="Code"/>
        </w:rPr>
      </w:pPr>
      <w:r w:rsidRPr="003F4B1F">
        <w:rPr>
          <w:rStyle w:val="Code"/>
        </w:rPr>
        <w:t xml:space="preserve">      "type" : "string",</w:t>
      </w:r>
    </w:p>
    <w:p w14:paraId="3262E292" w14:textId="77777777" w:rsidR="00D25857" w:rsidRPr="003F4B1F" w:rsidRDefault="00D25857" w:rsidP="00D25857">
      <w:pPr>
        <w:rPr>
          <w:rStyle w:val="Code"/>
        </w:rPr>
      </w:pPr>
      <w:r w:rsidRPr="003F4B1F">
        <w:rPr>
          <w:rStyle w:val="Code"/>
        </w:rPr>
        <w:t xml:space="preserve">      "minLength" : 1,</w:t>
      </w:r>
    </w:p>
    <w:p w14:paraId="169ABE1A" w14:textId="77777777" w:rsidR="00D25857" w:rsidRPr="003F4B1F" w:rsidRDefault="00D25857" w:rsidP="00D25857">
      <w:pPr>
        <w:rPr>
          <w:rStyle w:val="Code"/>
        </w:rPr>
      </w:pPr>
      <w:r w:rsidRPr="003F4B1F">
        <w:rPr>
          <w:rStyle w:val="Code"/>
        </w:rPr>
        <w:t xml:space="preserve">      "maxLength" : 127,</w:t>
      </w:r>
    </w:p>
    <w:p w14:paraId="497BB4BA" w14:textId="77777777" w:rsidR="00D25857" w:rsidRPr="003F4B1F" w:rsidRDefault="00D25857" w:rsidP="00D25857">
      <w:pPr>
        <w:rPr>
          <w:rStyle w:val="Code"/>
        </w:rPr>
      </w:pPr>
      <w:r w:rsidRPr="003F4B1F">
        <w:rPr>
          <w:rStyle w:val="Code"/>
        </w:rPr>
        <w:t xml:space="preserve">      "description" : "URL specifying the location of a valid OCSP server.",</w:t>
      </w:r>
    </w:p>
    <w:p w14:paraId="29D10FC6" w14:textId="77777777" w:rsidR="00D25857" w:rsidRPr="003F4B1F" w:rsidRDefault="00D25857" w:rsidP="00D25857">
      <w:pPr>
        <w:rPr>
          <w:rStyle w:val="Code"/>
        </w:rPr>
      </w:pPr>
      <w:r w:rsidRPr="003F4B1F">
        <w:rPr>
          <w:rStyle w:val="Code"/>
        </w:rPr>
        <w:t xml:space="preserve">      "required" : true</w:t>
      </w:r>
    </w:p>
    <w:p w14:paraId="5456EE5A" w14:textId="77777777" w:rsidR="00D25857" w:rsidRPr="003F4B1F" w:rsidRDefault="00D25857" w:rsidP="00D25857">
      <w:pPr>
        <w:rPr>
          <w:rStyle w:val="Code"/>
        </w:rPr>
      </w:pPr>
      <w:r w:rsidRPr="003F4B1F">
        <w:rPr>
          <w:rStyle w:val="Code"/>
        </w:rPr>
        <w:t xml:space="preserve">    },</w:t>
      </w:r>
    </w:p>
    <w:p w14:paraId="2602E137" w14:textId="77777777" w:rsidR="00D25857" w:rsidRPr="003F4B1F" w:rsidRDefault="00D25857" w:rsidP="00D25857">
      <w:pPr>
        <w:rPr>
          <w:rStyle w:val="Code"/>
        </w:rPr>
      </w:pPr>
      <w:r w:rsidRPr="003F4B1F">
        <w:rPr>
          <w:rStyle w:val="Code"/>
        </w:rPr>
        <w:t xml:space="preserve">    "packageProperties" :</w:t>
      </w:r>
    </w:p>
    <w:p w14:paraId="5786D1BF" w14:textId="77777777" w:rsidR="00D25857" w:rsidRPr="003F4B1F" w:rsidRDefault="00D25857" w:rsidP="00D25857">
      <w:pPr>
        <w:rPr>
          <w:rStyle w:val="Code"/>
        </w:rPr>
      </w:pPr>
      <w:r w:rsidRPr="003F4B1F">
        <w:rPr>
          <w:rStyle w:val="Code"/>
        </w:rPr>
        <w:t xml:space="preserve">    {</w:t>
      </w:r>
    </w:p>
    <w:p w14:paraId="6A297343" w14:textId="77777777" w:rsidR="00D25857" w:rsidRPr="003F4B1F" w:rsidRDefault="00D25857" w:rsidP="00D25857">
      <w:pPr>
        <w:rPr>
          <w:rStyle w:val="Code"/>
        </w:rPr>
      </w:pPr>
      <w:r w:rsidRPr="003F4B1F">
        <w:rPr>
          <w:rStyle w:val="Code"/>
        </w:rPr>
        <w:t xml:space="preserve">      "type" : "string",</w:t>
      </w:r>
    </w:p>
    <w:p w14:paraId="5337BA3D" w14:textId="77777777" w:rsidR="00D25857" w:rsidRPr="003F4B1F" w:rsidRDefault="00D25857" w:rsidP="00D25857">
      <w:pPr>
        <w:rPr>
          <w:rStyle w:val="Code"/>
        </w:rPr>
      </w:pPr>
      <w:r w:rsidRPr="003F4B1F">
        <w:rPr>
          <w:rStyle w:val="Code"/>
        </w:rPr>
        <w:t xml:space="preserve">      "maxLength" : 1600,</w:t>
      </w:r>
    </w:p>
    <w:p w14:paraId="1BF09B64" w14:textId="77777777" w:rsidR="00D25857" w:rsidRPr="003F4B1F" w:rsidRDefault="00D25857" w:rsidP="00D25857">
      <w:pPr>
        <w:rPr>
          <w:rStyle w:val="Code"/>
        </w:rPr>
      </w:pPr>
      <w:r w:rsidRPr="003F4B1F">
        <w:rPr>
          <w:rStyle w:val="Code"/>
        </w:rPr>
        <w:t xml:space="preserve">      "description" : "Package Properties file containing validation information </w:t>
      </w:r>
    </w:p>
    <w:p w14:paraId="78860E03" w14:textId="77777777" w:rsidR="00D25857" w:rsidRPr="003F4B1F" w:rsidRDefault="00D25857" w:rsidP="00D25857">
      <w:pPr>
        <w:rPr>
          <w:rStyle w:val="Code"/>
        </w:rPr>
      </w:pPr>
      <w:r w:rsidRPr="003F4B1F">
        <w:rPr>
          <w:rStyle w:val="Code"/>
        </w:rPr>
        <w:t xml:space="preserve">                       for the update package.",</w:t>
      </w:r>
    </w:p>
    <w:p w14:paraId="49D47C41" w14:textId="77777777" w:rsidR="00D25857" w:rsidRPr="003F4B1F" w:rsidRDefault="00D25857" w:rsidP="00D25857">
      <w:pPr>
        <w:rPr>
          <w:rStyle w:val="Code"/>
        </w:rPr>
      </w:pPr>
      <w:r w:rsidRPr="003F4B1F">
        <w:rPr>
          <w:rStyle w:val="Code"/>
        </w:rPr>
        <w:t xml:space="preserve">      "required" : true</w:t>
      </w:r>
    </w:p>
    <w:p w14:paraId="77AFAA7E" w14:textId="77777777" w:rsidR="00D25857" w:rsidRPr="003F4B1F" w:rsidRDefault="00D25857" w:rsidP="00D25857">
      <w:pPr>
        <w:rPr>
          <w:rStyle w:val="Code"/>
        </w:rPr>
      </w:pPr>
      <w:r w:rsidRPr="003F4B1F">
        <w:rPr>
          <w:rStyle w:val="Code"/>
        </w:rPr>
        <w:t xml:space="preserve">    }  }</w:t>
      </w:r>
    </w:p>
    <w:p w14:paraId="292C9EA8" w14:textId="77777777" w:rsidR="00D25857" w:rsidRPr="003F4B1F" w:rsidRDefault="00D25857" w:rsidP="00D25857">
      <w:pPr>
        <w:rPr>
          <w:rStyle w:val="Code"/>
        </w:rPr>
      </w:pPr>
      <w:r w:rsidRPr="003F4B1F">
        <w:rPr>
          <w:rStyle w:val="Code"/>
        </w:rPr>
        <w:t>}</w:t>
      </w:r>
    </w:p>
    <w:p w14:paraId="2FCF68AD" w14:textId="77777777" w:rsidR="00D25857" w:rsidRPr="003F4B1F" w:rsidRDefault="00D25857" w:rsidP="00D25857"/>
    <w:p w14:paraId="42EF7FED" w14:textId="77777777" w:rsidR="00D25857" w:rsidRPr="003F4B1F" w:rsidRDefault="00D25857" w:rsidP="00D25857">
      <w:r w:rsidRPr="003F4B1F">
        <w:br w:type="page"/>
      </w:r>
    </w:p>
    <w:p w14:paraId="790B8115" w14:textId="77777777" w:rsidR="00D25857" w:rsidRPr="003F4B1F" w:rsidRDefault="00D25857" w:rsidP="00D25857">
      <w:pPr>
        <w:pStyle w:val="Heading3"/>
      </w:pPr>
      <w:bookmarkStart w:id="1824" w:name="_Toc88504159"/>
      <w:r w:rsidRPr="003F4B1F">
        <w:lastRenderedPageBreak/>
        <w:t>Content type FUSTATE</w:t>
      </w:r>
      <w:bookmarkEnd w:id="1824"/>
    </w:p>
    <w:p w14:paraId="4964089A" w14:textId="77777777" w:rsidR="00D25857" w:rsidRPr="003F4B1F" w:rsidRDefault="00D25857" w:rsidP="00D25857">
      <w:r w:rsidRPr="003F4B1F">
        <w:t>This content type provides information of the firmware update state on the HA.</w:t>
      </w:r>
    </w:p>
    <w:p w14:paraId="1DAACD18" w14:textId="77777777" w:rsidR="00D25857" w:rsidRPr="003F4B1F" w:rsidRDefault="00D25857" w:rsidP="00D25857"/>
    <w:p w14:paraId="3C8AE0B2" w14:textId="77777777" w:rsidR="00D25857" w:rsidRPr="003F4B1F" w:rsidRDefault="00D25857" w:rsidP="00D25857">
      <w:r w:rsidRPr="003F4B1F">
        <w:t xml:space="preserve">Valid for the following </w:t>
      </w:r>
      <w:r w:rsidRPr="003F4B1F">
        <w:rPr>
          <w:rStyle w:val="CodeBig"/>
        </w:rPr>
        <w:t>&lt;action&gt;</w:t>
      </w:r>
      <w:r w:rsidRPr="003F4B1F">
        <w:t xml:space="preserve"> items: </w:t>
      </w:r>
      <w:r w:rsidRPr="003F4B1F">
        <w:rPr>
          <w:rStyle w:val="CodeBig"/>
        </w:rPr>
        <w:t>NOTIFY, RESPONSE</w:t>
      </w:r>
    </w:p>
    <w:p w14:paraId="36DAD160" w14:textId="77777777" w:rsidR="00D25857" w:rsidRPr="003F4B1F" w:rsidRDefault="00D25857" w:rsidP="00D25857"/>
    <w:p w14:paraId="039F1902"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098F1FFF" w14:textId="77777777" w:rsidR="00D25857" w:rsidRPr="003F4B1F" w:rsidRDefault="00D25857" w:rsidP="00D25857">
      <w:pPr>
        <w:rPr>
          <w:rStyle w:val="Code"/>
        </w:rPr>
      </w:pPr>
      <w:r w:rsidRPr="003F4B1F">
        <w:rPr>
          <w:rStyle w:val="Code"/>
        </w:rPr>
        <w:t>{</w:t>
      </w:r>
    </w:p>
    <w:p w14:paraId="52CB2AF0" w14:textId="68C466D3" w:rsidR="00D25857" w:rsidRPr="003F4B1F" w:rsidRDefault="00D25857" w:rsidP="00D25857">
      <w:pPr>
        <w:rPr>
          <w:rStyle w:val="Code"/>
        </w:rPr>
      </w:pPr>
      <w:r w:rsidRPr="003F4B1F">
        <w:rPr>
          <w:rStyle w:val="Code"/>
        </w:rPr>
        <w:t xml:space="preserve">  "id" : "urn:schemas-bshg-com:js:data:fu4:fustate",</w:t>
      </w:r>
    </w:p>
    <w:p w14:paraId="573B26F5" w14:textId="77777777" w:rsidR="00D25857" w:rsidRPr="003F4B1F" w:rsidRDefault="00D25857" w:rsidP="00D25857">
      <w:pPr>
        <w:rPr>
          <w:rStyle w:val="Code"/>
        </w:rPr>
      </w:pPr>
      <w:r w:rsidRPr="003F4B1F">
        <w:rPr>
          <w:rStyle w:val="Code"/>
        </w:rPr>
        <w:t xml:space="preserve">  "properties" :</w:t>
      </w:r>
    </w:p>
    <w:p w14:paraId="135262D1" w14:textId="77777777" w:rsidR="00D25857" w:rsidRPr="003F4B1F" w:rsidRDefault="00D25857" w:rsidP="00D25857">
      <w:pPr>
        <w:rPr>
          <w:rStyle w:val="Code"/>
        </w:rPr>
      </w:pPr>
      <w:r w:rsidRPr="003F4B1F">
        <w:rPr>
          <w:rStyle w:val="Code"/>
        </w:rPr>
        <w:t xml:space="preserve">  {</w:t>
      </w:r>
    </w:p>
    <w:p w14:paraId="5AA5AF49" w14:textId="77777777" w:rsidR="00D25857" w:rsidRPr="003F4B1F" w:rsidRDefault="00D25857" w:rsidP="00D25857">
      <w:pPr>
        <w:rPr>
          <w:rStyle w:val="Code"/>
        </w:rPr>
      </w:pPr>
      <w:r w:rsidRPr="003F4B1F">
        <w:rPr>
          <w:rStyle w:val="Code"/>
        </w:rPr>
        <w:t xml:space="preserve">    "transactionID" :</w:t>
      </w:r>
    </w:p>
    <w:p w14:paraId="214268AD" w14:textId="77777777" w:rsidR="00D25857" w:rsidRPr="003F4B1F" w:rsidRDefault="00D25857" w:rsidP="00D25857">
      <w:pPr>
        <w:rPr>
          <w:rStyle w:val="Code"/>
        </w:rPr>
      </w:pPr>
      <w:r w:rsidRPr="003F4B1F">
        <w:rPr>
          <w:rStyle w:val="Code"/>
        </w:rPr>
        <w:t xml:space="preserve">    {</w:t>
      </w:r>
    </w:p>
    <w:p w14:paraId="0BB67092" w14:textId="77777777" w:rsidR="00D25857" w:rsidRPr="003F4B1F" w:rsidRDefault="00D25857" w:rsidP="00D25857">
      <w:pPr>
        <w:rPr>
          <w:rStyle w:val="Code"/>
        </w:rPr>
      </w:pPr>
      <w:r w:rsidRPr="003F4B1F">
        <w:rPr>
          <w:rStyle w:val="Code"/>
        </w:rPr>
        <w:t xml:space="preserve">      "type"    : "integer",</w:t>
      </w:r>
    </w:p>
    <w:p w14:paraId="71093B98" w14:textId="77777777" w:rsidR="00D25857" w:rsidRPr="003F4B1F" w:rsidRDefault="00D25857" w:rsidP="00D25857">
      <w:pPr>
        <w:rPr>
          <w:rStyle w:val="Code"/>
        </w:rPr>
      </w:pPr>
      <w:r w:rsidRPr="003F4B1F">
        <w:rPr>
          <w:rStyle w:val="Code"/>
        </w:rPr>
        <w:t xml:space="preserve">      "minimum" : 1,</w:t>
      </w:r>
    </w:p>
    <w:p w14:paraId="0A403D05" w14:textId="77777777" w:rsidR="00D25857" w:rsidRPr="003F4B1F" w:rsidRDefault="00D25857" w:rsidP="00D25857">
      <w:pPr>
        <w:rPr>
          <w:rStyle w:val="Code"/>
        </w:rPr>
      </w:pPr>
      <w:r w:rsidRPr="003F4B1F">
        <w:rPr>
          <w:rStyle w:val="Code"/>
        </w:rPr>
        <w:t xml:space="preserve">      "maximum" : 18446744073709551614,</w:t>
      </w:r>
    </w:p>
    <w:p w14:paraId="5D719399" w14:textId="77777777" w:rsidR="00D25857" w:rsidRPr="003F4B1F" w:rsidRDefault="00D25857" w:rsidP="00D25857">
      <w:pPr>
        <w:rPr>
          <w:rStyle w:val="Code"/>
        </w:rPr>
      </w:pPr>
      <w:r w:rsidRPr="003F4B1F">
        <w:rPr>
          <w:rStyle w:val="Code"/>
        </w:rPr>
        <w:t xml:space="preserve">      "description" : "The unique ID that identifies this concrete update </w:t>
      </w:r>
    </w:p>
    <w:p w14:paraId="693849EB" w14:textId="77777777" w:rsidR="00D25857" w:rsidRPr="003F4B1F" w:rsidRDefault="00D25857" w:rsidP="00D25857">
      <w:pPr>
        <w:rPr>
          <w:rStyle w:val="Code"/>
        </w:rPr>
      </w:pPr>
      <w:r w:rsidRPr="003F4B1F">
        <w:rPr>
          <w:rStyle w:val="Code"/>
        </w:rPr>
        <w:t xml:space="preserve">                       transaction on the appliance. The values 0x0 and</w:t>
      </w:r>
    </w:p>
    <w:p w14:paraId="2F78A772" w14:textId="77777777" w:rsidR="00D25857" w:rsidRPr="003F4B1F" w:rsidRDefault="00D25857" w:rsidP="00D25857">
      <w:pPr>
        <w:rPr>
          <w:rStyle w:val="Code"/>
        </w:rPr>
      </w:pPr>
      <w:r w:rsidRPr="003F4B1F">
        <w:rPr>
          <w:rStyle w:val="Code"/>
        </w:rPr>
        <w:t xml:space="preserve">                       0xFFFFFFFFFFFFFFFF are invalid.",</w:t>
      </w:r>
    </w:p>
    <w:p w14:paraId="42BC898B" w14:textId="77777777" w:rsidR="00D25857" w:rsidRPr="003F4B1F" w:rsidRDefault="00D25857" w:rsidP="00D25857">
      <w:pPr>
        <w:rPr>
          <w:rStyle w:val="Code"/>
        </w:rPr>
      </w:pPr>
      <w:r w:rsidRPr="003F4B1F">
        <w:rPr>
          <w:rStyle w:val="Code"/>
        </w:rPr>
        <w:t xml:space="preserve">      "required" : false</w:t>
      </w:r>
    </w:p>
    <w:p w14:paraId="55F57E20" w14:textId="77777777" w:rsidR="00D25857" w:rsidRPr="003F4B1F" w:rsidRDefault="00D25857" w:rsidP="00D25857">
      <w:pPr>
        <w:rPr>
          <w:rStyle w:val="Code"/>
        </w:rPr>
      </w:pPr>
      <w:r w:rsidRPr="003F4B1F">
        <w:rPr>
          <w:rStyle w:val="Code"/>
        </w:rPr>
        <w:t xml:space="preserve">    },</w:t>
      </w:r>
    </w:p>
    <w:p w14:paraId="45F4694B" w14:textId="77777777" w:rsidR="00D25857" w:rsidRPr="003F4B1F" w:rsidRDefault="00D25857" w:rsidP="00D25857">
      <w:pPr>
        <w:rPr>
          <w:rStyle w:val="Code"/>
        </w:rPr>
      </w:pPr>
      <w:r w:rsidRPr="003F4B1F">
        <w:rPr>
          <w:rStyle w:val="Code"/>
        </w:rPr>
        <w:t xml:space="preserve">    "state" :</w:t>
      </w:r>
    </w:p>
    <w:p w14:paraId="4C7829A7" w14:textId="77777777" w:rsidR="00D25857" w:rsidRPr="003F4B1F" w:rsidRDefault="00D25857" w:rsidP="00D25857">
      <w:pPr>
        <w:rPr>
          <w:rStyle w:val="Code"/>
        </w:rPr>
      </w:pPr>
      <w:r w:rsidRPr="003F4B1F">
        <w:rPr>
          <w:rStyle w:val="Code"/>
        </w:rPr>
        <w:t xml:space="preserve">    {</w:t>
      </w:r>
    </w:p>
    <w:p w14:paraId="38E2C97B" w14:textId="77777777" w:rsidR="00D25857" w:rsidRPr="003F4B1F" w:rsidRDefault="00D25857" w:rsidP="00D25857">
      <w:pPr>
        <w:rPr>
          <w:rStyle w:val="Code"/>
        </w:rPr>
      </w:pPr>
      <w:r w:rsidRPr="003F4B1F">
        <w:rPr>
          <w:rStyle w:val="Code"/>
        </w:rPr>
        <w:t xml:space="preserve">      "type" : "string",</w:t>
      </w:r>
    </w:p>
    <w:p w14:paraId="6F58370B" w14:textId="77777777" w:rsidR="00D25857" w:rsidRPr="003F4B1F" w:rsidRDefault="00D25857" w:rsidP="00D25857">
      <w:pPr>
        <w:rPr>
          <w:rStyle w:val="Code"/>
        </w:rPr>
      </w:pPr>
      <w:r w:rsidRPr="003F4B1F">
        <w:rPr>
          <w:rStyle w:val="Code"/>
        </w:rPr>
        <w:t xml:space="preserve">      "enum" : ["INIT","IDLE","WAIT_FOR_DOWNLOAD_PERMISSION",</w:t>
      </w:r>
    </w:p>
    <w:p w14:paraId="26448627" w14:textId="77777777" w:rsidR="00D25857" w:rsidRPr="003F4B1F" w:rsidRDefault="00D25857" w:rsidP="00D25857">
      <w:pPr>
        <w:rPr>
          <w:rStyle w:val="Code"/>
        </w:rPr>
      </w:pPr>
      <w:r w:rsidRPr="003F4B1F">
        <w:rPr>
          <w:rStyle w:val="Code"/>
        </w:rPr>
        <w:t xml:space="preserve">                "DOWNLOADING",</w:t>
      </w:r>
    </w:p>
    <w:p w14:paraId="2DDB420A" w14:textId="77777777" w:rsidR="00D25857" w:rsidRPr="003F4B1F" w:rsidRDefault="00D25857" w:rsidP="00D25857">
      <w:pPr>
        <w:rPr>
          <w:rStyle w:val="Code"/>
        </w:rPr>
      </w:pPr>
      <w:r w:rsidRPr="003F4B1F">
        <w:rPr>
          <w:rStyle w:val="Code"/>
        </w:rPr>
        <w:t xml:space="preserve">                "WAIT_FOR_INSTALL_PERMISSION","INSTALLING",</w:t>
      </w:r>
    </w:p>
    <w:p w14:paraId="4F813221" w14:textId="77777777" w:rsidR="00D25857" w:rsidRPr="003F4B1F" w:rsidRDefault="00D25857" w:rsidP="00D25857">
      <w:pPr>
        <w:rPr>
          <w:rStyle w:val="Code"/>
        </w:rPr>
      </w:pPr>
      <w:r w:rsidRPr="003F4B1F">
        <w:rPr>
          <w:rStyle w:val="Code"/>
        </w:rPr>
        <w:t xml:space="preserve">                "FINALIZING","FINISHED",</w:t>
      </w:r>
    </w:p>
    <w:p w14:paraId="2A6CF42E" w14:textId="77777777" w:rsidR="00D25857" w:rsidRPr="003F4B1F" w:rsidRDefault="00D25857" w:rsidP="00D25857">
      <w:pPr>
        <w:rPr>
          <w:rStyle w:val="Code"/>
        </w:rPr>
      </w:pPr>
      <w:r w:rsidRPr="003F4B1F">
        <w:rPr>
          <w:rStyle w:val="Code"/>
        </w:rPr>
        <w:t xml:space="preserve">                "ERROR","ERROR_DO_INVENTORY",</w:t>
      </w:r>
    </w:p>
    <w:p w14:paraId="30E05A89" w14:textId="77777777" w:rsidR="00D25857" w:rsidRPr="003F4B1F" w:rsidRDefault="00D25857" w:rsidP="00D25857">
      <w:pPr>
        <w:rPr>
          <w:rStyle w:val="Code"/>
        </w:rPr>
      </w:pPr>
      <w:r w:rsidRPr="003F4B1F">
        <w:rPr>
          <w:rStyle w:val="Code"/>
        </w:rPr>
        <w:t xml:space="preserve">                "ERROR_DOWNLOAD","ERROR_VALIDATION",</w:t>
      </w:r>
    </w:p>
    <w:p w14:paraId="29FDFABC" w14:textId="77777777" w:rsidR="00D25857" w:rsidRPr="003F4B1F" w:rsidRDefault="00D25857" w:rsidP="00D25857">
      <w:pPr>
        <w:rPr>
          <w:rStyle w:val="Code"/>
        </w:rPr>
      </w:pPr>
      <w:r w:rsidRPr="003F4B1F">
        <w:rPr>
          <w:rStyle w:val="Code"/>
        </w:rPr>
        <w:t xml:space="preserve">                "ERROR_VERIFICATION","ERROR_INSTALL",</w:t>
      </w:r>
    </w:p>
    <w:p w14:paraId="0F88C448" w14:textId="77777777" w:rsidR="00D25857" w:rsidRPr="003F4B1F" w:rsidRDefault="00D25857" w:rsidP="00D25857">
      <w:pPr>
        <w:rPr>
          <w:rStyle w:val="Code"/>
        </w:rPr>
      </w:pPr>
      <w:r w:rsidRPr="003F4B1F">
        <w:rPr>
          <w:rStyle w:val="Code"/>
        </w:rPr>
        <w:t xml:space="preserve">                "ERROR_FINALIZE"],</w:t>
      </w:r>
    </w:p>
    <w:p w14:paraId="0CDECAA9" w14:textId="77777777" w:rsidR="00D25857" w:rsidRPr="003F4B1F" w:rsidRDefault="00D25857" w:rsidP="00D25857">
      <w:pPr>
        <w:rPr>
          <w:rStyle w:val="Code"/>
        </w:rPr>
      </w:pPr>
      <w:r w:rsidRPr="003F4B1F">
        <w:rPr>
          <w:rStyle w:val="Code"/>
        </w:rPr>
        <w:t xml:space="preserve">      "description" : "The current state of the firmware update.",</w:t>
      </w:r>
    </w:p>
    <w:p w14:paraId="5A117A54" w14:textId="77777777" w:rsidR="00D25857" w:rsidRPr="003F4B1F" w:rsidRDefault="00D25857" w:rsidP="00D25857">
      <w:pPr>
        <w:rPr>
          <w:rStyle w:val="Code"/>
        </w:rPr>
      </w:pPr>
      <w:r w:rsidRPr="003F4B1F">
        <w:rPr>
          <w:rStyle w:val="Code"/>
        </w:rPr>
        <w:t xml:space="preserve">      "required" : true</w:t>
      </w:r>
    </w:p>
    <w:p w14:paraId="6B8EC68C" w14:textId="77777777" w:rsidR="00D25857" w:rsidRPr="003F4B1F" w:rsidRDefault="00D25857" w:rsidP="00D25857">
      <w:pPr>
        <w:rPr>
          <w:rStyle w:val="Code"/>
        </w:rPr>
      </w:pPr>
      <w:r w:rsidRPr="003F4B1F">
        <w:rPr>
          <w:rStyle w:val="Code"/>
        </w:rPr>
        <w:t xml:space="preserve">    },</w:t>
      </w:r>
    </w:p>
    <w:p w14:paraId="5F63E77D" w14:textId="77777777" w:rsidR="00D25857" w:rsidRPr="003F4B1F" w:rsidRDefault="00D25857" w:rsidP="00D25857">
      <w:pPr>
        <w:rPr>
          <w:rStyle w:val="Code"/>
        </w:rPr>
      </w:pPr>
      <w:r w:rsidRPr="003F4B1F">
        <w:rPr>
          <w:rStyle w:val="Code"/>
        </w:rPr>
        <w:t xml:space="preserve">    "packageID" :</w:t>
      </w:r>
    </w:p>
    <w:p w14:paraId="16B47F5A" w14:textId="77777777" w:rsidR="00D25857" w:rsidRPr="003F4B1F" w:rsidRDefault="00D25857" w:rsidP="00D25857">
      <w:pPr>
        <w:rPr>
          <w:rStyle w:val="Code"/>
        </w:rPr>
      </w:pPr>
      <w:r w:rsidRPr="003F4B1F">
        <w:rPr>
          <w:rStyle w:val="Code"/>
        </w:rPr>
        <w:t xml:space="preserve">    {</w:t>
      </w:r>
    </w:p>
    <w:p w14:paraId="25866A7A" w14:textId="77777777" w:rsidR="00D25857" w:rsidRPr="003F4B1F" w:rsidRDefault="00D25857" w:rsidP="00D25857">
      <w:pPr>
        <w:rPr>
          <w:rStyle w:val="Code"/>
        </w:rPr>
      </w:pPr>
      <w:r w:rsidRPr="003F4B1F">
        <w:rPr>
          <w:rStyle w:val="Code"/>
        </w:rPr>
        <w:t xml:space="preserve">      "type"    : "integer",</w:t>
      </w:r>
    </w:p>
    <w:p w14:paraId="30AF8870" w14:textId="77777777" w:rsidR="00D25857" w:rsidRPr="003F4B1F" w:rsidRDefault="00D25857" w:rsidP="00D25857">
      <w:pPr>
        <w:rPr>
          <w:rStyle w:val="Code"/>
        </w:rPr>
      </w:pPr>
      <w:r w:rsidRPr="003F4B1F">
        <w:rPr>
          <w:rStyle w:val="Code"/>
        </w:rPr>
        <w:t xml:space="preserve">      "minimum" : 1,</w:t>
      </w:r>
    </w:p>
    <w:p w14:paraId="5911FA6A" w14:textId="77777777" w:rsidR="00D25857" w:rsidRPr="003F4B1F" w:rsidRDefault="00D25857" w:rsidP="00D25857">
      <w:pPr>
        <w:rPr>
          <w:rStyle w:val="Code"/>
        </w:rPr>
      </w:pPr>
      <w:r w:rsidRPr="003F4B1F">
        <w:rPr>
          <w:rStyle w:val="Code"/>
        </w:rPr>
        <w:t xml:space="preserve">      "maximum" : 18446744073709551614,</w:t>
      </w:r>
    </w:p>
    <w:p w14:paraId="21C0AA86" w14:textId="77777777" w:rsidR="00D25857" w:rsidRPr="003F4B1F" w:rsidRDefault="00D25857" w:rsidP="00D25857">
      <w:pPr>
        <w:rPr>
          <w:rStyle w:val="Code"/>
        </w:rPr>
      </w:pPr>
      <w:r w:rsidRPr="003F4B1F">
        <w:rPr>
          <w:rStyle w:val="Code"/>
        </w:rPr>
        <w:t xml:space="preserve">      "description" : "The unique ID that identifies an update package.</w:t>
      </w:r>
    </w:p>
    <w:p w14:paraId="775A8D60" w14:textId="77777777" w:rsidR="00D25857" w:rsidRPr="003F4B1F" w:rsidRDefault="00D25857" w:rsidP="00D25857">
      <w:pPr>
        <w:rPr>
          <w:rStyle w:val="Code"/>
        </w:rPr>
      </w:pPr>
      <w:r w:rsidRPr="003F4B1F">
        <w:rPr>
          <w:rStyle w:val="Code"/>
        </w:rPr>
        <w:t xml:space="preserve">                       The values 0x0 and 0xFFFFFFFFFFFFFFFF are invalid.",</w:t>
      </w:r>
    </w:p>
    <w:p w14:paraId="67EE8CA4" w14:textId="77777777" w:rsidR="00D25857" w:rsidRPr="003F4B1F" w:rsidRDefault="00D25857" w:rsidP="00D25857">
      <w:pPr>
        <w:rPr>
          <w:rStyle w:val="Code"/>
        </w:rPr>
      </w:pPr>
      <w:r w:rsidRPr="003F4B1F">
        <w:rPr>
          <w:rStyle w:val="Code"/>
        </w:rPr>
        <w:t xml:space="preserve">      "required" : false</w:t>
      </w:r>
    </w:p>
    <w:p w14:paraId="459657A7" w14:textId="77777777" w:rsidR="00D25857" w:rsidRPr="003F4B1F" w:rsidRDefault="00D25857" w:rsidP="00D25857">
      <w:pPr>
        <w:rPr>
          <w:rStyle w:val="Code"/>
        </w:rPr>
      </w:pPr>
      <w:r w:rsidRPr="003F4B1F">
        <w:rPr>
          <w:rStyle w:val="Code"/>
        </w:rPr>
        <w:t xml:space="preserve">    },</w:t>
      </w:r>
    </w:p>
    <w:p w14:paraId="33AD86F9" w14:textId="77777777" w:rsidR="00D25857" w:rsidRPr="003F4B1F" w:rsidRDefault="00D25857" w:rsidP="00D25857">
      <w:pPr>
        <w:rPr>
          <w:rStyle w:val="Code"/>
        </w:rPr>
      </w:pPr>
      <w:r w:rsidRPr="003F4B1F">
        <w:rPr>
          <w:rStyle w:val="Code"/>
        </w:rPr>
        <w:t xml:space="preserve">    "errorID" :</w:t>
      </w:r>
    </w:p>
    <w:p w14:paraId="231FC81D" w14:textId="77777777" w:rsidR="00D25857" w:rsidRPr="003F4B1F" w:rsidRDefault="00D25857" w:rsidP="00D25857">
      <w:pPr>
        <w:rPr>
          <w:rStyle w:val="Code"/>
        </w:rPr>
      </w:pPr>
      <w:r w:rsidRPr="003F4B1F">
        <w:rPr>
          <w:rStyle w:val="Code"/>
        </w:rPr>
        <w:t xml:space="preserve">    {</w:t>
      </w:r>
    </w:p>
    <w:p w14:paraId="154CC938" w14:textId="77777777" w:rsidR="00D25857" w:rsidRPr="003F4B1F" w:rsidRDefault="00D25857" w:rsidP="00D25857">
      <w:pPr>
        <w:rPr>
          <w:rStyle w:val="Code"/>
        </w:rPr>
      </w:pPr>
      <w:r w:rsidRPr="003F4B1F">
        <w:rPr>
          <w:rStyle w:val="Code"/>
        </w:rPr>
        <w:t xml:space="preserve">      "type"    : "integer",</w:t>
      </w:r>
    </w:p>
    <w:p w14:paraId="3DD0242A" w14:textId="77777777" w:rsidR="00D25857" w:rsidRPr="003F4B1F" w:rsidRDefault="00D25857" w:rsidP="00D25857">
      <w:pPr>
        <w:rPr>
          <w:rStyle w:val="Code"/>
        </w:rPr>
      </w:pPr>
      <w:r w:rsidRPr="003F4B1F">
        <w:rPr>
          <w:rStyle w:val="Code"/>
        </w:rPr>
        <w:t xml:space="preserve">      "minimum" : 0,</w:t>
      </w:r>
    </w:p>
    <w:p w14:paraId="75082949" w14:textId="77777777" w:rsidR="00D25857" w:rsidRPr="003F4B1F" w:rsidRDefault="00D25857" w:rsidP="00D25857">
      <w:pPr>
        <w:rPr>
          <w:rStyle w:val="Code"/>
        </w:rPr>
      </w:pPr>
      <w:r w:rsidRPr="003F4B1F">
        <w:rPr>
          <w:rStyle w:val="Code"/>
        </w:rPr>
        <w:t xml:space="preserve">      "maximum" : 65535,</w:t>
      </w:r>
    </w:p>
    <w:p w14:paraId="5524C10A" w14:textId="77777777" w:rsidR="00D25857" w:rsidRPr="003F4B1F" w:rsidRDefault="00D25857" w:rsidP="00D25857">
      <w:pPr>
        <w:rPr>
          <w:rStyle w:val="Code"/>
        </w:rPr>
      </w:pPr>
      <w:r w:rsidRPr="003F4B1F">
        <w:rPr>
          <w:rStyle w:val="Code"/>
        </w:rPr>
        <w:t xml:space="preserve">      "description" : "Generic error code.",</w:t>
      </w:r>
    </w:p>
    <w:p w14:paraId="7E0E8FA5" w14:textId="77777777" w:rsidR="00D25857" w:rsidRPr="003F4B1F" w:rsidRDefault="00D25857" w:rsidP="00D25857">
      <w:pPr>
        <w:rPr>
          <w:rStyle w:val="Code"/>
        </w:rPr>
      </w:pPr>
      <w:r w:rsidRPr="003F4B1F">
        <w:rPr>
          <w:rStyle w:val="Code"/>
        </w:rPr>
        <w:t xml:space="preserve">      "required" : false</w:t>
      </w:r>
    </w:p>
    <w:p w14:paraId="0FA9A62E" w14:textId="77777777" w:rsidR="00D25857" w:rsidRPr="003F4B1F" w:rsidRDefault="00D25857" w:rsidP="00D25857">
      <w:pPr>
        <w:rPr>
          <w:rStyle w:val="Code"/>
        </w:rPr>
      </w:pPr>
      <w:r w:rsidRPr="003F4B1F">
        <w:rPr>
          <w:rStyle w:val="Code"/>
        </w:rPr>
        <w:t xml:space="preserve">    },</w:t>
      </w:r>
    </w:p>
    <w:p w14:paraId="7A58E24A" w14:textId="77777777" w:rsidR="00D25857" w:rsidRPr="003F4B1F" w:rsidRDefault="00D25857" w:rsidP="00D25857">
      <w:pPr>
        <w:rPr>
          <w:rStyle w:val="Code"/>
        </w:rPr>
      </w:pPr>
      <w:r w:rsidRPr="003F4B1F">
        <w:rPr>
          <w:rStyle w:val="Code"/>
        </w:rPr>
        <w:t xml:space="preserve">    "haErrorID" :</w:t>
      </w:r>
    </w:p>
    <w:p w14:paraId="3EEE17D6" w14:textId="77777777" w:rsidR="00D25857" w:rsidRPr="003F4B1F" w:rsidRDefault="00D25857" w:rsidP="00D25857">
      <w:pPr>
        <w:rPr>
          <w:rStyle w:val="Code"/>
        </w:rPr>
      </w:pPr>
      <w:r w:rsidRPr="003F4B1F">
        <w:rPr>
          <w:rStyle w:val="Code"/>
        </w:rPr>
        <w:t xml:space="preserve">    {</w:t>
      </w:r>
    </w:p>
    <w:p w14:paraId="4F153665" w14:textId="77777777" w:rsidR="00D25857" w:rsidRPr="003F4B1F" w:rsidRDefault="00D25857" w:rsidP="00D25857">
      <w:pPr>
        <w:rPr>
          <w:rStyle w:val="Code"/>
        </w:rPr>
      </w:pPr>
      <w:r w:rsidRPr="003F4B1F">
        <w:rPr>
          <w:rStyle w:val="Code"/>
        </w:rPr>
        <w:t xml:space="preserve">      "type"    : "integer",</w:t>
      </w:r>
    </w:p>
    <w:p w14:paraId="7BD4AFBB" w14:textId="77777777" w:rsidR="00D25857" w:rsidRPr="003F4B1F" w:rsidRDefault="00D25857" w:rsidP="00D25857">
      <w:pPr>
        <w:rPr>
          <w:rStyle w:val="Code"/>
        </w:rPr>
      </w:pPr>
      <w:r w:rsidRPr="003F4B1F">
        <w:rPr>
          <w:rStyle w:val="Code"/>
        </w:rPr>
        <w:t xml:space="preserve">      "minimum" : 1,</w:t>
      </w:r>
    </w:p>
    <w:p w14:paraId="2966A07B" w14:textId="77777777" w:rsidR="00D25857" w:rsidRPr="003F4B1F" w:rsidRDefault="00D25857" w:rsidP="00D25857">
      <w:pPr>
        <w:rPr>
          <w:rStyle w:val="Code"/>
        </w:rPr>
      </w:pPr>
      <w:r w:rsidRPr="003F4B1F">
        <w:rPr>
          <w:rStyle w:val="Code"/>
        </w:rPr>
        <w:t xml:space="preserve">      "maximum" : 65535,</w:t>
      </w:r>
    </w:p>
    <w:p w14:paraId="612758C9" w14:textId="77777777" w:rsidR="00D25857" w:rsidRPr="003F4B1F" w:rsidRDefault="00D25857" w:rsidP="00D25857">
      <w:pPr>
        <w:rPr>
          <w:rStyle w:val="Code"/>
        </w:rPr>
      </w:pPr>
      <w:r w:rsidRPr="003F4B1F">
        <w:rPr>
          <w:rStyle w:val="Code"/>
        </w:rPr>
        <w:t xml:space="preserve">      "description" : "Device specific error code.",</w:t>
      </w:r>
    </w:p>
    <w:p w14:paraId="3D860983" w14:textId="77777777" w:rsidR="00D25857" w:rsidRPr="003F4B1F" w:rsidRDefault="00D25857" w:rsidP="00D25857">
      <w:pPr>
        <w:rPr>
          <w:rStyle w:val="Code"/>
        </w:rPr>
      </w:pPr>
      <w:r w:rsidRPr="003F4B1F">
        <w:rPr>
          <w:rStyle w:val="Code"/>
        </w:rPr>
        <w:t xml:space="preserve">      "required" : false</w:t>
      </w:r>
    </w:p>
    <w:p w14:paraId="5A27AF0B" w14:textId="77777777" w:rsidR="00D25857" w:rsidRPr="003F4B1F" w:rsidRDefault="00D25857" w:rsidP="00D25857">
      <w:pPr>
        <w:rPr>
          <w:rStyle w:val="Code"/>
        </w:rPr>
      </w:pPr>
      <w:r w:rsidRPr="003F4B1F">
        <w:rPr>
          <w:rStyle w:val="Code"/>
        </w:rPr>
        <w:t xml:space="preserve">    },</w:t>
      </w:r>
    </w:p>
    <w:p w14:paraId="3F732BA3" w14:textId="77777777" w:rsidR="00D25857" w:rsidRPr="003F4B1F" w:rsidRDefault="00D25857" w:rsidP="00D25857">
      <w:pPr>
        <w:rPr>
          <w:rStyle w:val="Code"/>
        </w:rPr>
      </w:pPr>
      <w:r w:rsidRPr="003F4B1F">
        <w:rPr>
          <w:rStyle w:val="Code"/>
        </w:rPr>
        <w:br w:type="page"/>
      </w:r>
    </w:p>
    <w:p w14:paraId="405DE29C" w14:textId="77777777" w:rsidR="00D25857" w:rsidRPr="003F4B1F" w:rsidRDefault="00D25857" w:rsidP="00D25857">
      <w:pPr>
        <w:pStyle w:val="Default"/>
        <w:rPr>
          <w:rStyle w:val="Code"/>
        </w:rPr>
      </w:pPr>
      <w:r w:rsidRPr="003F4B1F">
        <w:rPr>
          <w:rStyle w:val="Code"/>
        </w:rPr>
        <w:lastRenderedPageBreak/>
        <w:t xml:space="preserve">    "reason" :</w:t>
      </w:r>
    </w:p>
    <w:p w14:paraId="6CCB3EB4" w14:textId="77777777" w:rsidR="00D25857" w:rsidRPr="003F4B1F" w:rsidRDefault="00D25857" w:rsidP="00D25857">
      <w:pPr>
        <w:pStyle w:val="Default"/>
        <w:rPr>
          <w:rStyle w:val="Code"/>
        </w:rPr>
      </w:pPr>
      <w:r w:rsidRPr="003F4B1F">
        <w:rPr>
          <w:rStyle w:val="Code"/>
        </w:rPr>
        <w:t xml:space="preserve">    { </w:t>
      </w:r>
    </w:p>
    <w:p w14:paraId="4C317CE5" w14:textId="77777777" w:rsidR="00D25857" w:rsidRPr="003F4B1F" w:rsidRDefault="00D25857" w:rsidP="00D25857">
      <w:pPr>
        <w:pStyle w:val="Default"/>
        <w:rPr>
          <w:rStyle w:val="Code"/>
        </w:rPr>
      </w:pPr>
      <w:r w:rsidRPr="003F4B1F">
        <w:rPr>
          <w:rStyle w:val="Code"/>
        </w:rPr>
        <w:t xml:space="preserve">      "type" : "string",</w:t>
      </w:r>
    </w:p>
    <w:p w14:paraId="219140A0" w14:textId="77777777" w:rsidR="00D25857" w:rsidRPr="003F4B1F" w:rsidRDefault="00D25857" w:rsidP="00D25857">
      <w:pPr>
        <w:pStyle w:val="Default"/>
        <w:rPr>
          <w:rStyle w:val="Code"/>
        </w:rPr>
      </w:pPr>
      <w:r w:rsidRPr="003F4B1F">
        <w:rPr>
          <w:rStyle w:val="Code"/>
        </w:rPr>
        <w:t xml:space="preserve">      "maxLength" : 127,</w:t>
      </w:r>
    </w:p>
    <w:p w14:paraId="5C68EF06" w14:textId="77777777" w:rsidR="00D25857" w:rsidRPr="003F4B1F" w:rsidRDefault="00D25857" w:rsidP="00D25857">
      <w:pPr>
        <w:pStyle w:val="Default"/>
        <w:rPr>
          <w:rStyle w:val="Code"/>
        </w:rPr>
      </w:pPr>
      <w:r w:rsidRPr="003F4B1F">
        <w:rPr>
          <w:rStyle w:val="Code"/>
        </w:rPr>
        <w:t xml:space="preserve">      "description" : "Optionally an error reason in case of error state.",</w:t>
      </w:r>
    </w:p>
    <w:p w14:paraId="40A69C29" w14:textId="77777777" w:rsidR="00D25857" w:rsidRPr="003F4B1F" w:rsidRDefault="00D25857" w:rsidP="00D25857">
      <w:pPr>
        <w:pStyle w:val="Default"/>
        <w:rPr>
          <w:rStyle w:val="Code"/>
        </w:rPr>
      </w:pPr>
      <w:r w:rsidRPr="003F4B1F">
        <w:rPr>
          <w:rStyle w:val="Code"/>
        </w:rPr>
        <w:t xml:space="preserve">      "required" : false</w:t>
      </w:r>
    </w:p>
    <w:p w14:paraId="52C1A8B6" w14:textId="77777777" w:rsidR="00D25857" w:rsidRPr="003F4B1F" w:rsidRDefault="00D25857" w:rsidP="00D25857">
      <w:pPr>
        <w:pStyle w:val="Default"/>
        <w:rPr>
          <w:rStyle w:val="Code"/>
        </w:rPr>
      </w:pPr>
      <w:r w:rsidRPr="003F4B1F">
        <w:rPr>
          <w:rStyle w:val="Code"/>
        </w:rPr>
        <w:t xml:space="preserve">    },</w:t>
      </w:r>
    </w:p>
    <w:p w14:paraId="6A722375" w14:textId="77777777" w:rsidR="00D25857" w:rsidRPr="003F4B1F" w:rsidRDefault="00D25857" w:rsidP="00D25857">
      <w:pPr>
        <w:rPr>
          <w:rStyle w:val="Code"/>
        </w:rPr>
      </w:pPr>
      <w:r w:rsidRPr="003F4B1F">
        <w:rPr>
          <w:rStyle w:val="Code"/>
        </w:rPr>
        <w:t xml:space="preserve">    "errorLevel" :</w:t>
      </w:r>
    </w:p>
    <w:p w14:paraId="37C73B70" w14:textId="77777777" w:rsidR="00D25857" w:rsidRPr="003F4B1F" w:rsidRDefault="00D25857" w:rsidP="00D25857">
      <w:pPr>
        <w:rPr>
          <w:rStyle w:val="Code"/>
        </w:rPr>
      </w:pPr>
      <w:r w:rsidRPr="003F4B1F">
        <w:rPr>
          <w:rStyle w:val="Code"/>
        </w:rPr>
        <w:t xml:space="preserve">    {</w:t>
      </w:r>
    </w:p>
    <w:p w14:paraId="713FFBCB" w14:textId="77777777" w:rsidR="00D25857" w:rsidRPr="003F4B1F" w:rsidRDefault="00D25857" w:rsidP="00D25857">
      <w:pPr>
        <w:rPr>
          <w:rStyle w:val="Code"/>
        </w:rPr>
      </w:pPr>
      <w:r w:rsidRPr="003F4B1F">
        <w:rPr>
          <w:rStyle w:val="Code"/>
        </w:rPr>
        <w:t xml:space="preserve">      "type"    : "integer",</w:t>
      </w:r>
    </w:p>
    <w:p w14:paraId="3EAB9F38" w14:textId="77777777" w:rsidR="00D25857" w:rsidRPr="003F4B1F" w:rsidRDefault="00D25857" w:rsidP="00D25857">
      <w:pPr>
        <w:rPr>
          <w:rStyle w:val="Code"/>
        </w:rPr>
      </w:pPr>
      <w:r w:rsidRPr="003F4B1F">
        <w:rPr>
          <w:rStyle w:val="Code"/>
        </w:rPr>
        <w:t xml:space="preserve">      "minimum" : 1,</w:t>
      </w:r>
    </w:p>
    <w:p w14:paraId="59080694" w14:textId="77777777" w:rsidR="00D25857" w:rsidRPr="003F4B1F" w:rsidRDefault="00D25857" w:rsidP="00D25857">
      <w:pPr>
        <w:rPr>
          <w:rStyle w:val="Code"/>
        </w:rPr>
      </w:pPr>
      <w:r w:rsidRPr="003F4B1F">
        <w:rPr>
          <w:rStyle w:val="Code"/>
        </w:rPr>
        <w:t xml:space="preserve">      "maximum" : 2,</w:t>
      </w:r>
    </w:p>
    <w:p w14:paraId="23F13070" w14:textId="77777777" w:rsidR="00D25857" w:rsidRPr="003F4B1F" w:rsidRDefault="00D25857" w:rsidP="00D25857">
      <w:pPr>
        <w:rPr>
          <w:rStyle w:val="Code"/>
        </w:rPr>
      </w:pPr>
      <w:r w:rsidRPr="003F4B1F">
        <w:rPr>
          <w:rStyle w:val="Code"/>
        </w:rPr>
        <w:t xml:space="preserve">      "description" : "Specifies the severity of an error.",</w:t>
      </w:r>
    </w:p>
    <w:p w14:paraId="76DBF5E7" w14:textId="77777777" w:rsidR="00D25857" w:rsidRPr="003F4B1F" w:rsidRDefault="00D25857" w:rsidP="00D25857">
      <w:pPr>
        <w:rPr>
          <w:rStyle w:val="Code"/>
        </w:rPr>
      </w:pPr>
      <w:r w:rsidRPr="003F4B1F">
        <w:rPr>
          <w:rStyle w:val="Code"/>
        </w:rPr>
        <w:t xml:space="preserve">      "required" : false</w:t>
      </w:r>
    </w:p>
    <w:p w14:paraId="6F75881D" w14:textId="77777777" w:rsidR="00D25857" w:rsidRPr="003F4B1F" w:rsidRDefault="00D25857" w:rsidP="00D25857">
      <w:pPr>
        <w:rPr>
          <w:rStyle w:val="Code"/>
        </w:rPr>
      </w:pPr>
      <w:r w:rsidRPr="003F4B1F">
        <w:rPr>
          <w:rStyle w:val="Code"/>
        </w:rPr>
        <w:t xml:space="preserve">    }</w:t>
      </w:r>
    </w:p>
    <w:p w14:paraId="0AF3C1A4" w14:textId="77777777" w:rsidR="00D25857" w:rsidRPr="003F4B1F" w:rsidRDefault="00D25857" w:rsidP="00D25857">
      <w:pPr>
        <w:rPr>
          <w:rStyle w:val="Code"/>
        </w:rPr>
      </w:pPr>
      <w:r w:rsidRPr="003F4B1F">
        <w:rPr>
          <w:rStyle w:val="Code"/>
        </w:rPr>
        <w:t xml:space="preserve">  }</w:t>
      </w:r>
    </w:p>
    <w:p w14:paraId="445862DB" w14:textId="77777777" w:rsidR="00D25857" w:rsidRPr="003F4B1F" w:rsidRDefault="00D25857" w:rsidP="00D25857">
      <w:pPr>
        <w:rPr>
          <w:rStyle w:val="Code"/>
        </w:rPr>
      </w:pPr>
      <w:r w:rsidRPr="003F4B1F">
        <w:rPr>
          <w:rStyle w:val="Code"/>
        </w:rPr>
        <w:t>}</w:t>
      </w:r>
    </w:p>
    <w:p w14:paraId="0DD540D5" w14:textId="77777777" w:rsidR="00D25857" w:rsidRPr="003F4B1F" w:rsidRDefault="00D25857" w:rsidP="00D25857"/>
    <w:p w14:paraId="4924D39D" w14:textId="77777777" w:rsidR="00D25857" w:rsidRPr="003F4B1F" w:rsidRDefault="00D25857" w:rsidP="00D25857">
      <w:pPr>
        <w:pStyle w:val="Heading3"/>
      </w:pPr>
      <w:bookmarkStart w:id="1825" w:name="_Toc88504160"/>
      <w:r w:rsidRPr="003F4B1F">
        <w:t>Content type CONFIGRETRIGGER</w:t>
      </w:r>
      <w:bookmarkEnd w:id="1825"/>
    </w:p>
    <w:p w14:paraId="24D71CA2" w14:textId="77777777" w:rsidR="00D25857" w:rsidRPr="003F4B1F" w:rsidRDefault="00D25857" w:rsidP="00D25857">
      <w:r w:rsidRPr="003F4B1F">
        <w:t>This content type provides information about transaction ID.</w:t>
      </w:r>
    </w:p>
    <w:p w14:paraId="6B722A39" w14:textId="77777777" w:rsidR="00D25857" w:rsidRPr="003F4B1F" w:rsidRDefault="00D25857" w:rsidP="00D25857"/>
    <w:p w14:paraId="15CAAF77"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1BBA2B4B" w14:textId="77777777" w:rsidR="00D25857" w:rsidRPr="003F4B1F" w:rsidRDefault="00D25857" w:rsidP="00D25857"/>
    <w:p w14:paraId="501BA586"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4FA9F83F" w14:textId="77777777" w:rsidR="00D25857" w:rsidRPr="003F4B1F" w:rsidRDefault="00D25857" w:rsidP="00D25857">
      <w:pPr>
        <w:rPr>
          <w:rStyle w:val="Code"/>
        </w:rPr>
      </w:pPr>
      <w:r w:rsidRPr="003F4B1F">
        <w:rPr>
          <w:rStyle w:val="Code"/>
        </w:rPr>
        <w:t>{</w:t>
      </w:r>
    </w:p>
    <w:p w14:paraId="46A55850" w14:textId="31AFC6E1" w:rsidR="00D25857" w:rsidRPr="003F4B1F" w:rsidRDefault="00D25857" w:rsidP="00D25857">
      <w:pPr>
        <w:rPr>
          <w:rStyle w:val="Code"/>
        </w:rPr>
      </w:pPr>
      <w:r w:rsidRPr="003F4B1F">
        <w:rPr>
          <w:rStyle w:val="Code"/>
        </w:rPr>
        <w:t xml:space="preserve">  "id" : "urn:schemas-bshg-com:js:data:fu4:configretrigger",</w:t>
      </w:r>
    </w:p>
    <w:p w14:paraId="5039BD38" w14:textId="77777777" w:rsidR="00D25857" w:rsidRPr="003F4B1F" w:rsidRDefault="00D25857" w:rsidP="00D25857">
      <w:pPr>
        <w:rPr>
          <w:rStyle w:val="Code"/>
        </w:rPr>
      </w:pPr>
      <w:r w:rsidRPr="003F4B1F">
        <w:rPr>
          <w:rStyle w:val="Code"/>
        </w:rPr>
        <w:t xml:space="preserve">  "properties" :</w:t>
      </w:r>
    </w:p>
    <w:p w14:paraId="521CE41C" w14:textId="77777777" w:rsidR="00D25857" w:rsidRPr="003F4B1F" w:rsidRDefault="00D25857" w:rsidP="00D25857">
      <w:pPr>
        <w:rPr>
          <w:rStyle w:val="Code"/>
        </w:rPr>
      </w:pPr>
      <w:r w:rsidRPr="003F4B1F">
        <w:rPr>
          <w:rStyle w:val="Code"/>
        </w:rPr>
        <w:t xml:space="preserve">  {</w:t>
      </w:r>
    </w:p>
    <w:p w14:paraId="3967ED0D" w14:textId="77777777" w:rsidR="00D25857" w:rsidRPr="003F4B1F" w:rsidRDefault="00D25857" w:rsidP="00D25857">
      <w:pPr>
        <w:rPr>
          <w:rStyle w:val="Code"/>
        </w:rPr>
      </w:pPr>
      <w:r w:rsidRPr="003F4B1F">
        <w:rPr>
          <w:rStyle w:val="Code"/>
        </w:rPr>
        <w:t xml:space="preserve">    "transactionID" :</w:t>
      </w:r>
    </w:p>
    <w:p w14:paraId="62FDCE42" w14:textId="77777777" w:rsidR="00D25857" w:rsidRPr="003F4B1F" w:rsidRDefault="00D25857" w:rsidP="00D25857">
      <w:pPr>
        <w:rPr>
          <w:rStyle w:val="Code"/>
        </w:rPr>
      </w:pPr>
      <w:r w:rsidRPr="003F4B1F">
        <w:rPr>
          <w:rStyle w:val="Code"/>
        </w:rPr>
        <w:t xml:space="preserve">    {</w:t>
      </w:r>
    </w:p>
    <w:p w14:paraId="3DDE9F35" w14:textId="77777777" w:rsidR="00D25857" w:rsidRPr="003F4B1F" w:rsidRDefault="00D25857" w:rsidP="00D25857">
      <w:pPr>
        <w:rPr>
          <w:rStyle w:val="Code"/>
        </w:rPr>
      </w:pPr>
      <w:r w:rsidRPr="003F4B1F">
        <w:rPr>
          <w:rStyle w:val="Code"/>
        </w:rPr>
        <w:t xml:space="preserve">      "type"    : "integer",</w:t>
      </w:r>
    </w:p>
    <w:p w14:paraId="208E76F1" w14:textId="77777777" w:rsidR="00D25857" w:rsidRPr="003F4B1F" w:rsidRDefault="00D25857" w:rsidP="00D25857">
      <w:pPr>
        <w:rPr>
          <w:rStyle w:val="Code"/>
        </w:rPr>
      </w:pPr>
      <w:r w:rsidRPr="003F4B1F">
        <w:rPr>
          <w:rStyle w:val="Code"/>
        </w:rPr>
        <w:t xml:space="preserve">      "minimum" : 1,</w:t>
      </w:r>
    </w:p>
    <w:p w14:paraId="1475C85B" w14:textId="77777777" w:rsidR="00D25857" w:rsidRPr="003F4B1F" w:rsidRDefault="00D25857" w:rsidP="00D25857">
      <w:pPr>
        <w:rPr>
          <w:rStyle w:val="Code"/>
        </w:rPr>
      </w:pPr>
      <w:r w:rsidRPr="003F4B1F">
        <w:rPr>
          <w:rStyle w:val="Code"/>
        </w:rPr>
        <w:t xml:space="preserve">      "maximum" : 18446744073709551614,</w:t>
      </w:r>
    </w:p>
    <w:p w14:paraId="05940582" w14:textId="77777777" w:rsidR="00D25857" w:rsidRPr="003F4B1F" w:rsidRDefault="00D25857" w:rsidP="00D25857">
      <w:pPr>
        <w:rPr>
          <w:rStyle w:val="Code"/>
        </w:rPr>
      </w:pPr>
      <w:r w:rsidRPr="003F4B1F">
        <w:rPr>
          <w:rStyle w:val="Code"/>
        </w:rPr>
        <w:t xml:space="preserve">      "description" : "The unique ID that identifies this concrete update </w:t>
      </w:r>
    </w:p>
    <w:p w14:paraId="1AA3F36B" w14:textId="77777777" w:rsidR="00D25857" w:rsidRPr="003F4B1F" w:rsidRDefault="00D25857" w:rsidP="00D25857">
      <w:pPr>
        <w:rPr>
          <w:rStyle w:val="Code"/>
        </w:rPr>
      </w:pPr>
      <w:r w:rsidRPr="003F4B1F">
        <w:rPr>
          <w:rStyle w:val="Code"/>
        </w:rPr>
        <w:t xml:space="preserve">                       transaction on the appliance. The values 0x0 and</w:t>
      </w:r>
    </w:p>
    <w:p w14:paraId="1EBE0346" w14:textId="77777777" w:rsidR="00D25857" w:rsidRPr="003F4B1F" w:rsidRDefault="00D25857" w:rsidP="00D25857">
      <w:pPr>
        <w:rPr>
          <w:rStyle w:val="Code"/>
        </w:rPr>
      </w:pPr>
      <w:r w:rsidRPr="003F4B1F">
        <w:rPr>
          <w:rStyle w:val="Code"/>
        </w:rPr>
        <w:t xml:space="preserve">                       0xFFFFFFFFFFFFFFFF are invalid.",</w:t>
      </w:r>
    </w:p>
    <w:p w14:paraId="7A905F21" w14:textId="77777777" w:rsidR="00D25857" w:rsidRPr="003F4B1F" w:rsidRDefault="00D25857" w:rsidP="00D25857">
      <w:pPr>
        <w:rPr>
          <w:rStyle w:val="Code"/>
        </w:rPr>
      </w:pPr>
      <w:r w:rsidRPr="003F4B1F">
        <w:rPr>
          <w:rStyle w:val="Code"/>
        </w:rPr>
        <w:t xml:space="preserve">      "required": false</w:t>
      </w:r>
    </w:p>
    <w:p w14:paraId="0F9E78DE" w14:textId="77777777" w:rsidR="00D25857" w:rsidRPr="003F4B1F" w:rsidRDefault="00D25857" w:rsidP="00D25857">
      <w:pPr>
        <w:rPr>
          <w:rStyle w:val="Code"/>
        </w:rPr>
      </w:pPr>
      <w:r w:rsidRPr="003F4B1F">
        <w:rPr>
          <w:rStyle w:val="Code"/>
        </w:rPr>
        <w:t xml:space="preserve">    },</w:t>
      </w:r>
    </w:p>
    <w:p w14:paraId="4D8F8423" w14:textId="77777777" w:rsidR="00D25857" w:rsidRPr="003F4B1F" w:rsidRDefault="00D25857" w:rsidP="00D25857">
      <w:pPr>
        <w:rPr>
          <w:rStyle w:val="Code"/>
        </w:rPr>
      </w:pPr>
      <w:r w:rsidRPr="003F4B1F">
        <w:rPr>
          <w:rStyle w:val="Code"/>
        </w:rPr>
        <w:t xml:space="preserve">    "enforceRefresh" :</w:t>
      </w:r>
    </w:p>
    <w:p w14:paraId="15CD01FE" w14:textId="77777777" w:rsidR="00D25857" w:rsidRPr="003F4B1F" w:rsidRDefault="00D25857" w:rsidP="00D25857">
      <w:pPr>
        <w:rPr>
          <w:rStyle w:val="Code"/>
        </w:rPr>
      </w:pPr>
      <w:r w:rsidRPr="003F4B1F">
        <w:rPr>
          <w:rStyle w:val="Code"/>
        </w:rPr>
        <w:t xml:space="preserve">    {</w:t>
      </w:r>
    </w:p>
    <w:p w14:paraId="74D2277D" w14:textId="77777777" w:rsidR="00D25857" w:rsidRPr="003F4B1F" w:rsidRDefault="00D25857" w:rsidP="00D25857">
      <w:pPr>
        <w:rPr>
          <w:rStyle w:val="Code"/>
        </w:rPr>
      </w:pPr>
      <w:r w:rsidRPr="003F4B1F">
        <w:rPr>
          <w:rStyle w:val="Code"/>
        </w:rPr>
        <w:t xml:space="preserve">      "type" : "boolean",</w:t>
      </w:r>
    </w:p>
    <w:p w14:paraId="3D41EBC8" w14:textId="77777777" w:rsidR="00D25857" w:rsidRPr="003F4B1F" w:rsidRDefault="00D25857" w:rsidP="00D25857">
      <w:pPr>
        <w:rPr>
          <w:rStyle w:val="Code"/>
        </w:rPr>
      </w:pPr>
      <w:r w:rsidRPr="003F4B1F">
        <w:rPr>
          <w:rStyle w:val="Code"/>
        </w:rPr>
        <w:t xml:space="preserve">      "description" : "Indicator whether the HA configuration shall be gathered</w:t>
      </w:r>
    </w:p>
    <w:p w14:paraId="24FF3DC9" w14:textId="77777777" w:rsidR="00D25857" w:rsidRPr="003F4B1F" w:rsidRDefault="00D25857" w:rsidP="00D25857">
      <w:pPr>
        <w:rPr>
          <w:rStyle w:val="Code"/>
        </w:rPr>
      </w:pPr>
      <w:r w:rsidRPr="003F4B1F">
        <w:rPr>
          <w:rStyle w:val="Code"/>
        </w:rPr>
        <w:t xml:space="preserve">                       internally in the HA anew or not. If false or not present,</w:t>
      </w:r>
    </w:p>
    <w:p w14:paraId="6EF21199" w14:textId="77777777" w:rsidR="00D25857" w:rsidRPr="003F4B1F" w:rsidRDefault="00D25857" w:rsidP="00D25857">
      <w:pPr>
        <w:rPr>
          <w:rStyle w:val="Code"/>
        </w:rPr>
      </w:pPr>
      <w:r w:rsidRPr="003F4B1F">
        <w:rPr>
          <w:rStyle w:val="Code"/>
        </w:rPr>
        <w:t xml:space="preserve">                       the HA will respond with a previously saved configuration.",</w:t>
      </w:r>
    </w:p>
    <w:p w14:paraId="579A02A8" w14:textId="77777777" w:rsidR="00D25857" w:rsidRPr="003F4B1F" w:rsidRDefault="00D25857" w:rsidP="00D25857">
      <w:pPr>
        <w:rPr>
          <w:rStyle w:val="Code"/>
        </w:rPr>
      </w:pPr>
      <w:r w:rsidRPr="003F4B1F">
        <w:rPr>
          <w:rStyle w:val="Code"/>
        </w:rPr>
        <w:t xml:space="preserve">      "required" : false</w:t>
      </w:r>
    </w:p>
    <w:p w14:paraId="4A64CC69" w14:textId="77777777" w:rsidR="00D25857" w:rsidRPr="003F4B1F" w:rsidRDefault="00D25857" w:rsidP="00D25857">
      <w:pPr>
        <w:rPr>
          <w:rStyle w:val="Code"/>
        </w:rPr>
      </w:pPr>
      <w:r w:rsidRPr="003F4B1F">
        <w:rPr>
          <w:rStyle w:val="Code"/>
        </w:rPr>
        <w:t xml:space="preserve">    }</w:t>
      </w:r>
    </w:p>
    <w:p w14:paraId="1802A8C5" w14:textId="77777777" w:rsidR="00D25857" w:rsidRPr="003F4B1F" w:rsidRDefault="00D25857" w:rsidP="00D25857">
      <w:pPr>
        <w:rPr>
          <w:rStyle w:val="Code"/>
        </w:rPr>
      </w:pPr>
      <w:r w:rsidRPr="003F4B1F">
        <w:rPr>
          <w:rStyle w:val="Code"/>
        </w:rPr>
        <w:t xml:space="preserve">  }</w:t>
      </w:r>
    </w:p>
    <w:p w14:paraId="39115220" w14:textId="77777777" w:rsidR="00D25857" w:rsidRPr="003F4B1F" w:rsidRDefault="00D25857" w:rsidP="00D25857">
      <w:pPr>
        <w:rPr>
          <w:rStyle w:val="Code"/>
        </w:rPr>
      </w:pPr>
      <w:r w:rsidRPr="003F4B1F">
        <w:rPr>
          <w:rStyle w:val="Code"/>
        </w:rPr>
        <w:t>}</w:t>
      </w:r>
    </w:p>
    <w:p w14:paraId="6888772E" w14:textId="77777777" w:rsidR="00D25857" w:rsidRPr="003F4B1F" w:rsidRDefault="00D25857" w:rsidP="00D25857"/>
    <w:p w14:paraId="56510C95" w14:textId="77777777" w:rsidR="00D25857" w:rsidRPr="003F4B1F" w:rsidRDefault="00D25857" w:rsidP="00D25857">
      <w:r w:rsidRPr="003F4B1F">
        <w:br w:type="page"/>
      </w:r>
    </w:p>
    <w:p w14:paraId="7E5C870B" w14:textId="77777777" w:rsidR="00D25857" w:rsidRPr="003F4B1F" w:rsidRDefault="00D25857" w:rsidP="00D25857">
      <w:pPr>
        <w:pStyle w:val="Heading3"/>
      </w:pPr>
      <w:bookmarkStart w:id="1826" w:name="_Toc88504161"/>
      <w:r w:rsidRPr="003F4B1F">
        <w:lastRenderedPageBreak/>
        <w:t>Content type PERMRETRIGGER</w:t>
      </w:r>
      <w:bookmarkEnd w:id="1826"/>
    </w:p>
    <w:p w14:paraId="3EB5A5CF" w14:textId="77777777" w:rsidR="00D25857" w:rsidRPr="003F4B1F" w:rsidRDefault="00D25857" w:rsidP="00D25857">
      <w:r w:rsidRPr="003F4B1F">
        <w:t>This content type provides information about transaction ID and permissions to request.</w:t>
      </w:r>
    </w:p>
    <w:p w14:paraId="59A6D6EE" w14:textId="77777777" w:rsidR="00D25857" w:rsidRPr="003F4B1F" w:rsidRDefault="00D25857" w:rsidP="00D25857"/>
    <w:p w14:paraId="70905567"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6C2954AA" w14:textId="77777777" w:rsidR="00D25857" w:rsidRPr="003F4B1F" w:rsidRDefault="00D25857" w:rsidP="00D25857"/>
    <w:p w14:paraId="08A1EE87"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474872C1" w14:textId="77777777" w:rsidR="00D25857" w:rsidRPr="003F4B1F" w:rsidRDefault="00D25857" w:rsidP="00D25857">
      <w:pPr>
        <w:rPr>
          <w:rStyle w:val="Code"/>
        </w:rPr>
      </w:pPr>
      <w:r w:rsidRPr="003F4B1F">
        <w:rPr>
          <w:rStyle w:val="Code"/>
        </w:rPr>
        <w:t>{</w:t>
      </w:r>
    </w:p>
    <w:p w14:paraId="41673B6B" w14:textId="3F941041" w:rsidR="00D25857" w:rsidRPr="003F4B1F" w:rsidRDefault="00D25857" w:rsidP="00D25857">
      <w:pPr>
        <w:rPr>
          <w:rStyle w:val="Code"/>
        </w:rPr>
      </w:pPr>
      <w:r w:rsidRPr="003F4B1F">
        <w:rPr>
          <w:rStyle w:val="Code"/>
        </w:rPr>
        <w:t xml:space="preserve">  "id" : "urn:schemas-bshg-com:js:data:fu4:permretrigger",</w:t>
      </w:r>
    </w:p>
    <w:p w14:paraId="305F4187" w14:textId="77777777" w:rsidR="00D25857" w:rsidRPr="003F4B1F" w:rsidRDefault="00D25857" w:rsidP="00D25857">
      <w:pPr>
        <w:rPr>
          <w:rStyle w:val="Code"/>
        </w:rPr>
      </w:pPr>
      <w:r w:rsidRPr="003F4B1F">
        <w:rPr>
          <w:rStyle w:val="Code"/>
        </w:rPr>
        <w:t xml:space="preserve">  "properties" :</w:t>
      </w:r>
    </w:p>
    <w:p w14:paraId="5161A0B9" w14:textId="77777777" w:rsidR="00D25857" w:rsidRPr="003F4B1F" w:rsidRDefault="00D25857" w:rsidP="00D25857">
      <w:pPr>
        <w:rPr>
          <w:rStyle w:val="Code"/>
        </w:rPr>
      </w:pPr>
      <w:r w:rsidRPr="003F4B1F">
        <w:rPr>
          <w:rStyle w:val="Code"/>
        </w:rPr>
        <w:t xml:space="preserve">  {</w:t>
      </w:r>
    </w:p>
    <w:p w14:paraId="295FBA64" w14:textId="77777777" w:rsidR="00D25857" w:rsidRPr="003F4B1F" w:rsidRDefault="00D25857" w:rsidP="00D25857">
      <w:pPr>
        <w:rPr>
          <w:rStyle w:val="Code"/>
        </w:rPr>
      </w:pPr>
      <w:r w:rsidRPr="003F4B1F">
        <w:rPr>
          <w:rStyle w:val="Code"/>
        </w:rPr>
        <w:t xml:space="preserve">    "transactionID" :</w:t>
      </w:r>
    </w:p>
    <w:p w14:paraId="587E585B" w14:textId="77777777" w:rsidR="00D25857" w:rsidRPr="003F4B1F" w:rsidRDefault="00D25857" w:rsidP="00D25857">
      <w:pPr>
        <w:rPr>
          <w:rStyle w:val="Code"/>
        </w:rPr>
      </w:pPr>
      <w:r w:rsidRPr="003F4B1F">
        <w:rPr>
          <w:rStyle w:val="Code"/>
        </w:rPr>
        <w:t xml:space="preserve">    {</w:t>
      </w:r>
    </w:p>
    <w:p w14:paraId="02108696" w14:textId="77777777" w:rsidR="00D25857" w:rsidRPr="003F4B1F" w:rsidRDefault="00D25857" w:rsidP="00D25857">
      <w:pPr>
        <w:rPr>
          <w:rStyle w:val="Code"/>
        </w:rPr>
      </w:pPr>
      <w:r w:rsidRPr="003F4B1F">
        <w:rPr>
          <w:rStyle w:val="Code"/>
        </w:rPr>
        <w:t xml:space="preserve">      "type"    : "integer",</w:t>
      </w:r>
    </w:p>
    <w:p w14:paraId="4F07CEB4" w14:textId="77777777" w:rsidR="00D25857" w:rsidRPr="003F4B1F" w:rsidRDefault="00D25857" w:rsidP="00D25857">
      <w:pPr>
        <w:rPr>
          <w:rStyle w:val="Code"/>
        </w:rPr>
      </w:pPr>
      <w:r w:rsidRPr="003F4B1F">
        <w:rPr>
          <w:rStyle w:val="Code"/>
        </w:rPr>
        <w:t xml:space="preserve">      "minimum" : 1,</w:t>
      </w:r>
    </w:p>
    <w:p w14:paraId="7991C1A8" w14:textId="77777777" w:rsidR="00D25857" w:rsidRPr="003F4B1F" w:rsidRDefault="00D25857" w:rsidP="00D25857">
      <w:pPr>
        <w:rPr>
          <w:rStyle w:val="Code"/>
        </w:rPr>
      </w:pPr>
      <w:r w:rsidRPr="003F4B1F">
        <w:rPr>
          <w:rStyle w:val="Code"/>
        </w:rPr>
        <w:t xml:space="preserve">      "maximum" : 18446744073709551614,</w:t>
      </w:r>
    </w:p>
    <w:p w14:paraId="67BF3AF2" w14:textId="77777777" w:rsidR="00D25857" w:rsidRPr="003F4B1F" w:rsidRDefault="00D25857" w:rsidP="00D25857">
      <w:pPr>
        <w:rPr>
          <w:rStyle w:val="Code"/>
        </w:rPr>
      </w:pPr>
      <w:r w:rsidRPr="003F4B1F">
        <w:rPr>
          <w:rStyle w:val="Code"/>
        </w:rPr>
        <w:t xml:space="preserve">      "description" : "The unique ID that identifies this concrete update </w:t>
      </w:r>
    </w:p>
    <w:p w14:paraId="2E454BED" w14:textId="77777777" w:rsidR="00D25857" w:rsidRPr="003F4B1F" w:rsidRDefault="00D25857" w:rsidP="00D25857">
      <w:pPr>
        <w:rPr>
          <w:rStyle w:val="Code"/>
        </w:rPr>
      </w:pPr>
      <w:r w:rsidRPr="003F4B1F">
        <w:rPr>
          <w:rStyle w:val="Code"/>
        </w:rPr>
        <w:t xml:space="preserve">                       transaction on the appliance. The values 0x0 and</w:t>
      </w:r>
    </w:p>
    <w:p w14:paraId="337EA029" w14:textId="77777777" w:rsidR="00D25857" w:rsidRPr="003F4B1F" w:rsidRDefault="00D25857" w:rsidP="00D25857">
      <w:pPr>
        <w:rPr>
          <w:rStyle w:val="Code"/>
        </w:rPr>
      </w:pPr>
      <w:r w:rsidRPr="003F4B1F">
        <w:rPr>
          <w:rStyle w:val="Code"/>
        </w:rPr>
        <w:t xml:space="preserve">                       0xFFFFFFFFFFFFFFFF are invalid.",</w:t>
      </w:r>
    </w:p>
    <w:p w14:paraId="1BD30F4D" w14:textId="77777777" w:rsidR="00D25857" w:rsidRPr="003F4B1F" w:rsidRDefault="00D25857" w:rsidP="00D25857">
      <w:pPr>
        <w:rPr>
          <w:rStyle w:val="Code"/>
        </w:rPr>
      </w:pPr>
      <w:r w:rsidRPr="003F4B1F">
        <w:rPr>
          <w:rStyle w:val="Code"/>
        </w:rPr>
        <w:t xml:space="preserve">      "required": true</w:t>
      </w:r>
    </w:p>
    <w:p w14:paraId="0AFEBE9D" w14:textId="77777777" w:rsidR="00D25857" w:rsidRPr="003F4B1F" w:rsidRDefault="00D25857" w:rsidP="00D25857">
      <w:pPr>
        <w:rPr>
          <w:rStyle w:val="Code"/>
        </w:rPr>
      </w:pPr>
      <w:r w:rsidRPr="003F4B1F">
        <w:rPr>
          <w:rStyle w:val="Code"/>
        </w:rPr>
        <w:t xml:space="preserve">    },</w:t>
      </w:r>
    </w:p>
    <w:p w14:paraId="69E34501" w14:textId="77777777" w:rsidR="00D25857" w:rsidRPr="003F4B1F" w:rsidRDefault="00D25857" w:rsidP="00D25857">
      <w:pPr>
        <w:rPr>
          <w:rStyle w:val="Code"/>
        </w:rPr>
      </w:pPr>
      <w:r w:rsidRPr="003F4B1F">
        <w:rPr>
          <w:rStyle w:val="Code"/>
        </w:rPr>
        <w:t xml:space="preserve">    "permission" :</w:t>
      </w:r>
    </w:p>
    <w:p w14:paraId="4EDB2B80" w14:textId="77777777" w:rsidR="00D25857" w:rsidRPr="003F4B1F" w:rsidRDefault="00D25857" w:rsidP="00D25857">
      <w:pPr>
        <w:rPr>
          <w:rStyle w:val="Code"/>
        </w:rPr>
      </w:pPr>
      <w:r w:rsidRPr="003F4B1F">
        <w:rPr>
          <w:rStyle w:val="Code"/>
        </w:rPr>
        <w:t xml:space="preserve">    {</w:t>
      </w:r>
    </w:p>
    <w:p w14:paraId="4920BC2B" w14:textId="77777777" w:rsidR="00D25857" w:rsidRPr="003F4B1F" w:rsidRDefault="00D25857" w:rsidP="00D25857">
      <w:pPr>
        <w:rPr>
          <w:rStyle w:val="Code"/>
        </w:rPr>
      </w:pPr>
      <w:r w:rsidRPr="003F4B1F">
        <w:rPr>
          <w:rStyle w:val="Code"/>
        </w:rPr>
        <w:t xml:space="preserve">      "type" : "string",</w:t>
      </w:r>
    </w:p>
    <w:p w14:paraId="07DFA254" w14:textId="77777777" w:rsidR="00D25857" w:rsidRPr="003F4B1F" w:rsidRDefault="00D25857" w:rsidP="00D25857">
      <w:pPr>
        <w:rPr>
          <w:rStyle w:val="Code"/>
        </w:rPr>
      </w:pPr>
      <w:r w:rsidRPr="003F4B1F">
        <w:rPr>
          <w:rStyle w:val="Code"/>
        </w:rPr>
        <w:t xml:space="preserve">      "enum" : ["DOWNLOAD","INSTALL"],</w:t>
      </w:r>
    </w:p>
    <w:p w14:paraId="296328CA" w14:textId="77777777" w:rsidR="00D25857" w:rsidRPr="003F4B1F" w:rsidRDefault="00D25857" w:rsidP="00D25857">
      <w:pPr>
        <w:rPr>
          <w:rStyle w:val="Code"/>
        </w:rPr>
      </w:pPr>
      <w:r w:rsidRPr="003F4B1F">
        <w:rPr>
          <w:rStyle w:val="Code"/>
        </w:rPr>
        <w:t xml:space="preserve">      "description" : "The current state of the firmware update.",</w:t>
      </w:r>
    </w:p>
    <w:p w14:paraId="5C2090AB" w14:textId="77777777" w:rsidR="00D25857" w:rsidRPr="003F4B1F" w:rsidRDefault="00D25857" w:rsidP="00D25857">
      <w:pPr>
        <w:rPr>
          <w:rStyle w:val="Code"/>
        </w:rPr>
      </w:pPr>
      <w:r w:rsidRPr="003F4B1F">
        <w:rPr>
          <w:rStyle w:val="Code"/>
        </w:rPr>
        <w:t xml:space="preserve">      "required" : true</w:t>
      </w:r>
    </w:p>
    <w:p w14:paraId="685ACE4E" w14:textId="77777777" w:rsidR="00D25857" w:rsidRPr="003F4B1F" w:rsidRDefault="00D25857" w:rsidP="00D25857">
      <w:pPr>
        <w:rPr>
          <w:rStyle w:val="Code"/>
        </w:rPr>
      </w:pPr>
      <w:r w:rsidRPr="003F4B1F">
        <w:rPr>
          <w:rStyle w:val="Code"/>
        </w:rPr>
        <w:t xml:space="preserve">    },</w:t>
      </w:r>
    </w:p>
    <w:p w14:paraId="7EA96C89" w14:textId="77777777" w:rsidR="00D25857" w:rsidRPr="003F4B1F" w:rsidRDefault="00D25857" w:rsidP="00D25857">
      <w:pPr>
        <w:rPr>
          <w:rStyle w:val="Code"/>
        </w:rPr>
      </w:pPr>
      <w:r w:rsidRPr="003F4B1F">
        <w:rPr>
          <w:rStyle w:val="Code"/>
        </w:rPr>
        <w:t xml:space="preserve">  }</w:t>
      </w:r>
    </w:p>
    <w:p w14:paraId="44B5BAAE" w14:textId="77777777" w:rsidR="00D25857" w:rsidRPr="003F4B1F" w:rsidRDefault="00D25857" w:rsidP="00D25857">
      <w:pPr>
        <w:rPr>
          <w:rStyle w:val="Code"/>
        </w:rPr>
      </w:pPr>
      <w:r w:rsidRPr="003F4B1F">
        <w:rPr>
          <w:rStyle w:val="Code"/>
        </w:rPr>
        <w:t>}</w:t>
      </w:r>
    </w:p>
    <w:p w14:paraId="0AC7893E" w14:textId="77777777" w:rsidR="00D25857" w:rsidRPr="003F4B1F" w:rsidRDefault="00D25857" w:rsidP="00D25857"/>
    <w:p w14:paraId="23E8D5CF" w14:textId="77777777" w:rsidR="00D25857" w:rsidRPr="003F4B1F" w:rsidRDefault="00D25857" w:rsidP="00D25857">
      <w:pPr>
        <w:pStyle w:val="Heading3"/>
      </w:pPr>
      <w:bookmarkStart w:id="1827" w:name="_Toc88504162"/>
      <w:r w:rsidRPr="003F4B1F">
        <w:t>Content type ABORT</w:t>
      </w:r>
      <w:bookmarkEnd w:id="1827"/>
    </w:p>
    <w:p w14:paraId="365F2836" w14:textId="77777777" w:rsidR="00D25857" w:rsidRPr="003F4B1F" w:rsidRDefault="00D25857" w:rsidP="00D25857">
      <w:r w:rsidRPr="003F4B1F">
        <w:t>This content type provides information about transaction ID.</w:t>
      </w:r>
    </w:p>
    <w:p w14:paraId="7B967A6D" w14:textId="77777777" w:rsidR="00D25857" w:rsidRPr="003F4B1F" w:rsidRDefault="00D25857" w:rsidP="00D25857"/>
    <w:p w14:paraId="56E3AD7E"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POST</w:t>
      </w:r>
    </w:p>
    <w:p w14:paraId="7783AB63" w14:textId="77777777" w:rsidR="00D25857" w:rsidRPr="003F4B1F" w:rsidRDefault="00D25857" w:rsidP="00D25857"/>
    <w:p w14:paraId="1152F565"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369CE40E" w14:textId="77777777" w:rsidR="00D25857" w:rsidRPr="003F4B1F" w:rsidRDefault="00D25857" w:rsidP="00D25857">
      <w:pPr>
        <w:rPr>
          <w:rStyle w:val="Code"/>
        </w:rPr>
      </w:pPr>
      <w:r w:rsidRPr="003F4B1F">
        <w:rPr>
          <w:rStyle w:val="Code"/>
        </w:rPr>
        <w:t>{</w:t>
      </w:r>
    </w:p>
    <w:p w14:paraId="3BE5C80D" w14:textId="25596175" w:rsidR="00D25857" w:rsidRPr="003F4B1F" w:rsidRDefault="00D25857" w:rsidP="00D25857">
      <w:pPr>
        <w:rPr>
          <w:rStyle w:val="Code"/>
        </w:rPr>
      </w:pPr>
      <w:r w:rsidRPr="003F4B1F">
        <w:rPr>
          <w:rStyle w:val="Code"/>
        </w:rPr>
        <w:t xml:space="preserve">  "id" : "urn:schemas-bshg-com:js:data:fu4:abort",</w:t>
      </w:r>
    </w:p>
    <w:p w14:paraId="793861D4" w14:textId="77777777" w:rsidR="00D25857" w:rsidRPr="003F4B1F" w:rsidRDefault="00D25857" w:rsidP="00D25857">
      <w:pPr>
        <w:rPr>
          <w:rStyle w:val="Code"/>
        </w:rPr>
      </w:pPr>
      <w:r w:rsidRPr="003F4B1F">
        <w:rPr>
          <w:rStyle w:val="Code"/>
        </w:rPr>
        <w:t xml:space="preserve">  "properties" :</w:t>
      </w:r>
    </w:p>
    <w:p w14:paraId="030DEA52" w14:textId="77777777" w:rsidR="00D25857" w:rsidRPr="003F4B1F" w:rsidRDefault="00D25857" w:rsidP="00D25857">
      <w:pPr>
        <w:rPr>
          <w:rStyle w:val="Code"/>
        </w:rPr>
      </w:pPr>
      <w:r w:rsidRPr="003F4B1F">
        <w:rPr>
          <w:rStyle w:val="Code"/>
        </w:rPr>
        <w:t xml:space="preserve">  {</w:t>
      </w:r>
    </w:p>
    <w:p w14:paraId="47E2F945" w14:textId="77777777" w:rsidR="00D25857" w:rsidRPr="003F4B1F" w:rsidRDefault="00D25857" w:rsidP="00D25857">
      <w:pPr>
        <w:rPr>
          <w:rStyle w:val="Code"/>
        </w:rPr>
      </w:pPr>
      <w:r w:rsidRPr="003F4B1F">
        <w:rPr>
          <w:rStyle w:val="Code"/>
        </w:rPr>
        <w:t xml:space="preserve">    "transactionID" :</w:t>
      </w:r>
    </w:p>
    <w:p w14:paraId="6981AFB9" w14:textId="77777777" w:rsidR="00D25857" w:rsidRPr="003F4B1F" w:rsidRDefault="00D25857" w:rsidP="00D25857">
      <w:pPr>
        <w:rPr>
          <w:rStyle w:val="Code"/>
        </w:rPr>
      </w:pPr>
      <w:r w:rsidRPr="003F4B1F">
        <w:rPr>
          <w:rStyle w:val="Code"/>
        </w:rPr>
        <w:t xml:space="preserve">    {</w:t>
      </w:r>
    </w:p>
    <w:p w14:paraId="2F3F2D04" w14:textId="77777777" w:rsidR="00D25857" w:rsidRPr="003F4B1F" w:rsidRDefault="00D25857" w:rsidP="00D25857">
      <w:pPr>
        <w:rPr>
          <w:rStyle w:val="Code"/>
        </w:rPr>
      </w:pPr>
      <w:r w:rsidRPr="003F4B1F">
        <w:rPr>
          <w:rStyle w:val="Code"/>
        </w:rPr>
        <w:t xml:space="preserve">      "type"    : "integer",</w:t>
      </w:r>
    </w:p>
    <w:p w14:paraId="25AEC001" w14:textId="77777777" w:rsidR="00D25857" w:rsidRPr="003F4B1F" w:rsidRDefault="00D25857" w:rsidP="00D25857">
      <w:pPr>
        <w:rPr>
          <w:rStyle w:val="Code"/>
        </w:rPr>
      </w:pPr>
      <w:r w:rsidRPr="003F4B1F">
        <w:rPr>
          <w:rStyle w:val="Code"/>
        </w:rPr>
        <w:t xml:space="preserve">      "minimum" : 1,</w:t>
      </w:r>
    </w:p>
    <w:p w14:paraId="3C08C021" w14:textId="77777777" w:rsidR="00D25857" w:rsidRPr="003F4B1F" w:rsidRDefault="00D25857" w:rsidP="00D25857">
      <w:pPr>
        <w:rPr>
          <w:rStyle w:val="Code"/>
        </w:rPr>
      </w:pPr>
      <w:r w:rsidRPr="003F4B1F">
        <w:rPr>
          <w:rStyle w:val="Code"/>
        </w:rPr>
        <w:t xml:space="preserve">      "maximum" : 18446744073709551614,</w:t>
      </w:r>
    </w:p>
    <w:p w14:paraId="36BF7CB1" w14:textId="77777777" w:rsidR="00D25857" w:rsidRPr="003F4B1F" w:rsidRDefault="00D25857" w:rsidP="00D25857">
      <w:pPr>
        <w:rPr>
          <w:rStyle w:val="Code"/>
        </w:rPr>
      </w:pPr>
      <w:r w:rsidRPr="003F4B1F">
        <w:rPr>
          <w:rStyle w:val="Code"/>
        </w:rPr>
        <w:t xml:space="preserve">      "description" : "The unique ID that identifies this concrete update </w:t>
      </w:r>
    </w:p>
    <w:p w14:paraId="6B1F6FCF" w14:textId="77777777" w:rsidR="00D25857" w:rsidRPr="003F4B1F" w:rsidRDefault="00D25857" w:rsidP="00D25857">
      <w:pPr>
        <w:rPr>
          <w:rStyle w:val="Code"/>
        </w:rPr>
      </w:pPr>
      <w:r w:rsidRPr="003F4B1F">
        <w:rPr>
          <w:rStyle w:val="Code"/>
        </w:rPr>
        <w:t xml:space="preserve">                       transaction on the appliance. The values 0x0 and</w:t>
      </w:r>
    </w:p>
    <w:p w14:paraId="30114C6A" w14:textId="77777777" w:rsidR="00D25857" w:rsidRPr="003F4B1F" w:rsidRDefault="00D25857" w:rsidP="00D25857">
      <w:pPr>
        <w:rPr>
          <w:rStyle w:val="Code"/>
        </w:rPr>
      </w:pPr>
      <w:r w:rsidRPr="003F4B1F">
        <w:rPr>
          <w:rStyle w:val="Code"/>
        </w:rPr>
        <w:t xml:space="preserve">                       0xFFFFFFFFFFFFFFFF are invalid.",</w:t>
      </w:r>
    </w:p>
    <w:p w14:paraId="22AD4DDC" w14:textId="77777777" w:rsidR="00D25857" w:rsidRPr="003F4B1F" w:rsidRDefault="00D25857" w:rsidP="00D25857">
      <w:pPr>
        <w:rPr>
          <w:rStyle w:val="Code"/>
        </w:rPr>
      </w:pPr>
      <w:r w:rsidRPr="003F4B1F">
        <w:rPr>
          <w:rStyle w:val="Code"/>
        </w:rPr>
        <w:t xml:space="preserve">      "required": true</w:t>
      </w:r>
    </w:p>
    <w:p w14:paraId="6D90B21B" w14:textId="77777777" w:rsidR="00D25857" w:rsidRPr="003F4B1F" w:rsidRDefault="00D25857" w:rsidP="00D25857">
      <w:pPr>
        <w:rPr>
          <w:rStyle w:val="Code"/>
        </w:rPr>
      </w:pPr>
      <w:r w:rsidRPr="003F4B1F">
        <w:rPr>
          <w:rStyle w:val="Code"/>
        </w:rPr>
        <w:t xml:space="preserve">    }</w:t>
      </w:r>
    </w:p>
    <w:p w14:paraId="630DB70F" w14:textId="77777777" w:rsidR="00D25857" w:rsidRPr="003F4B1F" w:rsidRDefault="00D25857" w:rsidP="00D25857">
      <w:pPr>
        <w:rPr>
          <w:rStyle w:val="Code"/>
        </w:rPr>
      </w:pPr>
      <w:r w:rsidRPr="003F4B1F">
        <w:rPr>
          <w:rStyle w:val="Code"/>
        </w:rPr>
        <w:t xml:space="preserve">  }</w:t>
      </w:r>
    </w:p>
    <w:p w14:paraId="2034A107" w14:textId="77777777" w:rsidR="00D25857" w:rsidRPr="003F4B1F" w:rsidRDefault="00D25857" w:rsidP="00D25857">
      <w:pPr>
        <w:rPr>
          <w:rStyle w:val="Code"/>
        </w:rPr>
      </w:pPr>
      <w:r w:rsidRPr="003F4B1F">
        <w:rPr>
          <w:rStyle w:val="Code"/>
        </w:rPr>
        <w:t>}</w:t>
      </w:r>
    </w:p>
    <w:p w14:paraId="1E125692" w14:textId="77777777" w:rsidR="00D25857" w:rsidRPr="003F4B1F" w:rsidRDefault="00D25857" w:rsidP="00D25857"/>
    <w:p w14:paraId="408FEE63" w14:textId="77777777" w:rsidR="00D25857" w:rsidRPr="003F4B1F" w:rsidRDefault="00D25857" w:rsidP="00D25857">
      <w:r w:rsidRPr="003F4B1F">
        <w:br w:type="page"/>
      </w:r>
    </w:p>
    <w:p w14:paraId="6CB93383" w14:textId="77777777" w:rsidR="00D25857" w:rsidRPr="003F4B1F" w:rsidRDefault="00D25857" w:rsidP="00D25857">
      <w:pPr>
        <w:pStyle w:val="Heading3"/>
      </w:pPr>
      <w:bookmarkStart w:id="1828" w:name="_Toc88504163"/>
      <w:r w:rsidRPr="003F4B1F">
        <w:lastRenderedPageBreak/>
        <w:t>Content type DOWNLOADPROGRESS</w:t>
      </w:r>
      <w:bookmarkEnd w:id="1828"/>
    </w:p>
    <w:p w14:paraId="17FA29D8" w14:textId="77777777" w:rsidR="00D25857" w:rsidRPr="003F4B1F" w:rsidRDefault="00D25857" w:rsidP="00D25857">
      <w:r w:rsidRPr="003F4B1F">
        <w:t>This content type provides information about all current electronics on the HA.</w:t>
      </w:r>
    </w:p>
    <w:p w14:paraId="732403AE" w14:textId="77777777" w:rsidR="00D25857" w:rsidRPr="003F4B1F" w:rsidRDefault="00D25857" w:rsidP="00D25857"/>
    <w:p w14:paraId="47AE1D9A" w14:textId="77777777" w:rsidR="00D25857" w:rsidRPr="003F4B1F" w:rsidRDefault="00D25857" w:rsidP="00D25857">
      <w:pPr>
        <w:rPr>
          <w:rStyle w:val="CodeBig"/>
        </w:rPr>
      </w:pPr>
      <w:r w:rsidRPr="003F4B1F">
        <w:t xml:space="preserve">Valid for the following </w:t>
      </w:r>
      <w:r w:rsidRPr="003F4B1F">
        <w:rPr>
          <w:rStyle w:val="CodeBig"/>
        </w:rPr>
        <w:t>&lt;action&gt;</w:t>
      </w:r>
      <w:r w:rsidRPr="003F4B1F">
        <w:t xml:space="preserve"> items: </w:t>
      </w:r>
      <w:r w:rsidRPr="003F4B1F">
        <w:rPr>
          <w:rStyle w:val="CodeBig"/>
        </w:rPr>
        <w:t>NOTIFY</w:t>
      </w:r>
    </w:p>
    <w:p w14:paraId="7DB26C4A" w14:textId="77777777" w:rsidR="00D25857" w:rsidRPr="003F4B1F" w:rsidRDefault="00D25857" w:rsidP="00D25857"/>
    <w:p w14:paraId="40F160CC" w14:textId="77777777" w:rsidR="00D25857" w:rsidRPr="003F4B1F" w:rsidRDefault="00D25857" w:rsidP="00D25857">
      <w:r w:rsidRPr="003F4B1F">
        <w:t xml:space="preserve">The following schema describes the specific object used within the </w:t>
      </w:r>
      <w:r w:rsidRPr="003F4B1F">
        <w:rPr>
          <w:rStyle w:val="CodeBig"/>
        </w:rPr>
        <w:t>&lt;data&gt;</w:t>
      </w:r>
      <w:r w:rsidRPr="003F4B1F">
        <w:t xml:space="preserve"> array:</w:t>
      </w:r>
    </w:p>
    <w:p w14:paraId="071B4D27" w14:textId="77777777" w:rsidR="00D25857" w:rsidRPr="003F4B1F" w:rsidRDefault="00D25857" w:rsidP="00D25857">
      <w:pPr>
        <w:rPr>
          <w:rStyle w:val="Code"/>
        </w:rPr>
      </w:pPr>
      <w:r w:rsidRPr="003F4B1F">
        <w:rPr>
          <w:rStyle w:val="Code"/>
        </w:rPr>
        <w:t>{</w:t>
      </w:r>
    </w:p>
    <w:p w14:paraId="3D6B78E1" w14:textId="7F822EEB" w:rsidR="00D25857" w:rsidRPr="003F4B1F" w:rsidRDefault="00D25857" w:rsidP="00D25857">
      <w:pPr>
        <w:rPr>
          <w:rStyle w:val="Code"/>
        </w:rPr>
      </w:pPr>
      <w:r w:rsidRPr="003F4B1F">
        <w:rPr>
          <w:rStyle w:val="Code"/>
        </w:rPr>
        <w:t xml:space="preserve">  "id" : "urn:schemas-bshg-com:js:data:fu4:downloadprogress",</w:t>
      </w:r>
    </w:p>
    <w:p w14:paraId="5F0933EA" w14:textId="77777777" w:rsidR="00D25857" w:rsidRPr="003F4B1F" w:rsidRDefault="00D25857" w:rsidP="00D25857">
      <w:pPr>
        <w:rPr>
          <w:rStyle w:val="Code"/>
        </w:rPr>
      </w:pPr>
      <w:r w:rsidRPr="003F4B1F">
        <w:rPr>
          <w:rStyle w:val="Code"/>
        </w:rPr>
        <w:t xml:space="preserve">  "properties" :</w:t>
      </w:r>
    </w:p>
    <w:p w14:paraId="7F199296" w14:textId="77777777" w:rsidR="00D25857" w:rsidRPr="003F4B1F" w:rsidRDefault="00D25857" w:rsidP="00D25857">
      <w:pPr>
        <w:rPr>
          <w:rStyle w:val="Code"/>
        </w:rPr>
      </w:pPr>
      <w:r w:rsidRPr="003F4B1F">
        <w:rPr>
          <w:rStyle w:val="Code"/>
        </w:rPr>
        <w:t xml:space="preserve">  {</w:t>
      </w:r>
    </w:p>
    <w:p w14:paraId="13198AFE" w14:textId="77777777" w:rsidR="00D25857" w:rsidRPr="003F4B1F" w:rsidRDefault="00D25857" w:rsidP="00D25857">
      <w:pPr>
        <w:rPr>
          <w:rStyle w:val="Code"/>
        </w:rPr>
      </w:pPr>
      <w:r w:rsidRPr="003F4B1F">
        <w:rPr>
          <w:rStyle w:val="Code"/>
        </w:rPr>
        <w:t xml:space="preserve">    "progress":</w:t>
      </w:r>
    </w:p>
    <w:p w14:paraId="55F5E78C" w14:textId="77777777" w:rsidR="00D25857" w:rsidRPr="003F4B1F" w:rsidRDefault="00D25857" w:rsidP="00D25857">
      <w:pPr>
        <w:rPr>
          <w:rStyle w:val="Code"/>
        </w:rPr>
      </w:pPr>
      <w:r w:rsidRPr="003F4B1F">
        <w:rPr>
          <w:rStyle w:val="Code"/>
        </w:rPr>
        <w:t xml:space="preserve">    {</w:t>
      </w:r>
    </w:p>
    <w:p w14:paraId="55C0C551" w14:textId="77777777" w:rsidR="00D25857" w:rsidRPr="003F4B1F" w:rsidRDefault="00D25857" w:rsidP="00D25857">
      <w:pPr>
        <w:rPr>
          <w:rStyle w:val="Code"/>
        </w:rPr>
      </w:pPr>
      <w:r w:rsidRPr="003F4B1F">
        <w:rPr>
          <w:rStyle w:val="Code"/>
        </w:rPr>
        <w:t xml:space="preserve">      "type" : "integer",</w:t>
      </w:r>
    </w:p>
    <w:p w14:paraId="5F5E9E00" w14:textId="77777777" w:rsidR="00D25857" w:rsidRPr="003F4B1F" w:rsidRDefault="00D25857" w:rsidP="00D25857">
      <w:pPr>
        <w:rPr>
          <w:rStyle w:val="Code"/>
        </w:rPr>
      </w:pPr>
      <w:r w:rsidRPr="003F4B1F">
        <w:rPr>
          <w:rStyle w:val="Code"/>
        </w:rPr>
        <w:t xml:space="preserve">      "minimum" : 0,</w:t>
      </w:r>
    </w:p>
    <w:p w14:paraId="4BE03D37" w14:textId="77777777" w:rsidR="00D25857" w:rsidRPr="003F4B1F" w:rsidRDefault="00D25857" w:rsidP="00D25857">
      <w:pPr>
        <w:rPr>
          <w:rStyle w:val="Code"/>
        </w:rPr>
      </w:pPr>
      <w:r w:rsidRPr="003F4B1F">
        <w:rPr>
          <w:rStyle w:val="Code"/>
        </w:rPr>
        <w:t xml:space="preserve">      "maximum" : 100,</w:t>
      </w:r>
    </w:p>
    <w:p w14:paraId="7499514D" w14:textId="77777777" w:rsidR="00D25857" w:rsidRPr="003F4B1F" w:rsidRDefault="00D25857" w:rsidP="00D25857">
      <w:pPr>
        <w:rPr>
          <w:rStyle w:val="Code"/>
        </w:rPr>
      </w:pPr>
      <w:r w:rsidRPr="003F4B1F">
        <w:rPr>
          <w:rStyle w:val="Code"/>
        </w:rPr>
        <w:t xml:space="preserve">      "description" : "The progress of the download phase in percent. All packages</w:t>
      </w:r>
    </w:p>
    <w:p w14:paraId="38D0ED83" w14:textId="77777777" w:rsidR="00D25857" w:rsidRPr="003F4B1F" w:rsidRDefault="00D25857" w:rsidP="00D25857">
      <w:pPr>
        <w:rPr>
          <w:rStyle w:val="Code"/>
        </w:rPr>
      </w:pPr>
      <w:r w:rsidRPr="003F4B1F">
        <w:rPr>
          <w:rStyle w:val="Code"/>
        </w:rPr>
        <w:t xml:space="preserve">                       of a firmware update are covered in the progress indication.</w:t>
      </w:r>
    </w:p>
    <w:p w14:paraId="42347BDA" w14:textId="77777777" w:rsidR="00D25857" w:rsidRPr="003F4B1F" w:rsidRDefault="00D25857" w:rsidP="00D25857">
      <w:pPr>
        <w:rPr>
          <w:rStyle w:val="Code"/>
        </w:rPr>
      </w:pPr>
      <w:r w:rsidRPr="003F4B1F">
        <w:rPr>
          <w:rStyle w:val="Code"/>
        </w:rPr>
        <w:t xml:space="preserve">                       Resolution and time restrictions have to be applied on this</w:t>
      </w:r>
    </w:p>
    <w:p w14:paraId="72803C0D" w14:textId="77777777" w:rsidR="00D25857" w:rsidRPr="003F4B1F" w:rsidRDefault="00D25857" w:rsidP="00D25857">
      <w:pPr>
        <w:rPr>
          <w:rStyle w:val="Code"/>
        </w:rPr>
      </w:pPr>
      <w:r w:rsidRPr="003F4B1F">
        <w:rPr>
          <w:rStyle w:val="Code"/>
        </w:rPr>
        <w:t xml:space="preserve">                       value to prevent a flodding with messages.",</w:t>
      </w:r>
    </w:p>
    <w:p w14:paraId="3C8CA11B" w14:textId="77777777" w:rsidR="00D25857" w:rsidRPr="003F4B1F" w:rsidRDefault="00D25857" w:rsidP="00D25857">
      <w:pPr>
        <w:rPr>
          <w:rStyle w:val="Code"/>
        </w:rPr>
      </w:pPr>
      <w:r w:rsidRPr="003F4B1F">
        <w:rPr>
          <w:rStyle w:val="Code"/>
        </w:rPr>
        <w:t xml:space="preserve">      "required" : true</w:t>
      </w:r>
    </w:p>
    <w:p w14:paraId="7A0D4F50" w14:textId="77777777" w:rsidR="00D25857" w:rsidRPr="003F4B1F" w:rsidRDefault="00D25857" w:rsidP="00D25857">
      <w:pPr>
        <w:rPr>
          <w:rStyle w:val="Code"/>
        </w:rPr>
      </w:pPr>
      <w:r w:rsidRPr="003F4B1F">
        <w:rPr>
          <w:rStyle w:val="Code"/>
        </w:rPr>
        <w:t xml:space="preserve">    }</w:t>
      </w:r>
    </w:p>
    <w:p w14:paraId="6BA8AD57" w14:textId="086706B7" w:rsidR="00D25857" w:rsidRDefault="00D25857" w:rsidP="00D25857"/>
    <w:p w14:paraId="0ED8EB61" w14:textId="086AC738" w:rsidR="00657EE3" w:rsidRPr="003F4B1F" w:rsidRDefault="00657EE3" w:rsidP="00657EE3">
      <w:pPr>
        <w:pStyle w:val="Heading3"/>
      </w:pPr>
      <w:bookmarkStart w:id="1829" w:name="_Toc88504164"/>
      <w:r w:rsidRPr="003F4B1F">
        <w:t xml:space="preserve">Content type </w:t>
      </w:r>
      <w:r w:rsidR="009F7FC4">
        <w:t>TRUST</w:t>
      </w:r>
      <w:r w:rsidRPr="003F4B1F">
        <w:t>CONFIG</w:t>
      </w:r>
      <w:bookmarkEnd w:id="1829"/>
    </w:p>
    <w:p w14:paraId="73794855" w14:textId="2C2A5967" w:rsidR="00657EE3" w:rsidRPr="003F4B1F" w:rsidRDefault="00D52783" w:rsidP="00D25857">
      <w:r>
        <w:t xml:space="preserve">This content type provides information about the security related </w:t>
      </w:r>
      <w:r w:rsidR="004A093E">
        <w:t xml:space="preserve">configuration </w:t>
      </w:r>
      <w:r>
        <w:t>on the HA</w:t>
      </w:r>
    </w:p>
    <w:p w14:paraId="4562071E" w14:textId="77777777" w:rsidR="00581F30" w:rsidRDefault="00581F30" w:rsidP="00D25857"/>
    <w:p w14:paraId="20AFB45E" w14:textId="77777777" w:rsidR="00581F30" w:rsidRDefault="00581F30" w:rsidP="00D25857">
      <w:pPr>
        <w:rPr>
          <w:rStyle w:val="CodeBig"/>
        </w:rPr>
      </w:pPr>
      <w:r>
        <w:t>Valid for the following &lt;</w:t>
      </w:r>
      <w:r w:rsidRPr="00A2191F">
        <w:rPr>
          <w:rStyle w:val="CodeBig"/>
        </w:rPr>
        <w:t>action</w:t>
      </w:r>
      <w:r>
        <w:t xml:space="preserve">&gt; items: </w:t>
      </w:r>
      <w:r w:rsidRPr="00A2191F">
        <w:rPr>
          <w:rStyle w:val="CodeBig"/>
        </w:rPr>
        <w:t>NOTIFY</w:t>
      </w:r>
    </w:p>
    <w:p w14:paraId="1DBBCBB6" w14:textId="77777777" w:rsidR="00581F30" w:rsidRDefault="00581F30" w:rsidP="00D25857">
      <w:pPr>
        <w:rPr>
          <w:rStyle w:val="CodeBig"/>
        </w:rPr>
      </w:pPr>
    </w:p>
    <w:p w14:paraId="3696EA80" w14:textId="77777777" w:rsidR="00581F30" w:rsidRPr="003F4B1F" w:rsidRDefault="00581F30" w:rsidP="00581F30">
      <w:r w:rsidRPr="003F4B1F">
        <w:t xml:space="preserve">The following schema describes the specific object used within the </w:t>
      </w:r>
      <w:r w:rsidRPr="003F4B1F">
        <w:rPr>
          <w:rStyle w:val="CodeBig"/>
        </w:rPr>
        <w:t>&lt;data&gt;</w:t>
      </w:r>
      <w:r w:rsidRPr="003F4B1F">
        <w:t xml:space="preserve"> array:</w:t>
      </w:r>
    </w:p>
    <w:p w14:paraId="5ACAE70F" w14:textId="77777777" w:rsidR="00581F30" w:rsidRDefault="00581F30" w:rsidP="00D25857">
      <w:pPr>
        <w:rPr>
          <w:rStyle w:val="CodeBig"/>
        </w:rPr>
      </w:pPr>
    </w:p>
    <w:p w14:paraId="44C84F9B" w14:textId="77777777" w:rsidR="00581F30" w:rsidRPr="00A2191F" w:rsidRDefault="00581F30" w:rsidP="00581F30">
      <w:pPr>
        <w:rPr>
          <w:rStyle w:val="Code"/>
        </w:rPr>
      </w:pPr>
      <w:r w:rsidRPr="00A2191F">
        <w:rPr>
          <w:rStyle w:val="Code"/>
        </w:rPr>
        <w:t>{</w:t>
      </w:r>
    </w:p>
    <w:p w14:paraId="469E1F3E" w14:textId="24B3AF69" w:rsidR="00581F30" w:rsidRPr="00A2191F" w:rsidRDefault="00581F30" w:rsidP="00581F30">
      <w:pPr>
        <w:rPr>
          <w:rStyle w:val="Code"/>
        </w:rPr>
      </w:pPr>
      <w:r w:rsidRPr="00A2191F">
        <w:rPr>
          <w:rStyle w:val="Code"/>
        </w:rPr>
        <w:t xml:space="preserve">    "id": “</w:t>
      </w:r>
      <w:r w:rsidRPr="003F4B1F">
        <w:rPr>
          <w:rStyle w:val="Code"/>
        </w:rPr>
        <w:t>urn:schemas-bshg-com:js:data:fu4:</w:t>
      </w:r>
      <w:r w:rsidR="009F7FC4">
        <w:rPr>
          <w:rStyle w:val="Code"/>
        </w:rPr>
        <w:t>trust</w:t>
      </w:r>
      <w:r>
        <w:rPr>
          <w:rStyle w:val="Code"/>
        </w:rPr>
        <w:t>config”</w:t>
      </w:r>
    </w:p>
    <w:p w14:paraId="5841F756" w14:textId="77777777" w:rsidR="00451B73" w:rsidRDefault="00581F30" w:rsidP="00581F30">
      <w:pPr>
        <w:rPr>
          <w:rStyle w:val="Code"/>
        </w:rPr>
      </w:pPr>
      <w:r w:rsidRPr="00A2191F">
        <w:rPr>
          <w:rStyle w:val="Code"/>
        </w:rPr>
        <w:t xml:space="preserve">    "properties": </w:t>
      </w:r>
    </w:p>
    <w:p w14:paraId="3990B0DC" w14:textId="598E67DB" w:rsidR="00581F30" w:rsidRPr="00A2191F" w:rsidRDefault="00451B73" w:rsidP="00F03928">
      <w:pPr>
        <w:rPr>
          <w:rStyle w:val="Code"/>
        </w:rPr>
      </w:pPr>
      <w:r>
        <w:rPr>
          <w:rStyle w:val="Code"/>
        </w:rPr>
        <w:t xml:space="preserve">     </w:t>
      </w:r>
      <w:r w:rsidR="00581F30" w:rsidRPr="00A2191F">
        <w:rPr>
          <w:rStyle w:val="Code"/>
        </w:rPr>
        <w:t>{</w:t>
      </w:r>
    </w:p>
    <w:p w14:paraId="1072FBC3" w14:textId="77777777" w:rsidR="00451B73" w:rsidRDefault="00581F30" w:rsidP="00581F30">
      <w:pPr>
        <w:rPr>
          <w:rStyle w:val="Code"/>
        </w:rPr>
      </w:pPr>
      <w:r w:rsidRPr="00A2191F">
        <w:rPr>
          <w:rStyle w:val="Code"/>
        </w:rPr>
        <w:t xml:space="preserve">        "hab": </w:t>
      </w:r>
    </w:p>
    <w:p w14:paraId="7EDDC7C0" w14:textId="658FD420" w:rsidR="00581F30" w:rsidRPr="00A2191F" w:rsidRDefault="00451B73" w:rsidP="00A2191F">
      <w:pPr>
        <w:ind w:firstLine="709"/>
        <w:rPr>
          <w:rStyle w:val="Code"/>
        </w:rPr>
      </w:pPr>
      <w:r>
        <w:rPr>
          <w:rStyle w:val="Code"/>
        </w:rPr>
        <w:t xml:space="preserve">  </w:t>
      </w:r>
      <w:r w:rsidR="00581F30" w:rsidRPr="00A2191F">
        <w:rPr>
          <w:rStyle w:val="Code"/>
        </w:rPr>
        <w:t>{</w:t>
      </w:r>
    </w:p>
    <w:p w14:paraId="1D451D2B" w14:textId="77777777" w:rsidR="00581F30" w:rsidRPr="00A2191F" w:rsidRDefault="00581F30" w:rsidP="00581F30">
      <w:pPr>
        <w:rPr>
          <w:rStyle w:val="Code"/>
        </w:rPr>
      </w:pPr>
      <w:r w:rsidRPr="00A2191F">
        <w:rPr>
          <w:rStyle w:val="Code"/>
        </w:rPr>
        <w:t xml:space="preserve">            "type": "object",</w:t>
      </w:r>
    </w:p>
    <w:p w14:paraId="2C931C92" w14:textId="77777777" w:rsidR="00451B73" w:rsidRDefault="00581F30" w:rsidP="00581F30">
      <w:pPr>
        <w:rPr>
          <w:rStyle w:val="Code"/>
        </w:rPr>
      </w:pPr>
      <w:r w:rsidRPr="00A2191F">
        <w:rPr>
          <w:rStyle w:val="Code"/>
        </w:rPr>
        <w:t xml:space="preserve">            "properties": </w:t>
      </w:r>
    </w:p>
    <w:p w14:paraId="2B85D309" w14:textId="59C9C4E3" w:rsidR="00581F30" w:rsidRPr="00A2191F" w:rsidRDefault="00581F30" w:rsidP="00A2191F">
      <w:pPr>
        <w:ind w:left="709" w:firstLine="709"/>
        <w:rPr>
          <w:rStyle w:val="Code"/>
        </w:rPr>
      </w:pPr>
      <w:r w:rsidRPr="00A2191F">
        <w:rPr>
          <w:rStyle w:val="Code"/>
        </w:rPr>
        <w:t>{</w:t>
      </w:r>
    </w:p>
    <w:p w14:paraId="47E3205A" w14:textId="77777777" w:rsidR="00451B73" w:rsidRDefault="00581F30" w:rsidP="00F03928">
      <w:pPr>
        <w:rPr>
          <w:rStyle w:val="Code"/>
        </w:rPr>
      </w:pPr>
      <w:r w:rsidRPr="00A2191F">
        <w:rPr>
          <w:rStyle w:val="Code"/>
        </w:rPr>
        <w:t xml:space="preserve">                "keySetId": </w:t>
      </w:r>
    </w:p>
    <w:p w14:paraId="47FDD95C" w14:textId="6ED40F00" w:rsidR="00581F30" w:rsidRPr="00A2191F" w:rsidRDefault="00451B73" w:rsidP="00A2191F">
      <w:pPr>
        <w:ind w:left="1418"/>
        <w:rPr>
          <w:rStyle w:val="Code"/>
        </w:rPr>
      </w:pPr>
      <w:r>
        <w:rPr>
          <w:rStyle w:val="Code"/>
        </w:rPr>
        <w:t xml:space="preserve">    </w:t>
      </w:r>
      <w:r w:rsidR="00581F30" w:rsidRPr="00A2191F">
        <w:rPr>
          <w:rStyle w:val="Code"/>
        </w:rPr>
        <w:t>{</w:t>
      </w:r>
    </w:p>
    <w:p w14:paraId="70887722" w14:textId="77777777" w:rsidR="00581F30" w:rsidRPr="00A2191F" w:rsidRDefault="00581F30" w:rsidP="00F03928">
      <w:pPr>
        <w:rPr>
          <w:rStyle w:val="Code"/>
        </w:rPr>
      </w:pPr>
      <w:r w:rsidRPr="00A2191F">
        <w:rPr>
          <w:rStyle w:val="Code"/>
        </w:rPr>
        <w:t xml:space="preserve">                    "type": "integer",</w:t>
      </w:r>
    </w:p>
    <w:p w14:paraId="3E4F55F4" w14:textId="77777777" w:rsidR="00581F30" w:rsidRPr="00A2191F" w:rsidRDefault="00581F30">
      <w:pPr>
        <w:rPr>
          <w:rStyle w:val="Code"/>
        </w:rPr>
      </w:pPr>
      <w:r w:rsidRPr="00A2191F">
        <w:rPr>
          <w:rStyle w:val="Code"/>
        </w:rPr>
        <w:t xml:space="preserve">                    "minimum": 0,</w:t>
      </w:r>
    </w:p>
    <w:p w14:paraId="04A13C33" w14:textId="073EB1BA" w:rsidR="00581F30" w:rsidRDefault="00581F30">
      <w:pPr>
        <w:rPr>
          <w:rStyle w:val="Code"/>
        </w:rPr>
      </w:pPr>
      <w:r w:rsidRPr="00A2191F">
        <w:rPr>
          <w:rStyle w:val="Code"/>
        </w:rPr>
        <w:t xml:space="preserve">                    "maximum": 255</w:t>
      </w:r>
    </w:p>
    <w:p w14:paraId="10F0DA53" w14:textId="680B73EF" w:rsidR="00581F30" w:rsidRDefault="00581F30">
      <w:pPr>
        <w:rPr>
          <w:rStyle w:val="Code"/>
        </w:rPr>
      </w:pPr>
      <w:r w:rsidRPr="00014864">
        <w:rPr>
          <w:rStyle w:val="Code"/>
        </w:rPr>
        <w:t xml:space="preserve">                    "</w:t>
      </w:r>
      <w:r>
        <w:rPr>
          <w:rStyle w:val="Code"/>
        </w:rPr>
        <w:t>required</w:t>
      </w:r>
      <w:r w:rsidRPr="00014864">
        <w:rPr>
          <w:rStyle w:val="Code"/>
        </w:rPr>
        <w:t xml:space="preserve">": </w:t>
      </w:r>
      <w:r>
        <w:rPr>
          <w:rStyle w:val="Code"/>
        </w:rPr>
        <w:t>true</w:t>
      </w:r>
    </w:p>
    <w:p w14:paraId="388F19BD" w14:textId="585071ED" w:rsidR="00581F30" w:rsidRPr="00A2191F" w:rsidRDefault="00581F30">
      <w:pPr>
        <w:rPr>
          <w:rStyle w:val="Code"/>
        </w:rPr>
      </w:pPr>
      <w:r w:rsidRPr="00A2191F">
        <w:rPr>
          <w:rStyle w:val="Code"/>
        </w:rPr>
        <w:t xml:space="preserve">                </w:t>
      </w:r>
      <w:r w:rsidR="00451B73">
        <w:rPr>
          <w:rStyle w:val="Code"/>
        </w:rPr>
        <w:t xml:space="preserve"> </w:t>
      </w:r>
      <w:r w:rsidRPr="00A2191F">
        <w:rPr>
          <w:rStyle w:val="Code"/>
        </w:rPr>
        <w:t>},</w:t>
      </w:r>
    </w:p>
    <w:p w14:paraId="25C238DE" w14:textId="77777777" w:rsidR="00451B73" w:rsidRDefault="00581F30" w:rsidP="00581F30">
      <w:pPr>
        <w:rPr>
          <w:rStyle w:val="Code"/>
        </w:rPr>
      </w:pPr>
      <w:r w:rsidRPr="00A2191F">
        <w:rPr>
          <w:rStyle w:val="Code"/>
        </w:rPr>
        <w:t xml:space="preserve">                "keyNumber": </w:t>
      </w:r>
    </w:p>
    <w:p w14:paraId="64DB3DC0" w14:textId="00728F29" w:rsidR="00581F30" w:rsidRPr="00A2191F" w:rsidRDefault="00451B73" w:rsidP="00A2191F">
      <w:pPr>
        <w:ind w:left="1418"/>
        <w:rPr>
          <w:rStyle w:val="Code"/>
        </w:rPr>
      </w:pPr>
      <w:r>
        <w:rPr>
          <w:rStyle w:val="Code"/>
        </w:rPr>
        <w:t xml:space="preserve">    </w:t>
      </w:r>
      <w:r w:rsidR="00581F30" w:rsidRPr="00A2191F">
        <w:rPr>
          <w:rStyle w:val="Code"/>
        </w:rPr>
        <w:t>{</w:t>
      </w:r>
    </w:p>
    <w:p w14:paraId="49DCE3A3" w14:textId="77777777" w:rsidR="00581F30" w:rsidRPr="00A2191F" w:rsidRDefault="00581F30" w:rsidP="00581F30">
      <w:pPr>
        <w:rPr>
          <w:rStyle w:val="Code"/>
        </w:rPr>
      </w:pPr>
      <w:r w:rsidRPr="00A2191F">
        <w:rPr>
          <w:rStyle w:val="Code"/>
        </w:rPr>
        <w:t xml:space="preserve">                    "type": "array",</w:t>
      </w:r>
    </w:p>
    <w:p w14:paraId="3A15CBD7" w14:textId="77777777" w:rsidR="00581F30" w:rsidRPr="00A2191F" w:rsidRDefault="00581F30" w:rsidP="00581F30">
      <w:pPr>
        <w:rPr>
          <w:rStyle w:val="Code"/>
        </w:rPr>
      </w:pPr>
      <w:r w:rsidRPr="00A2191F">
        <w:rPr>
          <w:rStyle w:val="Code"/>
        </w:rPr>
        <w:t xml:space="preserve">                    "minItems": 1,</w:t>
      </w:r>
    </w:p>
    <w:p w14:paraId="5A3E3C0E" w14:textId="77777777" w:rsidR="00451B73" w:rsidRDefault="00581F30" w:rsidP="00581F30">
      <w:pPr>
        <w:rPr>
          <w:rStyle w:val="Code"/>
        </w:rPr>
      </w:pPr>
      <w:r w:rsidRPr="00A2191F">
        <w:rPr>
          <w:rStyle w:val="Code"/>
        </w:rPr>
        <w:t xml:space="preserve">                    "items": </w:t>
      </w:r>
    </w:p>
    <w:p w14:paraId="7139D8F6" w14:textId="681393A4" w:rsidR="00581F30" w:rsidRPr="00A2191F" w:rsidRDefault="00451B73" w:rsidP="00A2191F">
      <w:pPr>
        <w:ind w:left="1418" w:firstLine="709"/>
        <w:rPr>
          <w:rStyle w:val="Code"/>
        </w:rPr>
      </w:pPr>
      <w:r>
        <w:rPr>
          <w:rStyle w:val="Code"/>
        </w:rPr>
        <w:t xml:space="preserve"> </w:t>
      </w:r>
      <w:r w:rsidR="00581F30" w:rsidRPr="00A2191F">
        <w:rPr>
          <w:rStyle w:val="Code"/>
        </w:rPr>
        <w:t>{</w:t>
      </w:r>
    </w:p>
    <w:p w14:paraId="534537BF" w14:textId="77777777" w:rsidR="00581F30" w:rsidRPr="00A2191F" w:rsidRDefault="00581F30" w:rsidP="00581F30">
      <w:pPr>
        <w:rPr>
          <w:rStyle w:val="Code"/>
        </w:rPr>
      </w:pPr>
      <w:r w:rsidRPr="00A2191F">
        <w:rPr>
          <w:rStyle w:val="Code"/>
        </w:rPr>
        <w:t xml:space="preserve">                        "type": "integer",</w:t>
      </w:r>
    </w:p>
    <w:p w14:paraId="21788742" w14:textId="77777777" w:rsidR="00581F30" w:rsidRPr="00A2191F" w:rsidRDefault="00581F30" w:rsidP="00581F30">
      <w:pPr>
        <w:rPr>
          <w:rStyle w:val="Code"/>
        </w:rPr>
      </w:pPr>
      <w:r w:rsidRPr="00A2191F">
        <w:rPr>
          <w:rStyle w:val="Code"/>
        </w:rPr>
        <w:t xml:space="preserve">                        "minimum": 1,</w:t>
      </w:r>
    </w:p>
    <w:p w14:paraId="27E9C5E5" w14:textId="1A6B77A9" w:rsidR="00581F30" w:rsidRDefault="00581F30" w:rsidP="00581F30">
      <w:pPr>
        <w:rPr>
          <w:rStyle w:val="Code"/>
        </w:rPr>
      </w:pPr>
      <w:r w:rsidRPr="00A2191F">
        <w:rPr>
          <w:rStyle w:val="Code"/>
        </w:rPr>
        <w:t xml:space="preserve">                        "maximum": 4</w:t>
      </w:r>
    </w:p>
    <w:p w14:paraId="7CF2649A" w14:textId="78065C64" w:rsidR="00581F30" w:rsidRDefault="00581F30" w:rsidP="00581F30">
      <w:pPr>
        <w:rPr>
          <w:rStyle w:val="Code"/>
        </w:rPr>
      </w:pPr>
      <w:r w:rsidRPr="00014864">
        <w:rPr>
          <w:rStyle w:val="Code"/>
        </w:rPr>
        <w:t xml:space="preserve">                   </w:t>
      </w:r>
      <w:r>
        <w:rPr>
          <w:rStyle w:val="Code"/>
        </w:rPr>
        <w:tab/>
        <w:t xml:space="preserve">    </w:t>
      </w:r>
      <w:r w:rsidRPr="00014864">
        <w:rPr>
          <w:rStyle w:val="Code"/>
        </w:rPr>
        <w:t>"</w:t>
      </w:r>
      <w:r>
        <w:rPr>
          <w:rStyle w:val="Code"/>
        </w:rPr>
        <w:t>required</w:t>
      </w:r>
      <w:r w:rsidRPr="00014864">
        <w:rPr>
          <w:rStyle w:val="Code"/>
        </w:rPr>
        <w:t xml:space="preserve">": </w:t>
      </w:r>
      <w:r>
        <w:rPr>
          <w:rStyle w:val="Code"/>
        </w:rPr>
        <w:t>true</w:t>
      </w:r>
    </w:p>
    <w:p w14:paraId="27DA4E16" w14:textId="77777777" w:rsidR="00581F30" w:rsidRPr="00A2191F" w:rsidRDefault="00581F30" w:rsidP="00581F30">
      <w:pPr>
        <w:rPr>
          <w:rStyle w:val="Code"/>
        </w:rPr>
      </w:pPr>
    </w:p>
    <w:p w14:paraId="4E59B0A4" w14:textId="5213F469" w:rsidR="00581F30" w:rsidRPr="00A2191F" w:rsidRDefault="00581F30" w:rsidP="00581F30">
      <w:pPr>
        <w:rPr>
          <w:rStyle w:val="Code"/>
        </w:rPr>
      </w:pPr>
      <w:r w:rsidRPr="00A2191F">
        <w:rPr>
          <w:rStyle w:val="Code"/>
        </w:rPr>
        <w:t xml:space="preserve">                    </w:t>
      </w:r>
      <w:r w:rsidR="00451B73">
        <w:rPr>
          <w:rStyle w:val="Code"/>
        </w:rPr>
        <w:t xml:space="preserve"> </w:t>
      </w:r>
      <w:r w:rsidRPr="00A2191F">
        <w:rPr>
          <w:rStyle w:val="Code"/>
        </w:rPr>
        <w:t>}</w:t>
      </w:r>
    </w:p>
    <w:p w14:paraId="61DA643C" w14:textId="60EAE03D" w:rsidR="00581F30" w:rsidRDefault="00581F30" w:rsidP="00581F30">
      <w:pPr>
        <w:rPr>
          <w:rStyle w:val="Code"/>
        </w:rPr>
      </w:pPr>
      <w:r w:rsidRPr="00A2191F">
        <w:rPr>
          <w:rStyle w:val="Code"/>
        </w:rPr>
        <w:t xml:space="preserve">             </w:t>
      </w:r>
      <w:r w:rsidR="00451B73">
        <w:rPr>
          <w:rStyle w:val="Code"/>
        </w:rPr>
        <w:t xml:space="preserve">    </w:t>
      </w:r>
      <w:r w:rsidRPr="00A2191F">
        <w:rPr>
          <w:rStyle w:val="Code"/>
        </w:rPr>
        <w:t>}</w:t>
      </w:r>
      <w:r>
        <w:rPr>
          <w:rStyle w:val="Code"/>
        </w:rPr>
        <w:t>,</w:t>
      </w:r>
    </w:p>
    <w:p w14:paraId="19D7D338" w14:textId="25D3A2B1" w:rsidR="00581F30" w:rsidRPr="00A2191F" w:rsidRDefault="00581F30" w:rsidP="00581F30">
      <w:pPr>
        <w:rPr>
          <w:rStyle w:val="Code"/>
        </w:rPr>
      </w:pPr>
      <w:r w:rsidRPr="00014864">
        <w:rPr>
          <w:rStyle w:val="Code"/>
        </w:rPr>
        <w:t xml:space="preserve">              "</w:t>
      </w:r>
      <w:r>
        <w:rPr>
          <w:rStyle w:val="Code"/>
        </w:rPr>
        <w:t>required</w:t>
      </w:r>
      <w:r w:rsidRPr="00014864">
        <w:rPr>
          <w:rStyle w:val="Code"/>
        </w:rPr>
        <w:t xml:space="preserve">": </w:t>
      </w:r>
      <w:r>
        <w:rPr>
          <w:rStyle w:val="Code"/>
        </w:rPr>
        <w:t>true</w:t>
      </w:r>
    </w:p>
    <w:p w14:paraId="124437C7" w14:textId="5562995A" w:rsidR="00581F30" w:rsidRPr="00A2191F" w:rsidRDefault="00581F30" w:rsidP="00581F30">
      <w:pPr>
        <w:rPr>
          <w:rStyle w:val="Code"/>
        </w:rPr>
      </w:pPr>
      <w:r w:rsidRPr="00A2191F">
        <w:rPr>
          <w:rStyle w:val="Code"/>
        </w:rPr>
        <w:lastRenderedPageBreak/>
        <w:t xml:space="preserve">           </w:t>
      </w:r>
      <w:r w:rsidR="00451B73">
        <w:rPr>
          <w:rStyle w:val="Code"/>
        </w:rPr>
        <w:t xml:space="preserve">  </w:t>
      </w:r>
      <w:r w:rsidRPr="00A2191F">
        <w:rPr>
          <w:rStyle w:val="Code"/>
        </w:rPr>
        <w:t>}</w:t>
      </w:r>
    </w:p>
    <w:p w14:paraId="5E1C88EF" w14:textId="77777777" w:rsidR="00581F30" w:rsidRPr="00A2191F" w:rsidRDefault="00581F30" w:rsidP="00581F30">
      <w:pPr>
        <w:rPr>
          <w:rStyle w:val="Code"/>
        </w:rPr>
      </w:pPr>
      <w:r w:rsidRPr="00A2191F">
        <w:rPr>
          <w:rStyle w:val="Code"/>
        </w:rPr>
        <w:t xml:space="preserve">        },</w:t>
      </w:r>
    </w:p>
    <w:p w14:paraId="5B0BFEF6" w14:textId="77777777" w:rsidR="00451B73" w:rsidRDefault="00581F30" w:rsidP="00581F30">
      <w:pPr>
        <w:rPr>
          <w:rStyle w:val="Code"/>
        </w:rPr>
      </w:pPr>
      <w:r w:rsidRPr="00A2191F">
        <w:rPr>
          <w:rStyle w:val="Code"/>
        </w:rPr>
        <w:t xml:space="preserve">        "dm-verity": </w:t>
      </w:r>
    </w:p>
    <w:p w14:paraId="07BE2925" w14:textId="40ACB5A7" w:rsidR="00581F30" w:rsidRPr="00A2191F" w:rsidRDefault="00451B73" w:rsidP="00A2191F">
      <w:pPr>
        <w:ind w:left="709"/>
        <w:rPr>
          <w:rStyle w:val="Code"/>
        </w:rPr>
      </w:pPr>
      <w:r>
        <w:rPr>
          <w:rStyle w:val="Code"/>
        </w:rPr>
        <w:t xml:space="preserve">  </w:t>
      </w:r>
      <w:r w:rsidR="00581F30" w:rsidRPr="00A2191F">
        <w:rPr>
          <w:rStyle w:val="Code"/>
        </w:rPr>
        <w:t>{</w:t>
      </w:r>
    </w:p>
    <w:p w14:paraId="4AC0542F" w14:textId="0FA5D0D6" w:rsidR="00581F30" w:rsidRPr="00A2191F" w:rsidRDefault="00581F30" w:rsidP="00F03928">
      <w:pPr>
        <w:rPr>
          <w:rStyle w:val="Code"/>
        </w:rPr>
      </w:pPr>
      <w:r w:rsidRPr="00A2191F">
        <w:rPr>
          <w:rStyle w:val="Code"/>
        </w:rPr>
        <w:t xml:space="preserve">            "type": "object",</w:t>
      </w:r>
    </w:p>
    <w:p w14:paraId="6973AFFC" w14:textId="77777777" w:rsidR="00451B73" w:rsidRDefault="00581F30" w:rsidP="00581F30">
      <w:pPr>
        <w:rPr>
          <w:rStyle w:val="Code"/>
        </w:rPr>
      </w:pPr>
      <w:r w:rsidRPr="00A2191F">
        <w:rPr>
          <w:rStyle w:val="Code"/>
        </w:rPr>
        <w:t xml:space="preserve">            "properties": </w:t>
      </w:r>
    </w:p>
    <w:p w14:paraId="4F6A7C52" w14:textId="3CC194BB" w:rsidR="00581F30" w:rsidRPr="00A2191F" w:rsidRDefault="00581F30" w:rsidP="00A2191F">
      <w:pPr>
        <w:ind w:left="709" w:firstLine="709"/>
        <w:rPr>
          <w:rStyle w:val="Code"/>
        </w:rPr>
      </w:pPr>
      <w:r w:rsidRPr="00A2191F">
        <w:rPr>
          <w:rStyle w:val="Code"/>
        </w:rPr>
        <w:t>{</w:t>
      </w:r>
    </w:p>
    <w:p w14:paraId="4718BD83" w14:textId="77777777" w:rsidR="00451B73" w:rsidRDefault="00581F30" w:rsidP="00581F30">
      <w:pPr>
        <w:rPr>
          <w:rStyle w:val="Code"/>
        </w:rPr>
      </w:pPr>
      <w:r w:rsidRPr="00A2191F">
        <w:rPr>
          <w:rStyle w:val="Code"/>
        </w:rPr>
        <w:t xml:space="preserve">                "trustAnchorFingerprints": </w:t>
      </w:r>
    </w:p>
    <w:p w14:paraId="4330292F" w14:textId="29433FC2" w:rsidR="00581F30" w:rsidRPr="00A2191F" w:rsidRDefault="00451B73" w:rsidP="00A2191F">
      <w:pPr>
        <w:ind w:left="1418"/>
        <w:rPr>
          <w:rStyle w:val="Code"/>
        </w:rPr>
      </w:pPr>
      <w:r>
        <w:rPr>
          <w:rStyle w:val="Code"/>
        </w:rPr>
        <w:t xml:space="preserve">    </w:t>
      </w:r>
      <w:r w:rsidR="00581F30" w:rsidRPr="00A2191F">
        <w:rPr>
          <w:rStyle w:val="Code"/>
        </w:rPr>
        <w:t>{</w:t>
      </w:r>
    </w:p>
    <w:p w14:paraId="29A8D049" w14:textId="77777777" w:rsidR="00581F30" w:rsidRPr="00A2191F" w:rsidRDefault="00581F30" w:rsidP="00581F30">
      <w:pPr>
        <w:rPr>
          <w:rStyle w:val="Code"/>
        </w:rPr>
      </w:pPr>
      <w:r w:rsidRPr="00A2191F">
        <w:rPr>
          <w:rStyle w:val="Code"/>
        </w:rPr>
        <w:t xml:space="preserve">                    "type": "array",</w:t>
      </w:r>
    </w:p>
    <w:p w14:paraId="4C4B3CB0" w14:textId="77777777" w:rsidR="00581F30" w:rsidRPr="00A2191F" w:rsidRDefault="00581F30" w:rsidP="00581F30">
      <w:pPr>
        <w:rPr>
          <w:rStyle w:val="Code"/>
        </w:rPr>
      </w:pPr>
      <w:r w:rsidRPr="00A2191F">
        <w:rPr>
          <w:rStyle w:val="Code"/>
        </w:rPr>
        <w:t xml:space="preserve">                    "minItems": 1,</w:t>
      </w:r>
    </w:p>
    <w:p w14:paraId="3EF024FF" w14:textId="77777777" w:rsidR="00451B73" w:rsidRDefault="00581F30" w:rsidP="00581F30">
      <w:pPr>
        <w:rPr>
          <w:rStyle w:val="Code"/>
        </w:rPr>
      </w:pPr>
      <w:r w:rsidRPr="00A2191F">
        <w:rPr>
          <w:rStyle w:val="Code"/>
        </w:rPr>
        <w:t xml:space="preserve">                    "items": </w:t>
      </w:r>
    </w:p>
    <w:p w14:paraId="7D64004E" w14:textId="4DB2CF2D" w:rsidR="00581F30" w:rsidRPr="00A2191F" w:rsidRDefault="00451B73" w:rsidP="00A2191F">
      <w:pPr>
        <w:ind w:left="2127"/>
        <w:rPr>
          <w:rStyle w:val="Code"/>
        </w:rPr>
      </w:pPr>
      <w:r>
        <w:rPr>
          <w:rStyle w:val="Code"/>
        </w:rPr>
        <w:t xml:space="preserve"> </w:t>
      </w:r>
      <w:r w:rsidR="00581F30" w:rsidRPr="00A2191F">
        <w:rPr>
          <w:rStyle w:val="Code"/>
        </w:rPr>
        <w:t>{</w:t>
      </w:r>
    </w:p>
    <w:p w14:paraId="006C9E69" w14:textId="77777777" w:rsidR="00581F30" w:rsidRPr="00A2191F" w:rsidRDefault="00581F30" w:rsidP="00581F30">
      <w:pPr>
        <w:rPr>
          <w:rStyle w:val="Code"/>
        </w:rPr>
      </w:pPr>
      <w:r w:rsidRPr="00A2191F">
        <w:rPr>
          <w:rStyle w:val="Code"/>
        </w:rPr>
        <w:t xml:space="preserve">                        "type": "string",</w:t>
      </w:r>
    </w:p>
    <w:p w14:paraId="6205CF2D" w14:textId="77777777" w:rsidR="00581F30" w:rsidRPr="00A2191F" w:rsidRDefault="00581F30" w:rsidP="00581F30">
      <w:pPr>
        <w:rPr>
          <w:rStyle w:val="Code"/>
        </w:rPr>
      </w:pPr>
      <w:r w:rsidRPr="00A2191F">
        <w:rPr>
          <w:rStyle w:val="Code"/>
        </w:rPr>
        <w:t xml:space="preserve">                        "pattern": "^([a-zA-Z0-9]{2}:){15}[a-zA-Z0-9]{2}$",</w:t>
      </w:r>
    </w:p>
    <w:p w14:paraId="13E9D18F" w14:textId="77777777" w:rsidR="00581F30" w:rsidRPr="00A2191F" w:rsidRDefault="00581F30" w:rsidP="00581F30">
      <w:pPr>
        <w:rPr>
          <w:rStyle w:val="Code"/>
        </w:rPr>
      </w:pPr>
      <w:r w:rsidRPr="00A2191F">
        <w:rPr>
          <w:rStyle w:val="Code"/>
        </w:rPr>
        <w:t xml:space="preserve">                        "minLength": 47,</w:t>
      </w:r>
    </w:p>
    <w:p w14:paraId="0C192296" w14:textId="4C45F734" w:rsidR="00581F30" w:rsidRDefault="00581F30" w:rsidP="00581F30">
      <w:pPr>
        <w:rPr>
          <w:rStyle w:val="Code"/>
        </w:rPr>
      </w:pPr>
      <w:r w:rsidRPr="00A2191F">
        <w:rPr>
          <w:rStyle w:val="Code"/>
        </w:rPr>
        <w:t xml:space="preserve">                        "maxLength": 47</w:t>
      </w:r>
    </w:p>
    <w:p w14:paraId="5886355C" w14:textId="5D6FED87" w:rsidR="00581F30" w:rsidRDefault="00581F30" w:rsidP="00581F30">
      <w:pPr>
        <w:rPr>
          <w:rStyle w:val="Code"/>
        </w:rPr>
      </w:pPr>
      <w:r w:rsidRPr="00014864">
        <w:rPr>
          <w:rStyle w:val="Code"/>
        </w:rPr>
        <w:t xml:space="preserve">                  </w:t>
      </w:r>
      <w:r>
        <w:rPr>
          <w:rStyle w:val="Code"/>
        </w:rPr>
        <w:tab/>
        <w:t xml:space="preserve">    </w:t>
      </w:r>
      <w:r w:rsidRPr="00014864">
        <w:rPr>
          <w:rStyle w:val="Code"/>
        </w:rPr>
        <w:t>"</w:t>
      </w:r>
      <w:r>
        <w:rPr>
          <w:rStyle w:val="Code"/>
        </w:rPr>
        <w:t>required</w:t>
      </w:r>
      <w:r w:rsidRPr="00014864">
        <w:rPr>
          <w:rStyle w:val="Code"/>
        </w:rPr>
        <w:t xml:space="preserve">": </w:t>
      </w:r>
      <w:r>
        <w:rPr>
          <w:rStyle w:val="Code"/>
        </w:rPr>
        <w:t>true</w:t>
      </w:r>
    </w:p>
    <w:p w14:paraId="3329754F" w14:textId="77777777" w:rsidR="00581F30" w:rsidRPr="00A2191F" w:rsidRDefault="00581F30" w:rsidP="00581F30">
      <w:pPr>
        <w:rPr>
          <w:rStyle w:val="Code"/>
        </w:rPr>
      </w:pPr>
    </w:p>
    <w:p w14:paraId="3B507A7B" w14:textId="77777777" w:rsidR="00581F30" w:rsidRPr="00A2191F" w:rsidRDefault="00581F30" w:rsidP="00581F30">
      <w:pPr>
        <w:rPr>
          <w:rStyle w:val="Code"/>
        </w:rPr>
      </w:pPr>
      <w:r w:rsidRPr="00A2191F">
        <w:rPr>
          <w:rStyle w:val="Code"/>
        </w:rPr>
        <w:t xml:space="preserve">                    }</w:t>
      </w:r>
    </w:p>
    <w:p w14:paraId="19779E0C" w14:textId="77777777" w:rsidR="00581F30" w:rsidRPr="00A2191F" w:rsidRDefault="00581F30" w:rsidP="00581F30">
      <w:pPr>
        <w:rPr>
          <w:rStyle w:val="Code"/>
        </w:rPr>
      </w:pPr>
      <w:r w:rsidRPr="00A2191F">
        <w:rPr>
          <w:rStyle w:val="Code"/>
        </w:rPr>
        <w:t xml:space="preserve">                }</w:t>
      </w:r>
    </w:p>
    <w:p w14:paraId="1CF6F247" w14:textId="67495777" w:rsidR="00581F30" w:rsidRDefault="00581F30" w:rsidP="00581F30">
      <w:pPr>
        <w:rPr>
          <w:rStyle w:val="Code"/>
        </w:rPr>
      </w:pPr>
      <w:r w:rsidRPr="00A2191F">
        <w:rPr>
          <w:rStyle w:val="Code"/>
        </w:rPr>
        <w:t xml:space="preserve">            }</w:t>
      </w:r>
    </w:p>
    <w:p w14:paraId="03AD5324" w14:textId="5E7406B0" w:rsidR="00BE7025" w:rsidRPr="00A2191F" w:rsidRDefault="00BE7025" w:rsidP="00581F30">
      <w:pPr>
        <w:rPr>
          <w:rStyle w:val="Code"/>
        </w:rPr>
      </w:pPr>
      <w:r w:rsidRPr="00014864">
        <w:rPr>
          <w:rStyle w:val="Code"/>
        </w:rPr>
        <w:t xml:space="preserve">           "</w:t>
      </w:r>
      <w:r>
        <w:rPr>
          <w:rStyle w:val="Code"/>
        </w:rPr>
        <w:t>required</w:t>
      </w:r>
      <w:r w:rsidRPr="00014864">
        <w:rPr>
          <w:rStyle w:val="Code"/>
        </w:rPr>
        <w:t xml:space="preserve">": </w:t>
      </w:r>
      <w:r>
        <w:rPr>
          <w:rStyle w:val="Code"/>
        </w:rPr>
        <w:t>true</w:t>
      </w:r>
    </w:p>
    <w:p w14:paraId="48B93EF2" w14:textId="77777777" w:rsidR="00581F30" w:rsidRPr="00A2191F" w:rsidRDefault="00581F30" w:rsidP="00581F30">
      <w:pPr>
        <w:rPr>
          <w:rStyle w:val="Code"/>
        </w:rPr>
      </w:pPr>
      <w:r w:rsidRPr="00A2191F">
        <w:rPr>
          <w:rStyle w:val="Code"/>
        </w:rPr>
        <w:t xml:space="preserve">        }</w:t>
      </w:r>
    </w:p>
    <w:p w14:paraId="05B0A9C0" w14:textId="77777777" w:rsidR="00581F30" w:rsidRPr="00A2191F" w:rsidRDefault="00581F30" w:rsidP="00581F30">
      <w:pPr>
        <w:rPr>
          <w:rStyle w:val="Code"/>
        </w:rPr>
      </w:pPr>
      <w:r w:rsidRPr="00A2191F">
        <w:rPr>
          <w:rStyle w:val="Code"/>
        </w:rPr>
        <w:t xml:space="preserve">    }</w:t>
      </w:r>
    </w:p>
    <w:p w14:paraId="20E165FB" w14:textId="656CEA70" w:rsidR="00581F30" w:rsidRPr="00A2191F" w:rsidRDefault="00581F30" w:rsidP="00581F30">
      <w:pPr>
        <w:rPr>
          <w:rStyle w:val="Code"/>
        </w:rPr>
      </w:pPr>
      <w:r w:rsidRPr="00A2191F">
        <w:rPr>
          <w:rStyle w:val="Code"/>
        </w:rPr>
        <w:t>}</w:t>
      </w:r>
    </w:p>
    <w:p w14:paraId="0B9C569E" w14:textId="77777777" w:rsidR="00581F30" w:rsidRDefault="00581F30" w:rsidP="00D25857">
      <w:pPr>
        <w:rPr>
          <w:rStyle w:val="CodeBig"/>
        </w:rPr>
      </w:pPr>
    </w:p>
    <w:p w14:paraId="1047A707" w14:textId="77777777" w:rsidR="00581F30" w:rsidRDefault="00581F30" w:rsidP="00D25857">
      <w:pPr>
        <w:rPr>
          <w:rStyle w:val="CodeBig"/>
        </w:rPr>
      </w:pPr>
    </w:p>
    <w:p w14:paraId="41FD9A3C" w14:textId="77777777" w:rsidR="00581F30" w:rsidRDefault="00581F30" w:rsidP="00D25857">
      <w:pPr>
        <w:rPr>
          <w:rStyle w:val="CodeBig"/>
        </w:rPr>
      </w:pPr>
    </w:p>
    <w:p w14:paraId="1DD76608" w14:textId="77777777" w:rsidR="00581F30" w:rsidRDefault="00581F30" w:rsidP="00D25857">
      <w:pPr>
        <w:rPr>
          <w:rStyle w:val="CodeBig"/>
        </w:rPr>
      </w:pPr>
    </w:p>
    <w:p w14:paraId="0FB8CE42" w14:textId="77777777" w:rsidR="00581F30" w:rsidRDefault="00581F30" w:rsidP="00D25857">
      <w:pPr>
        <w:rPr>
          <w:rStyle w:val="CodeBig"/>
        </w:rPr>
      </w:pPr>
    </w:p>
    <w:p w14:paraId="4629559B" w14:textId="77777777" w:rsidR="00581F30" w:rsidRDefault="00581F30" w:rsidP="00D25857">
      <w:pPr>
        <w:rPr>
          <w:rStyle w:val="CodeBig"/>
        </w:rPr>
      </w:pPr>
    </w:p>
    <w:p w14:paraId="5909B114" w14:textId="77777777" w:rsidR="00581F30" w:rsidRDefault="00581F30" w:rsidP="00D25857">
      <w:pPr>
        <w:rPr>
          <w:rStyle w:val="CodeBig"/>
        </w:rPr>
      </w:pPr>
    </w:p>
    <w:p w14:paraId="37D9F11A" w14:textId="3AC60063" w:rsidR="00581F30" w:rsidRPr="003F4B1F" w:rsidRDefault="00D25857" w:rsidP="00D25857">
      <w:r w:rsidRPr="003F4B1F">
        <w:br w:type="page"/>
      </w:r>
    </w:p>
    <w:p w14:paraId="716B049A" w14:textId="77777777" w:rsidR="00D25857" w:rsidRPr="003F4B1F" w:rsidRDefault="00D25857" w:rsidP="00D25857">
      <w:pPr>
        <w:pStyle w:val="Heading2"/>
      </w:pPr>
      <w:bookmarkStart w:id="1830" w:name="_Toc88504165"/>
      <w:r w:rsidRPr="003F4B1F">
        <w:lastRenderedPageBreak/>
        <w:t>Functionalities</w:t>
      </w:r>
      <w:bookmarkEnd w:id="1830"/>
    </w:p>
    <w:p w14:paraId="319C74E4" w14:textId="77777777" w:rsidR="00D25857" w:rsidRPr="003F4B1F" w:rsidRDefault="00D25857" w:rsidP="00D25857">
      <w:pPr>
        <w:pStyle w:val="Heading3"/>
      </w:pPr>
      <w:bookmarkStart w:id="1831" w:name="_Toc88504166"/>
      <w:r w:rsidRPr="003F4B1F">
        <w:t>Trigger HA Configuration</w:t>
      </w:r>
      <w:bookmarkEnd w:id="1831"/>
    </w:p>
    <w:p w14:paraId="5A3D2CDD" w14:textId="77777777" w:rsidR="00D25857" w:rsidRPr="003F4B1F" w:rsidRDefault="00D25857" w:rsidP="00D25857">
      <w:r w:rsidRPr="003F4B1F">
        <w:t>The backend can request the current home appliance configuration from the HA.</w:t>
      </w:r>
    </w:p>
    <w:p w14:paraId="77EEF28C" w14:textId="77777777" w:rsidR="00D25857" w:rsidRPr="003F4B1F" w:rsidRDefault="00D25857" w:rsidP="00D25857"/>
    <w:p w14:paraId="24DBE404" w14:textId="77777777" w:rsidR="00D25857" w:rsidRPr="003F4B1F" w:rsidRDefault="00D25857" w:rsidP="00D25857">
      <w:r w:rsidRPr="003F4B1F">
        <w:t xml:space="preserve">The backend sends a </w:t>
      </w:r>
      <w:r w:rsidRPr="003F4B1F">
        <w:rPr>
          <w:rStyle w:val="CodeBig"/>
        </w:rPr>
        <w:t>POST</w:t>
      </w:r>
      <w:r w:rsidRPr="003F4B1F">
        <w:t xml:space="preserve"> to resource “</w:t>
      </w:r>
      <w:r w:rsidRPr="003F4B1F">
        <w:rPr>
          <w:rStyle w:val="CodeBig"/>
        </w:rPr>
        <w:t>haConfigRetrigger</w:t>
      </w:r>
      <w:r w:rsidRPr="003F4B1F">
        <w:t xml:space="preserve">” using content type CONFIGRETRIGGER. If the message is sent during an active transaction, the transactionID has to be included. </w:t>
      </w:r>
    </w:p>
    <w:p w14:paraId="22C72A5F" w14:textId="77777777" w:rsidR="00D25857" w:rsidRPr="003F4B1F" w:rsidRDefault="00D25857" w:rsidP="00D25857"/>
    <w:p w14:paraId="4DB14BD6" w14:textId="77777777" w:rsidR="00D25857" w:rsidRPr="003F4B1F" w:rsidRDefault="00D25857" w:rsidP="00D25857">
      <w:r w:rsidRPr="003F4B1F">
        <w:t>The response will not contain any data.</w:t>
      </w:r>
    </w:p>
    <w:p w14:paraId="25B73BF7" w14:textId="77777777" w:rsidR="00D25857" w:rsidRPr="003F4B1F" w:rsidRDefault="00D25857" w:rsidP="00D25857"/>
    <w:p w14:paraId="018449CD" w14:textId="77777777" w:rsidR="00D25857" w:rsidRPr="003F4B1F" w:rsidRDefault="00D25857" w:rsidP="00D25857">
      <w:pPr>
        <w:rPr>
          <w:i/>
        </w:rPr>
      </w:pPr>
      <w:r w:rsidRPr="003F4B1F">
        <w:rPr>
          <w:i/>
        </w:rPr>
        <w:t>Note: As the process of doing the inventory of the whole HA configuration can take several seconds, the HA configuration is returned asynchronously with a separate NOTIFY message. The response is therefore only signaling that the trigger was accepted.</w:t>
      </w:r>
    </w:p>
    <w:p w14:paraId="4B0FF37F" w14:textId="77777777" w:rsidR="00D25857" w:rsidRPr="003F4B1F" w:rsidRDefault="00D25857" w:rsidP="00D25857"/>
    <w:p w14:paraId="3DFD278E" w14:textId="77777777" w:rsidR="00D25857" w:rsidRPr="003F4B1F" w:rsidRDefault="00D25857" w:rsidP="00D25857">
      <w:pPr>
        <w:rPr>
          <w:b/>
          <w:bCs/>
        </w:rPr>
      </w:pPr>
      <w:r w:rsidRPr="003F4B1F">
        <w:rPr>
          <w:b/>
          <w:bCs/>
        </w:rPr>
        <w:t>Example:</w:t>
      </w:r>
    </w:p>
    <w:p w14:paraId="33E33E6A" w14:textId="77777777" w:rsidR="00D25857" w:rsidRPr="003F4B1F" w:rsidRDefault="00D25857" w:rsidP="00D25857">
      <w:pPr>
        <w:pStyle w:val="FormatvorlageLateinCourierNewKomplexCourierNewLatein9ptK1"/>
        <w:rPr>
          <w:rStyle w:val="Code"/>
        </w:rPr>
      </w:pPr>
      <w:r w:rsidRPr="003F4B1F">
        <w:rPr>
          <w:rStyle w:val="Code"/>
        </w:rPr>
        <w:t># Post</w:t>
      </w:r>
    </w:p>
    <w:p w14:paraId="2FDE3B74" w14:textId="77777777" w:rsidR="00D25857" w:rsidRPr="003F4B1F" w:rsidRDefault="00D25857" w:rsidP="00D25857">
      <w:pPr>
        <w:pStyle w:val="FormatvorlageLateinCourierNewKomplexCourierNewLatein9ptK1"/>
        <w:rPr>
          <w:rStyle w:val="Code"/>
        </w:rPr>
      </w:pPr>
      <w:r w:rsidRPr="003F4B1F">
        <w:rPr>
          <w:rStyle w:val="Code"/>
        </w:rPr>
        <w:t>{</w:t>
      </w:r>
    </w:p>
    <w:p w14:paraId="7B9BADE6"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1E6B4BD0" w14:textId="77777777" w:rsidR="00D25857" w:rsidRPr="003F4B1F" w:rsidRDefault="00D25857" w:rsidP="00D25857">
      <w:pPr>
        <w:pStyle w:val="FormatvorlageLateinCourierNewKomplexCourierNewLatein9ptK1"/>
        <w:rPr>
          <w:rStyle w:val="Code"/>
        </w:rPr>
      </w:pPr>
      <w:r w:rsidRPr="003F4B1F">
        <w:rPr>
          <w:rStyle w:val="Code"/>
        </w:rPr>
        <w:t xml:space="preserve">  "msgID"    : 82041120,</w:t>
      </w:r>
    </w:p>
    <w:p w14:paraId="15483CC3" w14:textId="77777777" w:rsidR="00D25857" w:rsidRPr="003F4B1F" w:rsidRDefault="00D25857" w:rsidP="00D25857">
      <w:pPr>
        <w:pStyle w:val="FormatvorlageLateinCourierNewKomplexCourierNewLatein9ptK1"/>
        <w:rPr>
          <w:rStyle w:val="Code"/>
        </w:rPr>
      </w:pPr>
      <w:r w:rsidRPr="003F4B1F">
        <w:rPr>
          <w:rStyle w:val="Code"/>
        </w:rPr>
        <w:t xml:space="preserve">  "resource" : "/fu/haConfigRetrigger",</w:t>
      </w:r>
    </w:p>
    <w:p w14:paraId="0F4FC249" w14:textId="19AD0DD5" w:rsidR="00D25857" w:rsidRPr="003F4B1F" w:rsidRDefault="00D25857" w:rsidP="00D25857">
      <w:pPr>
        <w:pStyle w:val="FormatvorlageLateinCourierNewKomplexCourierNewLatein9ptK1"/>
        <w:rPr>
          <w:rStyle w:val="Code"/>
        </w:rPr>
      </w:pPr>
      <w:r w:rsidRPr="003F4B1F">
        <w:rPr>
          <w:rStyle w:val="Code"/>
        </w:rPr>
        <w:t xml:space="preserve">  "version"  : 4,</w:t>
      </w:r>
    </w:p>
    <w:p w14:paraId="01DD1BE7" w14:textId="77777777" w:rsidR="00D25857" w:rsidRPr="003F4B1F" w:rsidRDefault="00D25857" w:rsidP="00D25857">
      <w:pPr>
        <w:pStyle w:val="FormatvorlageLateinCourierNewKomplexCourierNewLatein9ptK1"/>
        <w:rPr>
          <w:rStyle w:val="Code"/>
        </w:rPr>
      </w:pPr>
      <w:r w:rsidRPr="003F4B1F">
        <w:rPr>
          <w:rStyle w:val="Code"/>
        </w:rPr>
        <w:t xml:space="preserve">  "action"   : "POST",</w:t>
      </w:r>
    </w:p>
    <w:p w14:paraId="1A8414EF"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5823C827"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6FC25AE7"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E264EDA" w14:textId="77777777" w:rsidR="00D25857" w:rsidRPr="003F4B1F" w:rsidRDefault="00D25857" w:rsidP="00D25857">
      <w:pPr>
        <w:pStyle w:val="FormatvorlageLateinCourierNewKomplexCourierNewLatein9ptK1"/>
        <w:rPr>
          <w:rStyle w:val="Code"/>
        </w:rPr>
      </w:pPr>
      <w:r w:rsidRPr="003F4B1F">
        <w:rPr>
          <w:rStyle w:val="Code"/>
        </w:rPr>
        <w:t xml:space="preserve">      "transactionID"  : 105230,</w:t>
      </w:r>
    </w:p>
    <w:p w14:paraId="6EABA948" w14:textId="77777777" w:rsidR="00D25857" w:rsidRPr="003F4B1F" w:rsidRDefault="00D25857" w:rsidP="00D25857">
      <w:pPr>
        <w:pStyle w:val="FormatvorlageLateinCourierNewKomplexCourierNewLatein9ptK1"/>
        <w:rPr>
          <w:rStyle w:val="Code"/>
        </w:rPr>
      </w:pPr>
      <w:r w:rsidRPr="003F4B1F">
        <w:rPr>
          <w:rStyle w:val="Code"/>
        </w:rPr>
        <w:t xml:space="preserve">      "enforceRefresh" : true</w:t>
      </w:r>
    </w:p>
    <w:p w14:paraId="4A8A0FD0"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D8D84B1"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92843E2" w14:textId="77777777" w:rsidR="00D25857" w:rsidRPr="003F4B1F" w:rsidRDefault="00D25857" w:rsidP="00D25857">
      <w:pPr>
        <w:pStyle w:val="FormatvorlageLateinCourierNewKomplexCourierNewLatein9ptK1"/>
        <w:rPr>
          <w:rStyle w:val="Code"/>
        </w:rPr>
      </w:pPr>
      <w:r w:rsidRPr="003F4B1F">
        <w:rPr>
          <w:rStyle w:val="Code"/>
        </w:rPr>
        <w:t>}</w:t>
      </w:r>
    </w:p>
    <w:p w14:paraId="08C0F6D1" w14:textId="77777777" w:rsidR="00D25857" w:rsidRPr="003F4B1F" w:rsidRDefault="00D25857" w:rsidP="00D25857">
      <w:pPr>
        <w:rPr>
          <w:rStyle w:val="Code"/>
        </w:rPr>
      </w:pPr>
    </w:p>
    <w:p w14:paraId="6DC96EDD" w14:textId="77777777" w:rsidR="00D25857" w:rsidRPr="003F4B1F" w:rsidRDefault="00D25857" w:rsidP="00D25857">
      <w:pPr>
        <w:pStyle w:val="FormatvorlageLateinCourierNewKomplexCourierNewLatein9ptK1"/>
        <w:rPr>
          <w:rStyle w:val="Code"/>
        </w:rPr>
      </w:pPr>
      <w:r w:rsidRPr="003F4B1F">
        <w:rPr>
          <w:rStyle w:val="Code"/>
        </w:rPr>
        <w:t># Response OK</w:t>
      </w:r>
    </w:p>
    <w:p w14:paraId="63AF044D" w14:textId="77777777" w:rsidR="00D25857" w:rsidRPr="003F4B1F" w:rsidRDefault="00D25857" w:rsidP="00D25857">
      <w:pPr>
        <w:pStyle w:val="FormatvorlageLateinCourierNewKomplexCourierNewLatein9ptK1"/>
        <w:rPr>
          <w:rStyle w:val="Code"/>
        </w:rPr>
      </w:pPr>
      <w:r w:rsidRPr="003F4B1F">
        <w:rPr>
          <w:rStyle w:val="Code"/>
        </w:rPr>
        <w:t>{</w:t>
      </w:r>
    </w:p>
    <w:p w14:paraId="4C44ED17"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0B487382" w14:textId="77777777" w:rsidR="00D25857" w:rsidRPr="003F4B1F" w:rsidRDefault="00D25857" w:rsidP="00D25857">
      <w:pPr>
        <w:pStyle w:val="FormatvorlageLateinCourierNewKomplexCourierNewLatein9ptK1"/>
        <w:rPr>
          <w:rStyle w:val="Code"/>
        </w:rPr>
      </w:pPr>
      <w:r w:rsidRPr="003F4B1F">
        <w:rPr>
          <w:rStyle w:val="Code"/>
        </w:rPr>
        <w:t xml:space="preserve">  "msgID"    : 82041120,</w:t>
      </w:r>
    </w:p>
    <w:p w14:paraId="75840822" w14:textId="77777777" w:rsidR="00D25857" w:rsidRPr="003F4B1F" w:rsidRDefault="00D25857" w:rsidP="00D25857">
      <w:pPr>
        <w:pStyle w:val="FormatvorlageLateinCourierNewKomplexCourierNewLatein9ptK1"/>
        <w:rPr>
          <w:rStyle w:val="Code"/>
        </w:rPr>
      </w:pPr>
      <w:r w:rsidRPr="003F4B1F">
        <w:rPr>
          <w:rStyle w:val="Code"/>
        </w:rPr>
        <w:t xml:space="preserve">  "resource" : "/fu/haConfigRetrigger",</w:t>
      </w:r>
    </w:p>
    <w:p w14:paraId="6538EC3F" w14:textId="1EF86844" w:rsidR="00D25857" w:rsidRPr="003F4B1F" w:rsidRDefault="00D25857" w:rsidP="00D25857">
      <w:pPr>
        <w:pStyle w:val="FormatvorlageLateinCourierNewKomplexCourierNewLatein9ptK1"/>
        <w:rPr>
          <w:rStyle w:val="Code"/>
        </w:rPr>
      </w:pPr>
      <w:r w:rsidRPr="003F4B1F">
        <w:rPr>
          <w:rStyle w:val="Code"/>
        </w:rPr>
        <w:t xml:space="preserve">  "version"  : 4,</w:t>
      </w:r>
    </w:p>
    <w:p w14:paraId="53CC1C4E"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5866B9FF" w14:textId="77777777" w:rsidR="00D25857" w:rsidRPr="003F4B1F" w:rsidRDefault="00D25857" w:rsidP="00D25857">
      <w:pPr>
        <w:pStyle w:val="FormatvorlageLateinCourierNewKomplexCourierNewLatein9ptK1"/>
        <w:rPr>
          <w:rStyle w:val="Code"/>
        </w:rPr>
      </w:pPr>
      <w:r w:rsidRPr="003F4B1F">
        <w:rPr>
          <w:rStyle w:val="Code"/>
        </w:rPr>
        <w:t>}</w:t>
      </w:r>
    </w:p>
    <w:p w14:paraId="77FA476C" w14:textId="77777777" w:rsidR="00D25857" w:rsidRPr="003F4B1F" w:rsidRDefault="00D25857" w:rsidP="00D25857"/>
    <w:p w14:paraId="5792E7A1" w14:textId="77777777" w:rsidR="00D25857" w:rsidRPr="003F4B1F" w:rsidRDefault="00D25857" w:rsidP="00D25857">
      <w:pPr>
        <w:pStyle w:val="FormatvorlageLateinCourierNewKomplexCourierNewLatein9ptK1"/>
        <w:rPr>
          <w:rStyle w:val="Code"/>
        </w:rPr>
      </w:pPr>
      <w:r w:rsidRPr="003F4B1F">
        <w:rPr>
          <w:rStyle w:val="Code"/>
        </w:rPr>
        <w:t># Response ERROR</w:t>
      </w:r>
    </w:p>
    <w:p w14:paraId="39CCECD2" w14:textId="77777777" w:rsidR="00D25857" w:rsidRPr="003F4B1F" w:rsidRDefault="00D25857" w:rsidP="00D25857">
      <w:pPr>
        <w:pStyle w:val="FormatvorlageLateinCourierNewKomplexCourierNewLatein9ptK1"/>
        <w:rPr>
          <w:rStyle w:val="Code"/>
        </w:rPr>
      </w:pPr>
      <w:r w:rsidRPr="003F4B1F">
        <w:rPr>
          <w:rStyle w:val="Code"/>
        </w:rPr>
        <w:t>{</w:t>
      </w:r>
    </w:p>
    <w:p w14:paraId="05A60C42"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4E30FCE5" w14:textId="77777777" w:rsidR="00D25857" w:rsidRPr="003F4B1F" w:rsidRDefault="00D25857" w:rsidP="00D25857">
      <w:pPr>
        <w:pStyle w:val="FormatvorlageLateinCourierNewKomplexCourierNewLatein9ptK1"/>
        <w:rPr>
          <w:rStyle w:val="Code"/>
        </w:rPr>
      </w:pPr>
      <w:r w:rsidRPr="003F4B1F">
        <w:rPr>
          <w:rStyle w:val="Code"/>
        </w:rPr>
        <w:t xml:space="preserve">  "msgID"    : 82041120,</w:t>
      </w:r>
    </w:p>
    <w:p w14:paraId="4862AA84" w14:textId="77777777" w:rsidR="00D25857" w:rsidRPr="003F4B1F" w:rsidRDefault="00D25857" w:rsidP="00D25857">
      <w:pPr>
        <w:pStyle w:val="FormatvorlageLateinCourierNewKomplexCourierNewLatein9ptK1"/>
        <w:rPr>
          <w:rStyle w:val="Code"/>
        </w:rPr>
      </w:pPr>
      <w:r w:rsidRPr="003F4B1F">
        <w:rPr>
          <w:rStyle w:val="Code"/>
        </w:rPr>
        <w:t xml:space="preserve">  "resource" : "/fu/haConfigRetrigger",</w:t>
      </w:r>
    </w:p>
    <w:p w14:paraId="0C34752E" w14:textId="3AC4C1E9" w:rsidR="00D25857" w:rsidRPr="003F4B1F" w:rsidRDefault="00D25857" w:rsidP="00D25857">
      <w:pPr>
        <w:pStyle w:val="FormatvorlageLateinCourierNewKomplexCourierNewLatein9ptK1"/>
        <w:rPr>
          <w:rStyle w:val="Code"/>
        </w:rPr>
      </w:pPr>
      <w:r w:rsidRPr="003F4B1F">
        <w:rPr>
          <w:rStyle w:val="Code"/>
        </w:rPr>
        <w:t xml:space="preserve">  "version"  : 4,</w:t>
      </w:r>
    </w:p>
    <w:p w14:paraId="5380166A"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73E8BCE4" w14:textId="77777777" w:rsidR="00D25857" w:rsidRPr="003F4B1F" w:rsidRDefault="00D25857" w:rsidP="00D25857">
      <w:pPr>
        <w:pStyle w:val="FormatvorlageLateinCourierNewKomplexCourierNewLatein9ptK1"/>
        <w:rPr>
          <w:rStyle w:val="Code"/>
        </w:rPr>
      </w:pPr>
      <w:r w:rsidRPr="003F4B1F">
        <w:rPr>
          <w:rStyle w:val="Code"/>
        </w:rPr>
        <w:t xml:space="preserve">  "code"     : 400</w:t>
      </w:r>
    </w:p>
    <w:p w14:paraId="42A3759B" w14:textId="77777777" w:rsidR="00D25857" w:rsidRPr="003F4B1F" w:rsidRDefault="00D25857" w:rsidP="00D25857">
      <w:pPr>
        <w:pStyle w:val="FormatvorlageLateinCourierNewKomplexCourierNewLatein9ptK1"/>
        <w:rPr>
          <w:rStyle w:val="Code"/>
        </w:rPr>
      </w:pPr>
      <w:r w:rsidRPr="003F4B1F">
        <w:rPr>
          <w:rStyle w:val="Code"/>
        </w:rPr>
        <w:t>}</w:t>
      </w:r>
    </w:p>
    <w:p w14:paraId="13E3A20A" w14:textId="77777777" w:rsidR="00D25857" w:rsidRPr="003F4B1F" w:rsidRDefault="00D25857" w:rsidP="00D25857"/>
    <w:p w14:paraId="1ECC0E3C" w14:textId="77777777" w:rsidR="00D25857" w:rsidRPr="003F4B1F" w:rsidRDefault="00D25857" w:rsidP="00D25857">
      <w:r w:rsidRPr="003F4B1F">
        <w:br w:type="page"/>
      </w:r>
    </w:p>
    <w:p w14:paraId="154ADAE8" w14:textId="77777777" w:rsidR="00D25857" w:rsidRPr="003F4B1F" w:rsidRDefault="00D25857" w:rsidP="00D25857">
      <w:pPr>
        <w:pStyle w:val="Heading3"/>
      </w:pPr>
      <w:bookmarkStart w:id="1832" w:name="_Toc88504167"/>
      <w:r w:rsidRPr="003F4B1F">
        <w:lastRenderedPageBreak/>
        <w:t>Notify HA Configuration</w:t>
      </w:r>
      <w:bookmarkEnd w:id="1832"/>
    </w:p>
    <w:p w14:paraId="73BCB837" w14:textId="77777777" w:rsidR="00D25857" w:rsidRPr="003F4B1F" w:rsidRDefault="00D25857" w:rsidP="00D25857">
      <w:r w:rsidRPr="003F4B1F">
        <w:t>The COM sends a notification about its configuration once the connection HCA&lt;-&gt;COM is established for the first time after restart or after it receives a haConfigRetrigger message.</w:t>
      </w:r>
    </w:p>
    <w:p w14:paraId="29F41031" w14:textId="77777777" w:rsidR="00D25857" w:rsidRPr="003F4B1F" w:rsidRDefault="00D25857" w:rsidP="00D25857"/>
    <w:p w14:paraId="131DE52C" w14:textId="77777777" w:rsidR="00D25857" w:rsidRPr="003F4B1F" w:rsidRDefault="00D25857" w:rsidP="00D25857">
      <w:r w:rsidRPr="003F4B1F">
        <w:t>The notification from the resource “</w:t>
      </w:r>
      <w:r w:rsidRPr="003F4B1F">
        <w:rPr>
          <w:rStyle w:val="CodeBig"/>
        </w:rPr>
        <w:t>haConfig</w:t>
      </w:r>
      <w:r w:rsidRPr="003F4B1F">
        <w:t xml:space="preserve">” will contain a list of elements of the content type </w:t>
      </w:r>
      <w:r w:rsidRPr="003F4B1F">
        <w:rPr>
          <w:rStyle w:val="CodeBig"/>
        </w:rPr>
        <w:t>HACONFIG</w:t>
      </w:r>
      <w:r w:rsidRPr="003F4B1F">
        <w:t>.</w:t>
      </w:r>
    </w:p>
    <w:p w14:paraId="7CED7364" w14:textId="77777777" w:rsidR="00D25857" w:rsidRPr="003F4B1F" w:rsidRDefault="00D25857" w:rsidP="00D25857"/>
    <w:p w14:paraId="3C70BC30" w14:textId="77777777" w:rsidR="00D25857" w:rsidRPr="003F4B1F" w:rsidRDefault="00D25857" w:rsidP="00D25857">
      <w:pPr>
        <w:rPr>
          <w:b/>
          <w:bCs/>
        </w:rPr>
      </w:pPr>
      <w:r w:rsidRPr="003F4B1F">
        <w:rPr>
          <w:b/>
          <w:bCs/>
        </w:rPr>
        <w:t>Example:</w:t>
      </w:r>
    </w:p>
    <w:p w14:paraId="4BF056D4" w14:textId="77777777" w:rsidR="00D25857" w:rsidRPr="00BE5D84" w:rsidRDefault="00D25857" w:rsidP="00D25857">
      <w:pPr>
        <w:pStyle w:val="FormatvorlageLateinCourierNewKomplexCourierNewLatein9ptK1"/>
        <w:rPr>
          <w:rStyle w:val="Code"/>
        </w:rPr>
      </w:pPr>
      <w:r w:rsidRPr="00BE5D84">
        <w:rPr>
          <w:rStyle w:val="Code"/>
        </w:rPr>
        <w:t># Notification</w:t>
      </w:r>
    </w:p>
    <w:p w14:paraId="5E3FD13D" w14:textId="77777777" w:rsidR="00D25857" w:rsidRPr="00BE5D84" w:rsidRDefault="00D25857" w:rsidP="00D25857">
      <w:pPr>
        <w:pStyle w:val="FormatvorlageLateinCourierNewKomplexCourierNewLatein9ptK1"/>
        <w:rPr>
          <w:rStyle w:val="Code"/>
        </w:rPr>
      </w:pPr>
      <w:r w:rsidRPr="00BE5D84">
        <w:rPr>
          <w:rStyle w:val="Code"/>
        </w:rPr>
        <w:t>{</w:t>
      </w:r>
    </w:p>
    <w:p w14:paraId="514B0346" w14:textId="77777777" w:rsidR="00D25857" w:rsidRPr="00BE5D84" w:rsidRDefault="00D25857" w:rsidP="00D25857">
      <w:pPr>
        <w:pStyle w:val="FormatvorlageLateinCourierNewKomplexCourierNewLatein9ptK1"/>
        <w:rPr>
          <w:rStyle w:val="Code"/>
        </w:rPr>
      </w:pPr>
      <w:r w:rsidRPr="00BE5D84">
        <w:rPr>
          <w:rStyle w:val="Code"/>
        </w:rPr>
        <w:t xml:space="preserve">  "sID"      : 1234,</w:t>
      </w:r>
    </w:p>
    <w:p w14:paraId="45C986C5" w14:textId="77777777" w:rsidR="00D25857" w:rsidRPr="00BE5D84" w:rsidRDefault="00D25857" w:rsidP="00D25857">
      <w:pPr>
        <w:pStyle w:val="FormatvorlageLateinCourierNewKomplexCourierNewLatein9ptK1"/>
        <w:rPr>
          <w:rStyle w:val="Code"/>
        </w:rPr>
      </w:pPr>
      <w:r w:rsidRPr="00BE5D84">
        <w:rPr>
          <w:rStyle w:val="Code"/>
        </w:rPr>
        <w:t xml:space="preserve">  "msgID"    : 82042940,</w:t>
      </w:r>
    </w:p>
    <w:p w14:paraId="5F441472" w14:textId="77777777" w:rsidR="00D25857" w:rsidRPr="00BE5D84" w:rsidRDefault="00D25857" w:rsidP="00D25857">
      <w:pPr>
        <w:pStyle w:val="FormatvorlageLateinCourierNewKomplexCourierNewLatein9ptK1"/>
        <w:rPr>
          <w:rStyle w:val="Code"/>
        </w:rPr>
      </w:pPr>
      <w:r w:rsidRPr="00BE5D84">
        <w:rPr>
          <w:rStyle w:val="Code"/>
        </w:rPr>
        <w:t xml:space="preserve">  "resource" : "/fu/haConfig",</w:t>
      </w:r>
    </w:p>
    <w:p w14:paraId="51D1544C" w14:textId="1ED72658" w:rsidR="00D25857" w:rsidRPr="00BE5D84" w:rsidRDefault="00D25857" w:rsidP="00D25857">
      <w:pPr>
        <w:pStyle w:val="FormatvorlageLateinCourierNewKomplexCourierNewLatein9ptK1"/>
        <w:rPr>
          <w:rStyle w:val="Code"/>
        </w:rPr>
      </w:pPr>
      <w:r w:rsidRPr="00BE5D84">
        <w:rPr>
          <w:rStyle w:val="Code"/>
        </w:rPr>
        <w:t xml:space="preserve">  "version"  : 4,</w:t>
      </w:r>
    </w:p>
    <w:p w14:paraId="669BBD40" w14:textId="77777777" w:rsidR="00D25857" w:rsidRPr="00BE5D84" w:rsidRDefault="00D25857" w:rsidP="00D25857">
      <w:pPr>
        <w:pStyle w:val="FormatvorlageLateinCourierNewKomplexCourierNewLatein9ptK1"/>
        <w:rPr>
          <w:rStyle w:val="Code"/>
        </w:rPr>
      </w:pPr>
      <w:r w:rsidRPr="00BE5D84">
        <w:rPr>
          <w:rStyle w:val="Code"/>
        </w:rPr>
        <w:t xml:space="preserve">  "action"   : "NOTIFY",</w:t>
      </w:r>
    </w:p>
    <w:p w14:paraId="7FB831B0" w14:textId="77777777" w:rsidR="00D25857" w:rsidRPr="00BE5D84" w:rsidRDefault="00D25857" w:rsidP="00D25857">
      <w:pPr>
        <w:pStyle w:val="FormatvorlageLateinCourierNewKomplexCourierNewLatein9ptK1"/>
        <w:rPr>
          <w:rStyle w:val="Code"/>
        </w:rPr>
      </w:pPr>
      <w:r w:rsidRPr="00BE5D84">
        <w:rPr>
          <w:rStyle w:val="Code"/>
        </w:rPr>
        <w:t xml:space="preserve">  "data"     :</w:t>
      </w:r>
    </w:p>
    <w:p w14:paraId="58572D4A" w14:textId="77777777" w:rsidR="00D25857" w:rsidRPr="00BE5D84" w:rsidRDefault="00D25857" w:rsidP="00D25857">
      <w:pPr>
        <w:pStyle w:val="FormatvorlageLateinCourierNewKomplexCourierNewLatein9ptK1"/>
        <w:rPr>
          <w:rStyle w:val="Code"/>
        </w:rPr>
      </w:pPr>
      <w:r w:rsidRPr="00BE5D84">
        <w:rPr>
          <w:rStyle w:val="Code"/>
        </w:rPr>
        <w:t xml:space="preserve">  [</w:t>
      </w:r>
    </w:p>
    <w:p w14:paraId="23714F91" w14:textId="77777777" w:rsidR="00D25857" w:rsidRPr="00BE5D84" w:rsidRDefault="00D25857" w:rsidP="00D25857">
      <w:pPr>
        <w:pStyle w:val="FormatvorlageLateinCourierNewKomplexCourierNewLatein9ptK1"/>
        <w:rPr>
          <w:rStyle w:val="Code"/>
        </w:rPr>
      </w:pPr>
      <w:r w:rsidRPr="00BE5D84">
        <w:rPr>
          <w:rStyle w:val="Code"/>
        </w:rPr>
        <w:t xml:space="preserve">    {</w:t>
      </w:r>
    </w:p>
    <w:p w14:paraId="281369AA" w14:textId="4E1A331A" w:rsidR="00D33EDB" w:rsidRPr="00BE5D84" w:rsidRDefault="00D33EDB" w:rsidP="00D33EDB">
      <w:pPr>
        <w:pStyle w:val="FormatvorlageLateinCourierNewKomplexCourierNewLatein9ptK1"/>
        <w:rPr>
          <w:rStyle w:val="Code"/>
        </w:rPr>
      </w:pPr>
      <w:r w:rsidRPr="00BE5D84">
        <w:rPr>
          <w:rStyle w:val="Code"/>
        </w:rPr>
        <w:t xml:space="preserve">      "deviceData" :</w:t>
      </w:r>
    </w:p>
    <w:p w14:paraId="0BC9662B" w14:textId="77777777" w:rsidR="00D33EDB" w:rsidRPr="00A2191F" w:rsidRDefault="00D33EDB" w:rsidP="00D33EDB">
      <w:pPr>
        <w:pStyle w:val="FormatvorlageLateinCourierNewKomplexCourierNewLatein9ptK1"/>
        <w:rPr>
          <w:rStyle w:val="Code"/>
          <w:lang w:val="de-DE"/>
        </w:rPr>
      </w:pPr>
      <w:r w:rsidRPr="00BE5D84">
        <w:rPr>
          <w:rStyle w:val="Code"/>
        </w:rPr>
        <w:t xml:space="preserve">      </w:t>
      </w:r>
      <w:r w:rsidRPr="00A2191F">
        <w:rPr>
          <w:rStyle w:val="Code"/>
          <w:lang w:val="de-DE"/>
        </w:rPr>
        <w:t>{</w:t>
      </w:r>
    </w:p>
    <w:p w14:paraId="59FCC42F" w14:textId="1A1B7E59" w:rsidR="00074C6A" w:rsidRPr="00A2191F" w:rsidRDefault="00074C6A" w:rsidP="00074C6A">
      <w:pPr>
        <w:pStyle w:val="FormatvorlageLateinCourierNewKomplexCourierNewLatein9ptK1"/>
        <w:rPr>
          <w:rStyle w:val="Code"/>
          <w:lang w:val="de-DE"/>
        </w:rPr>
      </w:pPr>
      <w:r w:rsidRPr="00A2191F">
        <w:rPr>
          <w:rStyle w:val="Code"/>
          <w:lang w:val="de-DE"/>
        </w:rPr>
        <w:t xml:space="preserve">        "haID"            : "ABCD12345ABCD12345",</w:t>
      </w:r>
    </w:p>
    <w:p w14:paraId="793B7131" w14:textId="0AE2195B" w:rsidR="00074C6A" w:rsidRPr="00A2191F" w:rsidRDefault="00074C6A" w:rsidP="00074C6A">
      <w:pPr>
        <w:pStyle w:val="FormatvorlageLateinCourierNewKomplexCourierNewLatein9ptK1"/>
        <w:rPr>
          <w:rStyle w:val="Code"/>
          <w:lang w:val="de-DE"/>
        </w:rPr>
      </w:pPr>
      <w:r w:rsidRPr="00A2191F">
        <w:rPr>
          <w:rStyle w:val="Code"/>
          <w:lang w:val="de-DE"/>
        </w:rPr>
        <w:t xml:space="preserve">        "deviceType"      : "Dishwasher",</w:t>
      </w:r>
    </w:p>
    <w:p w14:paraId="64C4E22E" w14:textId="186633DE" w:rsidR="00074C6A" w:rsidRPr="00A2191F" w:rsidRDefault="00074C6A" w:rsidP="00074C6A">
      <w:pPr>
        <w:pStyle w:val="FormatvorlageLateinCourierNewKomplexCourierNewLatein9ptK1"/>
        <w:rPr>
          <w:rStyle w:val="Code"/>
          <w:lang w:val="de-DE"/>
        </w:rPr>
      </w:pPr>
      <w:r w:rsidRPr="00A2191F">
        <w:rPr>
          <w:rStyle w:val="Code"/>
          <w:lang w:val="de-DE"/>
        </w:rPr>
        <w:t xml:space="preserve">        "brand"           : "B</w:t>
      </w:r>
      <w:r w:rsidR="00EB63F5" w:rsidRPr="00A2191F">
        <w:rPr>
          <w:rStyle w:val="Code"/>
          <w:lang w:val="de-DE"/>
        </w:rPr>
        <w:t>OSCH</w:t>
      </w:r>
      <w:r w:rsidRPr="00A2191F">
        <w:rPr>
          <w:rStyle w:val="Code"/>
          <w:lang w:val="de-DE"/>
        </w:rPr>
        <w:t>",</w:t>
      </w:r>
    </w:p>
    <w:p w14:paraId="7025E0F0" w14:textId="2E9F4CC9" w:rsidR="00074C6A" w:rsidRPr="00A2191F" w:rsidRDefault="00074C6A" w:rsidP="00074C6A">
      <w:pPr>
        <w:pStyle w:val="FormatvorlageLateinCourierNewKomplexCourierNewLatein9ptK1"/>
        <w:rPr>
          <w:rStyle w:val="Code"/>
          <w:lang w:val="de-DE"/>
        </w:rPr>
      </w:pPr>
      <w:r w:rsidRPr="00A2191F">
        <w:rPr>
          <w:rStyle w:val="Code"/>
          <w:lang w:val="de-DE"/>
        </w:rPr>
        <w:t xml:space="preserve">        "vib"             : "SMI69T45EU",</w:t>
      </w:r>
    </w:p>
    <w:p w14:paraId="0A5D112A" w14:textId="4F1AE60B" w:rsidR="00074C6A" w:rsidRPr="00BE5D84" w:rsidRDefault="00074C6A" w:rsidP="00074C6A">
      <w:pPr>
        <w:pStyle w:val="FormatvorlageLateinCourierNewKomplexCourierNewLatein9ptK1"/>
        <w:rPr>
          <w:rStyle w:val="Code"/>
        </w:rPr>
      </w:pPr>
      <w:r w:rsidRPr="00A2191F">
        <w:rPr>
          <w:rStyle w:val="Code"/>
          <w:lang w:val="de-DE"/>
        </w:rPr>
        <w:t xml:space="preserve">        </w:t>
      </w:r>
      <w:r w:rsidRPr="00BE5D84">
        <w:rPr>
          <w:rStyle w:val="Code"/>
        </w:rPr>
        <w:t>"customerIndex"   : "H9",</w:t>
      </w:r>
    </w:p>
    <w:p w14:paraId="78335C68" w14:textId="69737003" w:rsidR="00074C6A" w:rsidRPr="00BE5D84" w:rsidRDefault="00074C6A" w:rsidP="00074C6A">
      <w:pPr>
        <w:pStyle w:val="FormatvorlageLateinCourierNewKomplexCourierNewLatein9ptK1"/>
        <w:rPr>
          <w:rStyle w:val="Code"/>
        </w:rPr>
      </w:pPr>
      <w:r w:rsidRPr="00BE5D84">
        <w:rPr>
          <w:rStyle w:val="Code"/>
        </w:rPr>
        <w:t xml:space="preserve">        "mac"             : "11-22-33-44-55-66",</w:t>
      </w:r>
    </w:p>
    <w:p w14:paraId="656D007C" w14:textId="43AB9030" w:rsidR="00074C6A" w:rsidRPr="00BE5D84" w:rsidRDefault="00074C6A" w:rsidP="00074C6A">
      <w:pPr>
        <w:pStyle w:val="FormatvorlageLateinCourierNewKomplexCourierNewLatein9ptK1"/>
        <w:rPr>
          <w:rStyle w:val="Code"/>
        </w:rPr>
      </w:pPr>
      <w:r w:rsidRPr="00BE5D84">
        <w:rPr>
          <w:rStyle w:val="Code"/>
        </w:rPr>
        <w:t xml:space="preserve">        "ddfMajorVersion" : 1,</w:t>
      </w:r>
    </w:p>
    <w:p w14:paraId="257C6B1A" w14:textId="1C74B04F" w:rsidR="00EB63F5" w:rsidRPr="00BE5D84" w:rsidRDefault="00EB63F5" w:rsidP="00EB63F5">
      <w:pPr>
        <w:pStyle w:val="FormatvorlageLateinCourierNewKomplexCourierNewLatein9ptK1"/>
        <w:rPr>
          <w:rStyle w:val="Code"/>
        </w:rPr>
      </w:pPr>
      <w:r w:rsidRPr="00BE5D84">
        <w:rPr>
          <w:rStyle w:val="Code"/>
        </w:rPr>
        <w:t xml:space="preserve">        "fdString"        : "</w:t>
      </w:r>
      <w:r w:rsidR="00A228DE" w:rsidRPr="00BE5D84">
        <w:rPr>
          <w:rStyle w:val="Code"/>
        </w:rPr>
        <w:t>00</w:t>
      </w:r>
      <w:r w:rsidR="001E0E99" w:rsidRPr="00BE5D84">
        <w:rPr>
          <w:rStyle w:val="Code"/>
        </w:rPr>
        <w:t>05</w:t>
      </w:r>
      <w:r w:rsidRPr="00BE5D84">
        <w:rPr>
          <w:rStyle w:val="Code"/>
        </w:rPr>
        <w:t>",</w:t>
      </w:r>
    </w:p>
    <w:p w14:paraId="25FA69A9" w14:textId="10A49A2F" w:rsidR="00EB63F5" w:rsidRPr="00BE5D84" w:rsidRDefault="00EB63F5" w:rsidP="00EB63F5">
      <w:pPr>
        <w:pStyle w:val="FormatvorlageLateinCourierNewKomplexCourierNewLatein9ptK1"/>
        <w:rPr>
          <w:rStyle w:val="Code"/>
        </w:rPr>
      </w:pPr>
      <w:r w:rsidRPr="00BE5D84">
        <w:rPr>
          <w:rStyle w:val="Code"/>
        </w:rPr>
        <w:t xml:space="preserve">        "manufacturingTS" : "</w:t>
      </w:r>
      <w:r w:rsidR="001E0E99" w:rsidRPr="00BE5D84">
        <w:rPr>
          <w:rStyle w:val="Code"/>
        </w:rPr>
        <w:t>2020</w:t>
      </w:r>
      <w:r w:rsidRPr="00BE5D84">
        <w:rPr>
          <w:rStyle w:val="Code"/>
        </w:rPr>
        <w:t>-</w:t>
      </w:r>
      <w:r w:rsidR="001E0E99" w:rsidRPr="00BE5D84">
        <w:rPr>
          <w:rStyle w:val="Code"/>
        </w:rPr>
        <w:t>05</w:t>
      </w:r>
      <w:r w:rsidRPr="00BE5D84">
        <w:rPr>
          <w:rStyle w:val="Code"/>
        </w:rPr>
        <w:t>-</w:t>
      </w:r>
      <w:r w:rsidR="001E0E99" w:rsidRPr="00BE5D84">
        <w:rPr>
          <w:rStyle w:val="Code"/>
        </w:rPr>
        <w:t>14</w:t>
      </w:r>
      <w:r w:rsidRPr="00BE5D84">
        <w:rPr>
          <w:rStyle w:val="Code"/>
        </w:rPr>
        <w:t>T</w:t>
      </w:r>
      <w:r w:rsidR="001E0E99" w:rsidRPr="00BE5D84">
        <w:rPr>
          <w:rStyle w:val="Code"/>
        </w:rPr>
        <w:t>16</w:t>
      </w:r>
      <w:r w:rsidRPr="00BE5D84">
        <w:rPr>
          <w:rStyle w:val="Code"/>
        </w:rPr>
        <w:t>:</w:t>
      </w:r>
      <w:r w:rsidR="001E0E99" w:rsidRPr="00BE5D84">
        <w:rPr>
          <w:rStyle w:val="Code"/>
        </w:rPr>
        <w:t>10</w:t>
      </w:r>
      <w:r w:rsidRPr="00BE5D84">
        <w:rPr>
          <w:rStyle w:val="Code"/>
        </w:rPr>
        <w:t>:</w:t>
      </w:r>
      <w:r w:rsidR="001E0E99" w:rsidRPr="00BE5D84">
        <w:rPr>
          <w:rStyle w:val="Code"/>
        </w:rPr>
        <w:t>59</w:t>
      </w:r>
      <w:r w:rsidRPr="00BE5D84">
        <w:rPr>
          <w:rStyle w:val="Code"/>
        </w:rPr>
        <w:t>",</w:t>
      </w:r>
    </w:p>
    <w:p w14:paraId="21B874E2" w14:textId="2937D256" w:rsidR="00074C6A" w:rsidRPr="00BE5D84" w:rsidRDefault="00074C6A" w:rsidP="00074C6A">
      <w:pPr>
        <w:pStyle w:val="FormatvorlageLateinCourierNewKomplexCourierNewLatein9ptK1"/>
        <w:rPr>
          <w:rStyle w:val="Code"/>
        </w:rPr>
      </w:pPr>
      <w:r w:rsidRPr="00BE5D84">
        <w:rPr>
          <w:rStyle w:val="Code"/>
        </w:rPr>
        <w:t xml:space="preserve">        "hub"             : "EU-PRODUCTION"</w:t>
      </w:r>
    </w:p>
    <w:p w14:paraId="7A2AABA9" w14:textId="77777777" w:rsidR="00D33EDB" w:rsidRPr="00BE5D84" w:rsidRDefault="00D33EDB" w:rsidP="00D33EDB">
      <w:pPr>
        <w:pStyle w:val="FormatvorlageLateinCourierNewKomplexCourierNewLatein9ptK1"/>
        <w:rPr>
          <w:rStyle w:val="Code"/>
        </w:rPr>
      </w:pPr>
      <w:r w:rsidRPr="00BE5D84">
        <w:rPr>
          <w:rStyle w:val="Code"/>
        </w:rPr>
        <w:t xml:space="preserve">      },</w:t>
      </w:r>
    </w:p>
    <w:p w14:paraId="253814F1" w14:textId="53A4BE1A" w:rsidR="00074C6A" w:rsidRPr="00BE5D84" w:rsidRDefault="00074C6A" w:rsidP="00074C6A">
      <w:pPr>
        <w:pStyle w:val="FormatvorlageLateinCourierNewKomplexCourierNewLatein9ptK1"/>
        <w:rPr>
          <w:rStyle w:val="Code"/>
        </w:rPr>
      </w:pPr>
      <w:r w:rsidRPr="00BE5D84">
        <w:rPr>
          <w:rStyle w:val="Code"/>
        </w:rPr>
        <w:t xml:space="preserve">      "inventory" :</w:t>
      </w:r>
    </w:p>
    <w:p w14:paraId="73881A1E" w14:textId="77777777" w:rsidR="00074C6A" w:rsidRPr="00BE5D84" w:rsidRDefault="00074C6A" w:rsidP="00074C6A">
      <w:pPr>
        <w:pStyle w:val="FormatvorlageLateinCourierNewKomplexCourierNewLatein9ptK1"/>
        <w:rPr>
          <w:rStyle w:val="Code"/>
        </w:rPr>
      </w:pPr>
      <w:r w:rsidRPr="00BE5D84">
        <w:rPr>
          <w:rStyle w:val="Code"/>
        </w:rPr>
        <w:t xml:space="preserve">      {</w:t>
      </w:r>
    </w:p>
    <w:p w14:paraId="7C330290" w14:textId="12E41FAB" w:rsidR="00074C6A" w:rsidRPr="00BE5D84" w:rsidRDefault="00074C6A" w:rsidP="00074C6A">
      <w:pPr>
        <w:pStyle w:val="FormatvorlageLateinCourierNewKomplexCourierNewLatein9ptK1"/>
        <w:rPr>
          <w:rStyle w:val="Code"/>
        </w:rPr>
      </w:pPr>
      <w:r w:rsidRPr="00BE5D84">
        <w:rPr>
          <w:rStyle w:val="Code"/>
        </w:rPr>
        <w:t xml:space="preserve">        "ECUsSchemaVersion" : 2,</w:t>
      </w:r>
    </w:p>
    <w:p w14:paraId="319038F4" w14:textId="066E764E" w:rsidR="00074C6A" w:rsidRPr="00BE5D84" w:rsidRDefault="00074C6A" w:rsidP="00074C6A">
      <w:pPr>
        <w:pStyle w:val="FormatvorlageLateinCourierNewKomplexCourierNewLatein9ptK1"/>
        <w:rPr>
          <w:rStyle w:val="Code"/>
        </w:rPr>
      </w:pPr>
      <w:r w:rsidRPr="00BE5D84">
        <w:rPr>
          <w:rStyle w:val="Code"/>
        </w:rPr>
        <w:t xml:space="preserve">        "ECUs" :</w:t>
      </w:r>
    </w:p>
    <w:p w14:paraId="78F891F9" w14:textId="7258151A" w:rsidR="00074C6A" w:rsidRPr="00BE5D84" w:rsidRDefault="00074C6A" w:rsidP="00074C6A">
      <w:pPr>
        <w:pStyle w:val="FormatvorlageLateinCourierNewKomplexCourierNewLatein9ptK1"/>
        <w:rPr>
          <w:rStyle w:val="Code"/>
        </w:rPr>
      </w:pPr>
      <w:r w:rsidRPr="00BE5D84">
        <w:rPr>
          <w:rStyle w:val="Code"/>
        </w:rPr>
        <w:t xml:space="preserve">        [</w:t>
      </w:r>
    </w:p>
    <w:p w14:paraId="382E6DB3" w14:textId="1803528A" w:rsidR="00074C6A" w:rsidRPr="00BE5D84" w:rsidRDefault="00074C6A" w:rsidP="00074C6A">
      <w:pPr>
        <w:pStyle w:val="FormatvorlageLateinCourierNewKomplexCourierNewLatein9ptK1"/>
        <w:rPr>
          <w:rStyle w:val="Code"/>
        </w:rPr>
      </w:pPr>
      <w:r w:rsidRPr="00BE5D84">
        <w:rPr>
          <w:rStyle w:val="Code"/>
        </w:rPr>
        <w:t xml:space="preserve">          {</w:t>
      </w:r>
    </w:p>
    <w:p w14:paraId="1517CC82" w14:textId="67B3CC03" w:rsidR="00074C6A" w:rsidRPr="00BE5D84" w:rsidRDefault="00074C6A" w:rsidP="00074C6A">
      <w:pPr>
        <w:pStyle w:val="FormatvorlageLateinCourierNewKomplexCourierNewLatein9ptK1"/>
        <w:rPr>
          <w:rStyle w:val="Code"/>
        </w:rPr>
      </w:pPr>
      <w:r w:rsidRPr="00BE5D84">
        <w:rPr>
          <w:rStyle w:val="Code"/>
        </w:rPr>
        <w:t xml:space="preserve">            "tracingId"       : "80011370220000440335000000123",</w:t>
      </w:r>
    </w:p>
    <w:p w14:paraId="1C75735C" w14:textId="20E25D47" w:rsidR="00074C6A" w:rsidRPr="00BE5D84" w:rsidRDefault="00074C6A" w:rsidP="00074C6A">
      <w:pPr>
        <w:pStyle w:val="FormatvorlageLateinCourierNewKomplexCourierNewLatein9ptK1"/>
        <w:rPr>
          <w:rStyle w:val="Code"/>
        </w:rPr>
      </w:pPr>
      <w:r w:rsidRPr="00BE5D84">
        <w:rPr>
          <w:rStyle w:val="Code"/>
        </w:rPr>
        <w:t xml:space="preserve">            "name"            : "</w:t>
      </w:r>
      <w:r w:rsidR="00F81B76" w:rsidRPr="00BE5D84">
        <w:rPr>
          <w:rStyle w:val="Code"/>
        </w:rPr>
        <w:t>SMM</w:t>
      </w:r>
      <w:r w:rsidRPr="00BE5D84">
        <w:rPr>
          <w:rStyle w:val="Code"/>
        </w:rPr>
        <w:t>",</w:t>
      </w:r>
    </w:p>
    <w:p w14:paraId="79B7A407" w14:textId="347CC537"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w:t>
      </w:r>
      <w:r w:rsidR="00F81B76" w:rsidRPr="00BE5D84">
        <w:rPr>
          <w:rStyle w:val="Code"/>
        </w:rPr>
        <w:t>hardwareId</w:t>
      </w:r>
      <w:r w:rsidRPr="00BE5D84">
        <w:rPr>
          <w:rStyle w:val="Code"/>
        </w:rPr>
        <w:t xml:space="preserve">"      : </w:t>
      </w:r>
      <w:r w:rsidR="00F81B76" w:rsidRPr="00BE5D84">
        <w:rPr>
          <w:rStyle w:val="Code"/>
        </w:rPr>
        <w:t>216739047866238720</w:t>
      </w:r>
      <w:r w:rsidRPr="00BE5D84">
        <w:rPr>
          <w:rStyle w:val="Code"/>
        </w:rPr>
        <w:t>,</w:t>
      </w:r>
    </w:p>
    <w:p w14:paraId="151C8C85" w14:textId="5A1C0720"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"version" :</w:t>
      </w:r>
    </w:p>
    <w:p w14:paraId="0347740E" w14:textId="2A8D0DEF"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w:t>
      </w:r>
    </w:p>
    <w:p w14:paraId="673BF73A" w14:textId="093B6F58"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"major"    : 1,</w:t>
      </w:r>
    </w:p>
    <w:p w14:paraId="02886A7B" w14:textId="50B9E5C2"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"minor"    : 9,</w:t>
      </w:r>
    </w:p>
    <w:p w14:paraId="4669A535" w14:textId="4B6F2C3A"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"revision" : 0,</w:t>
      </w:r>
    </w:p>
    <w:p w14:paraId="5DF3C8C2" w14:textId="4AFAB939"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"build"    : 289322</w:t>
      </w:r>
    </w:p>
    <w:p w14:paraId="6C699789" w14:textId="3F8B429C" w:rsidR="00D25857" w:rsidRPr="00BE5D84" w:rsidRDefault="00D25857" w:rsidP="00D25857">
      <w:pPr>
        <w:pStyle w:val="FormatvorlageLateinCourierNewKomplexCourierNewLatein9ptK1"/>
        <w:rPr>
          <w:rStyle w:val="Code"/>
        </w:rPr>
      </w:pPr>
      <w:r w:rsidRPr="00BE5D84">
        <w:rPr>
          <w:rStyle w:val="Code"/>
        </w:rPr>
        <w:t xml:space="preserve">  </w:t>
      </w:r>
      <w:r w:rsidR="00F81B76" w:rsidRPr="00BE5D84">
        <w:rPr>
          <w:rStyle w:val="Code"/>
        </w:rPr>
        <w:t xml:space="preserve">      </w:t>
      </w:r>
      <w:r w:rsidRPr="00BE5D84">
        <w:rPr>
          <w:rStyle w:val="Code"/>
        </w:rPr>
        <w:t xml:space="preserve">    },</w:t>
      </w:r>
    </w:p>
    <w:p w14:paraId="3696F17D" w14:textId="2F93F1BB" w:rsidR="00F81B76" w:rsidRPr="00BE5D84" w:rsidRDefault="00F81B76" w:rsidP="00F81B76">
      <w:pPr>
        <w:pStyle w:val="FormatvorlageLateinCourierNewKomplexCourierNewLatein9ptK1"/>
        <w:rPr>
          <w:rStyle w:val="Code"/>
        </w:rPr>
      </w:pPr>
      <w:r w:rsidRPr="00BE5D84">
        <w:rPr>
          <w:rStyle w:val="Code"/>
        </w:rPr>
        <w:t xml:space="preserve">            "firmware" :</w:t>
      </w:r>
    </w:p>
    <w:p w14:paraId="070BAD8E" w14:textId="4E4F9C32" w:rsidR="00F81B76" w:rsidRPr="00BE5D84" w:rsidRDefault="00F81B76" w:rsidP="00F81B76">
      <w:pPr>
        <w:pStyle w:val="FormatvorlageLateinCourierNewKomplexCourierNewLatein9ptK1"/>
        <w:rPr>
          <w:rStyle w:val="Code"/>
        </w:rPr>
      </w:pPr>
      <w:r w:rsidRPr="00BE5D84">
        <w:rPr>
          <w:rStyle w:val="Code"/>
        </w:rPr>
        <w:t xml:space="preserve">            [</w:t>
      </w:r>
    </w:p>
    <w:p w14:paraId="660DD209" w14:textId="0787BE54" w:rsidR="00F81B76" w:rsidRPr="00BE5D84" w:rsidRDefault="00F81B76" w:rsidP="00F81B76">
      <w:pPr>
        <w:pStyle w:val="FormatvorlageLateinCourierNewKomplexCourierNewLatein9ptK1"/>
        <w:rPr>
          <w:rStyle w:val="Code"/>
        </w:rPr>
      </w:pPr>
      <w:r w:rsidRPr="00BE5D84">
        <w:rPr>
          <w:rStyle w:val="Code"/>
        </w:rPr>
        <w:t xml:space="preserve">              {</w:t>
      </w:r>
    </w:p>
    <w:p w14:paraId="3B3F9EFA" w14:textId="2D63D9C6" w:rsidR="00F81B76" w:rsidRPr="00BE5D84" w:rsidRDefault="00F81B76" w:rsidP="00F81B76">
      <w:pPr>
        <w:pStyle w:val="FormatvorlageLateinCourierNewKomplexCourierNewLatein9ptK1"/>
        <w:rPr>
          <w:rStyle w:val="Code"/>
        </w:rPr>
      </w:pPr>
      <w:r w:rsidRPr="00BE5D84">
        <w:rPr>
          <w:rStyle w:val="Code"/>
        </w:rPr>
        <w:t xml:space="preserve">                "firmwareId": 283686952306183,</w:t>
      </w:r>
    </w:p>
    <w:p w14:paraId="360AA00F" w14:textId="77777777" w:rsidR="00F81B76" w:rsidRPr="00BE5D84" w:rsidRDefault="00F81B76" w:rsidP="00F81B76">
      <w:pPr>
        <w:pStyle w:val="FormatvorlageLateinCourierNewKomplexCourierNewLatein9ptK1"/>
        <w:rPr>
          <w:rStyle w:val="Code"/>
        </w:rPr>
      </w:pPr>
      <w:r w:rsidRPr="00BE5D84">
        <w:rPr>
          <w:rStyle w:val="Code"/>
        </w:rPr>
        <w:t xml:space="preserve">                "version":</w:t>
      </w:r>
    </w:p>
    <w:p w14:paraId="12C2B264" w14:textId="065DC459" w:rsidR="00F81B76" w:rsidRPr="00BE5D84" w:rsidRDefault="00F81B76" w:rsidP="00F81B76">
      <w:pPr>
        <w:pStyle w:val="FormatvorlageLateinCourierNewKomplexCourierNewLatein9ptK1"/>
        <w:rPr>
          <w:rStyle w:val="Code"/>
        </w:rPr>
      </w:pPr>
      <w:r w:rsidRPr="00BE5D84">
        <w:rPr>
          <w:rStyle w:val="Code"/>
        </w:rPr>
        <w:t xml:space="preserve">                {</w:t>
      </w:r>
    </w:p>
    <w:p w14:paraId="1A18B911" w14:textId="77777777" w:rsidR="00F81B76" w:rsidRPr="00BE5D84" w:rsidRDefault="00F81B76" w:rsidP="00F81B76">
      <w:pPr>
        <w:pStyle w:val="FormatvorlageLateinCourierNewKomplexCourierNewLatein9ptK1"/>
        <w:rPr>
          <w:rStyle w:val="Code"/>
        </w:rPr>
      </w:pPr>
      <w:r w:rsidRPr="00BE5D84">
        <w:rPr>
          <w:rStyle w:val="Code"/>
        </w:rPr>
        <w:t xml:space="preserve">                  "major": 4660,</w:t>
      </w:r>
    </w:p>
    <w:p w14:paraId="52426A70" w14:textId="29A35A61" w:rsidR="00F81B76" w:rsidRPr="00BE5D84" w:rsidRDefault="00F81B76" w:rsidP="00F81B76">
      <w:pPr>
        <w:pStyle w:val="FormatvorlageLateinCourierNewKomplexCourierNewLatein9ptK1"/>
        <w:rPr>
          <w:rStyle w:val="Code"/>
        </w:rPr>
      </w:pPr>
      <w:r w:rsidRPr="00BE5D84">
        <w:rPr>
          <w:rStyle w:val="Code"/>
        </w:rPr>
        <w:t xml:space="preserve">                  "minor": 39030,</w:t>
      </w:r>
    </w:p>
    <w:p w14:paraId="58FA28CC" w14:textId="03D42B40" w:rsidR="00F81B76" w:rsidRPr="00BE5D84" w:rsidRDefault="00F81B76" w:rsidP="00F81B76">
      <w:pPr>
        <w:pStyle w:val="FormatvorlageLateinCourierNewKomplexCourierNewLatein9ptK1"/>
        <w:rPr>
          <w:rStyle w:val="Code"/>
        </w:rPr>
      </w:pPr>
      <w:r w:rsidRPr="00BE5D84">
        <w:rPr>
          <w:rStyle w:val="Code"/>
        </w:rPr>
        <w:t xml:space="preserve">                  "revision": 65244,</w:t>
      </w:r>
    </w:p>
    <w:p w14:paraId="509979A3" w14:textId="5FBE91DF" w:rsidR="00F81B76" w:rsidRPr="00BE5D84" w:rsidRDefault="00F81B76" w:rsidP="00F81B76">
      <w:pPr>
        <w:pStyle w:val="FormatvorlageLateinCourierNewKomplexCourierNewLatein9ptK1"/>
        <w:rPr>
          <w:rStyle w:val="Code"/>
        </w:rPr>
      </w:pPr>
      <w:r w:rsidRPr="00BE5D84">
        <w:rPr>
          <w:rStyle w:val="Code"/>
        </w:rPr>
        <w:t xml:space="preserve">                  "build": 11259375</w:t>
      </w:r>
    </w:p>
    <w:p w14:paraId="2ADC45CC" w14:textId="06C21D86" w:rsidR="00F81B76" w:rsidRPr="00BE5D84" w:rsidRDefault="00F81B76" w:rsidP="00F81B76">
      <w:pPr>
        <w:pStyle w:val="FormatvorlageLateinCourierNewKomplexCourierNewLatein9ptK1"/>
        <w:rPr>
          <w:rStyle w:val="Code"/>
        </w:rPr>
      </w:pPr>
      <w:r w:rsidRPr="00BE5D84">
        <w:rPr>
          <w:rStyle w:val="Code"/>
        </w:rPr>
        <w:t xml:space="preserve">                }</w:t>
      </w:r>
    </w:p>
    <w:p w14:paraId="5F6E65F2" w14:textId="10AE65C1" w:rsidR="00F81B76" w:rsidRPr="00BE5D84" w:rsidRDefault="00F81B76" w:rsidP="00F81B76">
      <w:pPr>
        <w:pStyle w:val="FormatvorlageLateinCourierNewKomplexCourierNewLatein9ptK1"/>
        <w:rPr>
          <w:rStyle w:val="Code"/>
        </w:rPr>
      </w:pPr>
      <w:r w:rsidRPr="00BE5D84">
        <w:rPr>
          <w:rStyle w:val="Code"/>
        </w:rPr>
        <w:t xml:space="preserve">              },</w:t>
      </w:r>
    </w:p>
    <w:p w14:paraId="0D82590F" w14:textId="77777777" w:rsidR="00F81B76" w:rsidRPr="00BE5D84" w:rsidRDefault="00F81B76">
      <w:pPr>
        <w:rPr>
          <w:rStyle w:val="Code"/>
        </w:rPr>
      </w:pPr>
      <w:r w:rsidRPr="00BE5D84">
        <w:rPr>
          <w:rStyle w:val="Code"/>
        </w:rPr>
        <w:br w:type="page"/>
      </w:r>
    </w:p>
    <w:p w14:paraId="2949CFA7" w14:textId="1483ED45" w:rsidR="00F81B76" w:rsidRPr="00BE5D84" w:rsidRDefault="00F81B76" w:rsidP="00F81B76">
      <w:pPr>
        <w:pStyle w:val="FormatvorlageLateinCourierNewKomplexCourierNewLatein9ptK1"/>
        <w:rPr>
          <w:rStyle w:val="Code"/>
        </w:rPr>
      </w:pPr>
      <w:r w:rsidRPr="00BE5D84">
        <w:rPr>
          <w:rStyle w:val="Code"/>
        </w:rPr>
        <w:lastRenderedPageBreak/>
        <w:t xml:space="preserve">              {</w:t>
      </w:r>
    </w:p>
    <w:p w14:paraId="0FB0123D" w14:textId="72B9E11A" w:rsidR="00F81B76" w:rsidRPr="00BE5D84" w:rsidRDefault="00F81B76" w:rsidP="00F81B76">
      <w:pPr>
        <w:pStyle w:val="FormatvorlageLateinCourierNewKomplexCourierNewLatein9ptK1"/>
        <w:rPr>
          <w:rStyle w:val="Code"/>
        </w:rPr>
      </w:pPr>
      <w:r w:rsidRPr="00BE5D84">
        <w:rPr>
          <w:rStyle w:val="Code"/>
        </w:rPr>
        <w:t xml:space="preserve">                "firmwareId": 843793843548540,</w:t>
      </w:r>
    </w:p>
    <w:p w14:paraId="0A5B36CC" w14:textId="77777777" w:rsidR="00F81B76" w:rsidRPr="00BE5D84" w:rsidRDefault="00F81B76" w:rsidP="00F81B76">
      <w:pPr>
        <w:pStyle w:val="FormatvorlageLateinCourierNewKomplexCourierNewLatein9ptK1"/>
        <w:rPr>
          <w:rStyle w:val="Code"/>
        </w:rPr>
      </w:pPr>
      <w:r w:rsidRPr="00BE5D84">
        <w:rPr>
          <w:rStyle w:val="Code"/>
        </w:rPr>
        <w:t xml:space="preserve">                "version":</w:t>
      </w:r>
    </w:p>
    <w:p w14:paraId="70B85618" w14:textId="50C9EC52" w:rsidR="00F81B76" w:rsidRPr="00BE5D84" w:rsidRDefault="00F81B76" w:rsidP="00F81B76">
      <w:pPr>
        <w:pStyle w:val="FormatvorlageLateinCourierNewKomplexCourierNewLatein9ptK1"/>
        <w:rPr>
          <w:rStyle w:val="Code"/>
        </w:rPr>
      </w:pPr>
      <w:r w:rsidRPr="00BE5D84">
        <w:rPr>
          <w:rStyle w:val="Code"/>
        </w:rPr>
        <w:t xml:space="preserve">                {</w:t>
      </w:r>
    </w:p>
    <w:p w14:paraId="1021DC2F" w14:textId="77777777" w:rsidR="00F81B76" w:rsidRPr="00BE5D84" w:rsidRDefault="00F81B76" w:rsidP="00F81B76">
      <w:pPr>
        <w:pStyle w:val="FormatvorlageLateinCourierNewKomplexCourierNewLatein9ptK1"/>
        <w:rPr>
          <w:rStyle w:val="Code"/>
        </w:rPr>
      </w:pPr>
      <w:r w:rsidRPr="00BE5D84">
        <w:rPr>
          <w:rStyle w:val="Code"/>
        </w:rPr>
        <w:t xml:space="preserve">                  "major": 3,</w:t>
      </w:r>
    </w:p>
    <w:p w14:paraId="6ACBCFCD" w14:textId="6AB26CAC" w:rsidR="00F81B76" w:rsidRPr="00BE5D84" w:rsidRDefault="00F81B76" w:rsidP="00F81B76">
      <w:pPr>
        <w:pStyle w:val="FormatvorlageLateinCourierNewKomplexCourierNewLatein9ptK1"/>
        <w:rPr>
          <w:rStyle w:val="Code"/>
        </w:rPr>
      </w:pPr>
      <w:r w:rsidRPr="00BE5D84">
        <w:rPr>
          <w:rStyle w:val="Code"/>
        </w:rPr>
        <w:t xml:space="preserve">                  "minor": 3,</w:t>
      </w:r>
    </w:p>
    <w:p w14:paraId="27EFD9B2" w14:textId="75202C0E" w:rsidR="00F81B76" w:rsidRPr="00BE5D84" w:rsidRDefault="00F81B76" w:rsidP="00F81B76">
      <w:pPr>
        <w:pStyle w:val="FormatvorlageLateinCourierNewKomplexCourierNewLatein9ptK1"/>
        <w:rPr>
          <w:rStyle w:val="Code"/>
        </w:rPr>
      </w:pPr>
      <w:r w:rsidRPr="00BE5D84">
        <w:rPr>
          <w:rStyle w:val="Code"/>
        </w:rPr>
        <w:t xml:space="preserve">                  "revision": 0,</w:t>
      </w:r>
    </w:p>
    <w:p w14:paraId="2745EAD2" w14:textId="0B53ECF2" w:rsidR="00F81B76" w:rsidRPr="00BE5D84" w:rsidRDefault="00F81B76" w:rsidP="00F81B76">
      <w:pPr>
        <w:pStyle w:val="FormatvorlageLateinCourierNewKomplexCourierNewLatein9ptK1"/>
        <w:rPr>
          <w:rStyle w:val="Code"/>
        </w:rPr>
      </w:pPr>
      <w:r w:rsidRPr="00BE5D84">
        <w:rPr>
          <w:rStyle w:val="Code"/>
        </w:rPr>
        <w:t xml:space="preserve">                  "build": 0</w:t>
      </w:r>
    </w:p>
    <w:p w14:paraId="404E3735" w14:textId="5EC7CC40" w:rsidR="00F81B76" w:rsidRPr="00BE5D84" w:rsidRDefault="00F81B76" w:rsidP="00F81B76">
      <w:pPr>
        <w:pStyle w:val="FormatvorlageLateinCourierNewKomplexCourierNewLatein9ptK1"/>
        <w:rPr>
          <w:rStyle w:val="Code"/>
        </w:rPr>
      </w:pPr>
      <w:r w:rsidRPr="00BE5D84">
        <w:rPr>
          <w:rStyle w:val="Code"/>
        </w:rPr>
        <w:t xml:space="preserve">                }</w:t>
      </w:r>
    </w:p>
    <w:p w14:paraId="13A8B995" w14:textId="035E8E5F" w:rsidR="00F81B76" w:rsidRPr="00BE5D84" w:rsidRDefault="00F81B76" w:rsidP="00F81B76">
      <w:pPr>
        <w:pStyle w:val="FormatvorlageLateinCourierNewKomplexCourierNewLatein9ptK1"/>
        <w:rPr>
          <w:rStyle w:val="Code"/>
        </w:rPr>
      </w:pPr>
      <w:r w:rsidRPr="00BE5D84">
        <w:rPr>
          <w:rStyle w:val="Code"/>
        </w:rPr>
        <w:t xml:space="preserve">              }</w:t>
      </w:r>
    </w:p>
    <w:p w14:paraId="4AE44DFD" w14:textId="77777777" w:rsidR="00F81B76" w:rsidRPr="00BE5D84" w:rsidRDefault="00F81B76" w:rsidP="00F81B76">
      <w:pPr>
        <w:pStyle w:val="FormatvorlageLateinCourierNewKomplexCourierNewLatein9ptK1"/>
        <w:rPr>
          <w:rStyle w:val="Code"/>
        </w:rPr>
      </w:pPr>
      <w:r w:rsidRPr="00BE5D84">
        <w:rPr>
          <w:rStyle w:val="Code"/>
        </w:rPr>
        <w:t xml:space="preserve">            ],</w:t>
      </w:r>
    </w:p>
    <w:p w14:paraId="3029E1AC" w14:textId="77777777" w:rsidR="00F81B76" w:rsidRPr="00BE5D84" w:rsidRDefault="00F81B76" w:rsidP="00F81B76">
      <w:pPr>
        <w:pStyle w:val="FormatvorlageLateinCourierNewKomplexCourierNewLatein9ptK1"/>
        <w:rPr>
          <w:rStyle w:val="Code"/>
        </w:rPr>
      </w:pPr>
      <w:r w:rsidRPr="00BE5D84">
        <w:rPr>
          <w:rStyle w:val="Code"/>
        </w:rPr>
        <w:t xml:space="preserve">            "content":</w:t>
      </w:r>
    </w:p>
    <w:p w14:paraId="3390B9FA" w14:textId="69889574" w:rsidR="00F81B76" w:rsidRPr="00BE5D84" w:rsidRDefault="00F81B76" w:rsidP="00F81B76">
      <w:pPr>
        <w:pStyle w:val="FormatvorlageLateinCourierNewKomplexCourierNewLatein9ptK1"/>
        <w:rPr>
          <w:rStyle w:val="Code"/>
        </w:rPr>
      </w:pPr>
      <w:r w:rsidRPr="00BE5D84">
        <w:rPr>
          <w:rStyle w:val="Code"/>
        </w:rPr>
        <w:t xml:space="preserve">            [</w:t>
      </w:r>
    </w:p>
    <w:p w14:paraId="523B8835" w14:textId="0C463E6A" w:rsidR="00F81B76" w:rsidRPr="00BE5D84" w:rsidRDefault="00F81B76" w:rsidP="00F81B76">
      <w:pPr>
        <w:pStyle w:val="FormatvorlageLateinCourierNewKomplexCourierNewLatein9ptK1"/>
        <w:rPr>
          <w:rStyle w:val="Code"/>
        </w:rPr>
      </w:pPr>
      <w:r w:rsidRPr="00BE5D84">
        <w:rPr>
          <w:rStyle w:val="Code"/>
        </w:rPr>
        <w:t xml:space="preserve">              {</w:t>
      </w:r>
    </w:p>
    <w:p w14:paraId="50E531AB" w14:textId="4ABC432F" w:rsidR="00F81B76" w:rsidRPr="00BE5D84" w:rsidRDefault="00F81B76" w:rsidP="00F81B76">
      <w:pPr>
        <w:pStyle w:val="FormatvorlageLateinCourierNewKomplexCourierNewLatein9ptK1"/>
        <w:rPr>
          <w:rStyle w:val="Code"/>
        </w:rPr>
      </w:pPr>
      <w:r w:rsidRPr="00BE5D84">
        <w:rPr>
          <w:rStyle w:val="Code"/>
        </w:rPr>
        <w:t xml:space="preserve">                "contentId": 1234,</w:t>
      </w:r>
    </w:p>
    <w:p w14:paraId="13A6BD08" w14:textId="77777777" w:rsidR="00F81B76" w:rsidRPr="00BE5D84" w:rsidRDefault="00F81B76" w:rsidP="00F81B76">
      <w:pPr>
        <w:pStyle w:val="FormatvorlageLateinCourierNewKomplexCourierNewLatein9ptK1"/>
        <w:rPr>
          <w:rStyle w:val="Code"/>
        </w:rPr>
      </w:pPr>
      <w:r w:rsidRPr="00BE5D84">
        <w:rPr>
          <w:rStyle w:val="Code"/>
        </w:rPr>
        <w:t xml:space="preserve">                "version":</w:t>
      </w:r>
    </w:p>
    <w:p w14:paraId="03AF53DA" w14:textId="6F150FE4" w:rsidR="00F81B76" w:rsidRPr="00BE5D84" w:rsidRDefault="00F81B76" w:rsidP="00F81B76">
      <w:pPr>
        <w:pStyle w:val="FormatvorlageLateinCourierNewKomplexCourierNewLatein9ptK1"/>
        <w:rPr>
          <w:rStyle w:val="Code"/>
        </w:rPr>
      </w:pPr>
      <w:r w:rsidRPr="00BE5D84">
        <w:rPr>
          <w:rStyle w:val="Code"/>
        </w:rPr>
        <w:t xml:space="preserve">                {</w:t>
      </w:r>
    </w:p>
    <w:p w14:paraId="783086CB" w14:textId="34DA2C64" w:rsidR="00F81B76" w:rsidRPr="00BE5D84" w:rsidRDefault="00F81B76" w:rsidP="00F81B76">
      <w:pPr>
        <w:pStyle w:val="FormatvorlageLateinCourierNewKomplexCourierNewLatein9ptK1"/>
        <w:rPr>
          <w:rStyle w:val="Code"/>
        </w:rPr>
      </w:pPr>
      <w:r w:rsidRPr="00BE5D84">
        <w:rPr>
          <w:rStyle w:val="Code"/>
        </w:rPr>
        <w:t xml:space="preserve">                  "major": 1,</w:t>
      </w:r>
    </w:p>
    <w:p w14:paraId="78B00737" w14:textId="01003453" w:rsidR="00F81B76" w:rsidRPr="00BE5D84" w:rsidRDefault="00F81B76" w:rsidP="00F81B76">
      <w:pPr>
        <w:pStyle w:val="FormatvorlageLateinCourierNewKomplexCourierNewLatein9ptK1"/>
        <w:rPr>
          <w:rStyle w:val="Code"/>
        </w:rPr>
      </w:pPr>
      <w:r w:rsidRPr="00BE5D84">
        <w:rPr>
          <w:rStyle w:val="Code"/>
        </w:rPr>
        <w:t xml:space="preserve">                  "minor": 4,</w:t>
      </w:r>
    </w:p>
    <w:p w14:paraId="1411B15C" w14:textId="438B8A47" w:rsidR="00F81B76" w:rsidRPr="00BE5D84" w:rsidRDefault="00F81B76" w:rsidP="00F81B76">
      <w:pPr>
        <w:pStyle w:val="FormatvorlageLateinCourierNewKomplexCourierNewLatein9ptK1"/>
        <w:rPr>
          <w:rStyle w:val="Code"/>
        </w:rPr>
      </w:pPr>
      <w:r w:rsidRPr="00BE5D84">
        <w:rPr>
          <w:rStyle w:val="Code"/>
        </w:rPr>
        <w:t xml:space="preserve">                  "revision": 0,</w:t>
      </w:r>
    </w:p>
    <w:p w14:paraId="05CDCAF3" w14:textId="6E5A35CF" w:rsidR="00F81B76" w:rsidRPr="00BE5D84" w:rsidRDefault="00F81B76" w:rsidP="00F81B76">
      <w:pPr>
        <w:pStyle w:val="FormatvorlageLateinCourierNewKomplexCourierNewLatein9ptK1"/>
        <w:rPr>
          <w:rStyle w:val="Code"/>
        </w:rPr>
      </w:pPr>
      <w:r w:rsidRPr="00BE5D84">
        <w:rPr>
          <w:rStyle w:val="Code"/>
        </w:rPr>
        <w:t xml:space="preserve">                  "build": 0</w:t>
      </w:r>
    </w:p>
    <w:p w14:paraId="42EF8C6B" w14:textId="57012839" w:rsidR="00F81B76" w:rsidRPr="00BE5D84" w:rsidRDefault="00F81B76" w:rsidP="00F81B76">
      <w:pPr>
        <w:pStyle w:val="FormatvorlageLateinCourierNewKomplexCourierNewLatein9ptK1"/>
        <w:rPr>
          <w:rStyle w:val="Code"/>
        </w:rPr>
      </w:pPr>
      <w:r w:rsidRPr="00BE5D84">
        <w:rPr>
          <w:rStyle w:val="Code"/>
        </w:rPr>
        <w:t xml:space="preserve">                }</w:t>
      </w:r>
    </w:p>
    <w:p w14:paraId="7AEAAAED" w14:textId="34DCE611" w:rsidR="00F81B76" w:rsidRPr="00BE5D84" w:rsidRDefault="00F81B76" w:rsidP="00F81B76">
      <w:pPr>
        <w:pStyle w:val="FormatvorlageLateinCourierNewKomplexCourierNewLatein9ptK1"/>
        <w:rPr>
          <w:rStyle w:val="Code"/>
        </w:rPr>
      </w:pPr>
      <w:r w:rsidRPr="00BE5D84">
        <w:rPr>
          <w:rStyle w:val="Code"/>
        </w:rPr>
        <w:t xml:space="preserve">              }</w:t>
      </w:r>
    </w:p>
    <w:p w14:paraId="5C873B67" w14:textId="17AC3FEF" w:rsidR="00F81B76" w:rsidRPr="00BE5D84" w:rsidRDefault="00F81B76" w:rsidP="00F81B76">
      <w:pPr>
        <w:pStyle w:val="FormatvorlageLateinCourierNewKomplexCourierNewLatein9ptK1"/>
        <w:rPr>
          <w:rStyle w:val="Code"/>
        </w:rPr>
      </w:pPr>
      <w:r w:rsidRPr="00BE5D84">
        <w:rPr>
          <w:rStyle w:val="Code"/>
        </w:rPr>
        <w:t xml:space="preserve">            ]</w:t>
      </w:r>
    </w:p>
    <w:p w14:paraId="4AAABEE8" w14:textId="03F3E1D7" w:rsidR="00D25857" w:rsidRPr="00BE5D84" w:rsidRDefault="00D25857" w:rsidP="00D25857">
      <w:pPr>
        <w:pStyle w:val="FormatvorlageLateinCourierNewKomplexCourierNewLatein9ptK1"/>
        <w:rPr>
          <w:rStyle w:val="Code"/>
        </w:rPr>
      </w:pPr>
      <w:r w:rsidRPr="00BE5D84">
        <w:rPr>
          <w:rStyle w:val="Code"/>
        </w:rPr>
        <w:t xml:space="preserve">  </w:t>
      </w:r>
      <w:r w:rsidR="003F4B1F" w:rsidRPr="00BE5D84">
        <w:rPr>
          <w:rStyle w:val="Code"/>
        </w:rPr>
        <w:t xml:space="preserve">      </w:t>
      </w:r>
      <w:r w:rsidRPr="00BE5D84">
        <w:rPr>
          <w:rStyle w:val="Code"/>
        </w:rPr>
        <w:t xml:space="preserve">  }</w:t>
      </w:r>
    </w:p>
    <w:p w14:paraId="57D4E2C0" w14:textId="77777777" w:rsidR="00074C6A" w:rsidRPr="00BE5D84" w:rsidRDefault="00074C6A" w:rsidP="00074C6A">
      <w:pPr>
        <w:pStyle w:val="FormatvorlageLateinCourierNewKomplexCourierNewLatein9ptK1"/>
        <w:rPr>
          <w:rStyle w:val="Code"/>
        </w:rPr>
      </w:pPr>
      <w:r w:rsidRPr="00BE5D84">
        <w:rPr>
          <w:rStyle w:val="Code"/>
        </w:rPr>
        <w:t xml:space="preserve">        ]</w:t>
      </w:r>
    </w:p>
    <w:p w14:paraId="1D0BB851" w14:textId="77777777" w:rsidR="00074C6A" w:rsidRPr="00BE5D84" w:rsidRDefault="00074C6A" w:rsidP="00074C6A">
      <w:pPr>
        <w:pStyle w:val="FormatvorlageLateinCourierNewKomplexCourierNewLatein9ptK1"/>
        <w:rPr>
          <w:rStyle w:val="Code"/>
        </w:rPr>
      </w:pPr>
      <w:r w:rsidRPr="00BE5D84">
        <w:rPr>
          <w:rStyle w:val="Code"/>
        </w:rPr>
        <w:t xml:space="preserve">      }</w:t>
      </w:r>
    </w:p>
    <w:p w14:paraId="185A3CE2" w14:textId="77777777" w:rsidR="00074C6A" w:rsidRPr="00BE5D84" w:rsidRDefault="00074C6A" w:rsidP="00074C6A">
      <w:pPr>
        <w:pStyle w:val="FormatvorlageLateinCourierNewKomplexCourierNewLatein9ptK1"/>
        <w:rPr>
          <w:rStyle w:val="Code"/>
        </w:rPr>
      </w:pPr>
      <w:r w:rsidRPr="00BE5D84">
        <w:rPr>
          <w:rStyle w:val="Code"/>
        </w:rPr>
        <w:t xml:space="preserve">    }</w:t>
      </w:r>
    </w:p>
    <w:p w14:paraId="136AA53F" w14:textId="77777777" w:rsidR="00D25857" w:rsidRPr="00BE5D84" w:rsidRDefault="00D25857" w:rsidP="00D25857">
      <w:pPr>
        <w:pStyle w:val="FormatvorlageLateinCourierNewKomplexCourierNewLatein9ptK1"/>
        <w:rPr>
          <w:rStyle w:val="Code"/>
        </w:rPr>
      </w:pPr>
      <w:r w:rsidRPr="00BE5D84">
        <w:rPr>
          <w:rStyle w:val="Code"/>
        </w:rPr>
        <w:t xml:space="preserve">  ]</w:t>
      </w:r>
    </w:p>
    <w:p w14:paraId="7D5228FE" w14:textId="77777777" w:rsidR="00D25857" w:rsidRPr="00BE5D84" w:rsidRDefault="00D25857" w:rsidP="00D25857">
      <w:pPr>
        <w:pStyle w:val="FormatvorlageLateinCourierNewKomplexCourierNewLatein9ptK1"/>
        <w:rPr>
          <w:rStyle w:val="Code"/>
        </w:rPr>
      </w:pPr>
      <w:r w:rsidRPr="00BE5D84">
        <w:rPr>
          <w:rStyle w:val="Code"/>
        </w:rPr>
        <w:t>}</w:t>
      </w:r>
    </w:p>
    <w:p w14:paraId="53FB8093" w14:textId="77777777" w:rsidR="00D25857" w:rsidRPr="003F4B1F" w:rsidRDefault="00D25857" w:rsidP="00D25857"/>
    <w:p w14:paraId="72805B3F" w14:textId="77777777" w:rsidR="00D25857" w:rsidRPr="003F4B1F" w:rsidRDefault="00D25857" w:rsidP="00D25857">
      <w:r w:rsidRPr="003F4B1F">
        <w:br w:type="page"/>
      </w:r>
    </w:p>
    <w:p w14:paraId="4139638B" w14:textId="77777777" w:rsidR="00D25857" w:rsidRPr="003F4B1F" w:rsidRDefault="00D25857" w:rsidP="00D25857">
      <w:pPr>
        <w:pStyle w:val="Heading3"/>
      </w:pPr>
      <w:bookmarkStart w:id="1833" w:name="_Toc88504168"/>
      <w:r w:rsidRPr="003F4B1F">
        <w:lastRenderedPageBreak/>
        <w:t>Post New Update Available</w:t>
      </w:r>
      <w:bookmarkEnd w:id="1833"/>
    </w:p>
    <w:p w14:paraId="51AC9573" w14:textId="77777777" w:rsidR="00D25857" w:rsidRPr="003F4B1F" w:rsidRDefault="00D25857" w:rsidP="00D25857">
      <w:r w:rsidRPr="003F4B1F">
        <w:t xml:space="preserve">The backend sends a </w:t>
      </w:r>
      <w:r w:rsidRPr="003F4B1F">
        <w:rPr>
          <w:rStyle w:val="CodeBig"/>
        </w:rPr>
        <w:t>POST</w:t>
      </w:r>
      <w:r w:rsidRPr="003F4B1F">
        <w:t xml:space="preserve"> request to the resource “</w:t>
      </w:r>
      <w:r w:rsidRPr="003F4B1F">
        <w:rPr>
          <w:rStyle w:val="CodeBig"/>
        </w:rPr>
        <w:t>newUpdateAvailable</w:t>
      </w:r>
      <w:r w:rsidRPr="003F4B1F">
        <w:t xml:space="preserve">” using the content type </w:t>
      </w:r>
      <w:r w:rsidRPr="003F4B1F">
        <w:rPr>
          <w:rStyle w:val="Code"/>
        </w:rPr>
        <w:t>NEWUPDATEAVAIL</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p>
    <w:p w14:paraId="64EE4154" w14:textId="77777777" w:rsidR="00D25857" w:rsidRPr="003F4B1F" w:rsidRDefault="00D25857" w:rsidP="00D25857"/>
    <w:p w14:paraId="234D2A94" w14:textId="77777777" w:rsidR="00D25857" w:rsidRPr="003F4B1F" w:rsidRDefault="00D25857" w:rsidP="00D25857">
      <w:pPr>
        <w:rPr>
          <w:b/>
          <w:bCs/>
        </w:rPr>
      </w:pPr>
      <w:r w:rsidRPr="003F4B1F">
        <w:rPr>
          <w:b/>
          <w:bCs/>
        </w:rPr>
        <w:t>Example:</w:t>
      </w:r>
    </w:p>
    <w:p w14:paraId="62673B4B" w14:textId="77777777" w:rsidR="00D25857" w:rsidRPr="003F4B1F" w:rsidRDefault="00D25857" w:rsidP="00D25857">
      <w:pPr>
        <w:pStyle w:val="FormatvorlageLateinCourierNewKomplexCourierNewLatein9ptK1"/>
        <w:rPr>
          <w:rStyle w:val="Code"/>
        </w:rPr>
      </w:pPr>
      <w:r w:rsidRPr="003F4B1F">
        <w:rPr>
          <w:rStyle w:val="Code"/>
        </w:rPr>
        <w:t># Post</w:t>
      </w:r>
    </w:p>
    <w:p w14:paraId="2D5A89AF" w14:textId="77777777" w:rsidR="00D25857" w:rsidRPr="003F4B1F" w:rsidRDefault="00D25857" w:rsidP="00D25857">
      <w:pPr>
        <w:pStyle w:val="FormatvorlageLateinCourierNewKomplexCourierNewLatein9ptK1"/>
        <w:rPr>
          <w:rStyle w:val="Code"/>
        </w:rPr>
      </w:pPr>
      <w:r w:rsidRPr="003F4B1F">
        <w:rPr>
          <w:rStyle w:val="Code"/>
        </w:rPr>
        <w:t>{</w:t>
      </w:r>
    </w:p>
    <w:p w14:paraId="0560C576"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6C83ECE6"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1C2413C4" w14:textId="77777777" w:rsidR="00D25857" w:rsidRPr="003F4B1F" w:rsidRDefault="00D25857" w:rsidP="00D25857">
      <w:pPr>
        <w:pStyle w:val="FormatvorlageLateinCourierNewKomplexCourierNewLatein9ptK1"/>
        <w:rPr>
          <w:rStyle w:val="Code"/>
        </w:rPr>
      </w:pPr>
      <w:r w:rsidRPr="003F4B1F">
        <w:rPr>
          <w:rStyle w:val="Code"/>
        </w:rPr>
        <w:t xml:space="preserve">  "resource" : "/fu/newUpdateAvailable",</w:t>
      </w:r>
    </w:p>
    <w:p w14:paraId="2F17025F" w14:textId="50113127" w:rsidR="00D25857" w:rsidRPr="003F4B1F" w:rsidRDefault="00D25857" w:rsidP="00D25857">
      <w:pPr>
        <w:pStyle w:val="FormatvorlageLateinCourierNewKomplexCourierNewLatein9ptK1"/>
        <w:rPr>
          <w:rStyle w:val="Code"/>
        </w:rPr>
      </w:pPr>
      <w:r w:rsidRPr="003F4B1F">
        <w:rPr>
          <w:rStyle w:val="Code"/>
        </w:rPr>
        <w:t xml:space="preserve">  "version"  : 4,</w:t>
      </w:r>
    </w:p>
    <w:p w14:paraId="20C2CAE2" w14:textId="77777777" w:rsidR="00D25857" w:rsidRPr="003F4B1F" w:rsidRDefault="00D25857" w:rsidP="00D25857">
      <w:pPr>
        <w:pStyle w:val="FormatvorlageLateinCourierNewKomplexCourierNewLatein9ptK1"/>
        <w:rPr>
          <w:rStyle w:val="Code"/>
        </w:rPr>
      </w:pPr>
      <w:r w:rsidRPr="003F4B1F">
        <w:rPr>
          <w:rStyle w:val="Code"/>
        </w:rPr>
        <w:t xml:space="preserve">  "action"   : "POST",</w:t>
      </w:r>
    </w:p>
    <w:p w14:paraId="6BEE07CE"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25AE6385"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E2CBE8F"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597343E" w14:textId="77777777" w:rsidR="00D25857" w:rsidRPr="003F4B1F" w:rsidRDefault="00D25857" w:rsidP="00D25857">
      <w:pPr>
        <w:pStyle w:val="FormatvorlageLateinCourierNewKomplexCourierNewLatein9ptK1"/>
        <w:rPr>
          <w:rStyle w:val="Code"/>
        </w:rPr>
      </w:pPr>
      <w:r w:rsidRPr="003F4B1F">
        <w:rPr>
          <w:rStyle w:val="Code"/>
        </w:rPr>
        <w:t xml:space="preserve">      "transactionID"  : 105230,</w:t>
      </w:r>
    </w:p>
    <w:p w14:paraId="14BBDC28" w14:textId="77777777" w:rsidR="00D25857" w:rsidRPr="003F4B1F" w:rsidRDefault="00D25857" w:rsidP="00D25857">
      <w:pPr>
        <w:pStyle w:val="FormatvorlageLateinCourierNewKomplexCourierNewLatein9ptK1"/>
        <w:rPr>
          <w:rStyle w:val="Code"/>
        </w:rPr>
      </w:pPr>
      <w:r w:rsidRPr="003F4B1F">
        <w:rPr>
          <w:rStyle w:val="Code"/>
        </w:rPr>
        <w:t xml:space="preserve">      "packageIDs"     : [123456789012,210469270401,220604080568],</w:t>
      </w:r>
    </w:p>
    <w:p w14:paraId="05F9B5C3" w14:textId="77777777" w:rsidR="00D25857" w:rsidRPr="003F4B1F" w:rsidRDefault="00D25857" w:rsidP="00D25857">
      <w:pPr>
        <w:pStyle w:val="FormatvorlageLateinCourierNewKomplexCourierNewLatein9ptK1"/>
        <w:rPr>
          <w:rStyle w:val="Code"/>
        </w:rPr>
      </w:pPr>
      <w:r w:rsidRPr="003F4B1F">
        <w:rPr>
          <w:rStyle w:val="Code"/>
        </w:rPr>
        <w:t xml:space="preserve">      "flags"          : ["SKIP_DOWNLOAD_PERMISSION"],</w:t>
      </w:r>
    </w:p>
    <w:p w14:paraId="57BEBB67" w14:textId="77777777" w:rsidR="00D25857" w:rsidRPr="003F4B1F" w:rsidRDefault="00D25857" w:rsidP="00D25857">
      <w:pPr>
        <w:pStyle w:val="FormatvorlageLateinCourierNewKomplexCourierNewLatein9ptK1"/>
        <w:rPr>
          <w:rStyle w:val="Code"/>
        </w:rPr>
      </w:pPr>
      <w:r w:rsidRPr="003F4B1F">
        <w:rPr>
          <w:rStyle w:val="Code"/>
        </w:rPr>
        <w:t xml:space="preserve">      "totalSize"        : 1572864,</w:t>
      </w:r>
    </w:p>
    <w:p w14:paraId="4B2835C9" w14:textId="77777777" w:rsidR="00D25857" w:rsidRPr="003F4B1F" w:rsidRDefault="00D25857" w:rsidP="00D25857">
      <w:pPr>
        <w:pStyle w:val="FormatvorlageLateinCourierNewKomplexCourierNewLatein9ptK1"/>
        <w:rPr>
          <w:rStyle w:val="Code"/>
        </w:rPr>
      </w:pPr>
      <w:r w:rsidRPr="003F4B1F">
        <w:rPr>
          <w:rStyle w:val="Code"/>
        </w:rPr>
        <w:t xml:space="preserve">      "currentHAVersion" : "9.0.396",</w:t>
      </w:r>
    </w:p>
    <w:p w14:paraId="60A431EA" w14:textId="77777777" w:rsidR="00D25857" w:rsidRPr="003F4B1F" w:rsidRDefault="00D25857" w:rsidP="00D25857">
      <w:pPr>
        <w:pStyle w:val="FormatvorlageLateinCourierNewKomplexCourierNewLatein9ptK1"/>
        <w:rPr>
          <w:rStyle w:val="Code"/>
        </w:rPr>
      </w:pPr>
      <w:r w:rsidRPr="003F4B1F">
        <w:rPr>
          <w:rStyle w:val="Code"/>
        </w:rPr>
        <w:t xml:space="preserve">      "newHAVersion"     : "9.0.448"</w:t>
      </w:r>
    </w:p>
    <w:p w14:paraId="161BCC4E"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3798E33"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9510768" w14:textId="77777777" w:rsidR="00D25857" w:rsidRPr="003F4B1F" w:rsidRDefault="00D25857" w:rsidP="00D25857">
      <w:pPr>
        <w:pStyle w:val="FormatvorlageLateinCourierNewKomplexCourierNewLatein9ptK1"/>
        <w:rPr>
          <w:rStyle w:val="Code"/>
        </w:rPr>
      </w:pPr>
      <w:r w:rsidRPr="003F4B1F">
        <w:rPr>
          <w:rStyle w:val="Code"/>
        </w:rPr>
        <w:t>}</w:t>
      </w:r>
    </w:p>
    <w:p w14:paraId="2495E232" w14:textId="77777777" w:rsidR="00D25857" w:rsidRPr="003F4B1F" w:rsidRDefault="00D25857" w:rsidP="00D25857">
      <w:pPr>
        <w:rPr>
          <w:rStyle w:val="Code"/>
        </w:rPr>
      </w:pPr>
    </w:p>
    <w:p w14:paraId="25136199" w14:textId="77777777" w:rsidR="00D25857" w:rsidRPr="003F4B1F" w:rsidRDefault="00D25857" w:rsidP="00D25857">
      <w:pPr>
        <w:pStyle w:val="FormatvorlageLateinCourierNewKomplexCourierNewLatein9ptK1"/>
        <w:rPr>
          <w:rStyle w:val="Code"/>
        </w:rPr>
      </w:pPr>
      <w:r w:rsidRPr="003F4B1F">
        <w:rPr>
          <w:rStyle w:val="Code"/>
        </w:rPr>
        <w:t># Response OK</w:t>
      </w:r>
    </w:p>
    <w:p w14:paraId="7393DE5B" w14:textId="77777777" w:rsidR="00D25857" w:rsidRPr="003F4B1F" w:rsidRDefault="00D25857" w:rsidP="00D25857">
      <w:pPr>
        <w:pStyle w:val="FormatvorlageLateinCourierNewKomplexCourierNewLatein9ptK1"/>
        <w:rPr>
          <w:rStyle w:val="Code"/>
        </w:rPr>
      </w:pPr>
      <w:r w:rsidRPr="003F4B1F">
        <w:rPr>
          <w:rStyle w:val="Code"/>
        </w:rPr>
        <w:t>{</w:t>
      </w:r>
    </w:p>
    <w:p w14:paraId="0AC6369B"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7129A15C"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65204A72" w14:textId="77777777" w:rsidR="00D25857" w:rsidRPr="003F4B1F" w:rsidRDefault="00D25857" w:rsidP="00D25857">
      <w:pPr>
        <w:pStyle w:val="FormatvorlageLateinCourierNewKomplexCourierNewLatein9ptK1"/>
        <w:rPr>
          <w:rStyle w:val="Code"/>
        </w:rPr>
      </w:pPr>
      <w:r w:rsidRPr="003F4B1F">
        <w:rPr>
          <w:rStyle w:val="Code"/>
        </w:rPr>
        <w:t xml:space="preserve">  "resource" : "/fu/newUpdateAvailable",</w:t>
      </w:r>
    </w:p>
    <w:p w14:paraId="22D4D35A" w14:textId="3E977F9B" w:rsidR="00D25857" w:rsidRPr="003F4B1F" w:rsidRDefault="00D25857" w:rsidP="00D25857">
      <w:pPr>
        <w:pStyle w:val="FormatvorlageLateinCourierNewKomplexCourierNewLatein9ptK1"/>
        <w:rPr>
          <w:rStyle w:val="Code"/>
        </w:rPr>
      </w:pPr>
      <w:r w:rsidRPr="003F4B1F">
        <w:rPr>
          <w:rStyle w:val="Code"/>
        </w:rPr>
        <w:t xml:space="preserve">  "version"  : 4,</w:t>
      </w:r>
    </w:p>
    <w:p w14:paraId="59BCF8AA"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419C6AD9" w14:textId="77777777" w:rsidR="00D25857" w:rsidRPr="003F4B1F" w:rsidRDefault="00D25857" w:rsidP="00D25857">
      <w:pPr>
        <w:pStyle w:val="FormatvorlageLateinCourierNewKomplexCourierNewLatein9ptK1"/>
        <w:rPr>
          <w:rStyle w:val="Code"/>
        </w:rPr>
      </w:pPr>
      <w:r w:rsidRPr="003F4B1F">
        <w:rPr>
          <w:rStyle w:val="Code"/>
        </w:rPr>
        <w:t>}</w:t>
      </w:r>
    </w:p>
    <w:p w14:paraId="28BBDF8D" w14:textId="77777777" w:rsidR="00D25857" w:rsidRPr="003F4B1F" w:rsidRDefault="00D25857" w:rsidP="00D25857">
      <w:pPr>
        <w:rPr>
          <w:rStyle w:val="Code"/>
        </w:rPr>
      </w:pPr>
    </w:p>
    <w:p w14:paraId="4A7BDA19" w14:textId="77777777" w:rsidR="00D25857" w:rsidRPr="003F4B1F" w:rsidRDefault="00D25857" w:rsidP="00D25857">
      <w:pPr>
        <w:pStyle w:val="FormatvorlageLateinCourierNewKomplexCourierNewLatein9ptK1"/>
        <w:rPr>
          <w:rStyle w:val="Code"/>
        </w:rPr>
      </w:pPr>
      <w:r w:rsidRPr="003F4B1F">
        <w:rPr>
          <w:rStyle w:val="Code"/>
        </w:rPr>
        <w:t># Response ERROR</w:t>
      </w:r>
    </w:p>
    <w:p w14:paraId="0C6ABB90" w14:textId="77777777" w:rsidR="00D25857" w:rsidRPr="003F4B1F" w:rsidRDefault="00D25857" w:rsidP="00D25857">
      <w:pPr>
        <w:pStyle w:val="FormatvorlageLateinCourierNewKomplexCourierNewLatein9ptK1"/>
        <w:rPr>
          <w:rStyle w:val="Code"/>
        </w:rPr>
      </w:pPr>
      <w:r w:rsidRPr="003F4B1F">
        <w:rPr>
          <w:rStyle w:val="Code"/>
        </w:rPr>
        <w:t>{</w:t>
      </w:r>
    </w:p>
    <w:p w14:paraId="75AA4BEA"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212F5096"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2F3358A5" w14:textId="77777777" w:rsidR="00D25857" w:rsidRPr="003F4B1F" w:rsidRDefault="00D25857" w:rsidP="00D25857">
      <w:pPr>
        <w:pStyle w:val="FormatvorlageLateinCourierNewKomplexCourierNewLatein9ptK1"/>
        <w:rPr>
          <w:rStyle w:val="Code"/>
        </w:rPr>
      </w:pPr>
      <w:r w:rsidRPr="003F4B1F">
        <w:rPr>
          <w:rStyle w:val="Code"/>
        </w:rPr>
        <w:t xml:space="preserve">  "resource" : "/fu/newUpdateAvailable",</w:t>
      </w:r>
    </w:p>
    <w:p w14:paraId="5FDC76B9" w14:textId="5507405D" w:rsidR="00D25857" w:rsidRPr="003F4B1F" w:rsidRDefault="00D25857" w:rsidP="00D25857">
      <w:pPr>
        <w:pStyle w:val="FormatvorlageLateinCourierNewKomplexCourierNewLatein9ptK1"/>
        <w:rPr>
          <w:rStyle w:val="Code"/>
        </w:rPr>
      </w:pPr>
      <w:r w:rsidRPr="003F4B1F">
        <w:rPr>
          <w:rStyle w:val="Code"/>
        </w:rPr>
        <w:t xml:space="preserve">  "version"  : 4,</w:t>
      </w:r>
    </w:p>
    <w:p w14:paraId="27C38DAC"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141EB9A2" w14:textId="77777777" w:rsidR="00D25857" w:rsidRPr="003F4B1F" w:rsidRDefault="00D25857" w:rsidP="00D25857">
      <w:pPr>
        <w:pStyle w:val="FormatvorlageLateinCourierNewKomplexCourierNewLatein9ptK1"/>
        <w:rPr>
          <w:rStyle w:val="Code"/>
        </w:rPr>
      </w:pPr>
      <w:r w:rsidRPr="003F4B1F">
        <w:rPr>
          <w:rStyle w:val="Code"/>
        </w:rPr>
        <w:t xml:space="preserve">  "code"     : 400</w:t>
      </w:r>
    </w:p>
    <w:p w14:paraId="79C42D87" w14:textId="77777777" w:rsidR="00D25857" w:rsidRPr="003F4B1F" w:rsidRDefault="00D25857" w:rsidP="00D25857">
      <w:pPr>
        <w:pStyle w:val="FormatvorlageLateinCourierNewKomplexCourierNewLatein9ptK1"/>
        <w:rPr>
          <w:rStyle w:val="Code"/>
        </w:rPr>
      </w:pPr>
      <w:r w:rsidRPr="003F4B1F">
        <w:rPr>
          <w:rStyle w:val="Code"/>
        </w:rPr>
        <w:t>}</w:t>
      </w:r>
    </w:p>
    <w:p w14:paraId="76137E4A" w14:textId="77777777" w:rsidR="00D25857" w:rsidRPr="003F4B1F" w:rsidRDefault="00D25857" w:rsidP="00D25857"/>
    <w:p w14:paraId="64E0CC99" w14:textId="77777777" w:rsidR="00D25857" w:rsidRPr="003F4B1F" w:rsidRDefault="00D25857" w:rsidP="00D25857">
      <w:r w:rsidRPr="003F4B1F">
        <w:br w:type="page"/>
      </w:r>
    </w:p>
    <w:p w14:paraId="1F160331" w14:textId="77777777" w:rsidR="00D25857" w:rsidRPr="003F4B1F" w:rsidRDefault="00D25857" w:rsidP="00D25857">
      <w:pPr>
        <w:pStyle w:val="Heading3"/>
      </w:pPr>
      <w:bookmarkStart w:id="1834" w:name="_Toc88504169"/>
      <w:r w:rsidRPr="003F4B1F">
        <w:lastRenderedPageBreak/>
        <w:t>Notify Package Properties Request</w:t>
      </w:r>
      <w:bookmarkEnd w:id="1834"/>
    </w:p>
    <w:p w14:paraId="2A854113" w14:textId="77777777" w:rsidR="00D25857" w:rsidRPr="003F4B1F" w:rsidRDefault="00D25857" w:rsidP="00D25857">
      <w:r w:rsidRPr="003F4B1F">
        <w:t xml:space="preserve">With the notification </w:t>
      </w:r>
      <w:r w:rsidRPr="003F4B1F">
        <w:rPr>
          <w:i/>
        </w:rPr>
        <w:t>packagePropertiesRequest</w:t>
      </w:r>
      <w:r w:rsidRPr="003F4B1F">
        <w:t xml:space="preserve"> the COM informs the HCA that it needs the Package Properties information for a download package with a specific package ID.</w:t>
      </w:r>
    </w:p>
    <w:p w14:paraId="551E3A50" w14:textId="77777777" w:rsidR="00D25857" w:rsidRPr="003F4B1F" w:rsidRDefault="00D25857" w:rsidP="00D25857">
      <w:r w:rsidRPr="003F4B1F">
        <w:t>The notification from the resource “</w:t>
      </w:r>
      <w:r w:rsidRPr="003F4B1F">
        <w:rPr>
          <w:rStyle w:val="CodeBig"/>
        </w:rPr>
        <w:t>packagePropertiesRequest</w:t>
      </w:r>
      <w:r w:rsidRPr="003F4B1F">
        <w:t xml:space="preserve">” contains the content type </w:t>
      </w:r>
      <w:r w:rsidRPr="003F4B1F">
        <w:rPr>
          <w:rStyle w:val="Code"/>
        </w:rPr>
        <w:t>PACKAGEPROPERTIESREQUEST</w:t>
      </w:r>
      <w:r w:rsidRPr="003F4B1F">
        <w:t>.</w:t>
      </w:r>
    </w:p>
    <w:p w14:paraId="03AFE2B0" w14:textId="77777777" w:rsidR="00D25857" w:rsidRPr="003F4B1F" w:rsidRDefault="00D25857" w:rsidP="00D25857"/>
    <w:p w14:paraId="0D982254" w14:textId="77777777" w:rsidR="00D25857" w:rsidRPr="003F4B1F" w:rsidRDefault="00D25857" w:rsidP="00D25857">
      <w:pPr>
        <w:rPr>
          <w:b/>
          <w:bCs/>
        </w:rPr>
      </w:pPr>
      <w:r w:rsidRPr="003F4B1F">
        <w:rPr>
          <w:b/>
          <w:bCs/>
        </w:rPr>
        <w:t>Example:</w:t>
      </w:r>
    </w:p>
    <w:p w14:paraId="2069A052" w14:textId="77777777" w:rsidR="00D25857" w:rsidRPr="003F4B1F" w:rsidRDefault="00D25857" w:rsidP="00D25857">
      <w:pPr>
        <w:pStyle w:val="FormatvorlageLateinCourierNewKomplexCourierNewLatein9ptK1"/>
        <w:rPr>
          <w:rStyle w:val="Code"/>
        </w:rPr>
      </w:pPr>
      <w:r w:rsidRPr="003F4B1F">
        <w:rPr>
          <w:rStyle w:val="Code"/>
        </w:rPr>
        <w:t># Notification</w:t>
      </w:r>
    </w:p>
    <w:p w14:paraId="0F383F49" w14:textId="77777777" w:rsidR="00D25857" w:rsidRPr="003F4B1F" w:rsidRDefault="00D25857" w:rsidP="00D25857">
      <w:pPr>
        <w:pStyle w:val="FormatvorlageLateinCourierNewKomplexCourierNewLatein9ptK1"/>
        <w:rPr>
          <w:rStyle w:val="Code"/>
        </w:rPr>
      </w:pPr>
      <w:r w:rsidRPr="003F4B1F">
        <w:rPr>
          <w:rStyle w:val="Code"/>
        </w:rPr>
        <w:t>{</w:t>
      </w:r>
    </w:p>
    <w:p w14:paraId="7BE090A8"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711A859F"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21852A10" w14:textId="77777777" w:rsidR="00D25857" w:rsidRPr="003F4B1F" w:rsidRDefault="00D25857" w:rsidP="00D25857">
      <w:pPr>
        <w:pStyle w:val="FormatvorlageLateinCourierNewKomplexCourierNewLatein9ptK1"/>
        <w:rPr>
          <w:rStyle w:val="Code"/>
        </w:rPr>
      </w:pPr>
      <w:r w:rsidRPr="003F4B1F">
        <w:rPr>
          <w:rStyle w:val="Code"/>
        </w:rPr>
        <w:t xml:space="preserve">  "resource" : "/fu/packagePropertiesRequest",</w:t>
      </w:r>
    </w:p>
    <w:p w14:paraId="0CAB60B0" w14:textId="0C96B9E9" w:rsidR="00D25857" w:rsidRPr="003F4B1F" w:rsidRDefault="00D25857" w:rsidP="00D25857">
      <w:pPr>
        <w:pStyle w:val="FormatvorlageLateinCourierNewKomplexCourierNewLatein9ptK1"/>
        <w:rPr>
          <w:rStyle w:val="Code"/>
        </w:rPr>
      </w:pPr>
      <w:r w:rsidRPr="003F4B1F">
        <w:rPr>
          <w:rStyle w:val="Code"/>
        </w:rPr>
        <w:t xml:space="preserve">  "version"  : 4,</w:t>
      </w:r>
    </w:p>
    <w:p w14:paraId="25A8EE3F" w14:textId="77777777" w:rsidR="00D25857" w:rsidRPr="003F4B1F" w:rsidRDefault="00D25857" w:rsidP="00D25857">
      <w:pPr>
        <w:pStyle w:val="FormatvorlageLateinCourierNewKomplexCourierNewLatein9ptK1"/>
        <w:rPr>
          <w:rStyle w:val="Code"/>
        </w:rPr>
      </w:pPr>
      <w:r w:rsidRPr="003F4B1F">
        <w:rPr>
          <w:rStyle w:val="Code"/>
        </w:rPr>
        <w:t xml:space="preserve">  "action"   : "NOTIFY",</w:t>
      </w:r>
    </w:p>
    <w:p w14:paraId="5CC8A41A"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184C62A6"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5712EAE"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218A1C7" w14:textId="77777777" w:rsidR="00D25857" w:rsidRPr="003F4B1F" w:rsidRDefault="00D25857" w:rsidP="00D25857">
      <w:pPr>
        <w:pStyle w:val="FormatvorlageLateinCourierNewKomplexCourierNewLatein9ptK1"/>
        <w:rPr>
          <w:rStyle w:val="Code"/>
        </w:rPr>
      </w:pPr>
      <w:r w:rsidRPr="003F4B1F">
        <w:rPr>
          <w:rStyle w:val="Code"/>
        </w:rPr>
        <w:t xml:space="preserve">      "transactionID": 105230,</w:t>
      </w:r>
    </w:p>
    <w:p w14:paraId="26031D98" w14:textId="77777777" w:rsidR="00D25857" w:rsidRPr="003F4B1F" w:rsidRDefault="00D25857" w:rsidP="00D25857">
      <w:pPr>
        <w:pStyle w:val="FormatvorlageLateinCourierNewKomplexCourierNewLatein9ptK1"/>
        <w:rPr>
          <w:rStyle w:val="Code"/>
        </w:rPr>
      </w:pPr>
      <w:r w:rsidRPr="003F4B1F">
        <w:rPr>
          <w:rStyle w:val="Code"/>
        </w:rPr>
        <w:t xml:space="preserve">      "packageID"    : 123456789012</w:t>
      </w:r>
    </w:p>
    <w:p w14:paraId="609322F0"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7B03F69"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F7D5A0B" w14:textId="77777777" w:rsidR="00D25857" w:rsidRPr="003F4B1F" w:rsidRDefault="00D25857" w:rsidP="00D25857">
      <w:pPr>
        <w:pStyle w:val="FormatvorlageLateinCourierNewKomplexCourierNewLatein9ptK1"/>
        <w:rPr>
          <w:rStyle w:val="Code"/>
        </w:rPr>
      </w:pPr>
      <w:r w:rsidRPr="003F4B1F">
        <w:rPr>
          <w:rStyle w:val="Code"/>
        </w:rPr>
        <w:t>}</w:t>
      </w:r>
    </w:p>
    <w:p w14:paraId="56F402A1" w14:textId="77777777" w:rsidR="00D25857" w:rsidRPr="003F4B1F" w:rsidRDefault="00D25857" w:rsidP="00D25857"/>
    <w:p w14:paraId="6A15C1E3" w14:textId="77777777" w:rsidR="00D25857" w:rsidRPr="003F4B1F" w:rsidRDefault="00D25857" w:rsidP="00D25857">
      <w:pPr>
        <w:rPr>
          <w:rFonts w:cs="Arial"/>
          <w:b/>
          <w:bCs/>
          <w:sz w:val="26"/>
          <w:szCs w:val="26"/>
        </w:rPr>
      </w:pPr>
      <w:r w:rsidRPr="003F4B1F">
        <w:br w:type="page"/>
      </w:r>
    </w:p>
    <w:p w14:paraId="5FBC14C7" w14:textId="77777777" w:rsidR="00D25857" w:rsidRPr="003F4B1F" w:rsidRDefault="00D25857" w:rsidP="00D25857">
      <w:pPr>
        <w:pStyle w:val="Heading3"/>
      </w:pPr>
      <w:bookmarkStart w:id="1835" w:name="_Toc88504170"/>
      <w:r w:rsidRPr="003F4B1F">
        <w:lastRenderedPageBreak/>
        <w:t>Post Package Properties</w:t>
      </w:r>
      <w:bookmarkEnd w:id="1835"/>
    </w:p>
    <w:p w14:paraId="4D760509" w14:textId="77777777" w:rsidR="00D25857" w:rsidRPr="003F4B1F" w:rsidRDefault="00D25857" w:rsidP="00D25857">
      <w:r w:rsidRPr="003F4B1F">
        <w:t xml:space="preserve">The backend sends a </w:t>
      </w:r>
      <w:r w:rsidRPr="003F4B1F">
        <w:rPr>
          <w:rStyle w:val="CodeBig"/>
        </w:rPr>
        <w:t>POST</w:t>
      </w:r>
      <w:r w:rsidRPr="003F4B1F">
        <w:t xml:space="preserve"> request to the resource “</w:t>
      </w:r>
      <w:r w:rsidRPr="003F4B1F">
        <w:rPr>
          <w:rStyle w:val="CodeBig"/>
        </w:rPr>
        <w:t>packageProperties</w:t>
      </w:r>
      <w:r w:rsidRPr="003F4B1F">
        <w:t xml:space="preserve">” using the content type </w:t>
      </w:r>
      <w:r w:rsidRPr="003F4B1F">
        <w:rPr>
          <w:rStyle w:val="Code"/>
        </w:rPr>
        <w:t>PACKAGEPROPERTIES</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p>
    <w:p w14:paraId="43AC15F1" w14:textId="77777777" w:rsidR="00D25857" w:rsidRPr="003F4B1F" w:rsidRDefault="00D25857" w:rsidP="00D25857"/>
    <w:p w14:paraId="3BD29911" w14:textId="77777777" w:rsidR="00D25857" w:rsidRPr="003F4B1F" w:rsidRDefault="00D25857" w:rsidP="00D25857">
      <w:pPr>
        <w:rPr>
          <w:i/>
        </w:rPr>
      </w:pPr>
      <w:r w:rsidRPr="003F4B1F">
        <w:rPr>
          <w:i/>
        </w:rPr>
        <w:t>Note: An error response may indicate an invalid Package Properties file.</w:t>
      </w:r>
    </w:p>
    <w:p w14:paraId="1946E4D7" w14:textId="77777777" w:rsidR="00D25857" w:rsidRPr="003F4B1F" w:rsidRDefault="00D25857" w:rsidP="00D25857"/>
    <w:p w14:paraId="4FC5C068" w14:textId="77777777" w:rsidR="00D25857" w:rsidRPr="003F4B1F" w:rsidRDefault="00D25857" w:rsidP="00D25857">
      <w:pPr>
        <w:rPr>
          <w:b/>
          <w:bCs/>
        </w:rPr>
      </w:pPr>
      <w:r w:rsidRPr="003F4B1F">
        <w:rPr>
          <w:b/>
          <w:bCs/>
        </w:rPr>
        <w:t>Example:</w:t>
      </w:r>
    </w:p>
    <w:p w14:paraId="70732760" w14:textId="77777777" w:rsidR="00D25857" w:rsidRPr="003F4B1F" w:rsidRDefault="00D25857" w:rsidP="00D25857">
      <w:pPr>
        <w:pStyle w:val="FormatvorlageLateinCourierNewKomplexCourierNewLatein9ptK1"/>
        <w:rPr>
          <w:rStyle w:val="Code"/>
        </w:rPr>
      </w:pPr>
      <w:r w:rsidRPr="003F4B1F">
        <w:rPr>
          <w:rStyle w:val="Code"/>
        </w:rPr>
        <w:t># Post</w:t>
      </w:r>
    </w:p>
    <w:p w14:paraId="0CBA86AA" w14:textId="77777777" w:rsidR="00D25857" w:rsidRPr="003F4B1F" w:rsidRDefault="00D25857" w:rsidP="00D25857">
      <w:pPr>
        <w:pStyle w:val="FormatvorlageLateinCourierNewKomplexCourierNewLatein9ptK1"/>
        <w:rPr>
          <w:rStyle w:val="Code"/>
        </w:rPr>
      </w:pPr>
      <w:r w:rsidRPr="003F4B1F">
        <w:rPr>
          <w:rStyle w:val="Code"/>
        </w:rPr>
        <w:t>{</w:t>
      </w:r>
    </w:p>
    <w:p w14:paraId="6ACCD3BD"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4EE3EB67"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18CA9E12" w14:textId="77777777" w:rsidR="00D25857" w:rsidRPr="003F4B1F" w:rsidRDefault="00D25857" w:rsidP="00D25857">
      <w:pPr>
        <w:pStyle w:val="FormatvorlageLateinCourierNewKomplexCourierNewLatein9ptK1"/>
        <w:rPr>
          <w:rStyle w:val="Code"/>
        </w:rPr>
      </w:pPr>
      <w:r w:rsidRPr="003F4B1F">
        <w:rPr>
          <w:rStyle w:val="Code"/>
        </w:rPr>
        <w:t xml:space="preserve">  "resource" : "/fu/packageProperties",</w:t>
      </w:r>
    </w:p>
    <w:p w14:paraId="301ECF3D" w14:textId="0BB1292B" w:rsidR="00D25857" w:rsidRPr="003F4B1F" w:rsidRDefault="00D25857" w:rsidP="00D25857">
      <w:pPr>
        <w:pStyle w:val="FormatvorlageLateinCourierNewKomplexCourierNewLatein9ptK1"/>
        <w:rPr>
          <w:rStyle w:val="Code"/>
        </w:rPr>
      </w:pPr>
      <w:r w:rsidRPr="003F4B1F">
        <w:rPr>
          <w:rStyle w:val="Code"/>
        </w:rPr>
        <w:t xml:space="preserve">  "version"  : 4,</w:t>
      </w:r>
    </w:p>
    <w:p w14:paraId="29012191" w14:textId="77777777" w:rsidR="00D25857" w:rsidRPr="003F4B1F" w:rsidRDefault="00D25857" w:rsidP="00D25857">
      <w:pPr>
        <w:pStyle w:val="FormatvorlageLateinCourierNewKomplexCourierNewLatein9ptK1"/>
        <w:rPr>
          <w:rStyle w:val="Code"/>
        </w:rPr>
      </w:pPr>
      <w:r w:rsidRPr="003F4B1F">
        <w:rPr>
          <w:rStyle w:val="Code"/>
        </w:rPr>
        <w:t xml:space="preserve">  "action"   : "POST",</w:t>
      </w:r>
    </w:p>
    <w:p w14:paraId="2B717951"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3B47D066"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D12A6D4"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5F9701AF" w14:textId="77777777" w:rsidR="00D25857" w:rsidRPr="003F4B1F" w:rsidRDefault="00D25857" w:rsidP="00D25857">
      <w:pPr>
        <w:pStyle w:val="FormatvorlageLateinCourierNewKomplexCourierNewLatein9ptK1"/>
        <w:rPr>
          <w:rStyle w:val="Code"/>
        </w:rPr>
      </w:pPr>
      <w:r w:rsidRPr="003F4B1F">
        <w:rPr>
          <w:rStyle w:val="Code"/>
        </w:rPr>
        <w:t xml:space="preserve">      "transactionID": 105230,</w:t>
      </w:r>
    </w:p>
    <w:p w14:paraId="3F287B47" w14:textId="77777777" w:rsidR="00D25857" w:rsidRPr="003F4B1F" w:rsidRDefault="00D25857" w:rsidP="00D25857">
      <w:pPr>
        <w:pStyle w:val="FormatvorlageLateinCourierNewKomplexCourierNewLatein9ptK1"/>
        <w:rPr>
          <w:rStyle w:val="Code"/>
        </w:rPr>
      </w:pPr>
      <w:r w:rsidRPr="003F4B1F">
        <w:rPr>
          <w:rStyle w:val="Code"/>
        </w:rPr>
        <w:t xml:space="preserve">      "dateTime"     : "2016-02-29T22:15:01",</w:t>
      </w:r>
    </w:p>
    <w:p w14:paraId="0F0E316E" w14:textId="77777777" w:rsidR="00D25857" w:rsidRPr="003F4B1F" w:rsidRDefault="00D25857" w:rsidP="00D25857">
      <w:pPr>
        <w:pStyle w:val="FormatvorlageLateinCourierNewKomplexCourierNewLatein9ptK1"/>
        <w:rPr>
          <w:rStyle w:val="Code"/>
        </w:rPr>
      </w:pPr>
      <w:r w:rsidRPr="003F4B1F">
        <w:rPr>
          <w:rStyle w:val="Code"/>
        </w:rPr>
        <w:t xml:space="preserve">      "link"         : "https://fu-server-domain/path/specific-update-package",</w:t>
      </w:r>
    </w:p>
    <w:p w14:paraId="2E8B0C3F" w14:textId="77777777" w:rsidR="00D25857" w:rsidRPr="003F4B1F" w:rsidRDefault="00D25857" w:rsidP="00D25857">
      <w:pPr>
        <w:pStyle w:val="FormatvorlageLateinCourierNewKomplexCourierNewLatein9ptK1"/>
        <w:rPr>
          <w:rStyle w:val="Code"/>
        </w:rPr>
      </w:pPr>
      <w:r w:rsidRPr="003F4B1F">
        <w:rPr>
          <w:rStyle w:val="Code"/>
        </w:rPr>
        <w:t xml:space="preserve">      "ocspURL"      : "http://ocsp-server-domain:8080",</w:t>
      </w:r>
    </w:p>
    <w:p w14:paraId="2761AB13" w14:textId="77777777" w:rsidR="00D25857" w:rsidRPr="003F4B1F" w:rsidRDefault="00D25857" w:rsidP="00D25857">
      <w:pPr>
        <w:pStyle w:val="FormatvorlageLateinCourierNewKomplexCourierNewLatein9ptK1"/>
        <w:rPr>
          <w:rStyle w:val="Code"/>
        </w:rPr>
      </w:pPr>
      <w:r w:rsidRPr="003F4B1F">
        <w:rPr>
          <w:rStyle w:val="Code"/>
        </w:rPr>
        <w:t xml:space="preserve">      "packageProperties" : "   base64url encoded binary data   "</w:t>
      </w:r>
    </w:p>
    <w:p w14:paraId="68ECB7BD"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5C51C492"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7EEF8FE" w14:textId="77777777" w:rsidR="00D25857" w:rsidRPr="003F4B1F" w:rsidRDefault="00D25857" w:rsidP="00D25857">
      <w:pPr>
        <w:pStyle w:val="FormatvorlageLateinCourierNewKomplexCourierNewLatein9ptK1"/>
        <w:rPr>
          <w:rStyle w:val="Code"/>
        </w:rPr>
      </w:pPr>
      <w:r w:rsidRPr="003F4B1F">
        <w:rPr>
          <w:rStyle w:val="Code"/>
        </w:rPr>
        <w:t>}</w:t>
      </w:r>
    </w:p>
    <w:p w14:paraId="35D30DF4" w14:textId="77777777" w:rsidR="00D25857" w:rsidRPr="003F4B1F" w:rsidRDefault="00D25857" w:rsidP="00D25857">
      <w:pPr>
        <w:rPr>
          <w:rStyle w:val="Code"/>
        </w:rPr>
      </w:pPr>
    </w:p>
    <w:p w14:paraId="7CCB0FC5" w14:textId="77777777" w:rsidR="00D25857" w:rsidRPr="003F4B1F" w:rsidRDefault="00D25857" w:rsidP="00D25857">
      <w:pPr>
        <w:pStyle w:val="FormatvorlageLateinCourierNewKomplexCourierNewLatein9ptK1"/>
        <w:rPr>
          <w:rStyle w:val="Code"/>
        </w:rPr>
      </w:pPr>
      <w:r w:rsidRPr="003F4B1F">
        <w:rPr>
          <w:rStyle w:val="Code"/>
        </w:rPr>
        <w:t># Response OK</w:t>
      </w:r>
    </w:p>
    <w:p w14:paraId="1528F95F" w14:textId="77777777" w:rsidR="00D25857" w:rsidRPr="003F4B1F" w:rsidRDefault="00D25857" w:rsidP="00D25857">
      <w:pPr>
        <w:pStyle w:val="FormatvorlageLateinCourierNewKomplexCourierNewLatein9ptK1"/>
        <w:rPr>
          <w:rStyle w:val="Code"/>
        </w:rPr>
      </w:pPr>
      <w:r w:rsidRPr="003F4B1F">
        <w:rPr>
          <w:rStyle w:val="Code"/>
        </w:rPr>
        <w:t>{</w:t>
      </w:r>
    </w:p>
    <w:p w14:paraId="5FF36E47"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18DA7F8C"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115BEAF7" w14:textId="77777777" w:rsidR="00D25857" w:rsidRPr="003F4B1F" w:rsidRDefault="00D25857" w:rsidP="00D25857">
      <w:pPr>
        <w:pStyle w:val="FormatvorlageLateinCourierNewKomplexCourierNewLatein9ptK1"/>
        <w:rPr>
          <w:rStyle w:val="Code"/>
        </w:rPr>
      </w:pPr>
      <w:r w:rsidRPr="003F4B1F">
        <w:rPr>
          <w:rStyle w:val="Code"/>
        </w:rPr>
        <w:t xml:space="preserve">  "resource" : "/fu/packageProperties",</w:t>
      </w:r>
    </w:p>
    <w:p w14:paraId="0E51B5B0" w14:textId="2684FDCF" w:rsidR="00D25857" w:rsidRPr="003F4B1F" w:rsidRDefault="00D25857" w:rsidP="00D25857">
      <w:pPr>
        <w:pStyle w:val="FormatvorlageLateinCourierNewKomplexCourierNewLatein9ptK1"/>
        <w:rPr>
          <w:rStyle w:val="Code"/>
        </w:rPr>
      </w:pPr>
      <w:r w:rsidRPr="003F4B1F">
        <w:rPr>
          <w:rStyle w:val="Code"/>
        </w:rPr>
        <w:t xml:space="preserve">  "version"  : 4,</w:t>
      </w:r>
    </w:p>
    <w:p w14:paraId="6FB3DE00"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6258A7A0" w14:textId="77777777" w:rsidR="00D25857" w:rsidRPr="003F4B1F" w:rsidRDefault="00D25857" w:rsidP="00D25857">
      <w:pPr>
        <w:pStyle w:val="FormatvorlageLateinCourierNewKomplexCourierNewLatein9ptK1"/>
        <w:rPr>
          <w:rStyle w:val="Code"/>
        </w:rPr>
      </w:pPr>
      <w:r w:rsidRPr="003F4B1F">
        <w:rPr>
          <w:rStyle w:val="Code"/>
        </w:rPr>
        <w:t>}</w:t>
      </w:r>
    </w:p>
    <w:p w14:paraId="7E238840" w14:textId="77777777" w:rsidR="00D25857" w:rsidRPr="003F4B1F" w:rsidRDefault="00D25857" w:rsidP="00D25857">
      <w:pPr>
        <w:rPr>
          <w:rStyle w:val="Code"/>
        </w:rPr>
      </w:pPr>
    </w:p>
    <w:p w14:paraId="342F0B5E" w14:textId="77777777" w:rsidR="00D25857" w:rsidRPr="003F4B1F" w:rsidRDefault="00D25857" w:rsidP="00D25857">
      <w:pPr>
        <w:pStyle w:val="FormatvorlageLateinCourierNewKomplexCourierNewLatein9ptK1"/>
        <w:rPr>
          <w:rStyle w:val="Code"/>
        </w:rPr>
      </w:pPr>
      <w:r w:rsidRPr="003F4B1F">
        <w:rPr>
          <w:rStyle w:val="Code"/>
        </w:rPr>
        <w:t># Response ERROR</w:t>
      </w:r>
    </w:p>
    <w:p w14:paraId="0BD3E267" w14:textId="77777777" w:rsidR="00D25857" w:rsidRPr="003F4B1F" w:rsidRDefault="00D25857" w:rsidP="00D25857">
      <w:pPr>
        <w:pStyle w:val="FormatvorlageLateinCourierNewKomplexCourierNewLatein9ptK1"/>
        <w:rPr>
          <w:rStyle w:val="Code"/>
        </w:rPr>
      </w:pPr>
      <w:r w:rsidRPr="003F4B1F">
        <w:rPr>
          <w:rStyle w:val="Code"/>
        </w:rPr>
        <w:t>{</w:t>
      </w:r>
    </w:p>
    <w:p w14:paraId="5AA1474F"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78397CE2"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5078EC7A" w14:textId="77777777" w:rsidR="00D25857" w:rsidRPr="003F4B1F" w:rsidRDefault="00D25857" w:rsidP="00D25857">
      <w:pPr>
        <w:pStyle w:val="FormatvorlageLateinCourierNewKomplexCourierNewLatein9ptK1"/>
        <w:rPr>
          <w:rStyle w:val="Code"/>
        </w:rPr>
      </w:pPr>
      <w:r w:rsidRPr="003F4B1F">
        <w:rPr>
          <w:rStyle w:val="Code"/>
        </w:rPr>
        <w:t xml:space="preserve">  "resource" : "/fu/packageProperties",</w:t>
      </w:r>
    </w:p>
    <w:p w14:paraId="4A14E042" w14:textId="5709C7F6" w:rsidR="00D25857" w:rsidRPr="003F4B1F" w:rsidRDefault="00D25857" w:rsidP="00D25857">
      <w:pPr>
        <w:pStyle w:val="FormatvorlageLateinCourierNewKomplexCourierNewLatein9ptK1"/>
        <w:rPr>
          <w:rStyle w:val="Code"/>
        </w:rPr>
      </w:pPr>
      <w:r w:rsidRPr="003F4B1F">
        <w:rPr>
          <w:rStyle w:val="Code"/>
        </w:rPr>
        <w:t xml:space="preserve">  "version"  : 4,</w:t>
      </w:r>
    </w:p>
    <w:p w14:paraId="1DEC18F3"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0585D502" w14:textId="77777777" w:rsidR="00D25857" w:rsidRPr="003F4B1F" w:rsidRDefault="00D25857" w:rsidP="00D25857">
      <w:pPr>
        <w:pStyle w:val="FormatvorlageLateinCourierNewKomplexCourierNewLatein9ptK1"/>
        <w:rPr>
          <w:rStyle w:val="Code"/>
        </w:rPr>
      </w:pPr>
      <w:r w:rsidRPr="003F4B1F">
        <w:rPr>
          <w:rStyle w:val="Code"/>
        </w:rPr>
        <w:t xml:space="preserve">  "code"     : 400</w:t>
      </w:r>
    </w:p>
    <w:p w14:paraId="7A496013" w14:textId="77777777" w:rsidR="00D25857" w:rsidRPr="003F4B1F" w:rsidRDefault="00D25857" w:rsidP="00D25857">
      <w:pPr>
        <w:pStyle w:val="FormatvorlageLateinCourierNewKomplexCourierNewLatein9ptK1"/>
        <w:rPr>
          <w:rStyle w:val="Code"/>
        </w:rPr>
      </w:pPr>
      <w:r w:rsidRPr="003F4B1F">
        <w:rPr>
          <w:rStyle w:val="Code"/>
        </w:rPr>
        <w:t>}</w:t>
      </w:r>
    </w:p>
    <w:p w14:paraId="6BF7BB80" w14:textId="77777777" w:rsidR="00D25857" w:rsidRPr="003F4B1F" w:rsidRDefault="00D25857" w:rsidP="00D25857"/>
    <w:p w14:paraId="19E10E6B" w14:textId="77777777" w:rsidR="00D25857" w:rsidRPr="003F4B1F" w:rsidRDefault="00D25857" w:rsidP="00D25857">
      <w:r w:rsidRPr="003F4B1F">
        <w:br w:type="page"/>
      </w:r>
    </w:p>
    <w:p w14:paraId="69F2EE85" w14:textId="77777777" w:rsidR="00D25857" w:rsidRPr="003F4B1F" w:rsidRDefault="00D25857" w:rsidP="00D25857">
      <w:pPr>
        <w:pStyle w:val="Heading3"/>
      </w:pPr>
      <w:bookmarkStart w:id="1836" w:name="_Toc88504171"/>
      <w:r w:rsidRPr="003F4B1F">
        <w:lastRenderedPageBreak/>
        <w:t>Get Firmware Update State of HA</w:t>
      </w:r>
      <w:bookmarkEnd w:id="1836"/>
    </w:p>
    <w:p w14:paraId="27B54161" w14:textId="77777777" w:rsidR="00D25857" w:rsidRPr="003F4B1F" w:rsidRDefault="00D25857" w:rsidP="00D25857">
      <w:r w:rsidRPr="003F4B1F">
        <w:t>The backend can request the current state of the firmware update on the HA.</w:t>
      </w:r>
    </w:p>
    <w:p w14:paraId="6F99F0A4" w14:textId="77777777" w:rsidR="00D25857" w:rsidRPr="003F4B1F" w:rsidRDefault="00D25857" w:rsidP="00D25857"/>
    <w:p w14:paraId="7FB1AB93" w14:textId="77777777" w:rsidR="00D25857" w:rsidRPr="003F4B1F" w:rsidRDefault="00D25857" w:rsidP="00D25857">
      <w:r w:rsidRPr="003F4B1F">
        <w:t xml:space="preserve">The backend sends a </w:t>
      </w:r>
      <w:r w:rsidRPr="003F4B1F">
        <w:rPr>
          <w:rStyle w:val="CodeBig"/>
        </w:rPr>
        <w:t>GET</w:t>
      </w:r>
      <w:r w:rsidRPr="003F4B1F">
        <w:t xml:space="preserve"> request to “</w:t>
      </w:r>
      <w:r w:rsidRPr="003F4B1F">
        <w:rPr>
          <w:rStyle w:val="CodeBig"/>
        </w:rPr>
        <w:t>state</w:t>
      </w:r>
      <w:r w:rsidRPr="003F4B1F">
        <w:t xml:space="preserve">”. The response will contain a single element of the content type </w:t>
      </w:r>
      <w:r w:rsidRPr="003F4B1F">
        <w:rPr>
          <w:rStyle w:val="CodeBig"/>
        </w:rPr>
        <w:t>FUSTATE</w:t>
      </w:r>
      <w:r w:rsidRPr="003F4B1F">
        <w:t>.</w:t>
      </w:r>
    </w:p>
    <w:p w14:paraId="5E102B19" w14:textId="77777777" w:rsidR="00D25857" w:rsidRPr="003F4B1F" w:rsidRDefault="00D25857" w:rsidP="00D25857"/>
    <w:p w14:paraId="2D52524C" w14:textId="77777777" w:rsidR="00D25857" w:rsidRPr="003F4B1F" w:rsidRDefault="00D25857" w:rsidP="00D25857">
      <w:pPr>
        <w:rPr>
          <w:b/>
          <w:bCs/>
        </w:rPr>
      </w:pPr>
      <w:r w:rsidRPr="003F4B1F">
        <w:rPr>
          <w:b/>
          <w:bCs/>
        </w:rPr>
        <w:t>Example:</w:t>
      </w:r>
    </w:p>
    <w:p w14:paraId="4A2BFCE2" w14:textId="77777777" w:rsidR="00D25857" w:rsidRPr="003F4B1F" w:rsidRDefault="00D25857" w:rsidP="00D25857">
      <w:pPr>
        <w:pStyle w:val="FormatvorlageLateinCourierNewKomplexCourierNewLatein9ptK1"/>
        <w:rPr>
          <w:rStyle w:val="Code"/>
        </w:rPr>
      </w:pPr>
      <w:r w:rsidRPr="003F4B1F">
        <w:rPr>
          <w:rStyle w:val="Code"/>
        </w:rPr>
        <w:t># Request</w:t>
      </w:r>
    </w:p>
    <w:p w14:paraId="14914AB0" w14:textId="77777777" w:rsidR="00D25857" w:rsidRPr="003F4B1F" w:rsidRDefault="00D25857" w:rsidP="00D25857">
      <w:pPr>
        <w:pStyle w:val="FormatvorlageLateinCourierNewKomplexCourierNewLatein9ptK1"/>
        <w:rPr>
          <w:rStyle w:val="Code"/>
        </w:rPr>
      </w:pPr>
      <w:r w:rsidRPr="003F4B1F">
        <w:rPr>
          <w:rStyle w:val="Code"/>
        </w:rPr>
        <w:t>{</w:t>
      </w:r>
    </w:p>
    <w:p w14:paraId="24EAFA96"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659C0C41" w14:textId="77777777" w:rsidR="00D25857" w:rsidRPr="003F4B1F" w:rsidRDefault="00D25857" w:rsidP="00D25857">
      <w:pPr>
        <w:pStyle w:val="FormatvorlageLateinCourierNewKomplexCourierNewLatein9ptK1"/>
        <w:rPr>
          <w:rStyle w:val="Code"/>
        </w:rPr>
      </w:pPr>
      <w:r w:rsidRPr="003F4B1F">
        <w:rPr>
          <w:rStyle w:val="Code"/>
        </w:rPr>
        <w:t xml:space="preserve">  "msgID"    : 82042954,</w:t>
      </w:r>
    </w:p>
    <w:p w14:paraId="2E8F098F" w14:textId="77777777" w:rsidR="00D25857" w:rsidRPr="003F4B1F" w:rsidRDefault="00D25857" w:rsidP="00D25857">
      <w:pPr>
        <w:pStyle w:val="FormatvorlageLateinCourierNewKomplexCourierNewLatein9ptK1"/>
        <w:rPr>
          <w:rStyle w:val="Code"/>
        </w:rPr>
      </w:pPr>
      <w:r w:rsidRPr="003F4B1F">
        <w:rPr>
          <w:rStyle w:val="Code"/>
        </w:rPr>
        <w:t xml:space="preserve">  "resource" : "/fu/state",</w:t>
      </w:r>
    </w:p>
    <w:p w14:paraId="406E74A9" w14:textId="6E7E18AA" w:rsidR="00D25857" w:rsidRPr="003F4B1F" w:rsidRDefault="00D25857" w:rsidP="00D25857">
      <w:pPr>
        <w:pStyle w:val="FormatvorlageLateinCourierNewKomplexCourierNewLatein9ptK1"/>
        <w:rPr>
          <w:rStyle w:val="Code"/>
        </w:rPr>
      </w:pPr>
      <w:r w:rsidRPr="003F4B1F">
        <w:rPr>
          <w:rStyle w:val="Code"/>
        </w:rPr>
        <w:t xml:space="preserve">  "version"  : 4,</w:t>
      </w:r>
    </w:p>
    <w:p w14:paraId="687E5CB2" w14:textId="77777777" w:rsidR="00D25857" w:rsidRPr="003F4B1F" w:rsidRDefault="00D25857" w:rsidP="00D25857">
      <w:pPr>
        <w:pStyle w:val="FormatvorlageLateinCourierNewKomplexCourierNewLatein9ptK1"/>
        <w:rPr>
          <w:rStyle w:val="Code"/>
        </w:rPr>
      </w:pPr>
      <w:r w:rsidRPr="003F4B1F">
        <w:rPr>
          <w:rStyle w:val="Code"/>
        </w:rPr>
        <w:t xml:space="preserve">  "action"   : "GET"</w:t>
      </w:r>
    </w:p>
    <w:p w14:paraId="52B708AE" w14:textId="77777777" w:rsidR="00D25857" w:rsidRPr="003F4B1F" w:rsidRDefault="00D25857" w:rsidP="00D25857">
      <w:pPr>
        <w:pStyle w:val="FormatvorlageLateinCourierNewKomplexCourierNewLatein9ptK1"/>
        <w:rPr>
          <w:rStyle w:val="Code"/>
        </w:rPr>
      </w:pPr>
      <w:r w:rsidRPr="003F4B1F">
        <w:rPr>
          <w:rStyle w:val="Code"/>
        </w:rPr>
        <w:t>}</w:t>
      </w:r>
    </w:p>
    <w:p w14:paraId="52D4EA41" w14:textId="77777777" w:rsidR="00D25857" w:rsidRPr="003F4B1F" w:rsidRDefault="00D25857" w:rsidP="00D25857">
      <w:pPr>
        <w:rPr>
          <w:rStyle w:val="Code"/>
        </w:rPr>
      </w:pPr>
    </w:p>
    <w:p w14:paraId="4D2BA0CB" w14:textId="77777777" w:rsidR="00D25857" w:rsidRPr="003F4B1F" w:rsidRDefault="00D25857" w:rsidP="00D25857">
      <w:pPr>
        <w:pStyle w:val="FormatvorlageLateinCourierNewKomplexCourierNewLatein9ptK1"/>
        <w:rPr>
          <w:rStyle w:val="Code"/>
        </w:rPr>
      </w:pPr>
      <w:r w:rsidRPr="003F4B1F">
        <w:rPr>
          <w:rStyle w:val="Code"/>
        </w:rPr>
        <w:t># Response</w:t>
      </w:r>
    </w:p>
    <w:p w14:paraId="1DC47C24" w14:textId="77777777" w:rsidR="00D25857" w:rsidRPr="003F4B1F" w:rsidRDefault="00D25857" w:rsidP="00D25857">
      <w:pPr>
        <w:pStyle w:val="FormatvorlageLateinCourierNewKomplexCourierNewLatein9ptK1"/>
        <w:rPr>
          <w:rStyle w:val="Code"/>
        </w:rPr>
      </w:pPr>
      <w:r w:rsidRPr="003F4B1F">
        <w:rPr>
          <w:rStyle w:val="Code"/>
        </w:rPr>
        <w:t>{</w:t>
      </w:r>
    </w:p>
    <w:p w14:paraId="15DB363D"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15BC8EBD" w14:textId="77777777" w:rsidR="00D25857" w:rsidRPr="003F4B1F" w:rsidRDefault="00D25857" w:rsidP="00D25857">
      <w:pPr>
        <w:pStyle w:val="FormatvorlageLateinCourierNewKomplexCourierNewLatein9ptK1"/>
        <w:rPr>
          <w:rStyle w:val="Code"/>
        </w:rPr>
      </w:pPr>
      <w:r w:rsidRPr="003F4B1F">
        <w:rPr>
          <w:rStyle w:val="Code"/>
        </w:rPr>
        <w:t xml:space="preserve">  "msgID"    : 82042954,</w:t>
      </w:r>
    </w:p>
    <w:p w14:paraId="7DBCB48F" w14:textId="77777777" w:rsidR="00D25857" w:rsidRPr="003F4B1F" w:rsidRDefault="00D25857" w:rsidP="00D25857">
      <w:pPr>
        <w:pStyle w:val="FormatvorlageLateinCourierNewKomplexCourierNewLatein9ptK1"/>
        <w:rPr>
          <w:rStyle w:val="Code"/>
        </w:rPr>
      </w:pPr>
      <w:r w:rsidRPr="003F4B1F">
        <w:rPr>
          <w:rStyle w:val="Code"/>
        </w:rPr>
        <w:t xml:space="preserve">  "resource" : "/fu/state",</w:t>
      </w:r>
    </w:p>
    <w:p w14:paraId="4B67D23A" w14:textId="768531A8" w:rsidR="00D25857" w:rsidRPr="003F4B1F" w:rsidRDefault="00D25857" w:rsidP="00D25857">
      <w:pPr>
        <w:pStyle w:val="FormatvorlageLateinCourierNewKomplexCourierNewLatein9ptK1"/>
        <w:rPr>
          <w:rStyle w:val="Code"/>
        </w:rPr>
      </w:pPr>
      <w:r w:rsidRPr="003F4B1F">
        <w:rPr>
          <w:rStyle w:val="Code"/>
        </w:rPr>
        <w:t xml:space="preserve">  "version"  : 4,</w:t>
      </w:r>
    </w:p>
    <w:p w14:paraId="68F8D3B5"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2CDEC263"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78D41E90"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7CA568E7"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70B66A04" w14:textId="77777777" w:rsidR="00D25857" w:rsidRPr="003F4B1F" w:rsidRDefault="00D25857" w:rsidP="00D25857">
      <w:pPr>
        <w:pStyle w:val="FormatvorlageLateinCourierNewKomplexCourierNewLatein9ptK1"/>
        <w:rPr>
          <w:rStyle w:val="Code"/>
        </w:rPr>
      </w:pPr>
      <w:r w:rsidRPr="003F4B1F">
        <w:rPr>
          <w:rStyle w:val="Code"/>
        </w:rPr>
        <w:t xml:space="preserve">      "transactionID" : 105230</w:t>
      </w:r>
    </w:p>
    <w:p w14:paraId="210DFE49" w14:textId="77777777" w:rsidR="00D25857" w:rsidRPr="003F4B1F" w:rsidRDefault="00D25857" w:rsidP="00D25857">
      <w:pPr>
        <w:pStyle w:val="FormatvorlageLateinCourierNewKomplexCourierNewLatein9ptK1"/>
        <w:rPr>
          <w:rStyle w:val="Code"/>
        </w:rPr>
      </w:pPr>
      <w:r w:rsidRPr="003F4B1F">
        <w:rPr>
          <w:rStyle w:val="Code"/>
        </w:rPr>
        <w:t xml:space="preserve">      "state"         : "FINALIZING",</w:t>
      </w:r>
    </w:p>
    <w:p w14:paraId="30E1007A"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2DC0683"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DF2A04A" w14:textId="77777777" w:rsidR="00D25857" w:rsidRPr="003F4B1F" w:rsidRDefault="00D25857" w:rsidP="00D25857">
      <w:pPr>
        <w:pStyle w:val="FormatvorlageLateinCourierNewKomplexCourierNewLatein9ptK1"/>
        <w:rPr>
          <w:rStyle w:val="Code"/>
        </w:rPr>
      </w:pPr>
      <w:r w:rsidRPr="003F4B1F">
        <w:rPr>
          <w:rStyle w:val="Code"/>
        </w:rPr>
        <w:t>}</w:t>
      </w:r>
    </w:p>
    <w:p w14:paraId="2FFC0269" w14:textId="77777777" w:rsidR="00D25857" w:rsidRPr="003F4B1F" w:rsidRDefault="00D25857" w:rsidP="00D25857"/>
    <w:p w14:paraId="71F55394" w14:textId="77777777" w:rsidR="00D25857" w:rsidRPr="003F4B1F" w:rsidRDefault="00D25857" w:rsidP="00D25857">
      <w:r w:rsidRPr="003F4B1F">
        <w:br w:type="page"/>
      </w:r>
    </w:p>
    <w:p w14:paraId="6B944202" w14:textId="77777777" w:rsidR="00D25857" w:rsidRPr="003F4B1F" w:rsidRDefault="00D25857" w:rsidP="00D25857">
      <w:pPr>
        <w:pStyle w:val="Heading3"/>
      </w:pPr>
      <w:bookmarkStart w:id="1837" w:name="_Toc88504172"/>
      <w:r w:rsidRPr="003F4B1F">
        <w:lastRenderedPageBreak/>
        <w:t>Notify Firmware Update State of HA</w:t>
      </w:r>
      <w:bookmarkEnd w:id="1837"/>
    </w:p>
    <w:p w14:paraId="31B540A3" w14:textId="77777777" w:rsidR="00D25857" w:rsidRPr="003F4B1F" w:rsidRDefault="00D25857" w:rsidP="00D25857">
      <w:r w:rsidRPr="003F4B1F">
        <w:t>The COM sends a notification about the firmware update state to the HCA.</w:t>
      </w:r>
    </w:p>
    <w:p w14:paraId="117D7513" w14:textId="77777777" w:rsidR="00D25857" w:rsidRPr="003F4B1F" w:rsidRDefault="00D25857" w:rsidP="00D25857"/>
    <w:p w14:paraId="150114CD" w14:textId="77777777" w:rsidR="00D25857" w:rsidRPr="003F4B1F" w:rsidRDefault="00D25857" w:rsidP="00D25857">
      <w:r w:rsidRPr="003F4B1F">
        <w:t>The notification from the resource “</w:t>
      </w:r>
      <w:r w:rsidRPr="003F4B1F">
        <w:rPr>
          <w:rStyle w:val="CodeBig"/>
        </w:rPr>
        <w:t>state</w:t>
      </w:r>
      <w:r w:rsidRPr="003F4B1F">
        <w:t xml:space="preserve">” will contain a list of elements of the content type </w:t>
      </w:r>
      <w:r w:rsidRPr="003F4B1F">
        <w:rPr>
          <w:rStyle w:val="CodeBig"/>
        </w:rPr>
        <w:t>FUSTATE</w:t>
      </w:r>
      <w:r w:rsidRPr="003F4B1F">
        <w:t>.</w:t>
      </w:r>
    </w:p>
    <w:p w14:paraId="6587A71B" w14:textId="77777777" w:rsidR="00D25857" w:rsidRPr="003F4B1F" w:rsidRDefault="00D25857" w:rsidP="00D25857"/>
    <w:p w14:paraId="20229E36" w14:textId="77777777" w:rsidR="00D25857" w:rsidRPr="003F4B1F" w:rsidRDefault="00D25857" w:rsidP="00D25857">
      <w:pPr>
        <w:rPr>
          <w:b/>
          <w:bCs/>
        </w:rPr>
      </w:pPr>
      <w:r w:rsidRPr="003F4B1F">
        <w:rPr>
          <w:b/>
          <w:bCs/>
        </w:rPr>
        <w:t>Example:</w:t>
      </w:r>
    </w:p>
    <w:p w14:paraId="6B1C4A91" w14:textId="77777777" w:rsidR="00D25857" w:rsidRPr="003F4B1F" w:rsidRDefault="00D25857" w:rsidP="00D25857">
      <w:pPr>
        <w:pStyle w:val="FormatvorlageLateinCourierNewKomplexCourierNewLatein9ptK1"/>
        <w:rPr>
          <w:rStyle w:val="Code"/>
        </w:rPr>
      </w:pPr>
    </w:p>
    <w:p w14:paraId="37658B6C" w14:textId="77777777" w:rsidR="00D25857" w:rsidRPr="003F4B1F" w:rsidRDefault="00D25857" w:rsidP="00D25857">
      <w:pPr>
        <w:pStyle w:val="FormatvorlageLateinCourierNewKomplexCourierNewLatein9ptK1"/>
        <w:rPr>
          <w:rStyle w:val="Code"/>
        </w:rPr>
      </w:pPr>
      <w:r w:rsidRPr="003F4B1F">
        <w:rPr>
          <w:rStyle w:val="Code"/>
        </w:rPr>
        <w:t># Notification</w:t>
      </w:r>
    </w:p>
    <w:p w14:paraId="4DA273B1" w14:textId="77777777" w:rsidR="00D25857" w:rsidRPr="003F4B1F" w:rsidRDefault="00D25857" w:rsidP="00D25857">
      <w:pPr>
        <w:pStyle w:val="FormatvorlageLateinCourierNewKomplexCourierNewLatein9ptK1"/>
        <w:rPr>
          <w:rStyle w:val="Code"/>
        </w:rPr>
      </w:pPr>
      <w:r w:rsidRPr="003F4B1F">
        <w:rPr>
          <w:rStyle w:val="Code"/>
        </w:rPr>
        <w:t>{</w:t>
      </w:r>
    </w:p>
    <w:p w14:paraId="6C3D35C0"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0343E889" w14:textId="77777777" w:rsidR="00D25857" w:rsidRPr="003F4B1F" w:rsidRDefault="00D25857" w:rsidP="00D25857">
      <w:pPr>
        <w:pStyle w:val="FormatvorlageLateinCourierNewKomplexCourierNewLatein9ptK1"/>
        <w:rPr>
          <w:rStyle w:val="Code"/>
        </w:rPr>
      </w:pPr>
      <w:r w:rsidRPr="003F4B1F">
        <w:rPr>
          <w:rStyle w:val="Code"/>
        </w:rPr>
        <w:t xml:space="preserve">  "msgID"    : 82042954,</w:t>
      </w:r>
    </w:p>
    <w:p w14:paraId="5F3C84E4" w14:textId="77777777" w:rsidR="00D25857" w:rsidRPr="003F4B1F" w:rsidRDefault="00D25857" w:rsidP="00D25857">
      <w:pPr>
        <w:pStyle w:val="FormatvorlageLateinCourierNewKomplexCourierNewLatein9ptK1"/>
        <w:rPr>
          <w:rStyle w:val="Code"/>
        </w:rPr>
      </w:pPr>
      <w:r w:rsidRPr="003F4B1F">
        <w:rPr>
          <w:rStyle w:val="Code"/>
        </w:rPr>
        <w:t xml:space="preserve">  "resource" : "/fu/state",</w:t>
      </w:r>
    </w:p>
    <w:p w14:paraId="2FC316B8" w14:textId="5FDF194E" w:rsidR="00D25857" w:rsidRPr="003F4B1F" w:rsidRDefault="00D25857" w:rsidP="00D25857">
      <w:pPr>
        <w:pStyle w:val="FormatvorlageLateinCourierNewKomplexCourierNewLatein9ptK1"/>
        <w:rPr>
          <w:rStyle w:val="Code"/>
        </w:rPr>
      </w:pPr>
      <w:r w:rsidRPr="003F4B1F">
        <w:rPr>
          <w:rStyle w:val="Code"/>
        </w:rPr>
        <w:t xml:space="preserve">  "version"  : 4,</w:t>
      </w:r>
    </w:p>
    <w:p w14:paraId="6A4B4CEF" w14:textId="77777777" w:rsidR="00D25857" w:rsidRPr="003F4B1F" w:rsidRDefault="00D25857" w:rsidP="00D25857">
      <w:pPr>
        <w:pStyle w:val="FormatvorlageLateinCourierNewKomplexCourierNewLatein9ptK1"/>
        <w:rPr>
          <w:rStyle w:val="Code"/>
        </w:rPr>
      </w:pPr>
      <w:r w:rsidRPr="003F4B1F">
        <w:rPr>
          <w:rStyle w:val="Code"/>
        </w:rPr>
        <w:t xml:space="preserve">  "action"   : "NOTIFY",</w:t>
      </w:r>
    </w:p>
    <w:p w14:paraId="65D36096"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792D4CAE"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59E3A885"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DC4D328" w14:textId="77777777" w:rsidR="00D25857" w:rsidRPr="003F4B1F" w:rsidRDefault="00D25857" w:rsidP="00D25857">
      <w:pPr>
        <w:pStyle w:val="FormatvorlageLateinCourierNewKomplexCourierNewLatein9ptK1"/>
        <w:rPr>
          <w:rStyle w:val="Code"/>
        </w:rPr>
      </w:pPr>
      <w:r w:rsidRPr="003F4B1F">
        <w:rPr>
          <w:rStyle w:val="Code"/>
        </w:rPr>
        <w:t xml:space="preserve">      "transactionID" : 105230</w:t>
      </w:r>
    </w:p>
    <w:p w14:paraId="52E55B07" w14:textId="77777777" w:rsidR="00D25857" w:rsidRPr="003F4B1F" w:rsidRDefault="00D25857" w:rsidP="00D25857">
      <w:pPr>
        <w:pStyle w:val="FormatvorlageLateinCourierNewKomplexCourierNewLatein9ptK1"/>
        <w:rPr>
          <w:rStyle w:val="Code"/>
        </w:rPr>
      </w:pPr>
      <w:r w:rsidRPr="003F4B1F">
        <w:rPr>
          <w:rStyle w:val="Code"/>
        </w:rPr>
        <w:t xml:space="preserve">      "state"         : "ERROR_VALIDATION_FAILED",</w:t>
      </w:r>
    </w:p>
    <w:p w14:paraId="43E20FE8" w14:textId="77777777" w:rsidR="00D25857" w:rsidRPr="003F4B1F" w:rsidRDefault="00D25857" w:rsidP="00D25857">
      <w:pPr>
        <w:pStyle w:val="FormatvorlageLateinCourierNewKomplexCourierNewLatein9ptK1"/>
        <w:rPr>
          <w:rStyle w:val="Code"/>
        </w:rPr>
      </w:pPr>
      <w:r w:rsidRPr="003F4B1F">
        <w:rPr>
          <w:rStyle w:val="Code"/>
        </w:rPr>
        <w:t xml:space="preserve">      "packageID"     : 123456789012,</w:t>
      </w:r>
    </w:p>
    <w:p w14:paraId="5289147E" w14:textId="77777777" w:rsidR="00D25857" w:rsidRPr="003F4B1F" w:rsidRDefault="00D25857" w:rsidP="00D25857">
      <w:pPr>
        <w:pStyle w:val="FormatvorlageLateinCourierNewKomplexCourierNewLatein9ptK1"/>
        <w:rPr>
          <w:rStyle w:val="Code"/>
        </w:rPr>
      </w:pPr>
      <w:r w:rsidRPr="003F4B1F">
        <w:rPr>
          <w:rStyle w:val="Code"/>
        </w:rPr>
        <w:t xml:space="preserve">      "errorID"       : 61005,</w:t>
      </w:r>
    </w:p>
    <w:p w14:paraId="6FE3FE1C" w14:textId="77777777" w:rsidR="00D25857" w:rsidRPr="003F4B1F" w:rsidRDefault="00D25857" w:rsidP="00D25857">
      <w:pPr>
        <w:pStyle w:val="FormatvorlageLateinCourierNewKomplexCourierNewLatein9ptK1"/>
        <w:rPr>
          <w:rStyle w:val="Code"/>
        </w:rPr>
      </w:pPr>
      <w:r w:rsidRPr="003F4B1F">
        <w:rPr>
          <w:rStyle w:val="Code"/>
        </w:rPr>
        <w:t xml:space="preserve">      "haErrorID"     : 301,</w:t>
      </w:r>
    </w:p>
    <w:p w14:paraId="18987E4C" w14:textId="77777777" w:rsidR="00D25857" w:rsidRPr="003F4B1F" w:rsidRDefault="00D25857" w:rsidP="00D25857">
      <w:pPr>
        <w:pStyle w:val="FormatvorlageLateinCourierNewKomplexCourierNewLatein9ptK1"/>
        <w:rPr>
          <w:rStyle w:val="Code"/>
        </w:rPr>
      </w:pPr>
      <w:r w:rsidRPr="003F4B1F">
        <w:rPr>
          <w:rStyle w:val="Code"/>
        </w:rPr>
        <w:t xml:space="preserve">      "reason"        : "Invalid signature in package.",</w:t>
      </w:r>
    </w:p>
    <w:p w14:paraId="2D31E27B" w14:textId="77777777" w:rsidR="00D25857" w:rsidRPr="003F4B1F" w:rsidRDefault="00D25857" w:rsidP="00D25857">
      <w:pPr>
        <w:pStyle w:val="FormatvorlageLateinCourierNewKomplexCourierNewLatein9ptK1"/>
        <w:rPr>
          <w:rStyle w:val="Code"/>
        </w:rPr>
      </w:pPr>
      <w:r w:rsidRPr="003F4B1F">
        <w:rPr>
          <w:rStyle w:val="Code"/>
        </w:rPr>
        <w:t xml:space="preserve">      "errorLevel"    : 1</w:t>
      </w:r>
    </w:p>
    <w:p w14:paraId="6DCA5D5A"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76C2947"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5B784BB4" w14:textId="77777777" w:rsidR="00D25857" w:rsidRPr="003F4B1F" w:rsidRDefault="00D25857" w:rsidP="00D25857">
      <w:pPr>
        <w:pStyle w:val="FormatvorlageLateinCourierNewKomplexCourierNewLatein9ptK1"/>
        <w:rPr>
          <w:rStyle w:val="Code"/>
        </w:rPr>
      </w:pPr>
      <w:r w:rsidRPr="003F4B1F">
        <w:rPr>
          <w:rStyle w:val="Code"/>
        </w:rPr>
        <w:t>}</w:t>
      </w:r>
    </w:p>
    <w:p w14:paraId="30FD1A19" w14:textId="77777777" w:rsidR="00D25857" w:rsidRPr="003F4B1F" w:rsidRDefault="00D25857" w:rsidP="00D25857"/>
    <w:p w14:paraId="78DF0586" w14:textId="77777777" w:rsidR="00D25857" w:rsidRPr="003F4B1F" w:rsidRDefault="00D25857" w:rsidP="00D25857">
      <w:r w:rsidRPr="003F4B1F">
        <w:br w:type="page"/>
      </w:r>
    </w:p>
    <w:p w14:paraId="1EE3DAB8" w14:textId="77777777" w:rsidR="00D25857" w:rsidRPr="003F4B1F" w:rsidRDefault="00D25857" w:rsidP="00D25857">
      <w:pPr>
        <w:pStyle w:val="Heading3"/>
      </w:pPr>
      <w:bookmarkStart w:id="1838" w:name="_Toc88504173"/>
      <w:r w:rsidRPr="003F4B1F">
        <w:lastRenderedPageBreak/>
        <w:t>Post Permission Retrigger</w:t>
      </w:r>
      <w:bookmarkEnd w:id="1838"/>
    </w:p>
    <w:p w14:paraId="264A9432" w14:textId="77777777" w:rsidR="00D25857" w:rsidRPr="003F4B1F" w:rsidRDefault="00D25857" w:rsidP="00D25857">
      <w:r w:rsidRPr="003F4B1F">
        <w:t xml:space="preserve">The backend sends a </w:t>
      </w:r>
      <w:r w:rsidRPr="003F4B1F">
        <w:rPr>
          <w:rStyle w:val="CodeBig"/>
        </w:rPr>
        <w:t>POST</w:t>
      </w:r>
      <w:r w:rsidRPr="003F4B1F">
        <w:t xml:space="preserve"> request to the resource “</w:t>
      </w:r>
      <w:r w:rsidRPr="003F4B1F">
        <w:rPr>
          <w:rStyle w:val="CodeBig"/>
        </w:rPr>
        <w:t>permissionRetrigger</w:t>
      </w:r>
      <w:r w:rsidRPr="003F4B1F">
        <w:t xml:space="preserve">” using the content type </w:t>
      </w:r>
      <w:r w:rsidRPr="003F4B1F">
        <w:rPr>
          <w:rStyle w:val="Code"/>
        </w:rPr>
        <w:t>PERMRETRIGGER</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p>
    <w:p w14:paraId="1624035B" w14:textId="77777777" w:rsidR="00D25857" w:rsidRPr="003F4B1F" w:rsidRDefault="00D25857" w:rsidP="00D25857"/>
    <w:p w14:paraId="7EA16E94" w14:textId="77777777" w:rsidR="00D25857" w:rsidRPr="003F4B1F" w:rsidRDefault="00D25857" w:rsidP="00D25857">
      <w:pPr>
        <w:rPr>
          <w:b/>
          <w:bCs/>
        </w:rPr>
      </w:pPr>
      <w:r w:rsidRPr="003F4B1F">
        <w:rPr>
          <w:b/>
          <w:bCs/>
        </w:rPr>
        <w:t>Example:</w:t>
      </w:r>
    </w:p>
    <w:p w14:paraId="121C30A2" w14:textId="77777777" w:rsidR="00D25857" w:rsidRPr="003F4B1F" w:rsidRDefault="00D25857" w:rsidP="00D25857">
      <w:pPr>
        <w:pStyle w:val="FormatvorlageLateinCourierNewKomplexCourierNewLatein9ptK1"/>
        <w:rPr>
          <w:rStyle w:val="Code"/>
        </w:rPr>
      </w:pPr>
      <w:r w:rsidRPr="003F4B1F">
        <w:rPr>
          <w:rStyle w:val="Code"/>
        </w:rPr>
        <w:t># Post</w:t>
      </w:r>
    </w:p>
    <w:p w14:paraId="5E827CE8" w14:textId="77777777" w:rsidR="00D25857" w:rsidRPr="003F4B1F" w:rsidRDefault="00D25857" w:rsidP="00D25857">
      <w:pPr>
        <w:pStyle w:val="FormatvorlageLateinCourierNewKomplexCourierNewLatein9ptK1"/>
        <w:rPr>
          <w:rStyle w:val="Code"/>
        </w:rPr>
      </w:pPr>
      <w:r w:rsidRPr="003F4B1F">
        <w:rPr>
          <w:rStyle w:val="Code"/>
        </w:rPr>
        <w:t>{</w:t>
      </w:r>
    </w:p>
    <w:p w14:paraId="4EFECA1D"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1F9CA1B7"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56F4A187" w14:textId="77777777" w:rsidR="00D25857" w:rsidRPr="003F4B1F" w:rsidRDefault="00D25857" w:rsidP="00D25857">
      <w:pPr>
        <w:pStyle w:val="FormatvorlageLateinCourierNewKomplexCourierNewLatein9ptK1"/>
        <w:rPr>
          <w:rStyle w:val="Code"/>
        </w:rPr>
      </w:pPr>
      <w:r w:rsidRPr="003F4B1F">
        <w:rPr>
          <w:rStyle w:val="Code"/>
        </w:rPr>
        <w:t xml:space="preserve">  "resource" : "/fu/permissionRetrigger",</w:t>
      </w:r>
    </w:p>
    <w:p w14:paraId="01E58CCA" w14:textId="1C40D798" w:rsidR="00D25857" w:rsidRPr="003F4B1F" w:rsidRDefault="00D25857" w:rsidP="00D25857">
      <w:pPr>
        <w:pStyle w:val="FormatvorlageLateinCourierNewKomplexCourierNewLatein9ptK1"/>
        <w:rPr>
          <w:rStyle w:val="Code"/>
        </w:rPr>
      </w:pPr>
      <w:r w:rsidRPr="003F4B1F">
        <w:rPr>
          <w:rStyle w:val="Code"/>
        </w:rPr>
        <w:t xml:space="preserve">  "version"  : 4,</w:t>
      </w:r>
    </w:p>
    <w:p w14:paraId="5E56E591" w14:textId="77777777" w:rsidR="00D25857" w:rsidRPr="003F4B1F" w:rsidRDefault="00D25857" w:rsidP="00D25857">
      <w:pPr>
        <w:pStyle w:val="FormatvorlageLateinCourierNewKomplexCourierNewLatein9ptK1"/>
        <w:rPr>
          <w:rStyle w:val="Code"/>
        </w:rPr>
      </w:pPr>
      <w:r w:rsidRPr="003F4B1F">
        <w:rPr>
          <w:rStyle w:val="Code"/>
        </w:rPr>
        <w:t xml:space="preserve">  "action"   : "POST",</w:t>
      </w:r>
    </w:p>
    <w:p w14:paraId="46B1D0C2"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2EA26E3B"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86B996A"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2E93207" w14:textId="77777777" w:rsidR="00D25857" w:rsidRPr="003F4B1F" w:rsidRDefault="00D25857" w:rsidP="00D25857">
      <w:pPr>
        <w:pStyle w:val="FormatvorlageLateinCourierNewKomplexCourierNewLatein9ptK1"/>
        <w:rPr>
          <w:rStyle w:val="Code"/>
        </w:rPr>
      </w:pPr>
      <w:r w:rsidRPr="003F4B1F">
        <w:rPr>
          <w:rStyle w:val="Code"/>
        </w:rPr>
        <w:t xml:space="preserve">      "transactionID" : 105230,</w:t>
      </w:r>
    </w:p>
    <w:p w14:paraId="07310B11" w14:textId="77777777" w:rsidR="00D25857" w:rsidRPr="003F4B1F" w:rsidRDefault="00D25857" w:rsidP="00D25857">
      <w:pPr>
        <w:pStyle w:val="FormatvorlageLateinCourierNewKomplexCourierNewLatein9ptK1"/>
        <w:rPr>
          <w:rStyle w:val="Code"/>
        </w:rPr>
      </w:pPr>
      <w:r w:rsidRPr="003F4B1F">
        <w:rPr>
          <w:rStyle w:val="Code"/>
        </w:rPr>
        <w:t xml:space="preserve">      "permission"    : "INSTALL"</w:t>
      </w:r>
    </w:p>
    <w:p w14:paraId="7F823A74"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2096595"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7D8ADF44" w14:textId="77777777" w:rsidR="00D25857" w:rsidRPr="003F4B1F" w:rsidRDefault="00D25857" w:rsidP="00D25857">
      <w:pPr>
        <w:pStyle w:val="FormatvorlageLateinCourierNewKomplexCourierNewLatein9ptK1"/>
        <w:rPr>
          <w:rStyle w:val="Code"/>
        </w:rPr>
      </w:pPr>
      <w:r w:rsidRPr="003F4B1F">
        <w:rPr>
          <w:rStyle w:val="Code"/>
        </w:rPr>
        <w:t>}</w:t>
      </w:r>
    </w:p>
    <w:p w14:paraId="53A4213F" w14:textId="77777777" w:rsidR="00D25857" w:rsidRPr="003F4B1F" w:rsidRDefault="00D25857" w:rsidP="00D25857">
      <w:pPr>
        <w:rPr>
          <w:rStyle w:val="Code"/>
        </w:rPr>
      </w:pPr>
    </w:p>
    <w:p w14:paraId="5A9C5D4E" w14:textId="77777777" w:rsidR="00D25857" w:rsidRPr="003F4B1F" w:rsidRDefault="00D25857" w:rsidP="00D25857">
      <w:pPr>
        <w:pStyle w:val="FormatvorlageLateinCourierNewKomplexCourierNewLatein9ptK1"/>
        <w:rPr>
          <w:rStyle w:val="Code"/>
        </w:rPr>
      </w:pPr>
      <w:r w:rsidRPr="003F4B1F">
        <w:rPr>
          <w:rStyle w:val="Code"/>
        </w:rPr>
        <w:t># Response OK</w:t>
      </w:r>
    </w:p>
    <w:p w14:paraId="3BB456FF" w14:textId="77777777" w:rsidR="00D25857" w:rsidRPr="003F4B1F" w:rsidRDefault="00D25857" w:rsidP="00D25857">
      <w:pPr>
        <w:pStyle w:val="FormatvorlageLateinCourierNewKomplexCourierNewLatein9ptK1"/>
        <w:rPr>
          <w:rStyle w:val="Code"/>
        </w:rPr>
      </w:pPr>
      <w:r w:rsidRPr="003F4B1F">
        <w:rPr>
          <w:rStyle w:val="Code"/>
        </w:rPr>
        <w:t>{</w:t>
      </w:r>
    </w:p>
    <w:p w14:paraId="107A506D"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3F6C2CA1"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33F8FDD2" w14:textId="77777777" w:rsidR="00D25857" w:rsidRPr="003F4B1F" w:rsidRDefault="00D25857" w:rsidP="00D25857">
      <w:pPr>
        <w:pStyle w:val="FormatvorlageLateinCourierNewKomplexCourierNewLatein9ptK1"/>
        <w:rPr>
          <w:rStyle w:val="Code"/>
        </w:rPr>
      </w:pPr>
      <w:r w:rsidRPr="003F4B1F">
        <w:rPr>
          <w:rStyle w:val="Code"/>
        </w:rPr>
        <w:t xml:space="preserve">  "resource" : "/fu/permissionRetrigger",</w:t>
      </w:r>
    </w:p>
    <w:p w14:paraId="722E3941" w14:textId="7E9BA4AD" w:rsidR="00D25857" w:rsidRPr="003F4B1F" w:rsidRDefault="00D25857" w:rsidP="00D25857">
      <w:pPr>
        <w:pStyle w:val="FormatvorlageLateinCourierNewKomplexCourierNewLatein9ptK1"/>
        <w:rPr>
          <w:rStyle w:val="Code"/>
        </w:rPr>
      </w:pPr>
      <w:r w:rsidRPr="003F4B1F">
        <w:rPr>
          <w:rStyle w:val="Code"/>
        </w:rPr>
        <w:t xml:space="preserve">  "version"  : 4,</w:t>
      </w:r>
    </w:p>
    <w:p w14:paraId="725755E4"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1B86FF98" w14:textId="77777777" w:rsidR="00D25857" w:rsidRPr="003F4B1F" w:rsidRDefault="00D25857" w:rsidP="00D25857">
      <w:pPr>
        <w:pStyle w:val="FormatvorlageLateinCourierNewKomplexCourierNewLatein9ptK1"/>
        <w:rPr>
          <w:rStyle w:val="Code"/>
        </w:rPr>
      </w:pPr>
      <w:r w:rsidRPr="003F4B1F">
        <w:rPr>
          <w:rStyle w:val="Code"/>
        </w:rPr>
        <w:t>}</w:t>
      </w:r>
    </w:p>
    <w:p w14:paraId="25083620" w14:textId="77777777" w:rsidR="00D25857" w:rsidRPr="003F4B1F" w:rsidRDefault="00D25857" w:rsidP="00D25857">
      <w:pPr>
        <w:rPr>
          <w:rStyle w:val="Code"/>
        </w:rPr>
      </w:pPr>
    </w:p>
    <w:p w14:paraId="47111D2D" w14:textId="77777777" w:rsidR="00D25857" w:rsidRPr="003F4B1F" w:rsidRDefault="00D25857" w:rsidP="00D25857">
      <w:pPr>
        <w:pStyle w:val="FormatvorlageLateinCourierNewKomplexCourierNewLatein9ptK1"/>
        <w:rPr>
          <w:rStyle w:val="Code"/>
        </w:rPr>
      </w:pPr>
      <w:r w:rsidRPr="003F4B1F">
        <w:rPr>
          <w:rStyle w:val="Code"/>
        </w:rPr>
        <w:t># Response ERROR</w:t>
      </w:r>
    </w:p>
    <w:p w14:paraId="76991FFC" w14:textId="77777777" w:rsidR="00D25857" w:rsidRPr="003F4B1F" w:rsidRDefault="00D25857" w:rsidP="00D25857">
      <w:pPr>
        <w:pStyle w:val="FormatvorlageLateinCourierNewKomplexCourierNewLatein9ptK1"/>
        <w:rPr>
          <w:rStyle w:val="Code"/>
        </w:rPr>
      </w:pPr>
      <w:r w:rsidRPr="003F4B1F">
        <w:rPr>
          <w:rStyle w:val="Code"/>
        </w:rPr>
        <w:t>{</w:t>
      </w:r>
    </w:p>
    <w:p w14:paraId="6B6D022D"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4FF96D76" w14:textId="77777777" w:rsidR="00D25857" w:rsidRPr="003F4B1F" w:rsidRDefault="00D25857" w:rsidP="00D25857">
      <w:pPr>
        <w:pStyle w:val="FormatvorlageLateinCourierNewKomplexCourierNewLatein9ptK1"/>
        <w:rPr>
          <w:rStyle w:val="Code"/>
        </w:rPr>
      </w:pPr>
      <w:r w:rsidRPr="003F4B1F">
        <w:rPr>
          <w:rStyle w:val="Code"/>
        </w:rPr>
        <w:t xml:space="preserve">  "msgID"    : 82042942,</w:t>
      </w:r>
    </w:p>
    <w:p w14:paraId="2EE91E1C" w14:textId="77777777" w:rsidR="00D25857" w:rsidRPr="003F4B1F" w:rsidRDefault="00D25857" w:rsidP="00D25857">
      <w:pPr>
        <w:pStyle w:val="FormatvorlageLateinCourierNewKomplexCourierNewLatein9ptK1"/>
        <w:rPr>
          <w:rStyle w:val="Code"/>
        </w:rPr>
      </w:pPr>
      <w:r w:rsidRPr="003F4B1F">
        <w:rPr>
          <w:rStyle w:val="Code"/>
        </w:rPr>
        <w:t xml:space="preserve">  "resource" : "/fu/permissionRetrigger",</w:t>
      </w:r>
    </w:p>
    <w:p w14:paraId="4034F4A2" w14:textId="34098579" w:rsidR="00D25857" w:rsidRPr="003F4B1F" w:rsidRDefault="00D25857" w:rsidP="00D25857">
      <w:pPr>
        <w:pStyle w:val="FormatvorlageLateinCourierNewKomplexCourierNewLatein9ptK1"/>
        <w:rPr>
          <w:rStyle w:val="Code"/>
        </w:rPr>
      </w:pPr>
      <w:r w:rsidRPr="003F4B1F">
        <w:rPr>
          <w:rStyle w:val="Code"/>
        </w:rPr>
        <w:t xml:space="preserve">  "version"  : 4,</w:t>
      </w:r>
    </w:p>
    <w:p w14:paraId="4A99CA3C"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08F04268" w14:textId="77777777" w:rsidR="00D25857" w:rsidRPr="003F4B1F" w:rsidRDefault="00D25857" w:rsidP="00D25857">
      <w:pPr>
        <w:pStyle w:val="FormatvorlageLateinCourierNewKomplexCourierNewLatein9ptK1"/>
        <w:rPr>
          <w:rStyle w:val="Code"/>
        </w:rPr>
      </w:pPr>
      <w:r w:rsidRPr="003F4B1F">
        <w:rPr>
          <w:rStyle w:val="Code"/>
        </w:rPr>
        <w:t xml:space="preserve">  "code"     : 400</w:t>
      </w:r>
    </w:p>
    <w:p w14:paraId="043044C2" w14:textId="77777777" w:rsidR="00D25857" w:rsidRPr="003F4B1F" w:rsidRDefault="00D25857" w:rsidP="00D25857">
      <w:pPr>
        <w:pStyle w:val="FormatvorlageLateinCourierNewKomplexCourierNewLatein9ptK1"/>
        <w:rPr>
          <w:rStyle w:val="Code"/>
        </w:rPr>
      </w:pPr>
      <w:r w:rsidRPr="003F4B1F">
        <w:rPr>
          <w:rStyle w:val="Code"/>
        </w:rPr>
        <w:t>}</w:t>
      </w:r>
    </w:p>
    <w:p w14:paraId="4ACA8A10" w14:textId="77777777" w:rsidR="00D25857" w:rsidRPr="003F4B1F" w:rsidRDefault="00D25857" w:rsidP="00D25857">
      <w:pPr>
        <w:pStyle w:val="FormatvorlageLateinCourierNewKomplexCourierNewLatein9ptK1"/>
        <w:rPr>
          <w:rStyle w:val="Code"/>
        </w:rPr>
      </w:pPr>
    </w:p>
    <w:p w14:paraId="571F5B82" w14:textId="77777777" w:rsidR="00D25857" w:rsidRPr="003F4B1F" w:rsidRDefault="00D25857" w:rsidP="00D25857"/>
    <w:p w14:paraId="69065FF1" w14:textId="77777777" w:rsidR="00D25857" w:rsidRPr="003F4B1F" w:rsidRDefault="00D25857" w:rsidP="00D25857">
      <w:r w:rsidRPr="003F4B1F">
        <w:br w:type="page"/>
      </w:r>
    </w:p>
    <w:p w14:paraId="349B98F6" w14:textId="77777777" w:rsidR="00D25857" w:rsidRPr="003F4B1F" w:rsidRDefault="00D25857" w:rsidP="00D25857">
      <w:pPr>
        <w:pStyle w:val="Heading3"/>
      </w:pPr>
      <w:bookmarkStart w:id="1839" w:name="_Toc88504174"/>
      <w:r w:rsidRPr="003F4B1F">
        <w:lastRenderedPageBreak/>
        <w:t>Set Aborted</w:t>
      </w:r>
      <w:bookmarkEnd w:id="1839"/>
    </w:p>
    <w:p w14:paraId="5047EB3C" w14:textId="77777777" w:rsidR="00D25857" w:rsidRPr="003F4B1F" w:rsidRDefault="00D25857" w:rsidP="00D25857">
      <w:r w:rsidRPr="003F4B1F">
        <w:t>If an error occurs during the firmware update, the HCA can send an abort message specifying the current transaction ID.</w:t>
      </w:r>
    </w:p>
    <w:p w14:paraId="72183CC7" w14:textId="77777777" w:rsidR="00D25857" w:rsidRPr="003F4B1F" w:rsidRDefault="00D25857" w:rsidP="00D25857"/>
    <w:p w14:paraId="26E09249" w14:textId="77777777" w:rsidR="00D25857" w:rsidRPr="003F4B1F" w:rsidRDefault="00D25857" w:rsidP="00D25857">
      <w:r w:rsidRPr="003F4B1F">
        <w:t xml:space="preserve">The backend sends a </w:t>
      </w:r>
      <w:r w:rsidRPr="003F4B1F">
        <w:rPr>
          <w:rStyle w:val="CodeBig"/>
        </w:rPr>
        <w:t>POST</w:t>
      </w:r>
      <w:r w:rsidRPr="003F4B1F">
        <w:t xml:space="preserve"> request to the resource “</w:t>
      </w:r>
      <w:r w:rsidRPr="003F4B1F">
        <w:rPr>
          <w:rStyle w:val="CodeBig"/>
        </w:rPr>
        <w:t>abort</w:t>
      </w:r>
      <w:r w:rsidRPr="003F4B1F">
        <w:t xml:space="preserve">” using content type </w:t>
      </w:r>
      <w:r w:rsidRPr="003F4B1F">
        <w:rPr>
          <w:rStyle w:val="Code"/>
        </w:rPr>
        <w:t>ABORT</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that occurred while processing the request.</w:t>
      </w:r>
    </w:p>
    <w:p w14:paraId="1058B4E4" w14:textId="77777777" w:rsidR="00D25857" w:rsidRPr="003F4B1F" w:rsidRDefault="00D25857" w:rsidP="00D25857"/>
    <w:p w14:paraId="36205569" w14:textId="77777777" w:rsidR="00D25857" w:rsidRPr="003F4B1F" w:rsidRDefault="00D25857" w:rsidP="00D25857">
      <w:pPr>
        <w:rPr>
          <w:b/>
          <w:bCs/>
        </w:rPr>
      </w:pPr>
      <w:r w:rsidRPr="003F4B1F">
        <w:rPr>
          <w:b/>
          <w:bCs/>
        </w:rPr>
        <w:t>Example:</w:t>
      </w:r>
    </w:p>
    <w:p w14:paraId="11797B08" w14:textId="77777777" w:rsidR="00D25857" w:rsidRPr="003F4B1F" w:rsidRDefault="00D25857" w:rsidP="00D25857">
      <w:pPr>
        <w:pStyle w:val="FormatvorlageLateinCourierNewKomplexCourierNewLatein9ptK1"/>
        <w:rPr>
          <w:rStyle w:val="Code"/>
        </w:rPr>
      </w:pPr>
      <w:r w:rsidRPr="003F4B1F">
        <w:rPr>
          <w:rStyle w:val="Code"/>
        </w:rPr>
        <w:t># Post</w:t>
      </w:r>
    </w:p>
    <w:p w14:paraId="7C71AC3B" w14:textId="77777777" w:rsidR="00D25857" w:rsidRPr="003F4B1F" w:rsidRDefault="00D25857" w:rsidP="00D25857">
      <w:pPr>
        <w:pStyle w:val="FormatvorlageLateinCourierNewKomplexCourierNewLatein9ptK1"/>
        <w:rPr>
          <w:rStyle w:val="Code"/>
        </w:rPr>
      </w:pPr>
      <w:r w:rsidRPr="003F4B1F">
        <w:rPr>
          <w:rStyle w:val="Code"/>
        </w:rPr>
        <w:t>{</w:t>
      </w:r>
    </w:p>
    <w:p w14:paraId="2FE95AD5"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264E598C" w14:textId="77777777" w:rsidR="00D25857" w:rsidRPr="003F4B1F" w:rsidRDefault="00D25857" w:rsidP="00D25857">
      <w:pPr>
        <w:pStyle w:val="FormatvorlageLateinCourierNewKomplexCourierNewLatein9ptK1"/>
        <w:rPr>
          <w:rStyle w:val="Code"/>
        </w:rPr>
      </w:pPr>
      <w:r w:rsidRPr="003F4B1F">
        <w:rPr>
          <w:rStyle w:val="Code"/>
        </w:rPr>
        <w:t xml:space="preserve">  "msgID"    : 82040022,</w:t>
      </w:r>
    </w:p>
    <w:p w14:paraId="26CE243B" w14:textId="77777777" w:rsidR="00D25857" w:rsidRPr="003F4B1F" w:rsidRDefault="00D25857" w:rsidP="00D25857">
      <w:pPr>
        <w:pStyle w:val="FormatvorlageLateinCourierNewKomplexCourierNewLatein9ptK1"/>
        <w:rPr>
          <w:rStyle w:val="Code"/>
        </w:rPr>
      </w:pPr>
      <w:r w:rsidRPr="003F4B1F">
        <w:rPr>
          <w:rStyle w:val="Code"/>
        </w:rPr>
        <w:t xml:space="preserve">  "resource" : "/fu/abort",</w:t>
      </w:r>
    </w:p>
    <w:p w14:paraId="4D50B324" w14:textId="2B9478DB" w:rsidR="00D25857" w:rsidRPr="003F4B1F" w:rsidRDefault="00D25857" w:rsidP="00D25857">
      <w:pPr>
        <w:pStyle w:val="FormatvorlageLateinCourierNewKomplexCourierNewLatein9ptK1"/>
        <w:rPr>
          <w:rStyle w:val="Code"/>
        </w:rPr>
      </w:pPr>
      <w:r w:rsidRPr="003F4B1F">
        <w:rPr>
          <w:rStyle w:val="Code"/>
        </w:rPr>
        <w:t xml:space="preserve">  "version"  : 4,</w:t>
      </w:r>
    </w:p>
    <w:p w14:paraId="2BF53F66" w14:textId="77777777" w:rsidR="00D25857" w:rsidRPr="003F4B1F" w:rsidRDefault="00D25857" w:rsidP="00D25857">
      <w:pPr>
        <w:pStyle w:val="FormatvorlageLateinCourierNewKomplexCourierNewLatein9ptK1"/>
        <w:rPr>
          <w:rStyle w:val="Code"/>
        </w:rPr>
      </w:pPr>
      <w:r w:rsidRPr="003F4B1F">
        <w:rPr>
          <w:rStyle w:val="Code"/>
        </w:rPr>
        <w:t xml:space="preserve">  "action"   : "POST"</w:t>
      </w:r>
    </w:p>
    <w:p w14:paraId="7A8E054B"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356DF4E6"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5658EFB3"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2CF07F32" w14:textId="77777777" w:rsidR="00D25857" w:rsidRPr="003F4B1F" w:rsidRDefault="00D25857" w:rsidP="00D25857">
      <w:pPr>
        <w:pStyle w:val="FormatvorlageLateinCourierNewKomplexCourierNewLatein9ptK1"/>
        <w:rPr>
          <w:rStyle w:val="Code"/>
        </w:rPr>
      </w:pPr>
      <w:r w:rsidRPr="003F4B1F">
        <w:rPr>
          <w:rStyle w:val="Code"/>
        </w:rPr>
        <w:t xml:space="preserve">      "transactionID"  : 105230</w:t>
      </w:r>
    </w:p>
    <w:p w14:paraId="214C5A7D"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9381F2B"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4910591C" w14:textId="77777777" w:rsidR="00D25857" w:rsidRPr="003F4B1F" w:rsidRDefault="00D25857" w:rsidP="00D25857">
      <w:pPr>
        <w:pStyle w:val="FormatvorlageLateinCourierNewKomplexCourierNewLatein9ptK1"/>
        <w:rPr>
          <w:rStyle w:val="Code"/>
        </w:rPr>
      </w:pPr>
      <w:r w:rsidRPr="003F4B1F">
        <w:rPr>
          <w:rStyle w:val="Code"/>
        </w:rPr>
        <w:t>}</w:t>
      </w:r>
    </w:p>
    <w:p w14:paraId="1337729F" w14:textId="77777777" w:rsidR="00D25857" w:rsidRPr="003F4B1F" w:rsidRDefault="00D25857" w:rsidP="00D25857">
      <w:pPr>
        <w:rPr>
          <w:rStyle w:val="Code"/>
        </w:rPr>
      </w:pPr>
    </w:p>
    <w:p w14:paraId="5135035F" w14:textId="77777777" w:rsidR="00D25857" w:rsidRPr="003F4B1F" w:rsidRDefault="00D25857" w:rsidP="00D25857">
      <w:pPr>
        <w:pStyle w:val="FormatvorlageLateinCourierNewKomplexCourierNewLatein9ptK1"/>
        <w:rPr>
          <w:rStyle w:val="Code"/>
        </w:rPr>
      </w:pPr>
      <w:r w:rsidRPr="003F4B1F">
        <w:rPr>
          <w:rStyle w:val="Code"/>
        </w:rPr>
        <w:t># Response OK</w:t>
      </w:r>
    </w:p>
    <w:p w14:paraId="79CF2388" w14:textId="77777777" w:rsidR="00D25857" w:rsidRPr="003F4B1F" w:rsidRDefault="00D25857" w:rsidP="00D25857">
      <w:pPr>
        <w:pStyle w:val="FormatvorlageLateinCourierNewKomplexCourierNewLatein9ptK1"/>
        <w:rPr>
          <w:rStyle w:val="Code"/>
        </w:rPr>
      </w:pPr>
      <w:r w:rsidRPr="003F4B1F">
        <w:rPr>
          <w:rStyle w:val="Code"/>
        </w:rPr>
        <w:t>{</w:t>
      </w:r>
    </w:p>
    <w:p w14:paraId="1A931850"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18186AF0" w14:textId="77777777" w:rsidR="00D25857" w:rsidRPr="003F4B1F" w:rsidRDefault="00D25857" w:rsidP="00D25857">
      <w:pPr>
        <w:pStyle w:val="FormatvorlageLateinCourierNewKomplexCourierNewLatein9ptK1"/>
        <w:rPr>
          <w:rStyle w:val="Code"/>
        </w:rPr>
      </w:pPr>
      <w:r w:rsidRPr="003F4B1F">
        <w:rPr>
          <w:rStyle w:val="Code"/>
        </w:rPr>
        <w:t xml:space="preserve">  "msgID"    : 82040022,</w:t>
      </w:r>
    </w:p>
    <w:p w14:paraId="7BCB43AA" w14:textId="77777777" w:rsidR="00D25857" w:rsidRPr="003F4B1F" w:rsidRDefault="00D25857" w:rsidP="00D25857">
      <w:pPr>
        <w:pStyle w:val="FormatvorlageLateinCourierNewKomplexCourierNewLatein9ptK1"/>
        <w:rPr>
          <w:rStyle w:val="Code"/>
        </w:rPr>
      </w:pPr>
      <w:r w:rsidRPr="003F4B1F">
        <w:rPr>
          <w:rStyle w:val="Code"/>
        </w:rPr>
        <w:t xml:space="preserve">  "resource" : "/fu/abort",</w:t>
      </w:r>
    </w:p>
    <w:p w14:paraId="3FEFBFBA" w14:textId="79ED44AB" w:rsidR="00D25857" w:rsidRPr="003F4B1F" w:rsidRDefault="00D25857" w:rsidP="00D25857">
      <w:pPr>
        <w:pStyle w:val="FormatvorlageLateinCourierNewKomplexCourierNewLatein9ptK1"/>
        <w:rPr>
          <w:rStyle w:val="Code"/>
        </w:rPr>
      </w:pPr>
      <w:r w:rsidRPr="003F4B1F">
        <w:rPr>
          <w:rStyle w:val="Code"/>
        </w:rPr>
        <w:t xml:space="preserve">  "version"  : 4,</w:t>
      </w:r>
    </w:p>
    <w:p w14:paraId="6B9B1CDB"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38AEF90B" w14:textId="77777777" w:rsidR="00D25857" w:rsidRPr="003F4B1F" w:rsidRDefault="00D25857" w:rsidP="00D25857">
      <w:pPr>
        <w:pStyle w:val="FormatvorlageLateinCourierNewKomplexCourierNewLatein9ptK1"/>
        <w:rPr>
          <w:rStyle w:val="Code"/>
        </w:rPr>
      </w:pPr>
      <w:r w:rsidRPr="003F4B1F">
        <w:rPr>
          <w:rStyle w:val="Code"/>
        </w:rPr>
        <w:t>}</w:t>
      </w:r>
    </w:p>
    <w:p w14:paraId="2B94DBA9" w14:textId="77777777" w:rsidR="00D25857" w:rsidRPr="003F4B1F" w:rsidRDefault="00D25857" w:rsidP="00D25857">
      <w:pPr>
        <w:rPr>
          <w:rStyle w:val="Code"/>
        </w:rPr>
      </w:pPr>
    </w:p>
    <w:p w14:paraId="08BBB2DF" w14:textId="77777777" w:rsidR="00D25857" w:rsidRPr="003F4B1F" w:rsidRDefault="00D25857" w:rsidP="00D25857">
      <w:pPr>
        <w:pStyle w:val="FormatvorlageLateinCourierNewKomplexCourierNewLatein9ptK1"/>
        <w:rPr>
          <w:rStyle w:val="Code"/>
        </w:rPr>
      </w:pPr>
      <w:r w:rsidRPr="003F4B1F">
        <w:rPr>
          <w:rStyle w:val="Code"/>
        </w:rPr>
        <w:t># Response ERROR</w:t>
      </w:r>
    </w:p>
    <w:p w14:paraId="23C9CBA3" w14:textId="77777777" w:rsidR="00D25857" w:rsidRPr="003F4B1F" w:rsidRDefault="00D25857" w:rsidP="00D25857">
      <w:pPr>
        <w:pStyle w:val="FormatvorlageLateinCourierNewKomplexCourierNewLatein9ptK1"/>
        <w:rPr>
          <w:rStyle w:val="Code"/>
        </w:rPr>
      </w:pPr>
      <w:r w:rsidRPr="003F4B1F">
        <w:rPr>
          <w:rStyle w:val="Code"/>
        </w:rPr>
        <w:t>{</w:t>
      </w:r>
    </w:p>
    <w:p w14:paraId="0F95EFA7"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06179F6E" w14:textId="77777777" w:rsidR="00D25857" w:rsidRPr="003F4B1F" w:rsidRDefault="00D25857" w:rsidP="00D25857">
      <w:pPr>
        <w:pStyle w:val="FormatvorlageLateinCourierNewKomplexCourierNewLatein9ptK1"/>
        <w:rPr>
          <w:rStyle w:val="Code"/>
        </w:rPr>
      </w:pPr>
      <w:r w:rsidRPr="003F4B1F">
        <w:rPr>
          <w:rStyle w:val="Code"/>
        </w:rPr>
        <w:t xml:space="preserve">  "msgID"    : 82040022,</w:t>
      </w:r>
    </w:p>
    <w:p w14:paraId="534BF68F" w14:textId="77777777" w:rsidR="00D25857" w:rsidRPr="003F4B1F" w:rsidRDefault="00D25857" w:rsidP="00D25857">
      <w:pPr>
        <w:pStyle w:val="FormatvorlageLateinCourierNewKomplexCourierNewLatein9ptK1"/>
        <w:rPr>
          <w:rStyle w:val="Code"/>
        </w:rPr>
      </w:pPr>
      <w:r w:rsidRPr="003F4B1F">
        <w:rPr>
          <w:rStyle w:val="Code"/>
        </w:rPr>
        <w:t xml:space="preserve">  "resource" : "/fu/abort",</w:t>
      </w:r>
    </w:p>
    <w:p w14:paraId="243E9D40" w14:textId="1E704F88" w:rsidR="00D25857" w:rsidRPr="003F4B1F" w:rsidRDefault="00D25857" w:rsidP="00D25857">
      <w:pPr>
        <w:pStyle w:val="FormatvorlageLateinCourierNewKomplexCourierNewLatein9ptK1"/>
        <w:rPr>
          <w:rStyle w:val="Code"/>
        </w:rPr>
      </w:pPr>
      <w:r w:rsidRPr="003F4B1F">
        <w:rPr>
          <w:rStyle w:val="Code"/>
        </w:rPr>
        <w:t xml:space="preserve">  "version"  : 4,</w:t>
      </w:r>
    </w:p>
    <w:p w14:paraId="112356CD" w14:textId="77777777" w:rsidR="00D25857" w:rsidRPr="003F4B1F" w:rsidRDefault="00D25857" w:rsidP="00D25857">
      <w:pPr>
        <w:pStyle w:val="FormatvorlageLateinCourierNewKomplexCourierNewLatein9ptK1"/>
        <w:rPr>
          <w:rStyle w:val="Code"/>
        </w:rPr>
      </w:pPr>
      <w:r w:rsidRPr="003F4B1F">
        <w:rPr>
          <w:rStyle w:val="Code"/>
        </w:rPr>
        <w:t xml:space="preserve">  "action"   : "RESPONSE",</w:t>
      </w:r>
    </w:p>
    <w:p w14:paraId="13C5B2F1" w14:textId="77777777" w:rsidR="00D25857" w:rsidRPr="003F4B1F" w:rsidRDefault="00D25857" w:rsidP="00D25857">
      <w:pPr>
        <w:pStyle w:val="FormatvorlageLateinCourierNewKomplexCourierNewLatein9ptK1"/>
        <w:rPr>
          <w:rStyle w:val="Code"/>
        </w:rPr>
      </w:pPr>
      <w:r w:rsidRPr="003F4B1F">
        <w:rPr>
          <w:rStyle w:val="Code"/>
        </w:rPr>
        <w:t xml:space="preserve">  "code"     : 400</w:t>
      </w:r>
    </w:p>
    <w:p w14:paraId="226E916F" w14:textId="77777777" w:rsidR="00D25857" w:rsidRPr="003F4B1F" w:rsidRDefault="00D25857" w:rsidP="00D25857">
      <w:pPr>
        <w:pStyle w:val="FormatvorlageLateinCourierNewKomplexCourierNewLatein9ptK1"/>
        <w:rPr>
          <w:rStyle w:val="Code"/>
        </w:rPr>
      </w:pPr>
      <w:r w:rsidRPr="003F4B1F">
        <w:rPr>
          <w:rStyle w:val="Code"/>
        </w:rPr>
        <w:t>}</w:t>
      </w:r>
    </w:p>
    <w:p w14:paraId="06CE068D" w14:textId="77777777" w:rsidR="00D25857" w:rsidRPr="003F4B1F" w:rsidRDefault="00D25857" w:rsidP="00D25857"/>
    <w:p w14:paraId="28DDFDAE" w14:textId="77777777" w:rsidR="00D25857" w:rsidRPr="003F4B1F" w:rsidRDefault="00D25857" w:rsidP="00D25857">
      <w:r w:rsidRPr="003F4B1F">
        <w:br w:type="page"/>
      </w:r>
    </w:p>
    <w:p w14:paraId="6759C75D" w14:textId="77777777" w:rsidR="00D25857" w:rsidRPr="003F4B1F" w:rsidRDefault="00D25857" w:rsidP="00D25857">
      <w:pPr>
        <w:pStyle w:val="Heading3"/>
      </w:pPr>
      <w:bookmarkStart w:id="1840" w:name="_Toc88504175"/>
      <w:r w:rsidRPr="003F4B1F">
        <w:lastRenderedPageBreak/>
        <w:t>Notify Download Progress</w:t>
      </w:r>
      <w:bookmarkEnd w:id="1840"/>
    </w:p>
    <w:p w14:paraId="7A421BBD" w14:textId="77777777" w:rsidR="00D25857" w:rsidRPr="003F4B1F" w:rsidRDefault="00D25857" w:rsidP="00D25857">
      <w:r w:rsidRPr="003F4B1F">
        <w:t>The COM sends a notification about the download progress to the HCA. This notify is only sent during the downloading phase of the firmware update. The download progress is comprising the download of all packages to a certain firmware update. The progress has a range from 0 to 100 and is indicating the percentage of the progress.</w:t>
      </w:r>
    </w:p>
    <w:p w14:paraId="552F2383" w14:textId="77777777" w:rsidR="00D25857" w:rsidRPr="003F4B1F" w:rsidRDefault="00D25857" w:rsidP="00D25857"/>
    <w:p w14:paraId="0C722A31" w14:textId="77777777" w:rsidR="00D25857" w:rsidRPr="003F4B1F" w:rsidRDefault="00D25857" w:rsidP="00D25857">
      <w:r w:rsidRPr="003F4B1F">
        <w:t>To restrict the amount of messages for this notification, the HA will two criteria’s which must be met before a new notification is allowed to be sent:</w:t>
      </w:r>
    </w:p>
    <w:p w14:paraId="12C945DD" w14:textId="77777777" w:rsidR="00D25857" w:rsidRPr="003F4B1F" w:rsidRDefault="00D25857" w:rsidP="00D25857">
      <w:pPr>
        <w:pStyle w:val="ListParagraph"/>
        <w:numPr>
          <w:ilvl w:val="0"/>
          <w:numId w:val="43"/>
        </w:numPr>
      </w:pPr>
      <w:r w:rsidRPr="003F4B1F">
        <w:t>The progress must have a resolution of 5% (e.g. valid values are 0, 5, 10, 15, ...)</w:t>
      </w:r>
    </w:p>
    <w:p w14:paraId="4E89DB44" w14:textId="77777777" w:rsidR="00D25857" w:rsidRPr="003F4B1F" w:rsidRDefault="00D25857" w:rsidP="00D25857">
      <w:pPr>
        <w:pStyle w:val="ListParagraph"/>
        <w:numPr>
          <w:ilvl w:val="0"/>
          <w:numId w:val="43"/>
        </w:numPr>
      </w:pPr>
      <w:r w:rsidRPr="003F4B1F">
        <w:t>The last notification of the progress is more than 1 second in the past</w:t>
      </w:r>
    </w:p>
    <w:p w14:paraId="19ADB172" w14:textId="77777777" w:rsidR="00D25857" w:rsidRPr="003F4B1F" w:rsidRDefault="00D25857" w:rsidP="00D25857">
      <w:r w:rsidRPr="003F4B1F">
        <w:t>Example:</w:t>
      </w:r>
    </w:p>
    <w:p w14:paraId="377D31EA" w14:textId="77777777" w:rsidR="00D25857" w:rsidRPr="003F4B1F" w:rsidRDefault="00D25857" w:rsidP="00D25857">
      <w:r w:rsidRPr="003F4B1F">
        <w:t>9:24:54</w:t>
      </w:r>
      <w:r w:rsidRPr="003F4B1F">
        <w:tab/>
      </w:r>
      <w:r w:rsidRPr="003F4B1F">
        <w:rPr>
          <w:noProof/>
        </w:rPr>
        <w:sym w:font="Wingdings" w:char="F0E8"/>
      </w:r>
      <w:r w:rsidRPr="003F4B1F">
        <w:tab/>
      </w:r>
      <w:r w:rsidRPr="003F4B1F">
        <w:rPr>
          <w:rStyle w:val="Code"/>
        </w:rPr>
        <w:t>"progress" : 0</w:t>
      </w:r>
    </w:p>
    <w:p w14:paraId="58F0AD22" w14:textId="77777777" w:rsidR="00D25857" w:rsidRPr="003F4B1F" w:rsidRDefault="00D25857" w:rsidP="00D25857">
      <w:r w:rsidRPr="003F4B1F">
        <w:t>9:24:55</w:t>
      </w:r>
      <w:r w:rsidRPr="003F4B1F">
        <w:tab/>
      </w:r>
      <w:r w:rsidRPr="003F4B1F">
        <w:rPr>
          <w:noProof/>
        </w:rPr>
        <w:sym w:font="Wingdings" w:char="F0E8"/>
      </w:r>
      <w:r w:rsidRPr="003F4B1F">
        <w:tab/>
      </w:r>
      <w:r w:rsidRPr="003F4B1F">
        <w:rPr>
          <w:rStyle w:val="Code"/>
        </w:rPr>
        <w:t>"progress" : 5</w:t>
      </w:r>
    </w:p>
    <w:p w14:paraId="242EC400" w14:textId="77777777" w:rsidR="00D25857" w:rsidRPr="003F4B1F" w:rsidRDefault="00D25857" w:rsidP="00D25857">
      <w:r w:rsidRPr="003F4B1F">
        <w:t>9:24:59</w:t>
      </w:r>
      <w:r w:rsidRPr="003F4B1F">
        <w:tab/>
      </w:r>
      <w:r w:rsidRPr="003F4B1F">
        <w:rPr>
          <w:noProof/>
        </w:rPr>
        <w:sym w:font="Wingdings" w:char="F0E8"/>
      </w:r>
      <w:r w:rsidRPr="003F4B1F">
        <w:tab/>
      </w:r>
      <w:r w:rsidRPr="003F4B1F">
        <w:rPr>
          <w:rStyle w:val="Code"/>
        </w:rPr>
        <w:t>"progress" : 10</w:t>
      </w:r>
    </w:p>
    <w:p w14:paraId="3121F4E4" w14:textId="77777777" w:rsidR="00D25857" w:rsidRPr="003F4B1F" w:rsidRDefault="00D25857" w:rsidP="00D25857">
      <w:r w:rsidRPr="003F4B1F">
        <w:t>9:25:00</w:t>
      </w:r>
      <w:r w:rsidRPr="003F4B1F">
        <w:tab/>
      </w:r>
      <w:r w:rsidRPr="003F4B1F">
        <w:rPr>
          <w:noProof/>
        </w:rPr>
        <w:sym w:font="Wingdings" w:char="F0E8"/>
      </w:r>
      <w:r w:rsidRPr="003F4B1F">
        <w:tab/>
      </w:r>
      <w:r w:rsidRPr="003F4B1F">
        <w:rPr>
          <w:rStyle w:val="Code"/>
        </w:rPr>
        <w:t>"progress" : 20</w:t>
      </w:r>
    </w:p>
    <w:p w14:paraId="7EBC8DD7" w14:textId="77777777" w:rsidR="00D25857" w:rsidRPr="003F4B1F" w:rsidRDefault="00D25857" w:rsidP="00D25857">
      <w:r w:rsidRPr="003F4B1F">
        <w:t>…</w:t>
      </w:r>
    </w:p>
    <w:p w14:paraId="229A6818" w14:textId="77777777" w:rsidR="00D25857" w:rsidRPr="003F4B1F" w:rsidRDefault="00D25857" w:rsidP="00D25857"/>
    <w:p w14:paraId="18982548" w14:textId="77777777" w:rsidR="00D25857" w:rsidRPr="003F4B1F" w:rsidRDefault="00D25857" w:rsidP="00D25857">
      <w:r w:rsidRPr="003F4B1F">
        <w:t>For implementation keep in mind, that a round down rule must be applied. E.g. 99MB/100MB must result in 95% instead of 100% progress. Furthermore make the resolution and time restriction easily changeable, e.g. via a constant.</w:t>
      </w:r>
    </w:p>
    <w:p w14:paraId="1FDAF65A" w14:textId="77777777" w:rsidR="00D25857" w:rsidRPr="003F4B1F" w:rsidRDefault="00D25857" w:rsidP="00D25857"/>
    <w:p w14:paraId="2E29A134" w14:textId="77777777" w:rsidR="00D25857" w:rsidRPr="003F4B1F" w:rsidRDefault="00D25857" w:rsidP="00D25857">
      <w:r w:rsidRPr="003F4B1F">
        <w:t>The notification from the resource “</w:t>
      </w:r>
      <w:r w:rsidRPr="003F4B1F">
        <w:rPr>
          <w:rStyle w:val="CodeBig"/>
        </w:rPr>
        <w:t>downloadProgress</w:t>
      </w:r>
      <w:r w:rsidRPr="003F4B1F">
        <w:t xml:space="preserve">” will contain a single element of the content type </w:t>
      </w:r>
      <w:r w:rsidRPr="003F4B1F">
        <w:rPr>
          <w:rStyle w:val="CodeBig"/>
        </w:rPr>
        <w:t>DOWNLOADPROGRESS</w:t>
      </w:r>
      <w:r w:rsidRPr="003F4B1F">
        <w:t>.</w:t>
      </w:r>
    </w:p>
    <w:p w14:paraId="0E1A1ED0" w14:textId="77777777" w:rsidR="00D25857" w:rsidRPr="003F4B1F" w:rsidRDefault="00D25857" w:rsidP="00D25857"/>
    <w:p w14:paraId="1B1CB9A7" w14:textId="77777777" w:rsidR="00D25857" w:rsidRPr="003F4B1F" w:rsidRDefault="00D25857" w:rsidP="00D25857">
      <w:pPr>
        <w:rPr>
          <w:b/>
          <w:bCs/>
        </w:rPr>
      </w:pPr>
      <w:r w:rsidRPr="003F4B1F">
        <w:rPr>
          <w:b/>
          <w:bCs/>
        </w:rPr>
        <w:t>Example:</w:t>
      </w:r>
    </w:p>
    <w:p w14:paraId="380AF5F7" w14:textId="77777777" w:rsidR="00D25857" w:rsidRPr="003F4B1F" w:rsidRDefault="00D25857" w:rsidP="00D25857">
      <w:pPr>
        <w:pStyle w:val="FormatvorlageLateinCourierNewKomplexCourierNewLatein9ptK1"/>
        <w:rPr>
          <w:rStyle w:val="Code"/>
        </w:rPr>
      </w:pPr>
    </w:p>
    <w:p w14:paraId="178AC459" w14:textId="77777777" w:rsidR="00D25857" w:rsidRPr="003F4B1F" w:rsidRDefault="00D25857" w:rsidP="00D25857">
      <w:pPr>
        <w:pStyle w:val="FormatvorlageLateinCourierNewKomplexCourierNewLatein9ptK1"/>
        <w:rPr>
          <w:rStyle w:val="Code"/>
        </w:rPr>
      </w:pPr>
      <w:r w:rsidRPr="003F4B1F">
        <w:rPr>
          <w:rStyle w:val="Code"/>
        </w:rPr>
        <w:t># Notification</w:t>
      </w:r>
    </w:p>
    <w:p w14:paraId="419B45FA" w14:textId="77777777" w:rsidR="00D25857" w:rsidRPr="003F4B1F" w:rsidRDefault="00D25857" w:rsidP="00D25857">
      <w:pPr>
        <w:pStyle w:val="FormatvorlageLateinCourierNewKomplexCourierNewLatein9ptK1"/>
        <w:rPr>
          <w:rStyle w:val="Code"/>
        </w:rPr>
      </w:pPr>
      <w:r w:rsidRPr="003F4B1F">
        <w:rPr>
          <w:rStyle w:val="Code"/>
        </w:rPr>
        <w:t>{</w:t>
      </w:r>
    </w:p>
    <w:p w14:paraId="7CD851C5" w14:textId="77777777" w:rsidR="00D25857" w:rsidRPr="003F4B1F" w:rsidRDefault="00D25857" w:rsidP="00D25857">
      <w:pPr>
        <w:pStyle w:val="FormatvorlageLateinCourierNewKomplexCourierNewLatein9ptK1"/>
        <w:rPr>
          <w:rStyle w:val="Code"/>
        </w:rPr>
      </w:pPr>
      <w:r w:rsidRPr="003F4B1F">
        <w:rPr>
          <w:rStyle w:val="Code"/>
        </w:rPr>
        <w:t xml:space="preserve">  "sID"      : 1234,</w:t>
      </w:r>
    </w:p>
    <w:p w14:paraId="11C5FD7D" w14:textId="77777777" w:rsidR="00D25857" w:rsidRPr="003F4B1F" w:rsidRDefault="00D25857" w:rsidP="00D25857">
      <w:pPr>
        <w:pStyle w:val="FormatvorlageLateinCourierNewKomplexCourierNewLatein9ptK1"/>
        <w:rPr>
          <w:rStyle w:val="Code"/>
        </w:rPr>
      </w:pPr>
      <w:r w:rsidRPr="003F4B1F">
        <w:rPr>
          <w:rStyle w:val="Code"/>
        </w:rPr>
        <w:t xml:space="preserve">  "msgID"    : 82042954,</w:t>
      </w:r>
    </w:p>
    <w:p w14:paraId="739A4EE4" w14:textId="77777777" w:rsidR="00D25857" w:rsidRPr="003F4B1F" w:rsidRDefault="00D25857" w:rsidP="00D25857">
      <w:pPr>
        <w:pStyle w:val="FormatvorlageLateinCourierNewKomplexCourierNewLatein9ptK1"/>
        <w:rPr>
          <w:rStyle w:val="Code"/>
        </w:rPr>
      </w:pPr>
      <w:r w:rsidRPr="003F4B1F">
        <w:rPr>
          <w:rStyle w:val="Code"/>
        </w:rPr>
        <w:t xml:space="preserve">  "resource" : "/fu/downloadProgress",</w:t>
      </w:r>
    </w:p>
    <w:p w14:paraId="01D180A9" w14:textId="5EF6E1FA" w:rsidR="00D25857" w:rsidRPr="003F4B1F" w:rsidRDefault="00D25857" w:rsidP="00D25857">
      <w:pPr>
        <w:pStyle w:val="FormatvorlageLateinCourierNewKomplexCourierNewLatein9ptK1"/>
        <w:rPr>
          <w:rStyle w:val="Code"/>
        </w:rPr>
      </w:pPr>
      <w:r w:rsidRPr="003F4B1F">
        <w:rPr>
          <w:rStyle w:val="Code"/>
        </w:rPr>
        <w:t xml:space="preserve">  "version"  : 4,</w:t>
      </w:r>
    </w:p>
    <w:p w14:paraId="5D418260" w14:textId="77777777" w:rsidR="00D25857" w:rsidRPr="003F4B1F" w:rsidRDefault="00D25857" w:rsidP="00D25857">
      <w:pPr>
        <w:pStyle w:val="FormatvorlageLateinCourierNewKomplexCourierNewLatein9ptK1"/>
        <w:rPr>
          <w:rStyle w:val="Code"/>
        </w:rPr>
      </w:pPr>
      <w:r w:rsidRPr="003F4B1F">
        <w:rPr>
          <w:rStyle w:val="Code"/>
        </w:rPr>
        <w:t xml:space="preserve">  "action"   : "NOTIFY",</w:t>
      </w:r>
    </w:p>
    <w:p w14:paraId="35337272" w14:textId="77777777" w:rsidR="00D25857" w:rsidRPr="003F4B1F" w:rsidRDefault="00D25857" w:rsidP="00D25857">
      <w:pPr>
        <w:pStyle w:val="FormatvorlageLateinCourierNewKomplexCourierNewLatein9ptK1"/>
        <w:rPr>
          <w:rStyle w:val="Code"/>
        </w:rPr>
      </w:pPr>
      <w:r w:rsidRPr="003F4B1F">
        <w:rPr>
          <w:rStyle w:val="Code"/>
        </w:rPr>
        <w:t xml:space="preserve">  "data"     :</w:t>
      </w:r>
    </w:p>
    <w:p w14:paraId="11BA5A88"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352FC216"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0435A60E" w14:textId="77777777" w:rsidR="00D25857" w:rsidRPr="003F4B1F" w:rsidRDefault="00D25857" w:rsidP="00D25857">
      <w:pPr>
        <w:pStyle w:val="FormatvorlageLateinCourierNewKomplexCourierNewLatein9ptK1"/>
        <w:rPr>
          <w:rStyle w:val="Code"/>
        </w:rPr>
      </w:pPr>
      <w:r w:rsidRPr="003F4B1F">
        <w:rPr>
          <w:rStyle w:val="Code"/>
        </w:rPr>
        <w:t xml:space="preserve">      "progress" : 50</w:t>
      </w:r>
    </w:p>
    <w:p w14:paraId="19301552"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64AEA109" w14:textId="77777777" w:rsidR="00D25857" w:rsidRPr="003F4B1F" w:rsidRDefault="00D25857" w:rsidP="00D25857">
      <w:pPr>
        <w:pStyle w:val="FormatvorlageLateinCourierNewKomplexCourierNewLatein9ptK1"/>
        <w:rPr>
          <w:rStyle w:val="Code"/>
        </w:rPr>
      </w:pPr>
      <w:r w:rsidRPr="003F4B1F">
        <w:rPr>
          <w:rStyle w:val="Code"/>
        </w:rPr>
        <w:t xml:space="preserve">  ]</w:t>
      </w:r>
    </w:p>
    <w:p w14:paraId="1A64C398" w14:textId="77777777" w:rsidR="00D25857" w:rsidRPr="003F4B1F" w:rsidRDefault="00D25857" w:rsidP="00D25857">
      <w:pPr>
        <w:pStyle w:val="FormatvorlageLateinCourierNewKomplexCourierNewLatein9ptK1"/>
        <w:rPr>
          <w:rStyle w:val="Code"/>
        </w:rPr>
      </w:pPr>
      <w:r w:rsidRPr="003F4B1F">
        <w:rPr>
          <w:rStyle w:val="Code"/>
        </w:rPr>
        <w:t>}</w:t>
      </w:r>
    </w:p>
    <w:p w14:paraId="26B05239" w14:textId="35B9149F" w:rsidR="00FF3CF5" w:rsidRDefault="00FF3CF5">
      <w:r>
        <w:br w:type="page"/>
      </w:r>
    </w:p>
    <w:p w14:paraId="6800F44C" w14:textId="6FB48215" w:rsidR="00FF3CF5" w:rsidRDefault="00FF3CF5" w:rsidP="00FF3CF5">
      <w:pPr>
        <w:pStyle w:val="Heading3"/>
      </w:pPr>
      <w:bookmarkStart w:id="1841" w:name="_Toc88504176"/>
      <w:r w:rsidRPr="003F4B1F">
        <w:lastRenderedPageBreak/>
        <w:t xml:space="preserve">Notify </w:t>
      </w:r>
      <w:r w:rsidR="00DB6AE3">
        <w:t>Trust</w:t>
      </w:r>
      <w:r>
        <w:t xml:space="preserve"> Config</w:t>
      </w:r>
      <w:bookmarkEnd w:id="1841"/>
    </w:p>
    <w:p w14:paraId="78478B83" w14:textId="6BC01819" w:rsidR="00FF3CF5" w:rsidRDefault="00FF3CF5" w:rsidP="00FF3CF5"/>
    <w:p w14:paraId="7CD2D7AB" w14:textId="50242304" w:rsidR="00844A2E" w:rsidRPr="003F4B1F" w:rsidRDefault="00844A2E" w:rsidP="00844A2E">
      <w:r w:rsidRPr="003F4B1F">
        <w:t xml:space="preserve">The COM sends a notification about its </w:t>
      </w:r>
      <w:r>
        <w:t xml:space="preserve">security </w:t>
      </w:r>
      <w:r w:rsidRPr="003F4B1F">
        <w:t>configuration</w:t>
      </w:r>
      <w:r>
        <w:t xml:space="preserve"> every time it sends it </w:t>
      </w:r>
      <w:r w:rsidR="00F73DD6">
        <w:t xml:space="preserve">HA </w:t>
      </w:r>
      <w:r>
        <w:t>configuration (HACONFIG)</w:t>
      </w:r>
      <w:r w:rsidRPr="003F4B1F">
        <w:t>.</w:t>
      </w:r>
      <w:r>
        <w:t xml:space="preserve"> </w:t>
      </w:r>
    </w:p>
    <w:p w14:paraId="3FA8BB53" w14:textId="77777777" w:rsidR="00844A2E" w:rsidRPr="003F4B1F" w:rsidRDefault="00844A2E" w:rsidP="00844A2E"/>
    <w:p w14:paraId="472730E6" w14:textId="4BFEE8EA" w:rsidR="00844A2E" w:rsidRPr="003F4B1F" w:rsidRDefault="00844A2E" w:rsidP="00844A2E">
      <w:r w:rsidRPr="003F4B1F">
        <w:t>The notification from the resource “</w:t>
      </w:r>
      <w:r w:rsidR="00DB6AE3">
        <w:rPr>
          <w:rStyle w:val="CodeBig"/>
        </w:rPr>
        <w:t>trust</w:t>
      </w:r>
      <w:r w:rsidRPr="003F4B1F">
        <w:rPr>
          <w:rStyle w:val="CodeBig"/>
        </w:rPr>
        <w:t>Config</w:t>
      </w:r>
      <w:r w:rsidRPr="003F4B1F">
        <w:t xml:space="preserve">” will contain a list of elements of the content type </w:t>
      </w:r>
      <w:r w:rsidR="00DB6AE3">
        <w:rPr>
          <w:rStyle w:val="CodeBig"/>
        </w:rPr>
        <w:t>TRUST</w:t>
      </w:r>
      <w:r w:rsidRPr="003F4B1F">
        <w:rPr>
          <w:rStyle w:val="CodeBig"/>
        </w:rPr>
        <w:t>CONFIG</w:t>
      </w:r>
      <w:r w:rsidRPr="003F4B1F">
        <w:t>.</w:t>
      </w:r>
    </w:p>
    <w:p w14:paraId="458BC7EA" w14:textId="77777777" w:rsidR="00844A2E" w:rsidRPr="003F4B1F" w:rsidRDefault="00844A2E" w:rsidP="00844A2E"/>
    <w:p w14:paraId="1E81261D" w14:textId="77777777" w:rsidR="00844A2E" w:rsidRPr="003F4B1F" w:rsidRDefault="00844A2E" w:rsidP="00844A2E">
      <w:pPr>
        <w:rPr>
          <w:b/>
          <w:bCs/>
        </w:rPr>
      </w:pPr>
      <w:r w:rsidRPr="003F4B1F">
        <w:rPr>
          <w:b/>
          <w:bCs/>
        </w:rPr>
        <w:t>Example:</w:t>
      </w:r>
    </w:p>
    <w:p w14:paraId="5B9FF2A9" w14:textId="77777777" w:rsidR="00844A2E" w:rsidRPr="00BE5D84" w:rsidRDefault="00844A2E" w:rsidP="00844A2E">
      <w:pPr>
        <w:pStyle w:val="FormatvorlageLateinCourierNewKomplexCourierNewLatein9ptK1"/>
        <w:rPr>
          <w:rStyle w:val="Code"/>
        </w:rPr>
      </w:pPr>
      <w:r w:rsidRPr="00BE5D84">
        <w:rPr>
          <w:rStyle w:val="Code"/>
        </w:rPr>
        <w:t># Notification</w:t>
      </w:r>
    </w:p>
    <w:p w14:paraId="222D2C37" w14:textId="77777777" w:rsidR="00844A2E" w:rsidRPr="00BE5D84" w:rsidRDefault="00844A2E" w:rsidP="00844A2E">
      <w:pPr>
        <w:pStyle w:val="FormatvorlageLateinCourierNewKomplexCourierNewLatein9ptK1"/>
        <w:rPr>
          <w:rStyle w:val="Code"/>
        </w:rPr>
      </w:pPr>
      <w:r w:rsidRPr="00BE5D84">
        <w:rPr>
          <w:rStyle w:val="Code"/>
        </w:rPr>
        <w:t>{</w:t>
      </w:r>
    </w:p>
    <w:p w14:paraId="3A060642" w14:textId="77777777" w:rsidR="00844A2E" w:rsidRPr="00BE5D84" w:rsidRDefault="00844A2E" w:rsidP="00844A2E">
      <w:pPr>
        <w:pStyle w:val="FormatvorlageLateinCourierNewKomplexCourierNewLatein9ptK1"/>
        <w:rPr>
          <w:rStyle w:val="Code"/>
        </w:rPr>
      </w:pPr>
      <w:r w:rsidRPr="00BE5D84">
        <w:rPr>
          <w:rStyle w:val="Code"/>
        </w:rPr>
        <w:t xml:space="preserve">  "sID"      : 1234,</w:t>
      </w:r>
    </w:p>
    <w:p w14:paraId="142AE85F" w14:textId="77777777" w:rsidR="00844A2E" w:rsidRPr="00BE5D84" w:rsidRDefault="00844A2E" w:rsidP="00844A2E">
      <w:pPr>
        <w:pStyle w:val="FormatvorlageLateinCourierNewKomplexCourierNewLatein9ptK1"/>
        <w:rPr>
          <w:rStyle w:val="Code"/>
        </w:rPr>
      </w:pPr>
      <w:r w:rsidRPr="00BE5D84">
        <w:rPr>
          <w:rStyle w:val="Code"/>
        </w:rPr>
        <w:t xml:space="preserve">  "msgID"    : 82042940,</w:t>
      </w:r>
    </w:p>
    <w:p w14:paraId="4D21488C" w14:textId="0D3A3B3E" w:rsidR="00844A2E" w:rsidRPr="00BE5D84" w:rsidRDefault="00844A2E" w:rsidP="00844A2E">
      <w:pPr>
        <w:pStyle w:val="FormatvorlageLateinCourierNewKomplexCourierNewLatein9ptK1"/>
        <w:rPr>
          <w:rStyle w:val="Code"/>
        </w:rPr>
      </w:pPr>
      <w:r w:rsidRPr="00BE5D84">
        <w:rPr>
          <w:rStyle w:val="Code"/>
        </w:rPr>
        <w:t xml:space="preserve">  "resource" : "/fu/</w:t>
      </w:r>
      <w:r w:rsidR="00DB6AE3">
        <w:rPr>
          <w:rStyle w:val="Code"/>
        </w:rPr>
        <w:t>trust</w:t>
      </w:r>
      <w:r w:rsidRPr="00BE5D84">
        <w:rPr>
          <w:rStyle w:val="Code"/>
        </w:rPr>
        <w:t>Config",</w:t>
      </w:r>
    </w:p>
    <w:p w14:paraId="10E8FA01" w14:textId="77777777" w:rsidR="00844A2E" w:rsidRPr="00BE5D84" w:rsidRDefault="00844A2E" w:rsidP="00844A2E">
      <w:pPr>
        <w:pStyle w:val="FormatvorlageLateinCourierNewKomplexCourierNewLatein9ptK1"/>
        <w:rPr>
          <w:rStyle w:val="Code"/>
        </w:rPr>
      </w:pPr>
      <w:r w:rsidRPr="00BE5D84">
        <w:rPr>
          <w:rStyle w:val="Code"/>
        </w:rPr>
        <w:t xml:space="preserve">  "version"  : 4,</w:t>
      </w:r>
    </w:p>
    <w:p w14:paraId="54CBB55B" w14:textId="77777777" w:rsidR="00844A2E" w:rsidRPr="00BE5D84" w:rsidRDefault="00844A2E" w:rsidP="00844A2E">
      <w:pPr>
        <w:pStyle w:val="FormatvorlageLateinCourierNewKomplexCourierNewLatein9ptK1"/>
        <w:rPr>
          <w:rStyle w:val="Code"/>
        </w:rPr>
      </w:pPr>
      <w:r w:rsidRPr="00BE5D84">
        <w:rPr>
          <w:rStyle w:val="Code"/>
        </w:rPr>
        <w:t xml:space="preserve">  "action"   : "NOTIFY",</w:t>
      </w:r>
    </w:p>
    <w:p w14:paraId="25F9385B" w14:textId="77777777" w:rsidR="00844A2E" w:rsidRPr="00BE5D84" w:rsidRDefault="00844A2E" w:rsidP="00844A2E">
      <w:pPr>
        <w:pStyle w:val="FormatvorlageLateinCourierNewKomplexCourierNewLatein9ptK1"/>
        <w:rPr>
          <w:rStyle w:val="Code"/>
        </w:rPr>
      </w:pPr>
      <w:r w:rsidRPr="00BE5D84">
        <w:rPr>
          <w:rStyle w:val="Code"/>
        </w:rPr>
        <w:t xml:space="preserve">  "data"     :</w:t>
      </w:r>
    </w:p>
    <w:p w14:paraId="64F3BBCB" w14:textId="77777777" w:rsidR="00844A2E" w:rsidRPr="00BE5D84" w:rsidRDefault="00844A2E" w:rsidP="00844A2E">
      <w:pPr>
        <w:pStyle w:val="FormatvorlageLateinCourierNewKomplexCourierNewLatein9ptK1"/>
        <w:rPr>
          <w:rStyle w:val="Code"/>
        </w:rPr>
      </w:pPr>
      <w:r w:rsidRPr="00BE5D84">
        <w:rPr>
          <w:rStyle w:val="Code"/>
        </w:rPr>
        <w:t xml:space="preserve">  [</w:t>
      </w:r>
    </w:p>
    <w:p w14:paraId="55440EB1" w14:textId="77777777" w:rsidR="00F73DD6" w:rsidRPr="00F73DD6" w:rsidRDefault="00844A2E" w:rsidP="00F73DD6">
      <w:pPr>
        <w:pStyle w:val="FormatvorlageLateinCourierNewKomplexCourierNewLatein9ptK1"/>
        <w:rPr>
          <w:rStyle w:val="Code"/>
        </w:rPr>
      </w:pPr>
      <w:r w:rsidRPr="00BE5D84">
        <w:rPr>
          <w:rStyle w:val="Code"/>
        </w:rPr>
        <w:t xml:space="preserve">    </w:t>
      </w:r>
      <w:r w:rsidR="00F73DD6" w:rsidRPr="00F73DD6">
        <w:rPr>
          <w:rStyle w:val="Code"/>
        </w:rPr>
        <w:t>{</w:t>
      </w:r>
    </w:p>
    <w:p w14:paraId="33A8A85B" w14:textId="77777777" w:rsidR="00F73DD6" w:rsidRDefault="00F73DD6" w:rsidP="00F73DD6">
      <w:pPr>
        <w:pStyle w:val="FormatvorlageLateinCourierNewKomplexCourierNewLatein9ptK1"/>
        <w:rPr>
          <w:rStyle w:val="Code"/>
        </w:rPr>
      </w:pPr>
      <w:r w:rsidRPr="00F73DD6">
        <w:rPr>
          <w:rStyle w:val="Code"/>
        </w:rPr>
        <w:t xml:space="preserve">    "hab": </w:t>
      </w:r>
    </w:p>
    <w:p w14:paraId="2EF48474" w14:textId="6A69F343" w:rsidR="00F73DD6" w:rsidRPr="00F73DD6" w:rsidRDefault="00F73DD6" w:rsidP="00F03928">
      <w:pPr>
        <w:pStyle w:val="FormatvorlageLateinCourierNewKomplexCourierNewLatein9ptK1"/>
        <w:rPr>
          <w:rStyle w:val="Code"/>
        </w:rPr>
      </w:pPr>
      <w:r>
        <w:rPr>
          <w:rStyle w:val="Code"/>
        </w:rPr>
        <w:t xml:space="preserve">     </w:t>
      </w:r>
      <w:r w:rsidRPr="00F73DD6">
        <w:rPr>
          <w:rStyle w:val="Code"/>
        </w:rPr>
        <w:t>{</w:t>
      </w:r>
    </w:p>
    <w:p w14:paraId="758A1C0C" w14:textId="77777777" w:rsidR="00F73DD6" w:rsidRPr="00F73DD6" w:rsidRDefault="00F73DD6" w:rsidP="00F73DD6">
      <w:pPr>
        <w:pStyle w:val="FormatvorlageLateinCourierNewKomplexCourierNewLatein9ptK1"/>
        <w:rPr>
          <w:rStyle w:val="Code"/>
        </w:rPr>
      </w:pPr>
      <w:r w:rsidRPr="00F73DD6">
        <w:rPr>
          <w:rStyle w:val="Code"/>
        </w:rPr>
        <w:t xml:space="preserve">        "keySetId": 1,</w:t>
      </w:r>
    </w:p>
    <w:p w14:paraId="6DECB1B0" w14:textId="77777777" w:rsidR="00F73DD6" w:rsidRDefault="00F73DD6" w:rsidP="00F73DD6">
      <w:pPr>
        <w:pStyle w:val="FormatvorlageLateinCourierNewKomplexCourierNewLatein9ptK1"/>
        <w:rPr>
          <w:rStyle w:val="Code"/>
        </w:rPr>
      </w:pPr>
      <w:r w:rsidRPr="00F73DD6">
        <w:rPr>
          <w:rStyle w:val="Code"/>
        </w:rPr>
        <w:t xml:space="preserve">        "keyNumber": </w:t>
      </w:r>
    </w:p>
    <w:p w14:paraId="4E62E441" w14:textId="695E3B47" w:rsidR="00F73DD6" w:rsidRPr="00F73DD6" w:rsidRDefault="00F73DD6" w:rsidP="00A2191F">
      <w:pPr>
        <w:pStyle w:val="FormatvorlageLateinCourierNewKomplexCourierNewLatein9ptK1"/>
        <w:ind w:firstLine="709"/>
        <w:rPr>
          <w:rStyle w:val="Code"/>
        </w:rPr>
      </w:pPr>
      <w:r>
        <w:rPr>
          <w:rStyle w:val="Code"/>
        </w:rPr>
        <w:t xml:space="preserve">  </w:t>
      </w:r>
      <w:r w:rsidRPr="00F73DD6">
        <w:rPr>
          <w:rStyle w:val="Code"/>
        </w:rPr>
        <w:t>[</w:t>
      </w:r>
    </w:p>
    <w:p w14:paraId="42DB8108" w14:textId="77777777" w:rsidR="00F73DD6" w:rsidRPr="00F73DD6" w:rsidRDefault="00F73DD6" w:rsidP="00F73DD6">
      <w:pPr>
        <w:pStyle w:val="FormatvorlageLateinCourierNewKomplexCourierNewLatein9ptK1"/>
        <w:rPr>
          <w:rStyle w:val="Code"/>
        </w:rPr>
      </w:pPr>
      <w:r w:rsidRPr="00F73DD6">
        <w:rPr>
          <w:rStyle w:val="Code"/>
        </w:rPr>
        <w:t xml:space="preserve">            1,</w:t>
      </w:r>
    </w:p>
    <w:p w14:paraId="79F1ED90" w14:textId="77777777" w:rsidR="00F73DD6" w:rsidRPr="00F73DD6" w:rsidRDefault="00F73DD6" w:rsidP="00F73DD6">
      <w:pPr>
        <w:pStyle w:val="FormatvorlageLateinCourierNewKomplexCourierNewLatein9ptK1"/>
        <w:rPr>
          <w:rStyle w:val="Code"/>
        </w:rPr>
      </w:pPr>
      <w:r w:rsidRPr="00F73DD6">
        <w:rPr>
          <w:rStyle w:val="Code"/>
        </w:rPr>
        <w:t xml:space="preserve">            2</w:t>
      </w:r>
    </w:p>
    <w:p w14:paraId="5133AF76" w14:textId="5F14F6BF" w:rsidR="00F73DD6" w:rsidRPr="00F73DD6" w:rsidRDefault="00F73DD6" w:rsidP="00F73DD6">
      <w:pPr>
        <w:pStyle w:val="FormatvorlageLateinCourierNewKomplexCourierNewLatein9ptK1"/>
        <w:rPr>
          <w:rStyle w:val="Code"/>
        </w:rPr>
      </w:pPr>
      <w:r w:rsidRPr="00F73DD6">
        <w:rPr>
          <w:rStyle w:val="Code"/>
        </w:rPr>
        <w:t xml:space="preserve">        </w:t>
      </w:r>
      <w:r>
        <w:rPr>
          <w:rStyle w:val="Code"/>
        </w:rPr>
        <w:t xml:space="preserve"> </w:t>
      </w:r>
      <w:r w:rsidRPr="00F73DD6">
        <w:rPr>
          <w:rStyle w:val="Code"/>
        </w:rPr>
        <w:t>]</w:t>
      </w:r>
    </w:p>
    <w:p w14:paraId="46DF2F56" w14:textId="424AE311" w:rsidR="00F73DD6" w:rsidRPr="00F73DD6" w:rsidRDefault="00F73DD6" w:rsidP="00F73DD6">
      <w:pPr>
        <w:pStyle w:val="FormatvorlageLateinCourierNewKomplexCourierNewLatein9ptK1"/>
        <w:rPr>
          <w:rStyle w:val="Code"/>
        </w:rPr>
      </w:pPr>
      <w:r w:rsidRPr="00F73DD6">
        <w:rPr>
          <w:rStyle w:val="Code"/>
        </w:rPr>
        <w:t xml:space="preserve">    </w:t>
      </w:r>
      <w:r>
        <w:rPr>
          <w:rStyle w:val="Code"/>
        </w:rPr>
        <w:t xml:space="preserve"> </w:t>
      </w:r>
      <w:r w:rsidRPr="00F73DD6">
        <w:rPr>
          <w:rStyle w:val="Code"/>
        </w:rPr>
        <w:t>},</w:t>
      </w:r>
    </w:p>
    <w:p w14:paraId="5AB28536" w14:textId="77777777" w:rsidR="00F73DD6" w:rsidRDefault="00F73DD6" w:rsidP="00F73DD6">
      <w:pPr>
        <w:pStyle w:val="FormatvorlageLateinCourierNewKomplexCourierNewLatein9ptK1"/>
        <w:rPr>
          <w:rStyle w:val="Code"/>
        </w:rPr>
      </w:pPr>
      <w:r w:rsidRPr="00F73DD6">
        <w:rPr>
          <w:rStyle w:val="Code"/>
        </w:rPr>
        <w:t xml:space="preserve">    "dm-verity": </w:t>
      </w:r>
    </w:p>
    <w:p w14:paraId="7B27DE8A" w14:textId="0635769A" w:rsidR="00F73DD6" w:rsidRPr="00F73DD6" w:rsidRDefault="00F73DD6" w:rsidP="00F03928">
      <w:pPr>
        <w:pStyle w:val="FormatvorlageLateinCourierNewKomplexCourierNewLatein9ptK1"/>
        <w:rPr>
          <w:rStyle w:val="Code"/>
        </w:rPr>
      </w:pPr>
      <w:r>
        <w:rPr>
          <w:rStyle w:val="Code"/>
        </w:rPr>
        <w:t xml:space="preserve">     </w:t>
      </w:r>
      <w:r w:rsidRPr="00F73DD6">
        <w:rPr>
          <w:rStyle w:val="Code"/>
        </w:rPr>
        <w:t>{</w:t>
      </w:r>
    </w:p>
    <w:p w14:paraId="48FA2503" w14:textId="77777777" w:rsidR="00F73DD6" w:rsidRDefault="00F73DD6" w:rsidP="00F73DD6">
      <w:pPr>
        <w:pStyle w:val="FormatvorlageLateinCourierNewKomplexCourierNewLatein9ptK1"/>
        <w:rPr>
          <w:rStyle w:val="Code"/>
        </w:rPr>
      </w:pPr>
      <w:r w:rsidRPr="00F73DD6">
        <w:rPr>
          <w:rStyle w:val="Code"/>
        </w:rPr>
        <w:t xml:space="preserve">        "trustAnchorFingerprints": </w:t>
      </w:r>
    </w:p>
    <w:p w14:paraId="43914E57" w14:textId="7BEE51AD" w:rsidR="00F73DD6" w:rsidRPr="00F73DD6" w:rsidRDefault="00F73DD6" w:rsidP="00A2191F">
      <w:pPr>
        <w:pStyle w:val="FormatvorlageLateinCourierNewKomplexCourierNewLatein9ptK1"/>
        <w:ind w:firstLine="709"/>
        <w:rPr>
          <w:rStyle w:val="Code"/>
        </w:rPr>
      </w:pPr>
      <w:r>
        <w:rPr>
          <w:rStyle w:val="Code"/>
        </w:rPr>
        <w:t xml:space="preserve">  </w:t>
      </w:r>
      <w:r w:rsidRPr="00F73DD6">
        <w:rPr>
          <w:rStyle w:val="Code"/>
        </w:rPr>
        <w:t>[</w:t>
      </w:r>
    </w:p>
    <w:p w14:paraId="38774356" w14:textId="77777777" w:rsidR="00F73DD6" w:rsidRPr="00F73DD6" w:rsidRDefault="00F73DD6" w:rsidP="00F73DD6">
      <w:pPr>
        <w:pStyle w:val="FormatvorlageLateinCourierNewKomplexCourierNewLatein9ptK1"/>
        <w:rPr>
          <w:rStyle w:val="Code"/>
        </w:rPr>
      </w:pPr>
      <w:r w:rsidRPr="00F73DD6">
        <w:rPr>
          <w:rStyle w:val="Code"/>
        </w:rPr>
        <w:t xml:space="preserve">            "DO:xx:NO:Tx:xx:US:Ex:TH:IS:xx:ON:LY:xx:SA:MP:LE"</w:t>
      </w:r>
    </w:p>
    <w:p w14:paraId="525F0B04" w14:textId="00C0435A" w:rsidR="00F73DD6" w:rsidRPr="00F73DD6" w:rsidRDefault="00F73DD6" w:rsidP="00F73DD6">
      <w:pPr>
        <w:pStyle w:val="FormatvorlageLateinCourierNewKomplexCourierNewLatein9ptK1"/>
        <w:rPr>
          <w:rStyle w:val="Code"/>
        </w:rPr>
      </w:pPr>
      <w:r w:rsidRPr="00F73DD6">
        <w:rPr>
          <w:rStyle w:val="Code"/>
        </w:rPr>
        <w:t xml:space="preserve">        </w:t>
      </w:r>
      <w:r>
        <w:rPr>
          <w:rStyle w:val="Code"/>
        </w:rPr>
        <w:t xml:space="preserve"> </w:t>
      </w:r>
      <w:r w:rsidRPr="00F73DD6">
        <w:rPr>
          <w:rStyle w:val="Code"/>
        </w:rPr>
        <w:t>]</w:t>
      </w:r>
    </w:p>
    <w:p w14:paraId="351438A3" w14:textId="4C13A186" w:rsidR="00F73DD6" w:rsidRDefault="00F73DD6" w:rsidP="00F73DD6">
      <w:pPr>
        <w:pStyle w:val="FormatvorlageLateinCourierNewKomplexCourierNewLatein9ptK1"/>
        <w:rPr>
          <w:rStyle w:val="Code"/>
        </w:rPr>
      </w:pPr>
      <w:r w:rsidRPr="00F73DD6">
        <w:rPr>
          <w:rStyle w:val="Code"/>
        </w:rPr>
        <w:t xml:space="preserve">    </w:t>
      </w:r>
      <w:r>
        <w:rPr>
          <w:rStyle w:val="Code"/>
        </w:rPr>
        <w:t xml:space="preserve"> </w:t>
      </w:r>
      <w:r w:rsidRPr="00F73DD6">
        <w:rPr>
          <w:rStyle w:val="Code"/>
        </w:rPr>
        <w:t>}</w:t>
      </w:r>
    </w:p>
    <w:p w14:paraId="66CD26A6" w14:textId="7F4FD514" w:rsidR="00844A2E" w:rsidRPr="00BE5D84" w:rsidRDefault="00F73DD6" w:rsidP="00F03928">
      <w:pPr>
        <w:pStyle w:val="FormatvorlageLateinCourierNewKomplexCourierNewLatein9ptK1"/>
        <w:rPr>
          <w:rStyle w:val="Code"/>
        </w:rPr>
      </w:pPr>
      <w:r>
        <w:rPr>
          <w:rStyle w:val="Code"/>
        </w:rPr>
        <w:t xml:space="preserve">    </w:t>
      </w:r>
      <w:r w:rsidRPr="00F73DD6">
        <w:rPr>
          <w:rStyle w:val="Code"/>
        </w:rPr>
        <w:t>}</w:t>
      </w:r>
    </w:p>
    <w:p w14:paraId="6750A48A" w14:textId="77777777" w:rsidR="00844A2E" w:rsidRPr="00BE5D84" w:rsidRDefault="00844A2E" w:rsidP="00844A2E">
      <w:pPr>
        <w:pStyle w:val="FormatvorlageLateinCourierNewKomplexCourierNewLatein9ptK1"/>
        <w:rPr>
          <w:rStyle w:val="Code"/>
        </w:rPr>
      </w:pPr>
      <w:r w:rsidRPr="00BE5D84">
        <w:rPr>
          <w:rStyle w:val="Code"/>
        </w:rPr>
        <w:t xml:space="preserve">  ]</w:t>
      </w:r>
    </w:p>
    <w:p w14:paraId="1BC5341A" w14:textId="77777777" w:rsidR="00844A2E" w:rsidRPr="00BE5D84" w:rsidRDefault="00844A2E" w:rsidP="00844A2E">
      <w:pPr>
        <w:pStyle w:val="FormatvorlageLateinCourierNewKomplexCourierNewLatein9ptK1"/>
        <w:rPr>
          <w:rStyle w:val="Code"/>
        </w:rPr>
      </w:pPr>
      <w:r w:rsidRPr="00BE5D84">
        <w:rPr>
          <w:rStyle w:val="Code"/>
        </w:rPr>
        <w:t>}</w:t>
      </w:r>
    </w:p>
    <w:p w14:paraId="776C877C" w14:textId="77777777" w:rsidR="00844A2E" w:rsidRPr="003F4B1F" w:rsidRDefault="00844A2E" w:rsidP="00844A2E"/>
    <w:p w14:paraId="43696C7F" w14:textId="3E740FE4" w:rsidR="00FF3CF5" w:rsidRDefault="00FF3CF5" w:rsidP="00FF3CF5"/>
    <w:p w14:paraId="059269CF" w14:textId="5CF1E4B7" w:rsidR="00FF3CF5" w:rsidRDefault="00FF3CF5">
      <w:r>
        <w:br w:type="page"/>
      </w:r>
    </w:p>
    <w:p w14:paraId="1858EB16" w14:textId="77777777" w:rsidR="00D25857" w:rsidRPr="003F4B1F" w:rsidRDefault="00D25857" w:rsidP="00D25857"/>
    <w:p w14:paraId="554F0A6E" w14:textId="77777777" w:rsidR="00D25857" w:rsidRPr="003F4B1F" w:rsidRDefault="00D25857" w:rsidP="00D25857">
      <w:pPr>
        <w:pStyle w:val="Heading2"/>
      </w:pPr>
      <w:bookmarkStart w:id="1842" w:name="_Toc88504177"/>
      <w:r w:rsidRPr="003F4B1F">
        <w:t>Application Guidelines / Behavior</w:t>
      </w:r>
      <w:bookmarkEnd w:id="1842"/>
    </w:p>
    <w:p w14:paraId="545000DE" w14:textId="77777777" w:rsidR="00D25857" w:rsidRPr="003F4B1F" w:rsidRDefault="00D25857" w:rsidP="00D25857"/>
    <w:p w14:paraId="1C3E1580" w14:textId="77777777" w:rsidR="00D25857" w:rsidRPr="003F4B1F" w:rsidRDefault="00D25857" w:rsidP="00D25857">
      <w:r w:rsidRPr="003F4B1F">
        <w:t>This service does not have any specific application guidelines / behavior beyond those already specified.</w:t>
      </w:r>
    </w:p>
    <w:p w14:paraId="0B6C0C70" w14:textId="366958FB" w:rsidR="00D25857" w:rsidRDefault="00D25857">
      <w:pPr>
        <w:rPr>
          <w:ins w:id="1843" w:author="Clauss, Jens (GDE-EDS9)" w:date="2021-11-22T19:32:00Z"/>
        </w:rPr>
      </w:pPr>
    </w:p>
    <w:p w14:paraId="02877399" w14:textId="120D1C5E" w:rsidR="00A2191F" w:rsidRDefault="00A2191F">
      <w:pPr>
        <w:rPr>
          <w:ins w:id="1844" w:author="Clauss, Jens (GDE-EDS9)" w:date="2021-11-22T19:32:00Z"/>
        </w:rPr>
      </w:pPr>
      <w:ins w:id="1845" w:author="Clauss, Jens (GDE-EDS9)" w:date="2021-11-22T19:32:00Z">
        <w:r>
          <w:br w:type="page"/>
        </w:r>
      </w:ins>
    </w:p>
    <w:p w14:paraId="246B0EA9" w14:textId="1845B17B" w:rsidR="00A2191F" w:rsidRPr="003F4B1F" w:rsidRDefault="00A2191F" w:rsidP="00A2191F">
      <w:pPr>
        <w:pStyle w:val="Heading1"/>
        <w:rPr>
          <w:ins w:id="1846" w:author="Clauss, Jens (GDE-EDS9)" w:date="2021-11-22T19:32:00Z"/>
        </w:rPr>
      </w:pPr>
      <w:bookmarkStart w:id="1847" w:name="_Toc88504178"/>
      <w:ins w:id="1848" w:author="Clauss, Jens (GDE-EDS9)" w:date="2021-11-22T19:32:00Z">
        <w:r w:rsidRPr="003F4B1F">
          <w:t>Service – Firmware Update – v</w:t>
        </w:r>
        <w:r>
          <w:t>5</w:t>
        </w:r>
        <w:bookmarkEnd w:id="1847"/>
      </w:ins>
    </w:p>
    <w:p w14:paraId="3A1E21AB" w14:textId="77777777" w:rsidR="00A2191F" w:rsidRPr="003F4B1F" w:rsidRDefault="00A2191F" w:rsidP="00A2191F">
      <w:pPr>
        <w:rPr>
          <w:ins w:id="1849" w:author="Clauss, Jens (GDE-EDS9)" w:date="2021-11-22T19:32:00Z"/>
        </w:rPr>
      </w:pPr>
      <w:ins w:id="1850" w:author="Clauss, Jens (GDE-EDS9)" w:date="2021-11-22T19:32:00Z">
        <w:r w:rsidRPr="003F4B1F">
          <w:t>This service is defined as:</w:t>
        </w:r>
      </w:ins>
    </w:p>
    <w:p w14:paraId="30FE6068" w14:textId="77777777" w:rsidR="00A2191F" w:rsidRPr="003F4B1F" w:rsidRDefault="00A2191F" w:rsidP="00A2191F">
      <w:pPr>
        <w:rPr>
          <w:ins w:id="1851" w:author="Clauss, Jens (GDE-EDS9)" w:date="2021-11-22T19:32:00Z"/>
        </w:rPr>
      </w:pPr>
      <w:ins w:id="1852" w:author="Clauss, Jens (GDE-EDS9)" w:date="2021-11-22T19:32:00Z">
        <w:r w:rsidRPr="003F4B1F">
          <w:t>serviceShortName = fu</w:t>
        </w:r>
      </w:ins>
    </w:p>
    <w:p w14:paraId="29C553F8" w14:textId="6A5C33F6" w:rsidR="00A2191F" w:rsidRPr="003F4B1F" w:rsidRDefault="00A2191F" w:rsidP="00A2191F">
      <w:pPr>
        <w:rPr>
          <w:ins w:id="1853" w:author="Clauss, Jens (GDE-EDS9)" w:date="2021-11-22T19:32:00Z"/>
        </w:rPr>
      </w:pPr>
      <w:ins w:id="1854" w:author="Clauss, Jens (GDE-EDS9)" w:date="2021-11-22T19:32:00Z">
        <w:r w:rsidRPr="003F4B1F">
          <w:t xml:space="preserve">versionNumber = </w:t>
        </w:r>
        <w:r>
          <w:t>5</w:t>
        </w:r>
      </w:ins>
    </w:p>
    <w:p w14:paraId="123310F0" w14:textId="77777777" w:rsidR="00A2191F" w:rsidRDefault="00A2191F" w:rsidP="00A2191F">
      <w:pPr>
        <w:rPr>
          <w:ins w:id="1855" w:author="Clauss, Jens (GDE-EDS9)" w:date="2021-11-22T19:32:00Z"/>
        </w:rPr>
      </w:pPr>
    </w:p>
    <w:p w14:paraId="4C1D715F" w14:textId="77777777" w:rsidR="00A2191F" w:rsidRDefault="00A2191F" w:rsidP="00A2191F">
      <w:pPr>
        <w:rPr>
          <w:ins w:id="1856" w:author="Clauss, Jens (GDE-EDS9)" w:date="2021-11-22T19:32:00Z"/>
        </w:rPr>
      </w:pPr>
      <w:ins w:id="1857" w:author="Clauss, Jens (GDE-EDS9)" w:date="2021-11-22T19:32:00Z">
        <w:r>
          <w:t>DISCLAIMER:</w:t>
        </w:r>
      </w:ins>
    </w:p>
    <w:p w14:paraId="20932D78" w14:textId="77777777" w:rsidR="00A2191F" w:rsidRDefault="00A2191F" w:rsidP="00A2191F">
      <w:pPr>
        <w:rPr>
          <w:ins w:id="1858" w:author="Clauss, Jens (GDE-EDS9)" w:date="2021-11-22T19:32:00Z"/>
        </w:rPr>
      </w:pPr>
      <w:ins w:id="1859" w:author="Clauss, Jens (GDE-EDS9)" w:date="2021-11-22T19:32:00Z">
        <w:r>
          <w:t>BTM is also using this service. For better distinction of BTM based devices it uses the special</w:t>
        </w:r>
      </w:ins>
    </w:p>
    <w:p w14:paraId="494413E8" w14:textId="5EB025CE" w:rsidR="00A2191F" w:rsidRDefault="00A2191F" w:rsidP="00A2191F">
      <w:pPr>
        <w:rPr>
          <w:ins w:id="1860" w:author="Clauss, Jens (GDE-EDS9)" w:date="2021-11-22T19:32:00Z"/>
        </w:rPr>
      </w:pPr>
      <w:ins w:id="1861" w:author="Clauss, Jens (GDE-EDS9)" w:date="2021-11-22T19:32:00Z">
        <w:r>
          <w:t xml:space="preserve">versionNumber = </w:t>
        </w:r>
      </w:ins>
      <w:ins w:id="1862" w:author="Clauss, Jens (GDE-EDS9)" w:date="2021-11-22T19:33:00Z">
        <w:r>
          <w:t>5</w:t>
        </w:r>
      </w:ins>
      <w:ins w:id="1863" w:author="Clauss, Jens (GDE-EDS9)" w:date="2021-11-22T19:32:00Z">
        <w:r>
          <w:t xml:space="preserve"> + 100 = 10</w:t>
        </w:r>
      </w:ins>
      <w:ins w:id="1864" w:author="Clauss, Jens (GDE-EDS9)" w:date="2021-11-22T19:33:00Z">
        <w:r>
          <w:t>5</w:t>
        </w:r>
      </w:ins>
      <w:ins w:id="1865" w:author="Clauss, Jens (GDE-EDS9)" w:date="2021-11-22T19:32:00Z">
        <w:r>
          <w:t>.</w:t>
        </w:r>
      </w:ins>
    </w:p>
    <w:p w14:paraId="53BC97C7" w14:textId="720C1ED2" w:rsidR="00A2191F" w:rsidRDefault="00A2191F" w:rsidP="00A2191F">
      <w:pPr>
        <w:rPr>
          <w:ins w:id="1866" w:author="Clauss, Jens (GDE-EDS9)" w:date="2021-11-22T19:33:00Z"/>
        </w:rPr>
      </w:pPr>
    </w:p>
    <w:p w14:paraId="560745EA" w14:textId="2135A998" w:rsidR="00A2191F" w:rsidRDefault="00A2191F" w:rsidP="00A2191F">
      <w:pPr>
        <w:rPr>
          <w:ins w:id="1867" w:author="Clauss, Jens (GDE-EDS9)" w:date="2021-11-22T19:33:00Z"/>
        </w:rPr>
      </w:pPr>
      <w:ins w:id="1868" w:author="Clauss, Jens (GDE-EDS9)" w:date="2021-11-22T19:33:00Z">
        <w:r>
          <w:t>Furthermore, this service in version 5.0, has no changes in any message format. Only the support for the newer PPF</w:t>
        </w:r>
      </w:ins>
      <w:ins w:id="1869" w:author="Clauss, Jens (GDE-EDS9)" w:date="2021-11-22T19:34:00Z">
        <w:r>
          <w:t xml:space="preserve"> format changed. So all older firmware update versions supported PPF v5</w:t>
        </w:r>
      </w:ins>
      <w:ins w:id="1870" w:author="Clauss, Jens (GDE-EDS9)" w:date="2021-11-22T19:35:00Z">
        <w:r>
          <w:t xml:space="preserve"> (with Worldline certificates)</w:t>
        </w:r>
      </w:ins>
      <w:ins w:id="1871" w:author="Clauss, Jens (GDE-EDS9)" w:date="2021-11-22T19:34:00Z">
        <w:r>
          <w:t>, while this service supports PFF v6</w:t>
        </w:r>
      </w:ins>
      <w:ins w:id="1872" w:author="Clauss, Jens (GDE-EDS9)" w:date="2021-11-22T19:35:00Z">
        <w:r>
          <w:t xml:space="preserve"> (with new BSH-PKI certificates)</w:t>
        </w:r>
      </w:ins>
      <w:ins w:id="1873" w:author="Clauss, Jens (GDE-EDS9)" w:date="2021-11-22T19:34:00Z">
        <w:r>
          <w:t>.</w:t>
        </w:r>
      </w:ins>
    </w:p>
    <w:p w14:paraId="452D4CE7" w14:textId="77777777" w:rsidR="00A2191F" w:rsidRPr="003F4B1F" w:rsidRDefault="00A2191F" w:rsidP="00A2191F">
      <w:pPr>
        <w:rPr>
          <w:ins w:id="1874" w:author="Clauss, Jens (GDE-EDS9)" w:date="2021-11-22T19:32:00Z"/>
        </w:rPr>
      </w:pPr>
    </w:p>
    <w:p w14:paraId="051787BC" w14:textId="77777777" w:rsidR="00A2191F" w:rsidRPr="003F4B1F" w:rsidRDefault="00A2191F" w:rsidP="00A2191F">
      <w:pPr>
        <w:pStyle w:val="Heading2"/>
        <w:rPr>
          <w:ins w:id="1875" w:author="Clauss, Jens (GDE-EDS9)" w:date="2021-11-22T19:32:00Z"/>
        </w:rPr>
      </w:pPr>
      <w:bookmarkStart w:id="1876" w:name="_Toc88504179"/>
      <w:ins w:id="1877" w:author="Clauss, Jens (GDE-EDS9)" w:date="2021-11-22T19:32:00Z">
        <w:r w:rsidRPr="003F4B1F">
          <w:t>Overview</w:t>
        </w:r>
        <w:bookmarkEnd w:id="1876"/>
      </w:ins>
    </w:p>
    <w:p w14:paraId="72BEF3FC" w14:textId="77777777" w:rsidR="00A2191F" w:rsidRPr="003F4B1F" w:rsidRDefault="00A2191F" w:rsidP="00A2191F">
      <w:pPr>
        <w:rPr>
          <w:ins w:id="1878" w:author="Clauss, Jens (GDE-EDS9)" w:date="2021-11-22T19:32:00Z"/>
        </w:rPr>
      </w:pPr>
      <w:ins w:id="1879" w:author="Clauss, Jens (GDE-EDS9)" w:date="2021-11-22T19:32:00Z">
        <w:r w:rsidRPr="003F4B1F">
          <w:t>Service Provider:</w:t>
        </w:r>
        <w:r w:rsidRPr="003F4B1F">
          <w:tab/>
          <w:t>COM</w:t>
        </w:r>
      </w:ins>
    </w:p>
    <w:p w14:paraId="22A30FB2" w14:textId="77777777" w:rsidR="00A2191F" w:rsidRPr="003F4B1F" w:rsidRDefault="00A2191F" w:rsidP="00A2191F">
      <w:pPr>
        <w:rPr>
          <w:ins w:id="1880" w:author="Clauss, Jens (GDE-EDS9)" w:date="2021-11-22T19:32:00Z"/>
        </w:rPr>
      </w:pPr>
      <w:ins w:id="1881" w:author="Clauss, Jens (GDE-EDS9)" w:date="2021-11-22T19:32:00Z">
        <w:r w:rsidRPr="003F4B1F">
          <w:t>Service Consumer:</w:t>
        </w:r>
        <w:r w:rsidRPr="003F4B1F">
          <w:tab/>
          <w:t>ED</w:t>
        </w:r>
      </w:ins>
    </w:p>
    <w:p w14:paraId="649DF0F6" w14:textId="77777777" w:rsidR="00A2191F" w:rsidRPr="003F4B1F" w:rsidRDefault="00A2191F" w:rsidP="00A2191F">
      <w:pPr>
        <w:rPr>
          <w:ins w:id="1882" w:author="Clauss, Jens (GDE-EDS9)" w:date="2021-11-22T19:32:00Z"/>
        </w:rPr>
      </w:pPr>
      <w:ins w:id="1883" w:author="Clauss, Jens (GDE-EDS9)" w:date="2021-11-22T19:32:00Z">
        <w:r w:rsidRPr="003F4B1F">
          <w:t>Always available:</w:t>
        </w:r>
        <w:r w:rsidRPr="003F4B1F">
          <w:tab/>
          <w:t>No</w:t>
        </w:r>
      </w:ins>
    </w:p>
    <w:p w14:paraId="1A31EA48" w14:textId="77777777" w:rsidR="00A2191F" w:rsidRPr="003F4B1F" w:rsidRDefault="00A2191F" w:rsidP="00A2191F">
      <w:pPr>
        <w:rPr>
          <w:ins w:id="1884" w:author="Clauss, Jens (GDE-EDS9)" w:date="2021-11-22T19:32:00Z"/>
        </w:rPr>
      </w:pPr>
    </w:p>
    <w:p w14:paraId="07F588A1" w14:textId="77777777" w:rsidR="00A2191F" w:rsidRPr="003F4B1F" w:rsidRDefault="00A2191F" w:rsidP="00A2191F">
      <w:pPr>
        <w:rPr>
          <w:ins w:id="1885" w:author="Clauss, Jens (GDE-EDS9)" w:date="2021-11-22T19:32:00Z"/>
        </w:rPr>
      </w:pPr>
      <w:ins w:id="1886" w:author="Clauss, Jens (GDE-EDS9)" w:date="2021-11-22T19:32:00Z">
        <w:r w:rsidRPr="003F4B1F">
          <w:t>The ED is in this case the backend.</w:t>
        </w:r>
      </w:ins>
    </w:p>
    <w:p w14:paraId="71872C00" w14:textId="77777777" w:rsidR="00A2191F" w:rsidRPr="003F4B1F" w:rsidRDefault="00A2191F" w:rsidP="00A2191F">
      <w:pPr>
        <w:rPr>
          <w:ins w:id="1887" w:author="Clauss, Jens (GDE-EDS9)" w:date="2021-11-22T19:32:00Z"/>
        </w:rPr>
      </w:pPr>
    </w:p>
    <w:p w14:paraId="69AFFFF2" w14:textId="77777777" w:rsidR="00A2191F" w:rsidRPr="003F4B1F" w:rsidRDefault="00A2191F" w:rsidP="00A2191F">
      <w:pPr>
        <w:pStyle w:val="Heading2"/>
        <w:rPr>
          <w:ins w:id="1888" w:author="Clauss, Jens (GDE-EDS9)" w:date="2021-11-22T19:32:00Z"/>
        </w:rPr>
      </w:pPr>
      <w:bookmarkStart w:id="1889" w:name="_Toc88504180"/>
      <w:ins w:id="1890" w:author="Clauss, Jens (GDE-EDS9)" w:date="2021-11-22T19:32:00Z">
        <w:r w:rsidRPr="003F4B1F">
          <w:t>List of Resources</w:t>
        </w:r>
        <w:bookmarkEnd w:id="1889"/>
      </w:ins>
    </w:p>
    <w:p w14:paraId="1FFAE22C" w14:textId="77777777" w:rsidR="00A2191F" w:rsidRPr="003F4B1F" w:rsidRDefault="00A2191F" w:rsidP="00A2191F">
      <w:pPr>
        <w:rPr>
          <w:ins w:id="1891" w:author="Clauss, Jens (GDE-EDS9)" w:date="2021-11-22T19:32:00Z"/>
        </w:rPr>
      </w:pPr>
      <w:ins w:id="1892" w:author="Clauss, Jens (GDE-EDS9)" w:date="2021-11-22T19:32:00Z">
        <w:r w:rsidRPr="003F4B1F">
          <w:t>The following &lt;</w:t>
        </w:r>
        <w:r w:rsidRPr="003F4B1F">
          <w:rPr>
            <w:rStyle w:val="CodeBig"/>
          </w:rPr>
          <w:t>detailedResource&gt;</w:t>
        </w:r>
        <w:r w:rsidRPr="003F4B1F">
          <w:t xml:space="preserve"> are used within this service:</w:t>
        </w:r>
      </w:ins>
    </w:p>
    <w:p w14:paraId="76C3841A" w14:textId="77777777" w:rsidR="00A2191F" w:rsidRPr="003F4B1F" w:rsidRDefault="00A2191F" w:rsidP="00A2191F">
      <w:pPr>
        <w:rPr>
          <w:ins w:id="1893" w:author="Clauss, Jens (GDE-EDS9)" w:date="2021-11-22T19:32:00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3260"/>
        <w:gridCol w:w="2551"/>
      </w:tblGrid>
      <w:tr w:rsidR="00A2191F" w:rsidRPr="003F4B1F" w14:paraId="32AB1DD8" w14:textId="77777777" w:rsidTr="00663432">
        <w:trPr>
          <w:ins w:id="1894" w:author="Clauss, Jens (GDE-EDS9)" w:date="2021-11-22T19:32:00Z"/>
        </w:trPr>
        <w:tc>
          <w:tcPr>
            <w:tcW w:w="3261" w:type="dxa"/>
            <w:shd w:val="clear" w:color="auto" w:fill="E6E6E6"/>
          </w:tcPr>
          <w:p w14:paraId="45AFDCA5" w14:textId="77777777" w:rsidR="00A2191F" w:rsidRPr="003F4B1F" w:rsidRDefault="00A2191F" w:rsidP="00663432">
            <w:pPr>
              <w:rPr>
                <w:ins w:id="1895" w:author="Clauss, Jens (GDE-EDS9)" w:date="2021-11-22T19:32:00Z"/>
                <w:b/>
                <w:bCs/>
                <w:sz w:val="20"/>
              </w:rPr>
            </w:pPr>
            <w:ins w:id="1896" w:author="Clauss, Jens (GDE-EDS9)" w:date="2021-11-22T19:32:00Z">
              <w:r w:rsidRPr="003F4B1F">
                <w:rPr>
                  <w:b/>
                  <w:bCs/>
                  <w:sz w:val="20"/>
                </w:rPr>
                <w:t>Resource</w:t>
              </w:r>
            </w:ins>
          </w:p>
        </w:tc>
        <w:tc>
          <w:tcPr>
            <w:tcW w:w="3260" w:type="dxa"/>
            <w:shd w:val="clear" w:color="auto" w:fill="E6E6E6"/>
          </w:tcPr>
          <w:p w14:paraId="06B081E2" w14:textId="77777777" w:rsidR="00A2191F" w:rsidRPr="003F4B1F" w:rsidRDefault="00A2191F" w:rsidP="00663432">
            <w:pPr>
              <w:rPr>
                <w:ins w:id="1897" w:author="Clauss, Jens (GDE-EDS9)" w:date="2021-11-22T19:32:00Z"/>
                <w:b/>
                <w:bCs/>
                <w:sz w:val="20"/>
              </w:rPr>
            </w:pPr>
            <w:ins w:id="1898" w:author="Clauss, Jens (GDE-EDS9)" w:date="2021-11-22T19:32:00Z">
              <w:r w:rsidRPr="003F4B1F">
                <w:rPr>
                  <w:b/>
                  <w:bCs/>
                  <w:sz w:val="20"/>
                </w:rPr>
                <w:t>Content Type</w:t>
              </w:r>
            </w:ins>
          </w:p>
        </w:tc>
        <w:tc>
          <w:tcPr>
            <w:tcW w:w="2551" w:type="dxa"/>
            <w:shd w:val="clear" w:color="auto" w:fill="E6E6E6"/>
          </w:tcPr>
          <w:p w14:paraId="3C7369B5" w14:textId="77777777" w:rsidR="00A2191F" w:rsidRPr="003F4B1F" w:rsidRDefault="00A2191F" w:rsidP="00663432">
            <w:pPr>
              <w:rPr>
                <w:ins w:id="1899" w:author="Clauss, Jens (GDE-EDS9)" w:date="2021-11-22T19:32:00Z"/>
                <w:b/>
                <w:bCs/>
                <w:sz w:val="20"/>
              </w:rPr>
            </w:pPr>
            <w:ins w:id="1900" w:author="Clauss, Jens (GDE-EDS9)" w:date="2021-11-22T19:32:00Z">
              <w:r w:rsidRPr="003F4B1F">
                <w:rPr>
                  <w:b/>
                  <w:bCs/>
                  <w:sz w:val="20"/>
                </w:rPr>
                <w:t>Valid Actions</w:t>
              </w:r>
            </w:ins>
          </w:p>
        </w:tc>
      </w:tr>
      <w:tr w:rsidR="00A2191F" w:rsidRPr="003F4B1F" w14:paraId="740F0740" w14:textId="77777777" w:rsidTr="00663432">
        <w:trPr>
          <w:ins w:id="1901" w:author="Clauss, Jens (GDE-EDS9)" w:date="2021-11-22T19:32:00Z"/>
        </w:trPr>
        <w:tc>
          <w:tcPr>
            <w:tcW w:w="3261" w:type="dxa"/>
            <w:shd w:val="clear" w:color="auto" w:fill="auto"/>
          </w:tcPr>
          <w:p w14:paraId="69A4C02E" w14:textId="77777777" w:rsidR="00A2191F" w:rsidRPr="003F4B1F" w:rsidRDefault="00A2191F" w:rsidP="00663432">
            <w:pPr>
              <w:rPr>
                <w:ins w:id="1902" w:author="Clauss, Jens (GDE-EDS9)" w:date="2021-11-22T19:32:00Z"/>
                <w:rStyle w:val="CodeBig"/>
              </w:rPr>
            </w:pPr>
            <w:ins w:id="1903" w:author="Clauss, Jens (GDE-EDS9)" w:date="2021-11-22T19:32:00Z">
              <w:r w:rsidRPr="003F4B1F">
                <w:rPr>
                  <w:rStyle w:val="CodeBig"/>
                </w:rPr>
                <w:t>haConfigRetrigger</w:t>
              </w:r>
            </w:ins>
          </w:p>
        </w:tc>
        <w:tc>
          <w:tcPr>
            <w:tcW w:w="3260" w:type="dxa"/>
          </w:tcPr>
          <w:p w14:paraId="706DA74F" w14:textId="77777777" w:rsidR="00A2191F" w:rsidRPr="003F4B1F" w:rsidRDefault="00A2191F" w:rsidP="00663432">
            <w:pPr>
              <w:rPr>
                <w:ins w:id="1904" w:author="Clauss, Jens (GDE-EDS9)" w:date="2021-11-22T19:32:00Z"/>
                <w:rStyle w:val="CodeBig"/>
              </w:rPr>
            </w:pPr>
            <w:ins w:id="1905" w:author="Clauss, Jens (GDE-EDS9)" w:date="2021-11-22T19:32:00Z">
              <w:r w:rsidRPr="003F4B1F">
                <w:rPr>
                  <w:rStyle w:val="CodeBig"/>
                </w:rPr>
                <w:t>CONFIGRETRIGGER</w:t>
              </w:r>
            </w:ins>
          </w:p>
        </w:tc>
        <w:tc>
          <w:tcPr>
            <w:tcW w:w="2551" w:type="dxa"/>
          </w:tcPr>
          <w:p w14:paraId="39B8728B" w14:textId="77777777" w:rsidR="00A2191F" w:rsidRPr="003F4B1F" w:rsidRDefault="00A2191F" w:rsidP="00663432">
            <w:pPr>
              <w:rPr>
                <w:ins w:id="1906" w:author="Clauss, Jens (GDE-EDS9)" w:date="2021-11-22T19:32:00Z"/>
                <w:rStyle w:val="CodeBig"/>
              </w:rPr>
            </w:pPr>
            <w:ins w:id="1907" w:author="Clauss, Jens (GDE-EDS9)" w:date="2021-11-22T19:32:00Z">
              <w:r w:rsidRPr="003F4B1F">
                <w:rPr>
                  <w:rStyle w:val="CodeBig"/>
                </w:rPr>
                <w:t>POST</w:t>
              </w:r>
            </w:ins>
          </w:p>
        </w:tc>
      </w:tr>
      <w:tr w:rsidR="00A2191F" w:rsidRPr="003F4B1F" w14:paraId="2E81AA6E" w14:textId="77777777" w:rsidTr="00663432">
        <w:trPr>
          <w:ins w:id="1908" w:author="Clauss, Jens (GDE-EDS9)" w:date="2021-11-22T19:32:00Z"/>
        </w:trPr>
        <w:tc>
          <w:tcPr>
            <w:tcW w:w="3261" w:type="dxa"/>
            <w:shd w:val="clear" w:color="auto" w:fill="auto"/>
          </w:tcPr>
          <w:p w14:paraId="7F960A66" w14:textId="77777777" w:rsidR="00A2191F" w:rsidRPr="003F4B1F" w:rsidRDefault="00A2191F" w:rsidP="00663432">
            <w:pPr>
              <w:rPr>
                <w:ins w:id="1909" w:author="Clauss, Jens (GDE-EDS9)" w:date="2021-11-22T19:32:00Z"/>
                <w:rStyle w:val="CodeBig"/>
              </w:rPr>
            </w:pPr>
            <w:ins w:id="1910" w:author="Clauss, Jens (GDE-EDS9)" w:date="2021-11-22T19:32:00Z">
              <w:r w:rsidRPr="003F4B1F">
                <w:rPr>
                  <w:rStyle w:val="CodeBig"/>
                </w:rPr>
                <w:t>haConfig</w:t>
              </w:r>
            </w:ins>
          </w:p>
        </w:tc>
        <w:tc>
          <w:tcPr>
            <w:tcW w:w="3260" w:type="dxa"/>
          </w:tcPr>
          <w:p w14:paraId="3A19D77A" w14:textId="77777777" w:rsidR="00A2191F" w:rsidRPr="003F4B1F" w:rsidRDefault="00A2191F" w:rsidP="00663432">
            <w:pPr>
              <w:rPr>
                <w:ins w:id="1911" w:author="Clauss, Jens (GDE-EDS9)" w:date="2021-11-22T19:32:00Z"/>
                <w:rStyle w:val="CodeBig"/>
              </w:rPr>
            </w:pPr>
            <w:ins w:id="1912" w:author="Clauss, Jens (GDE-EDS9)" w:date="2021-11-22T19:32:00Z">
              <w:r w:rsidRPr="003F4B1F">
                <w:rPr>
                  <w:rStyle w:val="CodeBig"/>
                </w:rPr>
                <w:t>HACONFIG</w:t>
              </w:r>
            </w:ins>
          </w:p>
        </w:tc>
        <w:tc>
          <w:tcPr>
            <w:tcW w:w="2551" w:type="dxa"/>
          </w:tcPr>
          <w:p w14:paraId="0C6C36DE" w14:textId="77777777" w:rsidR="00A2191F" w:rsidRPr="003F4B1F" w:rsidRDefault="00A2191F" w:rsidP="00663432">
            <w:pPr>
              <w:rPr>
                <w:ins w:id="1913" w:author="Clauss, Jens (GDE-EDS9)" w:date="2021-11-22T19:32:00Z"/>
                <w:rStyle w:val="CodeBig"/>
              </w:rPr>
            </w:pPr>
            <w:ins w:id="1914" w:author="Clauss, Jens (GDE-EDS9)" w:date="2021-11-22T19:32:00Z">
              <w:r w:rsidRPr="003F4B1F">
                <w:rPr>
                  <w:rStyle w:val="CodeBig"/>
                </w:rPr>
                <w:t>NOTIFY</w:t>
              </w:r>
            </w:ins>
          </w:p>
        </w:tc>
      </w:tr>
      <w:tr w:rsidR="00A2191F" w:rsidRPr="003F4B1F" w14:paraId="13CABBD3" w14:textId="77777777" w:rsidTr="00663432">
        <w:trPr>
          <w:ins w:id="1915" w:author="Clauss, Jens (GDE-EDS9)" w:date="2021-11-22T19:32:00Z"/>
        </w:trPr>
        <w:tc>
          <w:tcPr>
            <w:tcW w:w="3261" w:type="dxa"/>
            <w:shd w:val="clear" w:color="auto" w:fill="auto"/>
          </w:tcPr>
          <w:p w14:paraId="3F741840" w14:textId="77777777" w:rsidR="00A2191F" w:rsidRPr="003F4B1F" w:rsidRDefault="00A2191F" w:rsidP="00663432">
            <w:pPr>
              <w:rPr>
                <w:ins w:id="1916" w:author="Clauss, Jens (GDE-EDS9)" w:date="2021-11-22T19:32:00Z"/>
                <w:rStyle w:val="CodeBig"/>
              </w:rPr>
            </w:pPr>
            <w:ins w:id="1917" w:author="Clauss, Jens (GDE-EDS9)" w:date="2021-11-22T19:32:00Z">
              <w:r w:rsidRPr="003F4B1F">
                <w:rPr>
                  <w:rStyle w:val="CodeBig"/>
                </w:rPr>
                <w:t>newUpdateAvailable</w:t>
              </w:r>
            </w:ins>
          </w:p>
        </w:tc>
        <w:tc>
          <w:tcPr>
            <w:tcW w:w="3260" w:type="dxa"/>
          </w:tcPr>
          <w:p w14:paraId="63D3245E" w14:textId="77777777" w:rsidR="00A2191F" w:rsidRPr="003F4B1F" w:rsidRDefault="00A2191F" w:rsidP="00663432">
            <w:pPr>
              <w:rPr>
                <w:ins w:id="1918" w:author="Clauss, Jens (GDE-EDS9)" w:date="2021-11-22T19:32:00Z"/>
                <w:rStyle w:val="CodeBig"/>
              </w:rPr>
            </w:pPr>
            <w:ins w:id="1919" w:author="Clauss, Jens (GDE-EDS9)" w:date="2021-11-22T19:32:00Z">
              <w:r w:rsidRPr="003F4B1F">
                <w:rPr>
                  <w:rStyle w:val="CodeBig"/>
                </w:rPr>
                <w:t>NEWUPDATEAVAIL</w:t>
              </w:r>
            </w:ins>
          </w:p>
        </w:tc>
        <w:tc>
          <w:tcPr>
            <w:tcW w:w="2551" w:type="dxa"/>
          </w:tcPr>
          <w:p w14:paraId="3627112D" w14:textId="77777777" w:rsidR="00A2191F" w:rsidRPr="003F4B1F" w:rsidRDefault="00A2191F" w:rsidP="00663432">
            <w:pPr>
              <w:rPr>
                <w:ins w:id="1920" w:author="Clauss, Jens (GDE-EDS9)" w:date="2021-11-22T19:32:00Z"/>
                <w:rStyle w:val="CodeBig"/>
              </w:rPr>
            </w:pPr>
            <w:ins w:id="1921" w:author="Clauss, Jens (GDE-EDS9)" w:date="2021-11-22T19:32:00Z">
              <w:r w:rsidRPr="003F4B1F">
                <w:rPr>
                  <w:rStyle w:val="CodeBig"/>
                </w:rPr>
                <w:t>POST</w:t>
              </w:r>
            </w:ins>
          </w:p>
        </w:tc>
      </w:tr>
      <w:tr w:rsidR="00A2191F" w:rsidRPr="003F4B1F" w14:paraId="5FAC71C2" w14:textId="77777777" w:rsidTr="00663432">
        <w:trPr>
          <w:ins w:id="1922" w:author="Clauss, Jens (GDE-EDS9)" w:date="2021-11-22T19:32:00Z"/>
        </w:trPr>
        <w:tc>
          <w:tcPr>
            <w:tcW w:w="3261" w:type="dxa"/>
            <w:shd w:val="clear" w:color="auto" w:fill="auto"/>
          </w:tcPr>
          <w:p w14:paraId="63944446" w14:textId="77777777" w:rsidR="00A2191F" w:rsidRPr="003F4B1F" w:rsidRDefault="00A2191F" w:rsidP="00663432">
            <w:pPr>
              <w:rPr>
                <w:ins w:id="1923" w:author="Clauss, Jens (GDE-EDS9)" w:date="2021-11-22T19:32:00Z"/>
                <w:rStyle w:val="CodeBig"/>
              </w:rPr>
            </w:pPr>
            <w:ins w:id="1924" w:author="Clauss, Jens (GDE-EDS9)" w:date="2021-11-22T19:32:00Z">
              <w:r w:rsidRPr="003F4B1F">
                <w:rPr>
                  <w:rStyle w:val="CodeBig"/>
                </w:rPr>
                <w:t>packagePropertiesRequest</w:t>
              </w:r>
            </w:ins>
          </w:p>
        </w:tc>
        <w:tc>
          <w:tcPr>
            <w:tcW w:w="3260" w:type="dxa"/>
          </w:tcPr>
          <w:p w14:paraId="4A0C1B3A" w14:textId="77777777" w:rsidR="00A2191F" w:rsidRPr="003F4B1F" w:rsidRDefault="00A2191F" w:rsidP="00663432">
            <w:pPr>
              <w:rPr>
                <w:ins w:id="1925" w:author="Clauss, Jens (GDE-EDS9)" w:date="2021-11-22T19:32:00Z"/>
                <w:rStyle w:val="CodeBig"/>
              </w:rPr>
            </w:pPr>
            <w:ins w:id="1926" w:author="Clauss, Jens (GDE-EDS9)" w:date="2021-11-22T19:32:00Z">
              <w:r w:rsidRPr="003F4B1F">
                <w:rPr>
                  <w:rStyle w:val="CodeBig"/>
                </w:rPr>
                <w:t>PACKAGEPROPERTIESREQUEST</w:t>
              </w:r>
            </w:ins>
          </w:p>
        </w:tc>
        <w:tc>
          <w:tcPr>
            <w:tcW w:w="2551" w:type="dxa"/>
          </w:tcPr>
          <w:p w14:paraId="4D7D6C31" w14:textId="77777777" w:rsidR="00A2191F" w:rsidRPr="003F4B1F" w:rsidRDefault="00A2191F" w:rsidP="00663432">
            <w:pPr>
              <w:rPr>
                <w:ins w:id="1927" w:author="Clauss, Jens (GDE-EDS9)" w:date="2021-11-22T19:32:00Z"/>
                <w:rStyle w:val="CodeBig"/>
              </w:rPr>
            </w:pPr>
            <w:ins w:id="1928" w:author="Clauss, Jens (GDE-EDS9)" w:date="2021-11-22T19:32:00Z">
              <w:r w:rsidRPr="003F4B1F">
                <w:rPr>
                  <w:rStyle w:val="CodeBig"/>
                </w:rPr>
                <w:t>NOTIFY</w:t>
              </w:r>
            </w:ins>
          </w:p>
        </w:tc>
      </w:tr>
      <w:tr w:rsidR="00A2191F" w:rsidRPr="003F4B1F" w14:paraId="6F4512F5" w14:textId="77777777" w:rsidTr="00663432">
        <w:trPr>
          <w:ins w:id="1929" w:author="Clauss, Jens (GDE-EDS9)" w:date="2021-11-22T19:32:00Z"/>
        </w:trPr>
        <w:tc>
          <w:tcPr>
            <w:tcW w:w="3261" w:type="dxa"/>
            <w:tcBorders>
              <w:bottom w:val="single" w:sz="4" w:space="0" w:color="auto"/>
            </w:tcBorders>
            <w:shd w:val="clear" w:color="auto" w:fill="auto"/>
          </w:tcPr>
          <w:p w14:paraId="75951722" w14:textId="77777777" w:rsidR="00A2191F" w:rsidRPr="003F4B1F" w:rsidRDefault="00A2191F" w:rsidP="00663432">
            <w:pPr>
              <w:rPr>
                <w:ins w:id="1930" w:author="Clauss, Jens (GDE-EDS9)" w:date="2021-11-22T19:32:00Z"/>
                <w:rStyle w:val="CodeBig"/>
              </w:rPr>
            </w:pPr>
            <w:ins w:id="1931" w:author="Clauss, Jens (GDE-EDS9)" w:date="2021-11-22T19:32:00Z">
              <w:r w:rsidRPr="003F4B1F">
                <w:rPr>
                  <w:rStyle w:val="CodeBig"/>
                </w:rPr>
                <w:t>packageProperties</w:t>
              </w:r>
            </w:ins>
          </w:p>
        </w:tc>
        <w:tc>
          <w:tcPr>
            <w:tcW w:w="3260" w:type="dxa"/>
            <w:tcBorders>
              <w:bottom w:val="single" w:sz="4" w:space="0" w:color="auto"/>
            </w:tcBorders>
          </w:tcPr>
          <w:p w14:paraId="73A576A0" w14:textId="77777777" w:rsidR="00A2191F" w:rsidRPr="003F4B1F" w:rsidRDefault="00A2191F" w:rsidP="00663432">
            <w:pPr>
              <w:rPr>
                <w:ins w:id="1932" w:author="Clauss, Jens (GDE-EDS9)" w:date="2021-11-22T19:32:00Z"/>
                <w:rStyle w:val="CodeBig"/>
              </w:rPr>
            </w:pPr>
            <w:ins w:id="1933" w:author="Clauss, Jens (GDE-EDS9)" w:date="2021-11-22T19:32:00Z">
              <w:r w:rsidRPr="003F4B1F">
                <w:rPr>
                  <w:rStyle w:val="CodeBig"/>
                </w:rPr>
                <w:t>PACKAGEPROPERTIES</w:t>
              </w:r>
            </w:ins>
          </w:p>
        </w:tc>
        <w:tc>
          <w:tcPr>
            <w:tcW w:w="2551" w:type="dxa"/>
            <w:tcBorders>
              <w:bottom w:val="single" w:sz="4" w:space="0" w:color="auto"/>
            </w:tcBorders>
          </w:tcPr>
          <w:p w14:paraId="2DC4BAF5" w14:textId="77777777" w:rsidR="00A2191F" w:rsidRPr="003F4B1F" w:rsidRDefault="00A2191F" w:rsidP="00663432">
            <w:pPr>
              <w:rPr>
                <w:ins w:id="1934" w:author="Clauss, Jens (GDE-EDS9)" w:date="2021-11-22T19:32:00Z"/>
                <w:rStyle w:val="CodeBig"/>
              </w:rPr>
            </w:pPr>
            <w:ins w:id="1935" w:author="Clauss, Jens (GDE-EDS9)" w:date="2021-11-22T19:32:00Z">
              <w:r w:rsidRPr="003F4B1F">
                <w:rPr>
                  <w:rStyle w:val="CodeBig"/>
                </w:rPr>
                <w:t>POST</w:t>
              </w:r>
            </w:ins>
          </w:p>
        </w:tc>
      </w:tr>
      <w:tr w:rsidR="00A2191F" w:rsidRPr="003F4B1F" w14:paraId="2F252299" w14:textId="77777777" w:rsidTr="00663432">
        <w:trPr>
          <w:ins w:id="1936" w:author="Clauss, Jens (GDE-EDS9)" w:date="2021-11-22T19:32:00Z"/>
        </w:trPr>
        <w:tc>
          <w:tcPr>
            <w:tcW w:w="3261" w:type="dxa"/>
            <w:shd w:val="clear" w:color="auto" w:fill="auto"/>
          </w:tcPr>
          <w:p w14:paraId="47F5258F" w14:textId="77777777" w:rsidR="00A2191F" w:rsidRPr="003F4B1F" w:rsidRDefault="00A2191F" w:rsidP="00663432">
            <w:pPr>
              <w:rPr>
                <w:ins w:id="1937" w:author="Clauss, Jens (GDE-EDS9)" w:date="2021-11-22T19:32:00Z"/>
                <w:rStyle w:val="CodeBig"/>
              </w:rPr>
            </w:pPr>
            <w:ins w:id="1938" w:author="Clauss, Jens (GDE-EDS9)" w:date="2021-11-22T19:32:00Z">
              <w:r w:rsidRPr="003F4B1F">
                <w:rPr>
                  <w:rStyle w:val="CodeBig"/>
                </w:rPr>
                <w:t>state</w:t>
              </w:r>
            </w:ins>
          </w:p>
        </w:tc>
        <w:tc>
          <w:tcPr>
            <w:tcW w:w="3260" w:type="dxa"/>
          </w:tcPr>
          <w:p w14:paraId="22AEAFCD" w14:textId="77777777" w:rsidR="00A2191F" w:rsidRPr="003F4B1F" w:rsidRDefault="00A2191F" w:rsidP="00663432">
            <w:pPr>
              <w:rPr>
                <w:ins w:id="1939" w:author="Clauss, Jens (GDE-EDS9)" w:date="2021-11-22T19:32:00Z"/>
                <w:rStyle w:val="CodeBig"/>
              </w:rPr>
            </w:pPr>
            <w:ins w:id="1940" w:author="Clauss, Jens (GDE-EDS9)" w:date="2021-11-22T19:32:00Z">
              <w:r w:rsidRPr="003F4B1F">
                <w:rPr>
                  <w:rStyle w:val="CodeBig"/>
                </w:rPr>
                <w:t>FUSTATE</w:t>
              </w:r>
            </w:ins>
          </w:p>
        </w:tc>
        <w:tc>
          <w:tcPr>
            <w:tcW w:w="2551" w:type="dxa"/>
          </w:tcPr>
          <w:p w14:paraId="229AFE93" w14:textId="77777777" w:rsidR="00A2191F" w:rsidRPr="003F4B1F" w:rsidRDefault="00A2191F" w:rsidP="00663432">
            <w:pPr>
              <w:rPr>
                <w:ins w:id="1941" w:author="Clauss, Jens (GDE-EDS9)" w:date="2021-11-22T19:32:00Z"/>
                <w:rStyle w:val="CodeBig"/>
              </w:rPr>
            </w:pPr>
            <w:ins w:id="1942" w:author="Clauss, Jens (GDE-EDS9)" w:date="2021-11-22T19:32:00Z">
              <w:r w:rsidRPr="003F4B1F">
                <w:rPr>
                  <w:rStyle w:val="CodeBig"/>
                </w:rPr>
                <w:t>GET, NOTIFY</w:t>
              </w:r>
            </w:ins>
          </w:p>
        </w:tc>
      </w:tr>
      <w:tr w:rsidR="00A2191F" w:rsidRPr="003F4B1F" w14:paraId="4C3F2170" w14:textId="77777777" w:rsidTr="00663432">
        <w:trPr>
          <w:ins w:id="1943" w:author="Clauss, Jens (GDE-EDS9)" w:date="2021-11-22T19:32:00Z"/>
        </w:trPr>
        <w:tc>
          <w:tcPr>
            <w:tcW w:w="3261" w:type="dxa"/>
            <w:shd w:val="clear" w:color="auto" w:fill="auto"/>
          </w:tcPr>
          <w:p w14:paraId="3EAD0F37" w14:textId="77777777" w:rsidR="00A2191F" w:rsidRPr="003F4B1F" w:rsidRDefault="00A2191F" w:rsidP="00663432">
            <w:pPr>
              <w:rPr>
                <w:ins w:id="1944" w:author="Clauss, Jens (GDE-EDS9)" w:date="2021-11-22T19:32:00Z"/>
                <w:rStyle w:val="CodeBig"/>
              </w:rPr>
            </w:pPr>
            <w:ins w:id="1945" w:author="Clauss, Jens (GDE-EDS9)" w:date="2021-11-22T19:32:00Z">
              <w:r w:rsidRPr="003F4B1F">
                <w:rPr>
                  <w:rStyle w:val="CodeBig"/>
                </w:rPr>
                <w:t>permissionRetrigger</w:t>
              </w:r>
            </w:ins>
          </w:p>
        </w:tc>
        <w:tc>
          <w:tcPr>
            <w:tcW w:w="3260" w:type="dxa"/>
          </w:tcPr>
          <w:p w14:paraId="102D7D56" w14:textId="77777777" w:rsidR="00A2191F" w:rsidRPr="003F4B1F" w:rsidRDefault="00A2191F" w:rsidP="00663432">
            <w:pPr>
              <w:rPr>
                <w:ins w:id="1946" w:author="Clauss, Jens (GDE-EDS9)" w:date="2021-11-22T19:32:00Z"/>
                <w:rStyle w:val="CodeBig"/>
              </w:rPr>
            </w:pPr>
            <w:ins w:id="1947" w:author="Clauss, Jens (GDE-EDS9)" w:date="2021-11-22T19:32:00Z">
              <w:r w:rsidRPr="003F4B1F">
                <w:rPr>
                  <w:rStyle w:val="CodeBig"/>
                </w:rPr>
                <w:t>PERMRETRIGGER</w:t>
              </w:r>
            </w:ins>
          </w:p>
        </w:tc>
        <w:tc>
          <w:tcPr>
            <w:tcW w:w="2551" w:type="dxa"/>
          </w:tcPr>
          <w:p w14:paraId="3C2E033D" w14:textId="77777777" w:rsidR="00A2191F" w:rsidRPr="003F4B1F" w:rsidRDefault="00A2191F" w:rsidP="00663432">
            <w:pPr>
              <w:rPr>
                <w:ins w:id="1948" w:author="Clauss, Jens (GDE-EDS9)" w:date="2021-11-22T19:32:00Z"/>
                <w:rStyle w:val="CodeBig"/>
              </w:rPr>
            </w:pPr>
            <w:ins w:id="1949" w:author="Clauss, Jens (GDE-EDS9)" w:date="2021-11-22T19:32:00Z">
              <w:r w:rsidRPr="003F4B1F">
                <w:rPr>
                  <w:rStyle w:val="CodeBig"/>
                </w:rPr>
                <w:t>POST</w:t>
              </w:r>
            </w:ins>
          </w:p>
        </w:tc>
      </w:tr>
      <w:tr w:rsidR="00A2191F" w:rsidRPr="003F4B1F" w14:paraId="2D931B1A" w14:textId="77777777" w:rsidTr="00663432">
        <w:trPr>
          <w:ins w:id="1950" w:author="Clauss, Jens (GDE-EDS9)" w:date="2021-11-22T19:32:00Z"/>
        </w:trPr>
        <w:tc>
          <w:tcPr>
            <w:tcW w:w="3261" w:type="dxa"/>
            <w:shd w:val="clear" w:color="auto" w:fill="auto"/>
          </w:tcPr>
          <w:p w14:paraId="2CF29D35" w14:textId="77777777" w:rsidR="00A2191F" w:rsidRPr="003F4B1F" w:rsidRDefault="00A2191F" w:rsidP="00663432">
            <w:pPr>
              <w:rPr>
                <w:ins w:id="1951" w:author="Clauss, Jens (GDE-EDS9)" w:date="2021-11-22T19:32:00Z"/>
                <w:rStyle w:val="CodeBig"/>
              </w:rPr>
            </w:pPr>
            <w:ins w:id="1952" w:author="Clauss, Jens (GDE-EDS9)" w:date="2021-11-22T19:32:00Z">
              <w:r w:rsidRPr="003F4B1F">
                <w:rPr>
                  <w:rStyle w:val="CodeBig"/>
                </w:rPr>
                <w:t>abort</w:t>
              </w:r>
            </w:ins>
          </w:p>
        </w:tc>
        <w:tc>
          <w:tcPr>
            <w:tcW w:w="3260" w:type="dxa"/>
          </w:tcPr>
          <w:p w14:paraId="7285B3B9" w14:textId="77777777" w:rsidR="00A2191F" w:rsidRPr="003F4B1F" w:rsidRDefault="00A2191F" w:rsidP="00663432">
            <w:pPr>
              <w:rPr>
                <w:ins w:id="1953" w:author="Clauss, Jens (GDE-EDS9)" w:date="2021-11-22T19:32:00Z"/>
                <w:rStyle w:val="CodeBig"/>
              </w:rPr>
            </w:pPr>
            <w:ins w:id="1954" w:author="Clauss, Jens (GDE-EDS9)" w:date="2021-11-22T19:32:00Z">
              <w:r w:rsidRPr="003F4B1F">
                <w:rPr>
                  <w:rStyle w:val="CodeBig"/>
                </w:rPr>
                <w:t>ABORT</w:t>
              </w:r>
            </w:ins>
          </w:p>
        </w:tc>
        <w:tc>
          <w:tcPr>
            <w:tcW w:w="2551" w:type="dxa"/>
          </w:tcPr>
          <w:p w14:paraId="0E4CA643" w14:textId="77777777" w:rsidR="00A2191F" w:rsidRPr="003F4B1F" w:rsidRDefault="00A2191F" w:rsidP="00663432">
            <w:pPr>
              <w:rPr>
                <w:ins w:id="1955" w:author="Clauss, Jens (GDE-EDS9)" w:date="2021-11-22T19:32:00Z"/>
                <w:rStyle w:val="CodeBig"/>
              </w:rPr>
            </w:pPr>
            <w:ins w:id="1956" w:author="Clauss, Jens (GDE-EDS9)" w:date="2021-11-22T19:32:00Z">
              <w:r w:rsidRPr="003F4B1F">
                <w:rPr>
                  <w:rStyle w:val="CodeBig"/>
                </w:rPr>
                <w:t>POST</w:t>
              </w:r>
            </w:ins>
          </w:p>
        </w:tc>
      </w:tr>
      <w:tr w:rsidR="00A2191F" w:rsidRPr="003F4B1F" w14:paraId="41F08A8C" w14:textId="77777777" w:rsidTr="00663432">
        <w:trPr>
          <w:ins w:id="1957" w:author="Clauss, Jens (GDE-EDS9)" w:date="2021-11-22T19:32:00Z"/>
        </w:trPr>
        <w:tc>
          <w:tcPr>
            <w:tcW w:w="3261" w:type="dxa"/>
            <w:shd w:val="clear" w:color="auto" w:fill="auto"/>
          </w:tcPr>
          <w:p w14:paraId="7F838836" w14:textId="77777777" w:rsidR="00A2191F" w:rsidRPr="003F4B1F" w:rsidRDefault="00A2191F" w:rsidP="00663432">
            <w:pPr>
              <w:rPr>
                <w:ins w:id="1958" w:author="Clauss, Jens (GDE-EDS9)" w:date="2021-11-22T19:32:00Z"/>
                <w:rStyle w:val="CodeBig"/>
              </w:rPr>
            </w:pPr>
            <w:ins w:id="1959" w:author="Clauss, Jens (GDE-EDS9)" w:date="2021-11-22T19:32:00Z">
              <w:r w:rsidRPr="003F4B1F">
                <w:rPr>
                  <w:rStyle w:val="CodeBig"/>
                </w:rPr>
                <w:t>downloadProgress</w:t>
              </w:r>
            </w:ins>
          </w:p>
        </w:tc>
        <w:tc>
          <w:tcPr>
            <w:tcW w:w="3260" w:type="dxa"/>
          </w:tcPr>
          <w:p w14:paraId="740D82AA" w14:textId="77777777" w:rsidR="00A2191F" w:rsidRPr="003F4B1F" w:rsidRDefault="00A2191F" w:rsidP="00663432">
            <w:pPr>
              <w:rPr>
                <w:ins w:id="1960" w:author="Clauss, Jens (GDE-EDS9)" w:date="2021-11-22T19:32:00Z"/>
                <w:rStyle w:val="CodeBig"/>
              </w:rPr>
            </w:pPr>
            <w:ins w:id="1961" w:author="Clauss, Jens (GDE-EDS9)" w:date="2021-11-22T19:32:00Z">
              <w:r w:rsidRPr="003F4B1F">
                <w:rPr>
                  <w:rStyle w:val="CodeBig"/>
                </w:rPr>
                <w:t>DOWNLOADPROGRESS</w:t>
              </w:r>
            </w:ins>
          </w:p>
        </w:tc>
        <w:tc>
          <w:tcPr>
            <w:tcW w:w="2551" w:type="dxa"/>
          </w:tcPr>
          <w:p w14:paraId="455AA81F" w14:textId="77777777" w:rsidR="00A2191F" w:rsidRPr="003F4B1F" w:rsidRDefault="00A2191F" w:rsidP="00663432">
            <w:pPr>
              <w:rPr>
                <w:ins w:id="1962" w:author="Clauss, Jens (GDE-EDS9)" w:date="2021-11-22T19:32:00Z"/>
                <w:rStyle w:val="CodeBig"/>
              </w:rPr>
            </w:pPr>
            <w:ins w:id="1963" w:author="Clauss, Jens (GDE-EDS9)" w:date="2021-11-22T19:32:00Z">
              <w:r w:rsidRPr="003F4B1F">
                <w:rPr>
                  <w:rStyle w:val="CodeBig"/>
                </w:rPr>
                <w:t>NOTIFY</w:t>
              </w:r>
            </w:ins>
          </w:p>
        </w:tc>
      </w:tr>
      <w:tr w:rsidR="00A2191F" w:rsidRPr="003F4B1F" w14:paraId="4D34C3E6" w14:textId="77777777" w:rsidTr="00663432">
        <w:trPr>
          <w:ins w:id="1964" w:author="Clauss, Jens (GDE-EDS9)" w:date="2021-11-22T19:32:00Z"/>
        </w:trPr>
        <w:tc>
          <w:tcPr>
            <w:tcW w:w="3261" w:type="dxa"/>
            <w:shd w:val="clear" w:color="auto" w:fill="auto"/>
          </w:tcPr>
          <w:p w14:paraId="43FFFC2B" w14:textId="77777777" w:rsidR="00A2191F" w:rsidRPr="003F4B1F" w:rsidRDefault="00A2191F" w:rsidP="00663432">
            <w:pPr>
              <w:rPr>
                <w:ins w:id="1965" w:author="Clauss, Jens (GDE-EDS9)" w:date="2021-11-22T19:32:00Z"/>
                <w:rStyle w:val="CodeBig"/>
              </w:rPr>
            </w:pPr>
            <w:ins w:id="1966" w:author="Clauss, Jens (GDE-EDS9)" w:date="2021-11-22T19:32:00Z">
              <w:r>
                <w:rPr>
                  <w:rStyle w:val="CodeBig"/>
                </w:rPr>
                <w:t>trustConfig</w:t>
              </w:r>
            </w:ins>
          </w:p>
        </w:tc>
        <w:tc>
          <w:tcPr>
            <w:tcW w:w="3260" w:type="dxa"/>
          </w:tcPr>
          <w:p w14:paraId="4E79D942" w14:textId="77777777" w:rsidR="00A2191F" w:rsidRPr="003F4B1F" w:rsidRDefault="00A2191F" w:rsidP="00663432">
            <w:pPr>
              <w:rPr>
                <w:ins w:id="1967" w:author="Clauss, Jens (GDE-EDS9)" w:date="2021-11-22T19:32:00Z"/>
                <w:rStyle w:val="CodeBig"/>
              </w:rPr>
            </w:pPr>
            <w:ins w:id="1968" w:author="Clauss, Jens (GDE-EDS9)" w:date="2021-11-22T19:32:00Z">
              <w:r>
                <w:rPr>
                  <w:rStyle w:val="CodeBig"/>
                </w:rPr>
                <w:t>TRUSTCONFIG</w:t>
              </w:r>
            </w:ins>
          </w:p>
        </w:tc>
        <w:tc>
          <w:tcPr>
            <w:tcW w:w="2551" w:type="dxa"/>
          </w:tcPr>
          <w:p w14:paraId="33909870" w14:textId="77777777" w:rsidR="00A2191F" w:rsidRPr="003F4B1F" w:rsidRDefault="00A2191F" w:rsidP="00663432">
            <w:pPr>
              <w:rPr>
                <w:ins w:id="1969" w:author="Clauss, Jens (GDE-EDS9)" w:date="2021-11-22T19:32:00Z"/>
                <w:rStyle w:val="CodeBig"/>
              </w:rPr>
            </w:pPr>
            <w:ins w:id="1970" w:author="Clauss, Jens (GDE-EDS9)" w:date="2021-11-22T19:32:00Z">
              <w:r>
                <w:rPr>
                  <w:rStyle w:val="CodeBig"/>
                </w:rPr>
                <w:t>NOTIFY</w:t>
              </w:r>
            </w:ins>
          </w:p>
        </w:tc>
      </w:tr>
    </w:tbl>
    <w:p w14:paraId="7C4C25C5" w14:textId="77777777" w:rsidR="00A2191F" w:rsidRPr="003F4B1F" w:rsidRDefault="00A2191F" w:rsidP="00A2191F">
      <w:pPr>
        <w:rPr>
          <w:ins w:id="1971" w:author="Clauss, Jens (GDE-EDS9)" w:date="2021-11-22T19:32:00Z"/>
        </w:rPr>
      </w:pPr>
    </w:p>
    <w:p w14:paraId="1051E0E5" w14:textId="77777777" w:rsidR="00A2191F" w:rsidRPr="003F4B1F" w:rsidRDefault="00A2191F" w:rsidP="00A2191F">
      <w:pPr>
        <w:rPr>
          <w:ins w:id="1972" w:author="Clauss, Jens (GDE-EDS9)" w:date="2021-11-22T19:32:00Z"/>
        </w:rPr>
      </w:pPr>
      <w:ins w:id="1973" w:author="Clauss, Jens (GDE-EDS9)" w:date="2021-11-22T19:32:00Z">
        <w:r w:rsidRPr="003F4B1F">
          <w:br w:type="page"/>
        </w:r>
      </w:ins>
    </w:p>
    <w:p w14:paraId="302D5B14" w14:textId="77777777" w:rsidR="00A2191F" w:rsidRPr="003F4B1F" w:rsidRDefault="00A2191F" w:rsidP="00A2191F">
      <w:pPr>
        <w:pStyle w:val="Heading2"/>
        <w:rPr>
          <w:ins w:id="1974" w:author="Clauss, Jens (GDE-EDS9)" w:date="2021-11-22T19:32:00Z"/>
        </w:rPr>
      </w:pPr>
      <w:bookmarkStart w:id="1975" w:name="_Toc88504181"/>
      <w:ins w:id="1976" w:author="Clauss, Jens (GDE-EDS9)" w:date="2021-11-22T19:32:00Z">
        <w:r w:rsidRPr="003F4B1F">
          <w:t>Structures in item &lt;data&gt;</w:t>
        </w:r>
        <w:bookmarkEnd w:id="1975"/>
      </w:ins>
    </w:p>
    <w:p w14:paraId="570BD658" w14:textId="77777777" w:rsidR="00A2191F" w:rsidRPr="003F4B1F" w:rsidRDefault="00A2191F" w:rsidP="00A2191F">
      <w:pPr>
        <w:pStyle w:val="Heading3"/>
        <w:rPr>
          <w:ins w:id="1977" w:author="Clauss, Jens (GDE-EDS9)" w:date="2021-11-22T19:32:00Z"/>
        </w:rPr>
      </w:pPr>
      <w:bookmarkStart w:id="1978" w:name="_Toc88504182"/>
      <w:ins w:id="1979" w:author="Clauss, Jens (GDE-EDS9)" w:date="2021-11-22T19:32:00Z">
        <w:r w:rsidRPr="003F4B1F">
          <w:t>Content type HACONFIG</w:t>
        </w:r>
        <w:bookmarkEnd w:id="1978"/>
      </w:ins>
    </w:p>
    <w:p w14:paraId="7C2AE421" w14:textId="77777777" w:rsidR="00A2191F" w:rsidRPr="003F4B1F" w:rsidRDefault="00A2191F" w:rsidP="00A2191F">
      <w:pPr>
        <w:rPr>
          <w:ins w:id="1980" w:author="Clauss, Jens (GDE-EDS9)" w:date="2021-11-22T19:32:00Z"/>
        </w:rPr>
      </w:pPr>
      <w:ins w:id="1981" w:author="Clauss, Jens (GDE-EDS9)" w:date="2021-11-22T19:32:00Z">
        <w:r w:rsidRPr="003F4B1F">
          <w:t>This content type provides information about all current electronics on the HA.</w:t>
        </w:r>
      </w:ins>
    </w:p>
    <w:p w14:paraId="147EB0FD" w14:textId="77777777" w:rsidR="00A2191F" w:rsidRPr="003F4B1F" w:rsidRDefault="00A2191F" w:rsidP="00A2191F">
      <w:pPr>
        <w:rPr>
          <w:ins w:id="1982" w:author="Clauss, Jens (GDE-EDS9)" w:date="2021-11-22T19:32:00Z"/>
        </w:rPr>
      </w:pPr>
    </w:p>
    <w:p w14:paraId="5B589C12" w14:textId="77777777" w:rsidR="00A2191F" w:rsidRPr="003F4B1F" w:rsidRDefault="00A2191F" w:rsidP="00A2191F">
      <w:pPr>
        <w:rPr>
          <w:ins w:id="1983" w:author="Clauss, Jens (GDE-EDS9)" w:date="2021-11-22T19:32:00Z"/>
          <w:rStyle w:val="CodeBig"/>
        </w:rPr>
      </w:pPr>
      <w:ins w:id="1984"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NOTIFY</w:t>
        </w:r>
      </w:ins>
    </w:p>
    <w:p w14:paraId="71684749" w14:textId="77777777" w:rsidR="00A2191F" w:rsidRPr="003F4B1F" w:rsidRDefault="00A2191F" w:rsidP="00A2191F">
      <w:pPr>
        <w:rPr>
          <w:ins w:id="1985" w:author="Clauss, Jens (GDE-EDS9)" w:date="2021-11-22T19:32:00Z"/>
        </w:rPr>
      </w:pPr>
    </w:p>
    <w:p w14:paraId="4883B92D" w14:textId="77777777" w:rsidR="00A2191F" w:rsidRPr="003F4B1F" w:rsidRDefault="00A2191F" w:rsidP="00A2191F">
      <w:pPr>
        <w:rPr>
          <w:ins w:id="1986" w:author="Clauss, Jens (GDE-EDS9)" w:date="2021-11-22T19:32:00Z"/>
          <w:rStyle w:val="CodeBig"/>
        </w:rPr>
      </w:pPr>
      <w:ins w:id="1987" w:author="Clauss, Jens (GDE-EDS9)" w:date="2021-11-22T19:32:00Z">
        <w:r w:rsidRPr="003F4B1F">
          <w:t xml:space="preserve">Note: the format for </w:t>
        </w:r>
        <w:r w:rsidRPr="003F4B1F">
          <w:rPr>
            <w:rStyle w:val="CodeBig"/>
          </w:rPr>
          <w:t xml:space="preserve">id </w:t>
        </w:r>
        <w:r w:rsidRPr="003F4B1F">
          <w:t xml:space="preserve">and </w:t>
        </w:r>
        <w:r w:rsidRPr="003F4B1F">
          <w:rPr>
            <w:rStyle w:val="CodeBig"/>
          </w:rPr>
          <w:t>version</w:t>
        </w:r>
        <w:r w:rsidRPr="003F4B1F">
          <w:t xml:space="preserve"> is specified in detail in [4]</w:t>
        </w:r>
      </w:ins>
    </w:p>
    <w:p w14:paraId="0063BE5B" w14:textId="77777777" w:rsidR="00A2191F" w:rsidRPr="003F4B1F" w:rsidRDefault="00A2191F" w:rsidP="00A2191F">
      <w:pPr>
        <w:rPr>
          <w:ins w:id="1988" w:author="Clauss, Jens (GDE-EDS9)" w:date="2021-11-22T19:32:00Z"/>
        </w:rPr>
      </w:pPr>
    </w:p>
    <w:p w14:paraId="0D8A55B8" w14:textId="77777777" w:rsidR="00A2191F" w:rsidRPr="003F4B1F" w:rsidRDefault="00A2191F" w:rsidP="00A2191F">
      <w:pPr>
        <w:rPr>
          <w:ins w:id="1989" w:author="Clauss, Jens (GDE-EDS9)" w:date="2021-11-22T19:32:00Z"/>
        </w:rPr>
      </w:pPr>
      <w:ins w:id="1990"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0F073137" w14:textId="77777777" w:rsidR="00A2191F" w:rsidRPr="003F4B1F" w:rsidRDefault="00A2191F" w:rsidP="00A2191F">
      <w:pPr>
        <w:rPr>
          <w:ins w:id="1991" w:author="Clauss, Jens (GDE-EDS9)" w:date="2021-11-22T19:32:00Z"/>
          <w:rStyle w:val="Code"/>
        </w:rPr>
      </w:pPr>
      <w:ins w:id="1992" w:author="Clauss, Jens (GDE-EDS9)" w:date="2021-11-22T19:32:00Z">
        <w:r w:rsidRPr="003F4B1F">
          <w:rPr>
            <w:rStyle w:val="Code"/>
          </w:rPr>
          <w:t>{</w:t>
        </w:r>
      </w:ins>
    </w:p>
    <w:p w14:paraId="21F7C3C2" w14:textId="017C6927" w:rsidR="00A2191F" w:rsidRPr="003F4B1F" w:rsidRDefault="00A2191F" w:rsidP="00A2191F">
      <w:pPr>
        <w:rPr>
          <w:ins w:id="1993" w:author="Clauss, Jens (GDE-EDS9)" w:date="2021-11-22T19:32:00Z"/>
          <w:rStyle w:val="Code"/>
        </w:rPr>
      </w:pPr>
      <w:ins w:id="1994" w:author="Clauss, Jens (GDE-EDS9)" w:date="2021-11-22T19:32:00Z">
        <w:r w:rsidRPr="003F4B1F">
          <w:rPr>
            <w:rStyle w:val="Code"/>
          </w:rPr>
          <w:t xml:space="preserve">  "id" : "urn:schemas-bshg-com:js:data:fu</w:t>
        </w:r>
      </w:ins>
      <w:ins w:id="1995" w:author="Clauss, Jens (GDE-EDS9)" w:date="2021-11-22T19:35:00Z">
        <w:r>
          <w:rPr>
            <w:rStyle w:val="Code"/>
          </w:rPr>
          <w:t>5</w:t>
        </w:r>
      </w:ins>
      <w:ins w:id="1996" w:author="Clauss, Jens (GDE-EDS9)" w:date="2021-11-22T19:32:00Z">
        <w:r w:rsidRPr="003F4B1F">
          <w:rPr>
            <w:rStyle w:val="Code"/>
          </w:rPr>
          <w:t>:haconfig",</w:t>
        </w:r>
      </w:ins>
    </w:p>
    <w:p w14:paraId="391DBF07" w14:textId="77777777" w:rsidR="00A2191F" w:rsidRPr="003F4B1F" w:rsidRDefault="00A2191F" w:rsidP="00A2191F">
      <w:pPr>
        <w:rPr>
          <w:ins w:id="1997" w:author="Clauss, Jens (GDE-EDS9)" w:date="2021-11-22T19:32:00Z"/>
          <w:rStyle w:val="Code"/>
        </w:rPr>
      </w:pPr>
      <w:ins w:id="1998" w:author="Clauss, Jens (GDE-EDS9)" w:date="2021-11-22T19:32:00Z">
        <w:r w:rsidRPr="003F4B1F">
          <w:rPr>
            <w:rStyle w:val="Code"/>
          </w:rPr>
          <w:t xml:space="preserve">  "properties" :</w:t>
        </w:r>
      </w:ins>
    </w:p>
    <w:p w14:paraId="45363B85" w14:textId="77777777" w:rsidR="00A2191F" w:rsidRPr="00BE5D84" w:rsidRDefault="00A2191F" w:rsidP="00A2191F">
      <w:pPr>
        <w:rPr>
          <w:ins w:id="1999" w:author="Clauss, Jens (GDE-EDS9)" w:date="2021-11-22T19:32:00Z"/>
          <w:rStyle w:val="Code"/>
        </w:rPr>
      </w:pPr>
      <w:ins w:id="2000" w:author="Clauss, Jens (GDE-EDS9)" w:date="2021-11-22T19:32:00Z">
        <w:r w:rsidRPr="003F4B1F">
          <w:rPr>
            <w:rStyle w:val="Code"/>
          </w:rPr>
          <w:t xml:space="preserve">  </w:t>
        </w:r>
        <w:r w:rsidRPr="00BE5D84">
          <w:rPr>
            <w:rStyle w:val="Code"/>
          </w:rPr>
          <w:t>{</w:t>
        </w:r>
      </w:ins>
    </w:p>
    <w:p w14:paraId="4C963E33" w14:textId="77777777" w:rsidR="00A2191F" w:rsidRPr="003F4B1F" w:rsidRDefault="00A2191F" w:rsidP="00A2191F">
      <w:pPr>
        <w:rPr>
          <w:ins w:id="2001" w:author="Clauss, Jens (GDE-EDS9)" w:date="2021-11-22T19:32:00Z"/>
          <w:rStyle w:val="Code"/>
        </w:rPr>
      </w:pPr>
      <w:ins w:id="2002" w:author="Clauss, Jens (GDE-EDS9)" w:date="2021-11-22T19:32:00Z">
        <w:r w:rsidRPr="003F4B1F">
          <w:rPr>
            <w:rStyle w:val="Code"/>
          </w:rPr>
          <w:t xml:space="preserve">    "deviceData":</w:t>
        </w:r>
      </w:ins>
    </w:p>
    <w:p w14:paraId="3ADCFF0C" w14:textId="77777777" w:rsidR="00A2191F" w:rsidRPr="003F4B1F" w:rsidRDefault="00A2191F" w:rsidP="00A2191F">
      <w:pPr>
        <w:rPr>
          <w:ins w:id="2003" w:author="Clauss, Jens (GDE-EDS9)" w:date="2021-11-22T19:32:00Z"/>
          <w:rStyle w:val="Code"/>
        </w:rPr>
      </w:pPr>
      <w:ins w:id="2004" w:author="Clauss, Jens (GDE-EDS9)" w:date="2021-11-22T19:32:00Z">
        <w:r w:rsidRPr="003F4B1F">
          <w:rPr>
            <w:rStyle w:val="Code"/>
          </w:rPr>
          <w:t xml:space="preserve">    {</w:t>
        </w:r>
      </w:ins>
    </w:p>
    <w:p w14:paraId="4B314501" w14:textId="77777777" w:rsidR="00A2191F" w:rsidRPr="003F4B1F" w:rsidRDefault="00A2191F" w:rsidP="00A2191F">
      <w:pPr>
        <w:rPr>
          <w:ins w:id="2005" w:author="Clauss, Jens (GDE-EDS9)" w:date="2021-11-22T19:32:00Z"/>
          <w:rStyle w:val="Code"/>
        </w:rPr>
      </w:pPr>
      <w:ins w:id="2006" w:author="Clauss, Jens (GDE-EDS9)" w:date="2021-11-22T19:32:00Z">
        <w:r w:rsidRPr="003F4B1F">
          <w:rPr>
            <w:rStyle w:val="Code"/>
          </w:rPr>
          <w:t xml:space="preserve">      "type" : "object",</w:t>
        </w:r>
      </w:ins>
    </w:p>
    <w:p w14:paraId="3C310271" w14:textId="77777777" w:rsidR="00A2191F" w:rsidRPr="003F4B1F" w:rsidRDefault="00A2191F" w:rsidP="00A2191F">
      <w:pPr>
        <w:rPr>
          <w:ins w:id="2007" w:author="Clauss, Jens (GDE-EDS9)" w:date="2021-11-22T19:32:00Z"/>
          <w:rStyle w:val="Code"/>
        </w:rPr>
      </w:pPr>
      <w:ins w:id="2008" w:author="Clauss, Jens (GDE-EDS9)" w:date="2021-11-22T19:32:00Z">
        <w:r w:rsidRPr="003F4B1F">
          <w:rPr>
            <w:rStyle w:val="Code"/>
          </w:rPr>
          <w:t xml:space="preserve">      "required" : true,</w:t>
        </w:r>
      </w:ins>
    </w:p>
    <w:p w14:paraId="3F37830A" w14:textId="77777777" w:rsidR="00A2191F" w:rsidRPr="003F4B1F" w:rsidRDefault="00A2191F" w:rsidP="00A2191F">
      <w:pPr>
        <w:rPr>
          <w:ins w:id="2009" w:author="Clauss, Jens (GDE-EDS9)" w:date="2021-11-22T19:32:00Z"/>
          <w:rStyle w:val="Code"/>
        </w:rPr>
      </w:pPr>
      <w:ins w:id="2010" w:author="Clauss, Jens (GDE-EDS9)" w:date="2021-11-22T19:32:00Z">
        <w:r w:rsidRPr="003F4B1F">
          <w:rPr>
            <w:rStyle w:val="Code"/>
          </w:rPr>
          <w:t xml:space="preserve">      "description" : "The basic device data. Most of this data is also transmitted</w:t>
        </w:r>
      </w:ins>
    </w:p>
    <w:p w14:paraId="4FAAF63E" w14:textId="77777777" w:rsidR="00A2191F" w:rsidRPr="003F4B1F" w:rsidRDefault="00A2191F" w:rsidP="00A2191F">
      <w:pPr>
        <w:rPr>
          <w:ins w:id="2011" w:author="Clauss, Jens (GDE-EDS9)" w:date="2021-11-22T19:32:00Z"/>
          <w:rStyle w:val="Code"/>
        </w:rPr>
      </w:pPr>
      <w:ins w:id="2012" w:author="Clauss, Jens (GDE-EDS9)" w:date="2021-11-22T19:32:00Z">
        <w:r w:rsidRPr="003F4B1F">
          <w:rPr>
            <w:rStyle w:val="Code"/>
          </w:rPr>
          <w:t xml:space="preserve">                       with the /iz/info message.",</w:t>
        </w:r>
      </w:ins>
    </w:p>
    <w:p w14:paraId="6CB579AB" w14:textId="77777777" w:rsidR="00A2191F" w:rsidRPr="003F4B1F" w:rsidRDefault="00A2191F" w:rsidP="00A2191F">
      <w:pPr>
        <w:rPr>
          <w:ins w:id="2013" w:author="Clauss, Jens (GDE-EDS9)" w:date="2021-11-22T19:32:00Z"/>
          <w:rStyle w:val="Code"/>
        </w:rPr>
      </w:pPr>
      <w:ins w:id="2014" w:author="Clauss, Jens (GDE-EDS9)" w:date="2021-11-22T19:32:00Z">
        <w:r w:rsidRPr="003F4B1F">
          <w:rPr>
            <w:rStyle w:val="Code"/>
          </w:rPr>
          <w:t xml:space="preserve">      "properties":</w:t>
        </w:r>
      </w:ins>
    </w:p>
    <w:p w14:paraId="09098A76" w14:textId="77777777" w:rsidR="00A2191F" w:rsidRPr="003F4B1F" w:rsidRDefault="00A2191F" w:rsidP="00A2191F">
      <w:pPr>
        <w:rPr>
          <w:ins w:id="2015" w:author="Clauss, Jens (GDE-EDS9)" w:date="2021-11-22T19:32:00Z"/>
          <w:rStyle w:val="Code"/>
        </w:rPr>
      </w:pPr>
      <w:ins w:id="2016" w:author="Clauss, Jens (GDE-EDS9)" w:date="2021-11-22T19:32:00Z">
        <w:r w:rsidRPr="003F4B1F">
          <w:rPr>
            <w:rStyle w:val="Code"/>
          </w:rPr>
          <w:t xml:space="preserve">      {</w:t>
        </w:r>
      </w:ins>
    </w:p>
    <w:p w14:paraId="4E1195BA" w14:textId="77777777" w:rsidR="00A2191F" w:rsidRPr="003F4B1F" w:rsidRDefault="00A2191F" w:rsidP="00A2191F">
      <w:pPr>
        <w:rPr>
          <w:ins w:id="2017" w:author="Clauss, Jens (GDE-EDS9)" w:date="2021-11-22T19:32:00Z"/>
          <w:rStyle w:val="Code"/>
        </w:rPr>
      </w:pPr>
      <w:ins w:id="2018" w:author="Clauss, Jens (GDE-EDS9)" w:date="2021-11-22T19:32:00Z">
        <w:r w:rsidRPr="003F4B1F">
          <w:rPr>
            <w:rStyle w:val="Code"/>
          </w:rPr>
          <w:t xml:space="preserve">        "haID":</w:t>
        </w:r>
      </w:ins>
    </w:p>
    <w:p w14:paraId="13A9D7A4" w14:textId="77777777" w:rsidR="00A2191F" w:rsidRPr="003F4B1F" w:rsidRDefault="00A2191F" w:rsidP="00A2191F">
      <w:pPr>
        <w:rPr>
          <w:ins w:id="2019" w:author="Clauss, Jens (GDE-EDS9)" w:date="2021-11-22T19:32:00Z"/>
          <w:rStyle w:val="Code"/>
        </w:rPr>
      </w:pPr>
      <w:ins w:id="2020" w:author="Clauss, Jens (GDE-EDS9)" w:date="2021-11-22T19:32:00Z">
        <w:r w:rsidRPr="003F4B1F">
          <w:rPr>
            <w:rStyle w:val="Code"/>
          </w:rPr>
          <w:t xml:space="preserve">        {</w:t>
        </w:r>
      </w:ins>
    </w:p>
    <w:p w14:paraId="75C26499" w14:textId="77777777" w:rsidR="00A2191F" w:rsidRPr="003F4B1F" w:rsidRDefault="00A2191F" w:rsidP="00A2191F">
      <w:pPr>
        <w:rPr>
          <w:ins w:id="2021" w:author="Clauss, Jens (GDE-EDS9)" w:date="2021-11-22T19:32:00Z"/>
          <w:rStyle w:val="Code"/>
        </w:rPr>
      </w:pPr>
      <w:ins w:id="2022" w:author="Clauss, Jens (GDE-EDS9)" w:date="2021-11-22T19:32:00Z">
        <w:r w:rsidRPr="003F4B1F">
          <w:rPr>
            <w:rStyle w:val="Code"/>
          </w:rPr>
          <w:t xml:space="preserve">          "type" : "string",</w:t>
        </w:r>
      </w:ins>
    </w:p>
    <w:p w14:paraId="3D9A405C" w14:textId="77777777" w:rsidR="00A2191F" w:rsidRPr="003F4B1F" w:rsidRDefault="00A2191F" w:rsidP="00A2191F">
      <w:pPr>
        <w:rPr>
          <w:ins w:id="2023" w:author="Clauss, Jens (GDE-EDS9)" w:date="2021-11-22T19:32:00Z"/>
          <w:rStyle w:val="Code"/>
        </w:rPr>
      </w:pPr>
      <w:ins w:id="2024" w:author="Clauss, Jens (GDE-EDS9)" w:date="2021-11-22T19:32:00Z">
        <w:r w:rsidRPr="003F4B1F">
          <w:rPr>
            <w:rStyle w:val="Code"/>
          </w:rPr>
          <w:t xml:space="preserve">          "minLength" : 18,</w:t>
        </w:r>
      </w:ins>
    </w:p>
    <w:p w14:paraId="61A3F026" w14:textId="77777777" w:rsidR="00A2191F" w:rsidRPr="003F4B1F" w:rsidRDefault="00A2191F" w:rsidP="00A2191F">
      <w:pPr>
        <w:rPr>
          <w:ins w:id="2025" w:author="Clauss, Jens (GDE-EDS9)" w:date="2021-11-22T19:32:00Z"/>
          <w:rStyle w:val="Code"/>
        </w:rPr>
      </w:pPr>
      <w:ins w:id="2026" w:author="Clauss, Jens (GDE-EDS9)" w:date="2021-11-22T19:32:00Z">
        <w:r w:rsidRPr="003F4B1F">
          <w:rPr>
            <w:rStyle w:val="Code"/>
          </w:rPr>
          <w:t xml:space="preserve">          "maxLength" : 18,</w:t>
        </w:r>
      </w:ins>
    </w:p>
    <w:p w14:paraId="6940BCC4" w14:textId="77777777" w:rsidR="00A2191F" w:rsidRPr="003F4B1F" w:rsidRDefault="00A2191F" w:rsidP="00A2191F">
      <w:pPr>
        <w:rPr>
          <w:ins w:id="2027" w:author="Clauss, Jens (GDE-EDS9)" w:date="2021-11-22T19:32:00Z"/>
          <w:rStyle w:val="Code"/>
        </w:rPr>
      </w:pPr>
      <w:ins w:id="2028" w:author="Clauss, Jens (GDE-EDS9)" w:date="2021-11-22T19:32:00Z">
        <w:r w:rsidRPr="003F4B1F">
          <w:rPr>
            <w:rStyle w:val="Code"/>
          </w:rPr>
          <w:t xml:space="preserve">          "description" : "The home appliance device ID (HAID).",</w:t>
        </w:r>
      </w:ins>
    </w:p>
    <w:p w14:paraId="739698AC" w14:textId="77777777" w:rsidR="00A2191F" w:rsidRPr="003F4B1F" w:rsidRDefault="00A2191F" w:rsidP="00A2191F">
      <w:pPr>
        <w:rPr>
          <w:ins w:id="2029" w:author="Clauss, Jens (GDE-EDS9)" w:date="2021-11-22T19:32:00Z"/>
          <w:rStyle w:val="Code"/>
        </w:rPr>
      </w:pPr>
      <w:ins w:id="2030" w:author="Clauss, Jens (GDE-EDS9)" w:date="2021-11-22T19:32:00Z">
        <w:r w:rsidRPr="003F4B1F">
          <w:rPr>
            <w:rStyle w:val="Code"/>
          </w:rPr>
          <w:t xml:space="preserve">          "required" : true</w:t>
        </w:r>
      </w:ins>
    </w:p>
    <w:p w14:paraId="736BE6C8" w14:textId="77777777" w:rsidR="00A2191F" w:rsidRPr="003F4B1F" w:rsidRDefault="00A2191F" w:rsidP="00A2191F">
      <w:pPr>
        <w:rPr>
          <w:ins w:id="2031" w:author="Clauss, Jens (GDE-EDS9)" w:date="2021-11-22T19:32:00Z"/>
          <w:rStyle w:val="Code"/>
        </w:rPr>
      </w:pPr>
      <w:ins w:id="2032" w:author="Clauss, Jens (GDE-EDS9)" w:date="2021-11-22T19:32:00Z">
        <w:r w:rsidRPr="003F4B1F">
          <w:rPr>
            <w:rStyle w:val="Code"/>
          </w:rPr>
          <w:t xml:space="preserve">        },</w:t>
        </w:r>
      </w:ins>
    </w:p>
    <w:p w14:paraId="0D8180DE" w14:textId="77777777" w:rsidR="00A2191F" w:rsidRPr="003F4B1F" w:rsidRDefault="00A2191F" w:rsidP="00A2191F">
      <w:pPr>
        <w:rPr>
          <w:ins w:id="2033" w:author="Clauss, Jens (GDE-EDS9)" w:date="2021-11-22T19:32:00Z"/>
          <w:rStyle w:val="Code"/>
        </w:rPr>
      </w:pPr>
      <w:ins w:id="2034" w:author="Clauss, Jens (GDE-EDS9)" w:date="2021-11-22T19:32:00Z">
        <w:r w:rsidRPr="003F4B1F">
          <w:rPr>
            <w:rStyle w:val="Code"/>
          </w:rPr>
          <w:t xml:space="preserve">        "deviceType" :</w:t>
        </w:r>
      </w:ins>
    </w:p>
    <w:p w14:paraId="3C398204" w14:textId="77777777" w:rsidR="00A2191F" w:rsidRPr="003F4B1F" w:rsidRDefault="00A2191F" w:rsidP="00A2191F">
      <w:pPr>
        <w:rPr>
          <w:ins w:id="2035" w:author="Clauss, Jens (GDE-EDS9)" w:date="2021-11-22T19:32:00Z"/>
          <w:rStyle w:val="Code"/>
        </w:rPr>
      </w:pPr>
      <w:ins w:id="2036" w:author="Clauss, Jens (GDE-EDS9)" w:date="2021-11-22T19:32:00Z">
        <w:r w:rsidRPr="003F4B1F">
          <w:rPr>
            <w:rStyle w:val="Code"/>
          </w:rPr>
          <w:t xml:space="preserve">        {</w:t>
        </w:r>
      </w:ins>
    </w:p>
    <w:p w14:paraId="053DA43B" w14:textId="77777777" w:rsidR="00A2191F" w:rsidRPr="003F4B1F" w:rsidRDefault="00A2191F" w:rsidP="00A2191F">
      <w:pPr>
        <w:rPr>
          <w:ins w:id="2037" w:author="Clauss, Jens (GDE-EDS9)" w:date="2021-11-22T19:32:00Z"/>
          <w:rStyle w:val="Code"/>
        </w:rPr>
      </w:pPr>
      <w:ins w:id="2038" w:author="Clauss, Jens (GDE-EDS9)" w:date="2021-11-22T19:32:00Z">
        <w:r w:rsidRPr="003F4B1F">
          <w:rPr>
            <w:rStyle w:val="Code"/>
          </w:rPr>
          <w:t xml:space="preserve">          "type" : "string",</w:t>
        </w:r>
      </w:ins>
    </w:p>
    <w:p w14:paraId="28D21791" w14:textId="77777777" w:rsidR="00A2191F" w:rsidRPr="003F4B1F" w:rsidRDefault="00A2191F" w:rsidP="00A2191F">
      <w:pPr>
        <w:rPr>
          <w:ins w:id="2039" w:author="Clauss, Jens (GDE-EDS9)" w:date="2021-11-22T19:32:00Z"/>
          <w:rStyle w:val="Code"/>
        </w:rPr>
      </w:pPr>
      <w:ins w:id="2040" w:author="Clauss, Jens (GDE-EDS9)" w:date="2021-11-22T19:32:00Z">
        <w:r w:rsidRPr="003F4B1F">
          <w:rPr>
            <w:rStyle w:val="Code"/>
          </w:rPr>
          <w:t xml:space="preserve">          "description" : "A device type according to the device description file</w:t>
        </w:r>
      </w:ins>
    </w:p>
    <w:p w14:paraId="1EDEEEFE" w14:textId="77777777" w:rsidR="00A2191F" w:rsidRPr="003F4B1F" w:rsidRDefault="00A2191F" w:rsidP="00A2191F">
      <w:pPr>
        <w:rPr>
          <w:ins w:id="2041" w:author="Clauss, Jens (GDE-EDS9)" w:date="2021-11-22T19:32:00Z"/>
          <w:rStyle w:val="Code"/>
        </w:rPr>
      </w:pPr>
      <w:ins w:id="2042" w:author="Clauss, Jens (GDE-EDS9)" w:date="2021-11-22T19:32:00Z">
        <w:r w:rsidRPr="003F4B1F">
          <w:rPr>
            <w:rStyle w:val="Code"/>
          </w:rPr>
          <w:t xml:space="preserve">                           specification.",</w:t>
        </w:r>
      </w:ins>
    </w:p>
    <w:p w14:paraId="69834D87" w14:textId="77777777" w:rsidR="00A2191F" w:rsidRPr="003F4B1F" w:rsidRDefault="00A2191F" w:rsidP="00A2191F">
      <w:pPr>
        <w:rPr>
          <w:ins w:id="2043" w:author="Clauss, Jens (GDE-EDS9)" w:date="2021-11-22T19:32:00Z"/>
          <w:rStyle w:val="Code"/>
        </w:rPr>
      </w:pPr>
      <w:ins w:id="2044" w:author="Clauss, Jens (GDE-EDS9)" w:date="2021-11-22T19:32:00Z">
        <w:r w:rsidRPr="003F4B1F">
          <w:rPr>
            <w:rStyle w:val="Code"/>
          </w:rPr>
          <w:t xml:space="preserve">          "required" : true</w:t>
        </w:r>
      </w:ins>
    </w:p>
    <w:p w14:paraId="6D422A47" w14:textId="77777777" w:rsidR="00A2191F" w:rsidRPr="003F4B1F" w:rsidRDefault="00A2191F" w:rsidP="00A2191F">
      <w:pPr>
        <w:rPr>
          <w:ins w:id="2045" w:author="Clauss, Jens (GDE-EDS9)" w:date="2021-11-22T19:32:00Z"/>
          <w:rStyle w:val="Code"/>
        </w:rPr>
      </w:pPr>
      <w:ins w:id="2046" w:author="Clauss, Jens (GDE-EDS9)" w:date="2021-11-22T19:32:00Z">
        <w:r w:rsidRPr="003F4B1F">
          <w:rPr>
            <w:rStyle w:val="Code"/>
          </w:rPr>
          <w:t xml:space="preserve">        },</w:t>
        </w:r>
      </w:ins>
    </w:p>
    <w:p w14:paraId="1E5CD7C3" w14:textId="77777777" w:rsidR="00A2191F" w:rsidRPr="003F4B1F" w:rsidRDefault="00A2191F" w:rsidP="00A2191F">
      <w:pPr>
        <w:rPr>
          <w:ins w:id="2047" w:author="Clauss, Jens (GDE-EDS9)" w:date="2021-11-22T19:32:00Z"/>
          <w:rStyle w:val="Code"/>
        </w:rPr>
      </w:pPr>
      <w:ins w:id="2048" w:author="Clauss, Jens (GDE-EDS9)" w:date="2021-11-22T19:32:00Z">
        <w:r w:rsidRPr="003F4B1F">
          <w:rPr>
            <w:rStyle w:val="Code"/>
          </w:rPr>
          <w:t xml:space="preserve">        "brand":</w:t>
        </w:r>
      </w:ins>
    </w:p>
    <w:p w14:paraId="6ACE11F4" w14:textId="77777777" w:rsidR="00A2191F" w:rsidRPr="003F4B1F" w:rsidRDefault="00A2191F" w:rsidP="00A2191F">
      <w:pPr>
        <w:rPr>
          <w:ins w:id="2049" w:author="Clauss, Jens (GDE-EDS9)" w:date="2021-11-22T19:32:00Z"/>
          <w:rStyle w:val="Code"/>
        </w:rPr>
      </w:pPr>
      <w:ins w:id="2050" w:author="Clauss, Jens (GDE-EDS9)" w:date="2021-11-22T19:32:00Z">
        <w:r w:rsidRPr="003F4B1F">
          <w:rPr>
            <w:rStyle w:val="Code"/>
          </w:rPr>
          <w:t xml:space="preserve">        {</w:t>
        </w:r>
      </w:ins>
    </w:p>
    <w:p w14:paraId="7E93ADBB" w14:textId="77777777" w:rsidR="00A2191F" w:rsidRPr="003F4B1F" w:rsidRDefault="00A2191F" w:rsidP="00A2191F">
      <w:pPr>
        <w:rPr>
          <w:ins w:id="2051" w:author="Clauss, Jens (GDE-EDS9)" w:date="2021-11-22T19:32:00Z"/>
          <w:rStyle w:val="Code"/>
        </w:rPr>
      </w:pPr>
      <w:ins w:id="2052" w:author="Clauss, Jens (GDE-EDS9)" w:date="2021-11-22T19:32:00Z">
        <w:r w:rsidRPr="003F4B1F">
          <w:rPr>
            <w:rStyle w:val="Code"/>
          </w:rPr>
          <w:t xml:space="preserve">          "type" : "string",</w:t>
        </w:r>
      </w:ins>
    </w:p>
    <w:p w14:paraId="027CD4F3" w14:textId="77777777" w:rsidR="00A2191F" w:rsidRPr="003F4B1F" w:rsidRDefault="00A2191F" w:rsidP="00A2191F">
      <w:pPr>
        <w:rPr>
          <w:ins w:id="2053" w:author="Clauss, Jens (GDE-EDS9)" w:date="2021-11-22T19:32:00Z"/>
          <w:rStyle w:val="Code"/>
        </w:rPr>
      </w:pPr>
      <w:ins w:id="2054" w:author="Clauss, Jens (GDE-EDS9)" w:date="2021-11-22T19:32:00Z">
        <w:r w:rsidRPr="003F4B1F">
          <w:rPr>
            <w:rStyle w:val="Code"/>
          </w:rPr>
          <w:t xml:space="preserve">          "maxLength" : 32,</w:t>
        </w:r>
      </w:ins>
    </w:p>
    <w:p w14:paraId="0A02250E" w14:textId="77777777" w:rsidR="00A2191F" w:rsidRPr="003F4B1F" w:rsidRDefault="00A2191F" w:rsidP="00A2191F">
      <w:pPr>
        <w:rPr>
          <w:ins w:id="2055" w:author="Clauss, Jens (GDE-EDS9)" w:date="2021-11-22T19:32:00Z"/>
          <w:rStyle w:val="Code"/>
        </w:rPr>
      </w:pPr>
      <w:ins w:id="2056" w:author="Clauss, Jens (GDE-EDS9)" w:date="2021-11-22T19:32:00Z">
        <w:r w:rsidRPr="003F4B1F">
          <w:rPr>
            <w:rStyle w:val="Code"/>
          </w:rPr>
          <w:t xml:space="preserve">          "description" : "The brand of the home appliance according to the device</w:t>
        </w:r>
      </w:ins>
    </w:p>
    <w:p w14:paraId="0F54351A" w14:textId="77777777" w:rsidR="00A2191F" w:rsidRPr="003F4B1F" w:rsidRDefault="00A2191F" w:rsidP="00A2191F">
      <w:pPr>
        <w:rPr>
          <w:ins w:id="2057" w:author="Clauss, Jens (GDE-EDS9)" w:date="2021-11-22T19:32:00Z"/>
          <w:rStyle w:val="Code"/>
        </w:rPr>
      </w:pPr>
      <w:ins w:id="2058" w:author="Clauss, Jens (GDE-EDS9)" w:date="2021-11-22T19:32:00Z">
        <w:r w:rsidRPr="003F4B1F">
          <w:rPr>
            <w:rStyle w:val="Code"/>
          </w:rPr>
          <w:t xml:space="preserve">                           description file specification.",</w:t>
        </w:r>
      </w:ins>
    </w:p>
    <w:p w14:paraId="2C85D498" w14:textId="77777777" w:rsidR="00A2191F" w:rsidRPr="003F4B1F" w:rsidRDefault="00A2191F" w:rsidP="00A2191F">
      <w:pPr>
        <w:rPr>
          <w:ins w:id="2059" w:author="Clauss, Jens (GDE-EDS9)" w:date="2021-11-22T19:32:00Z"/>
          <w:rStyle w:val="Code"/>
        </w:rPr>
      </w:pPr>
      <w:ins w:id="2060" w:author="Clauss, Jens (GDE-EDS9)" w:date="2021-11-22T19:32:00Z">
        <w:r w:rsidRPr="003F4B1F">
          <w:rPr>
            <w:rStyle w:val="Code"/>
          </w:rPr>
          <w:t xml:space="preserve">          "required" : true</w:t>
        </w:r>
      </w:ins>
    </w:p>
    <w:p w14:paraId="2539919E" w14:textId="77777777" w:rsidR="00A2191F" w:rsidRPr="003F4B1F" w:rsidRDefault="00A2191F" w:rsidP="00A2191F">
      <w:pPr>
        <w:rPr>
          <w:ins w:id="2061" w:author="Clauss, Jens (GDE-EDS9)" w:date="2021-11-22T19:32:00Z"/>
          <w:rStyle w:val="Code"/>
        </w:rPr>
      </w:pPr>
      <w:ins w:id="2062" w:author="Clauss, Jens (GDE-EDS9)" w:date="2021-11-22T19:32:00Z">
        <w:r w:rsidRPr="003F4B1F">
          <w:rPr>
            <w:rStyle w:val="Code"/>
          </w:rPr>
          <w:t xml:space="preserve">        },</w:t>
        </w:r>
      </w:ins>
    </w:p>
    <w:p w14:paraId="2C9413AF" w14:textId="77777777" w:rsidR="00A2191F" w:rsidRPr="003F4B1F" w:rsidRDefault="00A2191F" w:rsidP="00A2191F">
      <w:pPr>
        <w:rPr>
          <w:ins w:id="2063" w:author="Clauss, Jens (GDE-EDS9)" w:date="2021-11-22T19:32:00Z"/>
          <w:rStyle w:val="Code"/>
        </w:rPr>
      </w:pPr>
      <w:ins w:id="2064" w:author="Clauss, Jens (GDE-EDS9)" w:date="2021-11-22T19:32:00Z">
        <w:r w:rsidRPr="003F4B1F">
          <w:rPr>
            <w:rStyle w:val="Code"/>
          </w:rPr>
          <w:t xml:space="preserve">        "vib":</w:t>
        </w:r>
      </w:ins>
    </w:p>
    <w:p w14:paraId="47C3E206" w14:textId="77777777" w:rsidR="00A2191F" w:rsidRPr="003F4B1F" w:rsidRDefault="00A2191F" w:rsidP="00A2191F">
      <w:pPr>
        <w:rPr>
          <w:ins w:id="2065" w:author="Clauss, Jens (GDE-EDS9)" w:date="2021-11-22T19:32:00Z"/>
          <w:rStyle w:val="Code"/>
        </w:rPr>
      </w:pPr>
      <w:ins w:id="2066" w:author="Clauss, Jens (GDE-EDS9)" w:date="2021-11-22T19:32:00Z">
        <w:r w:rsidRPr="003F4B1F">
          <w:rPr>
            <w:rStyle w:val="Code"/>
          </w:rPr>
          <w:t xml:space="preserve">        {</w:t>
        </w:r>
      </w:ins>
    </w:p>
    <w:p w14:paraId="40C2E047" w14:textId="77777777" w:rsidR="00A2191F" w:rsidRPr="003F4B1F" w:rsidRDefault="00A2191F" w:rsidP="00A2191F">
      <w:pPr>
        <w:rPr>
          <w:ins w:id="2067" w:author="Clauss, Jens (GDE-EDS9)" w:date="2021-11-22T19:32:00Z"/>
          <w:rStyle w:val="Code"/>
        </w:rPr>
      </w:pPr>
      <w:ins w:id="2068" w:author="Clauss, Jens (GDE-EDS9)" w:date="2021-11-22T19:32:00Z">
        <w:r w:rsidRPr="003F4B1F">
          <w:rPr>
            <w:rStyle w:val="Code"/>
          </w:rPr>
          <w:t xml:space="preserve">          "type" : "string",</w:t>
        </w:r>
      </w:ins>
    </w:p>
    <w:p w14:paraId="0F22C8BB" w14:textId="77777777" w:rsidR="00A2191F" w:rsidRPr="003F4B1F" w:rsidRDefault="00A2191F" w:rsidP="00A2191F">
      <w:pPr>
        <w:rPr>
          <w:ins w:id="2069" w:author="Clauss, Jens (GDE-EDS9)" w:date="2021-11-22T19:32:00Z"/>
          <w:rStyle w:val="Code"/>
        </w:rPr>
      </w:pPr>
      <w:ins w:id="2070" w:author="Clauss, Jens (GDE-EDS9)" w:date="2021-11-22T19:32:00Z">
        <w:r w:rsidRPr="003F4B1F">
          <w:rPr>
            <w:rStyle w:val="Code"/>
          </w:rPr>
          <w:t xml:space="preserve">          "maxLength" : 32,</w:t>
        </w:r>
      </w:ins>
    </w:p>
    <w:p w14:paraId="447B659B" w14:textId="77777777" w:rsidR="00A2191F" w:rsidRPr="003F4B1F" w:rsidRDefault="00A2191F" w:rsidP="00A2191F">
      <w:pPr>
        <w:rPr>
          <w:ins w:id="2071" w:author="Clauss, Jens (GDE-EDS9)" w:date="2021-11-22T19:32:00Z"/>
          <w:rStyle w:val="Code"/>
        </w:rPr>
      </w:pPr>
      <w:ins w:id="2072" w:author="Clauss, Jens (GDE-EDS9)" w:date="2021-11-22T19:32:00Z">
        <w:r w:rsidRPr="003F4B1F">
          <w:rPr>
            <w:rStyle w:val="Code"/>
          </w:rPr>
          <w:t xml:space="preserve">          "description" : "The vib of the home appliance.",</w:t>
        </w:r>
      </w:ins>
    </w:p>
    <w:p w14:paraId="4CF5C393" w14:textId="77777777" w:rsidR="00A2191F" w:rsidRPr="003F4B1F" w:rsidRDefault="00A2191F" w:rsidP="00A2191F">
      <w:pPr>
        <w:rPr>
          <w:ins w:id="2073" w:author="Clauss, Jens (GDE-EDS9)" w:date="2021-11-22T19:32:00Z"/>
          <w:rStyle w:val="Code"/>
        </w:rPr>
      </w:pPr>
      <w:ins w:id="2074" w:author="Clauss, Jens (GDE-EDS9)" w:date="2021-11-22T19:32:00Z">
        <w:r w:rsidRPr="003F4B1F">
          <w:rPr>
            <w:rStyle w:val="Code"/>
          </w:rPr>
          <w:t xml:space="preserve">          "required" : true</w:t>
        </w:r>
      </w:ins>
    </w:p>
    <w:p w14:paraId="0B5CB732" w14:textId="77777777" w:rsidR="00A2191F" w:rsidRPr="003F4B1F" w:rsidRDefault="00A2191F" w:rsidP="00A2191F">
      <w:pPr>
        <w:rPr>
          <w:ins w:id="2075" w:author="Clauss, Jens (GDE-EDS9)" w:date="2021-11-22T19:32:00Z"/>
          <w:rStyle w:val="Code"/>
        </w:rPr>
      </w:pPr>
      <w:ins w:id="2076" w:author="Clauss, Jens (GDE-EDS9)" w:date="2021-11-22T19:32:00Z">
        <w:r w:rsidRPr="003F4B1F">
          <w:rPr>
            <w:rStyle w:val="Code"/>
          </w:rPr>
          <w:t xml:space="preserve">        },</w:t>
        </w:r>
      </w:ins>
    </w:p>
    <w:p w14:paraId="7EECB601" w14:textId="77777777" w:rsidR="00A2191F" w:rsidRPr="003F4B1F" w:rsidRDefault="00A2191F" w:rsidP="00A2191F">
      <w:pPr>
        <w:rPr>
          <w:ins w:id="2077" w:author="Clauss, Jens (GDE-EDS9)" w:date="2021-11-22T19:32:00Z"/>
          <w:rStyle w:val="Code"/>
        </w:rPr>
      </w:pPr>
      <w:ins w:id="2078" w:author="Clauss, Jens (GDE-EDS9)" w:date="2021-11-22T19:32:00Z">
        <w:r w:rsidRPr="003F4B1F">
          <w:rPr>
            <w:rStyle w:val="Code"/>
          </w:rPr>
          <w:t xml:space="preserve">        "customerIndex":</w:t>
        </w:r>
      </w:ins>
    </w:p>
    <w:p w14:paraId="5A0F3115" w14:textId="77777777" w:rsidR="00A2191F" w:rsidRPr="003F4B1F" w:rsidRDefault="00A2191F" w:rsidP="00A2191F">
      <w:pPr>
        <w:rPr>
          <w:ins w:id="2079" w:author="Clauss, Jens (GDE-EDS9)" w:date="2021-11-22T19:32:00Z"/>
          <w:rStyle w:val="Code"/>
        </w:rPr>
      </w:pPr>
      <w:ins w:id="2080" w:author="Clauss, Jens (GDE-EDS9)" w:date="2021-11-22T19:32:00Z">
        <w:r w:rsidRPr="003F4B1F">
          <w:rPr>
            <w:rStyle w:val="Code"/>
          </w:rPr>
          <w:t xml:space="preserve">        {</w:t>
        </w:r>
      </w:ins>
    </w:p>
    <w:p w14:paraId="13DAE20D" w14:textId="77777777" w:rsidR="00A2191F" w:rsidRPr="003F4B1F" w:rsidRDefault="00A2191F" w:rsidP="00A2191F">
      <w:pPr>
        <w:rPr>
          <w:ins w:id="2081" w:author="Clauss, Jens (GDE-EDS9)" w:date="2021-11-22T19:32:00Z"/>
          <w:rStyle w:val="Code"/>
        </w:rPr>
      </w:pPr>
      <w:ins w:id="2082" w:author="Clauss, Jens (GDE-EDS9)" w:date="2021-11-22T19:32:00Z">
        <w:r w:rsidRPr="003F4B1F">
          <w:rPr>
            <w:rStyle w:val="Code"/>
          </w:rPr>
          <w:t xml:space="preserve">          "type" : "string",</w:t>
        </w:r>
      </w:ins>
    </w:p>
    <w:p w14:paraId="4F1EC405" w14:textId="77777777" w:rsidR="00A2191F" w:rsidRPr="003F4B1F" w:rsidRDefault="00A2191F" w:rsidP="00A2191F">
      <w:pPr>
        <w:rPr>
          <w:ins w:id="2083" w:author="Clauss, Jens (GDE-EDS9)" w:date="2021-11-22T19:32:00Z"/>
          <w:rStyle w:val="Code"/>
        </w:rPr>
      </w:pPr>
      <w:ins w:id="2084" w:author="Clauss, Jens (GDE-EDS9)" w:date="2021-11-22T19:32:00Z">
        <w:r w:rsidRPr="003F4B1F">
          <w:rPr>
            <w:rStyle w:val="Code"/>
          </w:rPr>
          <w:t xml:space="preserve">          "minLength" : 2,</w:t>
        </w:r>
      </w:ins>
    </w:p>
    <w:p w14:paraId="6A52CF9A" w14:textId="77777777" w:rsidR="00A2191F" w:rsidRPr="003F4B1F" w:rsidRDefault="00A2191F" w:rsidP="00A2191F">
      <w:pPr>
        <w:rPr>
          <w:ins w:id="2085" w:author="Clauss, Jens (GDE-EDS9)" w:date="2021-11-22T19:32:00Z"/>
          <w:rStyle w:val="Code"/>
        </w:rPr>
      </w:pPr>
      <w:ins w:id="2086" w:author="Clauss, Jens (GDE-EDS9)" w:date="2021-11-22T19:32:00Z">
        <w:r w:rsidRPr="003F4B1F">
          <w:rPr>
            <w:rStyle w:val="Code"/>
          </w:rPr>
          <w:t xml:space="preserve">          "maxLength" : 2,</w:t>
        </w:r>
      </w:ins>
    </w:p>
    <w:p w14:paraId="05F33458" w14:textId="77777777" w:rsidR="00A2191F" w:rsidRPr="003F4B1F" w:rsidRDefault="00A2191F" w:rsidP="00A2191F">
      <w:pPr>
        <w:rPr>
          <w:ins w:id="2087" w:author="Clauss, Jens (GDE-EDS9)" w:date="2021-11-22T19:32:00Z"/>
          <w:rStyle w:val="Code"/>
        </w:rPr>
      </w:pPr>
      <w:ins w:id="2088" w:author="Clauss, Jens (GDE-EDS9)" w:date="2021-11-22T19:32:00Z">
        <w:r w:rsidRPr="003F4B1F">
          <w:rPr>
            <w:rStyle w:val="Code"/>
          </w:rPr>
          <w:t xml:space="preserve">          "description" : "An alpha numeric indexer for the customer service.",</w:t>
        </w:r>
      </w:ins>
    </w:p>
    <w:p w14:paraId="5E2BCEF0" w14:textId="77777777" w:rsidR="00A2191F" w:rsidRPr="003F4B1F" w:rsidRDefault="00A2191F" w:rsidP="00A2191F">
      <w:pPr>
        <w:rPr>
          <w:ins w:id="2089" w:author="Clauss, Jens (GDE-EDS9)" w:date="2021-11-22T19:32:00Z"/>
          <w:rStyle w:val="Code"/>
        </w:rPr>
      </w:pPr>
      <w:ins w:id="2090" w:author="Clauss, Jens (GDE-EDS9)" w:date="2021-11-22T19:32:00Z">
        <w:r w:rsidRPr="003F4B1F">
          <w:rPr>
            <w:rStyle w:val="Code"/>
          </w:rPr>
          <w:t xml:space="preserve">          "required" : true</w:t>
        </w:r>
      </w:ins>
    </w:p>
    <w:p w14:paraId="51AEA527" w14:textId="77777777" w:rsidR="00A2191F" w:rsidRPr="003F4B1F" w:rsidRDefault="00A2191F" w:rsidP="00A2191F">
      <w:pPr>
        <w:rPr>
          <w:ins w:id="2091" w:author="Clauss, Jens (GDE-EDS9)" w:date="2021-11-22T19:32:00Z"/>
          <w:rStyle w:val="Code"/>
        </w:rPr>
      </w:pPr>
      <w:ins w:id="2092" w:author="Clauss, Jens (GDE-EDS9)" w:date="2021-11-22T19:32:00Z">
        <w:r w:rsidRPr="003F4B1F">
          <w:rPr>
            <w:rStyle w:val="Code"/>
          </w:rPr>
          <w:t xml:space="preserve">        },</w:t>
        </w:r>
      </w:ins>
    </w:p>
    <w:p w14:paraId="3402AC73" w14:textId="77777777" w:rsidR="00A2191F" w:rsidRPr="003F4B1F" w:rsidRDefault="00A2191F" w:rsidP="00A2191F">
      <w:pPr>
        <w:rPr>
          <w:ins w:id="2093" w:author="Clauss, Jens (GDE-EDS9)" w:date="2021-11-22T19:32:00Z"/>
          <w:rStyle w:val="Code"/>
        </w:rPr>
      </w:pPr>
      <w:ins w:id="2094" w:author="Clauss, Jens (GDE-EDS9)" w:date="2021-11-22T19:32:00Z">
        <w:r w:rsidRPr="003F4B1F">
          <w:rPr>
            <w:rStyle w:val="Code"/>
          </w:rPr>
          <w:br w:type="page"/>
        </w:r>
      </w:ins>
    </w:p>
    <w:p w14:paraId="659E851A" w14:textId="77777777" w:rsidR="00A2191F" w:rsidRPr="003F4B1F" w:rsidRDefault="00A2191F" w:rsidP="00A2191F">
      <w:pPr>
        <w:rPr>
          <w:ins w:id="2095" w:author="Clauss, Jens (GDE-EDS9)" w:date="2021-11-22T19:32:00Z"/>
          <w:rStyle w:val="Code"/>
        </w:rPr>
      </w:pPr>
      <w:ins w:id="2096" w:author="Clauss, Jens (GDE-EDS9)" w:date="2021-11-22T19:32:00Z">
        <w:r w:rsidRPr="003F4B1F">
          <w:rPr>
            <w:rStyle w:val="Code"/>
          </w:rPr>
          <w:t xml:space="preserve">        "mac":</w:t>
        </w:r>
      </w:ins>
    </w:p>
    <w:p w14:paraId="0D6521AC" w14:textId="77777777" w:rsidR="00A2191F" w:rsidRPr="003F4B1F" w:rsidRDefault="00A2191F" w:rsidP="00A2191F">
      <w:pPr>
        <w:rPr>
          <w:ins w:id="2097" w:author="Clauss, Jens (GDE-EDS9)" w:date="2021-11-22T19:32:00Z"/>
          <w:rStyle w:val="Code"/>
        </w:rPr>
      </w:pPr>
      <w:ins w:id="2098" w:author="Clauss, Jens (GDE-EDS9)" w:date="2021-11-22T19:32:00Z">
        <w:r w:rsidRPr="003F4B1F">
          <w:rPr>
            <w:rStyle w:val="Code"/>
          </w:rPr>
          <w:t xml:space="preserve">        {</w:t>
        </w:r>
      </w:ins>
    </w:p>
    <w:p w14:paraId="7BC9742F" w14:textId="77777777" w:rsidR="00A2191F" w:rsidRPr="003F4B1F" w:rsidRDefault="00A2191F" w:rsidP="00A2191F">
      <w:pPr>
        <w:rPr>
          <w:ins w:id="2099" w:author="Clauss, Jens (GDE-EDS9)" w:date="2021-11-22T19:32:00Z"/>
          <w:rStyle w:val="Code"/>
        </w:rPr>
      </w:pPr>
      <w:ins w:id="2100" w:author="Clauss, Jens (GDE-EDS9)" w:date="2021-11-22T19:32:00Z">
        <w:r w:rsidRPr="003F4B1F">
          <w:rPr>
            <w:rStyle w:val="Code"/>
          </w:rPr>
          <w:t xml:space="preserve">          "type" : "string",</w:t>
        </w:r>
      </w:ins>
    </w:p>
    <w:p w14:paraId="7A7B31D2" w14:textId="77777777" w:rsidR="00A2191F" w:rsidRPr="003F4B1F" w:rsidRDefault="00A2191F" w:rsidP="00A2191F">
      <w:pPr>
        <w:rPr>
          <w:ins w:id="2101" w:author="Clauss, Jens (GDE-EDS9)" w:date="2021-11-22T19:32:00Z"/>
          <w:rStyle w:val="Code"/>
        </w:rPr>
      </w:pPr>
      <w:ins w:id="2102" w:author="Clauss, Jens (GDE-EDS9)" w:date="2021-11-22T19:32:00Z">
        <w:r w:rsidRPr="003F4B1F">
          <w:rPr>
            <w:rStyle w:val="Code"/>
          </w:rPr>
          <w:t xml:space="preserve">          "minLength" : 17,</w:t>
        </w:r>
      </w:ins>
    </w:p>
    <w:p w14:paraId="63334424" w14:textId="77777777" w:rsidR="00A2191F" w:rsidRPr="003F4B1F" w:rsidRDefault="00A2191F" w:rsidP="00A2191F">
      <w:pPr>
        <w:rPr>
          <w:ins w:id="2103" w:author="Clauss, Jens (GDE-EDS9)" w:date="2021-11-22T19:32:00Z"/>
          <w:rStyle w:val="Code"/>
        </w:rPr>
      </w:pPr>
      <w:ins w:id="2104" w:author="Clauss, Jens (GDE-EDS9)" w:date="2021-11-22T19:32:00Z">
        <w:r w:rsidRPr="003F4B1F">
          <w:rPr>
            <w:rStyle w:val="Code"/>
          </w:rPr>
          <w:t xml:space="preserve">          "maxLength" : 17,</w:t>
        </w:r>
      </w:ins>
    </w:p>
    <w:p w14:paraId="40CA06D9" w14:textId="77777777" w:rsidR="00A2191F" w:rsidRPr="003F4B1F" w:rsidRDefault="00A2191F" w:rsidP="00A2191F">
      <w:pPr>
        <w:rPr>
          <w:ins w:id="2105" w:author="Clauss, Jens (GDE-EDS9)" w:date="2021-11-22T19:32:00Z"/>
          <w:rStyle w:val="Code"/>
        </w:rPr>
      </w:pPr>
      <w:ins w:id="2106" w:author="Clauss, Jens (GDE-EDS9)" w:date="2021-11-22T19:32:00Z">
        <w:r w:rsidRPr="003F4B1F">
          <w:rPr>
            <w:rStyle w:val="Code"/>
          </w:rPr>
          <w:t xml:space="preserve">          "description" : "Complex Type: EuiAddress. The MAC address of the</w:t>
        </w:r>
      </w:ins>
    </w:p>
    <w:p w14:paraId="217590A5" w14:textId="77777777" w:rsidR="00A2191F" w:rsidRPr="003F4B1F" w:rsidRDefault="00A2191F" w:rsidP="00A2191F">
      <w:pPr>
        <w:rPr>
          <w:ins w:id="2107" w:author="Clauss, Jens (GDE-EDS9)" w:date="2021-11-22T19:32:00Z"/>
          <w:rStyle w:val="Code"/>
        </w:rPr>
      </w:pPr>
      <w:ins w:id="2108" w:author="Clauss, Jens (GDE-EDS9)" w:date="2021-11-22T19:32:00Z">
        <w:r w:rsidRPr="003F4B1F">
          <w:rPr>
            <w:rStyle w:val="Code"/>
          </w:rPr>
          <w:t xml:space="preserve">                           registered device. If the device posess multiple MAC</w:t>
        </w:r>
      </w:ins>
    </w:p>
    <w:p w14:paraId="363ACD4E" w14:textId="77777777" w:rsidR="00A2191F" w:rsidRPr="003F4B1F" w:rsidRDefault="00A2191F" w:rsidP="00A2191F">
      <w:pPr>
        <w:rPr>
          <w:ins w:id="2109" w:author="Clauss, Jens (GDE-EDS9)" w:date="2021-11-22T19:32:00Z"/>
          <w:rStyle w:val="Code"/>
        </w:rPr>
      </w:pPr>
      <w:ins w:id="2110" w:author="Clauss, Jens (GDE-EDS9)" w:date="2021-11-22T19:32:00Z">
        <w:r w:rsidRPr="003F4B1F">
          <w:rPr>
            <w:rStyle w:val="Code"/>
          </w:rPr>
          <w:t xml:space="preserve">                           addresses, then the Wi-Fi MAC address will be</w:t>
        </w:r>
      </w:ins>
    </w:p>
    <w:p w14:paraId="08E2E821" w14:textId="77777777" w:rsidR="00A2191F" w:rsidRPr="003F4B1F" w:rsidRDefault="00A2191F" w:rsidP="00A2191F">
      <w:pPr>
        <w:rPr>
          <w:ins w:id="2111" w:author="Clauss, Jens (GDE-EDS9)" w:date="2021-11-22T19:32:00Z"/>
          <w:rStyle w:val="Code"/>
        </w:rPr>
      </w:pPr>
      <w:ins w:id="2112" w:author="Clauss, Jens (GDE-EDS9)" w:date="2021-11-22T19:32:00Z">
        <w:r w:rsidRPr="003F4B1F">
          <w:rPr>
            <w:rStyle w:val="Code"/>
          </w:rPr>
          <w:t xml:space="preserve">                           returned.",</w:t>
        </w:r>
      </w:ins>
    </w:p>
    <w:p w14:paraId="03EFF5B6" w14:textId="77777777" w:rsidR="00A2191F" w:rsidRPr="003F4B1F" w:rsidRDefault="00A2191F" w:rsidP="00A2191F">
      <w:pPr>
        <w:rPr>
          <w:ins w:id="2113" w:author="Clauss, Jens (GDE-EDS9)" w:date="2021-11-22T19:32:00Z"/>
          <w:rStyle w:val="Code"/>
        </w:rPr>
      </w:pPr>
      <w:ins w:id="2114" w:author="Clauss, Jens (GDE-EDS9)" w:date="2021-11-22T19:32:00Z">
        <w:r w:rsidRPr="003F4B1F">
          <w:rPr>
            <w:rStyle w:val="Code"/>
          </w:rPr>
          <w:t xml:space="preserve">          "required" : true</w:t>
        </w:r>
      </w:ins>
    </w:p>
    <w:p w14:paraId="27B1F1AE" w14:textId="77777777" w:rsidR="00A2191F" w:rsidRPr="003F4B1F" w:rsidRDefault="00A2191F" w:rsidP="00A2191F">
      <w:pPr>
        <w:rPr>
          <w:ins w:id="2115" w:author="Clauss, Jens (GDE-EDS9)" w:date="2021-11-22T19:32:00Z"/>
          <w:rStyle w:val="Code"/>
        </w:rPr>
      </w:pPr>
      <w:ins w:id="2116" w:author="Clauss, Jens (GDE-EDS9)" w:date="2021-11-22T19:32:00Z">
        <w:r w:rsidRPr="003F4B1F">
          <w:rPr>
            <w:rStyle w:val="Code"/>
          </w:rPr>
          <w:t xml:space="preserve">        },</w:t>
        </w:r>
      </w:ins>
    </w:p>
    <w:p w14:paraId="70915A47" w14:textId="77777777" w:rsidR="00A2191F" w:rsidRPr="003F4B1F" w:rsidRDefault="00A2191F" w:rsidP="00A2191F">
      <w:pPr>
        <w:rPr>
          <w:ins w:id="2117" w:author="Clauss, Jens (GDE-EDS9)" w:date="2021-11-22T19:32:00Z"/>
          <w:rStyle w:val="Code"/>
        </w:rPr>
      </w:pPr>
      <w:ins w:id="2118" w:author="Clauss, Jens (GDE-EDS9)" w:date="2021-11-22T19:32:00Z">
        <w:r w:rsidRPr="003F4B1F">
          <w:rPr>
            <w:rStyle w:val="Code"/>
          </w:rPr>
          <w:t xml:space="preserve">        "ddfMajorVersion":</w:t>
        </w:r>
      </w:ins>
    </w:p>
    <w:p w14:paraId="13414D3B" w14:textId="77777777" w:rsidR="00A2191F" w:rsidRPr="003F4B1F" w:rsidRDefault="00A2191F" w:rsidP="00A2191F">
      <w:pPr>
        <w:rPr>
          <w:ins w:id="2119" w:author="Clauss, Jens (GDE-EDS9)" w:date="2021-11-22T19:32:00Z"/>
          <w:rStyle w:val="Code"/>
        </w:rPr>
      </w:pPr>
      <w:ins w:id="2120" w:author="Clauss, Jens (GDE-EDS9)" w:date="2021-11-22T19:32:00Z">
        <w:r w:rsidRPr="003F4B1F">
          <w:rPr>
            <w:rStyle w:val="Code"/>
          </w:rPr>
          <w:t xml:space="preserve">        {</w:t>
        </w:r>
      </w:ins>
    </w:p>
    <w:p w14:paraId="4B3C9897" w14:textId="77777777" w:rsidR="00A2191F" w:rsidRPr="003F4B1F" w:rsidRDefault="00A2191F" w:rsidP="00A2191F">
      <w:pPr>
        <w:rPr>
          <w:ins w:id="2121" w:author="Clauss, Jens (GDE-EDS9)" w:date="2021-11-22T19:32:00Z"/>
          <w:rStyle w:val="Code"/>
        </w:rPr>
      </w:pPr>
      <w:ins w:id="2122" w:author="Clauss, Jens (GDE-EDS9)" w:date="2021-11-22T19:32:00Z">
        <w:r w:rsidRPr="003F4B1F">
          <w:rPr>
            <w:rStyle w:val="Code"/>
          </w:rPr>
          <w:t xml:space="preserve">          "type" : "integer",</w:t>
        </w:r>
      </w:ins>
    </w:p>
    <w:p w14:paraId="6EB6AF9F" w14:textId="77777777" w:rsidR="00A2191F" w:rsidRPr="003F4B1F" w:rsidRDefault="00A2191F" w:rsidP="00A2191F">
      <w:pPr>
        <w:rPr>
          <w:ins w:id="2123" w:author="Clauss, Jens (GDE-EDS9)" w:date="2021-11-22T19:32:00Z"/>
          <w:rStyle w:val="Code"/>
        </w:rPr>
      </w:pPr>
      <w:ins w:id="2124" w:author="Clauss, Jens (GDE-EDS9)" w:date="2021-11-22T19:32:00Z">
        <w:r w:rsidRPr="003F4B1F">
          <w:rPr>
            <w:rStyle w:val="Code"/>
          </w:rPr>
          <w:t xml:space="preserve">          "minimum" : </w:t>
        </w:r>
        <w:r>
          <w:rPr>
            <w:rStyle w:val="Code"/>
          </w:rPr>
          <w:t>0</w:t>
        </w:r>
        <w:r w:rsidRPr="003F4B1F">
          <w:rPr>
            <w:rStyle w:val="Code"/>
          </w:rPr>
          <w:t>,</w:t>
        </w:r>
      </w:ins>
    </w:p>
    <w:p w14:paraId="717C4DA3" w14:textId="77777777" w:rsidR="00A2191F" w:rsidRPr="003F4B1F" w:rsidRDefault="00A2191F" w:rsidP="00A2191F">
      <w:pPr>
        <w:rPr>
          <w:ins w:id="2125" w:author="Clauss, Jens (GDE-EDS9)" w:date="2021-11-22T19:32:00Z"/>
          <w:rStyle w:val="Code"/>
        </w:rPr>
      </w:pPr>
      <w:ins w:id="2126" w:author="Clauss, Jens (GDE-EDS9)" w:date="2021-11-22T19:32:00Z">
        <w:r w:rsidRPr="003F4B1F">
          <w:rPr>
            <w:rStyle w:val="Code"/>
          </w:rPr>
          <w:t xml:space="preserve">          "maximum" : </w:t>
        </w:r>
        <w:r>
          <w:rPr>
            <w:rStyle w:val="Code"/>
          </w:rPr>
          <w:t>65535</w:t>
        </w:r>
        <w:r w:rsidRPr="003F4B1F">
          <w:rPr>
            <w:rStyle w:val="Code"/>
          </w:rPr>
          <w:t>,</w:t>
        </w:r>
      </w:ins>
    </w:p>
    <w:p w14:paraId="48BB4F30" w14:textId="77777777" w:rsidR="00A2191F" w:rsidRPr="003F4B1F" w:rsidRDefault="00A2191F" w:rsidP="00A2191F">
      <w:pPr>
        <w:rPr>
          <w:ins w:id="2127" w:author="Clauss, Jens (GDE-EDS9)" w:date="2021-11-22T19:32:00Z"/>
          <w:rStyle w:val="Code"/>
        </w:rPr>
      </w:pPr>
      <w:ins w:id="2128" w:author="Clauss, Jens (GDE-EDS9)" w:date="2021-11-22T19:32:00Z">
        <w:r w:rsidRPr="003F4B1F">
          <w:rPr>
            <w:rStyle w:val="Code"/>
          </w:rPr>
          <w:t xml:space="preserve">          "description" : "The major version part of the DDF (Device Description</w:t>
        </w:r>
      </w:ins>
    </w:p>
    <w:p w14:paraId="54D9D0B5" w14:textId="77777777" w:rsidR="00A2191F" w:rsidRPr="003F4B1F" w:rsidRDefault="00A2191F" w:rsidP="00A2191F">
      <w:pPr>
        <w:rPr>
          <w:ins w:id="2129" w:author="Clauss, Jens (GDE-EDS9)" w:date="2021-11-22T19:32:00Z"/>
          <w:rStyle w:val="Code"/>
        </w:rPr>
      </w:pPr>
      <w:ins w:id="2130" w:author="Clauss, Jens (GDE-EDS9)" w:date="2021-11-22T19:32:00Z">
        <w:r w:rsidRPr="003F4B1F">
          <w:rPr>
            <w:rStyle w:val="Code"/>
          </w:rPr>
          <w:t xml:space="preserve">                           File) version.",</w:t>
        </w:r>
      </w:ins>
    </w:p>
    <w:p w14:paraId="43289BA7" w14:textId="77777777" w:rsidR="00A2191F" w:rsidRPr="003F4B1F" w:rsidRDefault="00A2191F" w:rsidP="00A2191F">
      <w:pPr>
        <w:rPr>
          <w:ins w:id="2131" w:author="Clauss, Jens (GDE-EDS9)" w:date="2021-11-22T19:32:00Z"/>
          <w:rStyle w:val="Code"/>
        </w:rPr>
      </w:pPr>
      <w:ins w:id="2132" w:author="Clauss, Jens (GDE-EDS9)" w:date="2021-11-22T19:32:00Z">
        <w:r w:rsidRPr="003F4B1F">
          <w:rPr>
            <w:rStyle w:val="Code"/>
          </w:rPr>
          <w:t xml:space="preserve">          "required" : true</w:t>
        </w:r>
      </w:ins>
    </w:p>
    <w:p w14:paraId="07E81EBA" w14:textId="77777777" w:rsidR="00A2191F" w:rsidRPr="003F4B1F" w:rsidRDefault="00A2191F" w:rsidP="00A2191F">
      <w:pPr>
        <w:rPr>
          <w:ins w:id="2133" w:author="Clauss, Jens (GDE-EDS9)" w:date="2021-11-22T19:32:00Z"/>
          <w:rStyle w:val="Code"/>
        </w:rPr>
      </w:pPr>
      <w:ins w:id="2134" w:author="Clauss, Jens (GDE-EDS9)" w:date="2021-11-22T19:32:00Z">
        <w:r w:rsidRPr="003F4B1F">
          <w:rPr>
            <w:rStyle w:val="Code"/>
          </w:rPr>
          <w:t xml:space="preserve">        },</w:t>
        </w:r>
      </w:ins>
    </w:p>
    <w:p w14:paraId="6EEF7CDD" w14:textId="77777777" w:rsidR="00A2191F" w:rsidRPr="008B442F" w:rsidRDefault="00A2191F" w:rsidP="00A2191F">
      <w:pPr>
        <w:rPr>
          <w:ins w:id="2135" w:author="Clauss, Jens (GDE-EDS9)" w:date="2021-11-22T19:32:00Z"/>
          <w:rStyle w:val="Code"/>
        </w:rPr>
      </w:pPr>
      <w:ins w:id="2136" w:author="Clauss, Jens (GDE-EDS9)" w:date="2021-11-22T19:32:00Z">
        <w:r w:rsidRPr="008B442F">
          <w:rPr>
            <w:rStyle w:val="Code"/>
          </w:rPr>
          <w:t xml:space="preserve">   </w:t>
        </w:r>
        <w:r>
          <w:rPr>
            <w:rStyle w:val="Code"/>
          </w:rPr>
          <w:t xml:space="preserve">    </w:t>
        </w:r>
        <w:r w:rsidRPr="008B442F">
          <w:rPr>
            <w:rStyle w:val="Code"/>
          </w:rPr>
          <w:t xml:space="preserve"> "fdString":</w:t>
        </w:r>
      </w:ins>
    </w:p>
    <w:p w14:paraId="74962C6F" w14:textId="77777777" w:rsidR="00A2191F" w:rsidRPr="008B442F" w:rsidRDefault="00A2191F" w:rsidP="00A2191F">
      <w:pPr>
        <w:rPr>
          <w:ins w:id="2137" w:author="Clauss, Jens (GDE-EDS9)" w:date="2021-11-22T19:32:00Z"/>
          <w:rStyle w:val="Code"/>
        </w:rPr>
      </w:pPr>
      <w:ins w:id="2138" w:author="Clauss, Jens (GDE-EDS9)" w:date="2021-11-22T19:32:00Z">
        <w:r w:rsidRPr="008B442F">
          <w:rPr>
            <w:rStyle w:val="Code"/>
          </w:rPr>
          <w:t xml:space="preserve">  </w:t>
        </w:r>
        <w:r>
          <w:rPr>
            <w:rStyle w:val="Code"/>
          </w:rPr>
          <w:t xml:space="preserve">    </w:t>
        </w:r>
        <w:r w:rsidRPr="008B442F">
          <w:rPr>
            <w:rStyle w:val="Code"/>
          </w:rPr>
          <w:t xml:space="preserve">  {</w:t>
        </w:r>
      </w:ins>
    </w:p>
    <w:p w14:paraId="40338BCB" w14:textId="77777777" w:rsidR="00A2191F" w:rsidRPr="008B442F" w:rsidRDefault="00A2191F" w:rsidP="00A2191F">
      <w:pPr>
        <w:rPr>
          <w:ins w:id="2139" w:author="Clauss, Jens (GDE-EDS9)" w:date="2021-11-22T19:32:00Z"/>
          <w:rStyle w:val="Code"/>
        </w:rPr>
      </w:pPr>
      <w:ins w:id="2140" w:author="Clauss, Jens (GDE-EDS9)" w:date="2021-11-22T19:32:00Z">
        <w:r w:rsidRPr="008B442F">
          <w:rPr>
            <w:rStyle w:val="Code"/>
          </w:rPr>
          <w:t xml:space="preserve">   </w:t>
        </w:r>
        <w:r>
          <w:rPr>
            <w:rStyle w:val="Code"/>
          </w:rPr>
          <w:t xml:space="preserve">    </w:t>
        </w:r>
        <w:r w:rsidRPr="008B442F">
          <w:rPr>
            <w:rStyle w:val="Code"/>
          </w:rPr>
          <w:t xml:space="preserve">   "type" : "string",</w:t>
        </w:r>
      </w:ins>
    </w:p>
    <w:p w14:paraId="1486D320" w14:textId="77777777" w:rsidR="00A2191F" w:rsidRPr="008B442F" w:rsidRDefault="00A2191F" w:rsidP="00A2191F">
      <w:pPr>
        <w:rPr>
          <w:ins w:id="2141" w:author="Clauss, Jens (GDE-EDS9)" w:date="2021-11-22T19:32:00Z"/>
          <w:rStyle w:val="Code"/>
        </w:rPr>
      </w:pPr>
      <w:ins w:id="2142" w:author="Clauss, Jens (GDE-EDS9)" w:date="2021-11-22T19:32:00Z">
        <w:r w:rsidRPr="008B442F">
          <w:rPr>
            <w:rStyle w:val="Code"/>
          </w:rPr>
          <w:t xml:space="preserve">    </w:t>
        </w:r>
        <w:r>
          <w:rPr>
            <w:rStyle w:val="Code"/>
          </w:rPr>
          <w:t xml:space="preserve">    </w:t>
        </w:r>
        <w:r w:rsidRPr="008B442F">
          <w:rPr>
            <w:rStyle w:val="Code"/>
          </w:rPr>
          <w:t xml:space="preserve">  "minLength" : 4,</w:t>
        </w:r>
      </w:ins>
    </w:p>
    <w:p w14:paraId="135E2714" w14:textId="77777777" w:rsidR="00A2191F" w:rsidRPr="008B442F" w:rsidRDefault="00A2191F" w:rsidP="00A2191F">
      <w:pPr>
        <w:rPr>
          <w:ins w:id="2143" w:author="Clauss, Jens (GDE-EDS9)" w:date="2021-11-22T19:32:00Z"/>
          <w:rStyle w:val="Code"/>
        </w:rPr>
      </w:pPr>
      <w:ins w:id="2144" w:author="Clauss, Jens (GDE-EDS9)" w:date="2021-11-22T19:32:00Z">
        <w:r w:rsidRPr="008B442F">
          <w:rPr>
            <w:rStyle w:val="Code"/>
          </w:rPr>
          <w:t xml:space="preserve">    </w:t>
        </w:r>
        <w:r>
          <w:rPr>
            <w:rStyle w:val="Code"/>
          </w:rPr>
          <w:t xml:space="preserve">    </w:t>
        </w:r>
        <w:r w:rsidRPr="008B442F">
          <w:rPr>
            <w:rStyle w:val="Code"/>
          </w:rPr>
          <w:t xml:space="preserve">  "maxLength" : 4,</w:t>
        </w:r>
      </w:ins>
    </w:p>
    <w:p w14:paraId="1E0DE370" w14:textId="77777777" w:rsidR="00A2191F" w:rsidRDefault="00A2191F" w:rsidP="00A2191F">
      <w:pPr>
        <w:rPr>
          <w:ins w:id="2145" w:author="Clauss, Jens (GDE-EDS9)" w:date="2021-11-22T19:32:00Z"/>
          <w:rStyle w:val="Code"/>
        </w:rPr>
      </w:pPr>
      <w:ins w:id="2146" w:author="Clauss, Jens (GDE-EDS9)" w:date="2021-11-22T19:32:00Z">
        <w:r w:rsidRPr="008B442F">
          <w:rPr>
            <w:rStyle w:val="Code"/>
          </w:rPr>
          <w:t xml:space="preserve">    </w:t>
        </w:r>
        <w:r>
          <w:rPr>
            <w:rStyle w:val="Code"/>
          </w:rPr>
          <w:t xml:space="preserve">    </w:t>
        </w:r>
        <w:r w:rsidRPr="008B442F">
          <w:rPr>
            <w:rStyle w:val="Code"/>
          </w:rPr>
          <w:t xml:space="preserve">  "description" : "FD information about the home appliance.</w:t>
        </w:r>
        <w:r>
          <w:rPr>
            <w:rStyle w:val="Code"/>
          </w:rPr>
          <w:t xml:space="preserve"> This has the</w:t>
        </w:r>
      </w:ins>
    </w:p>
    <w:p w14:paraId="15DB09DF" w14:textId="77777777" w:rsidR="00A2191F" w:rsidRPr="008B442F" w:rsidRDefault="00A2191F" w:rsidP="00A2191F">
      <w:pPr>
        <w:rPr>
          <w:ins w:id="2147" w:author="Clauss, Jens (GDE-EDS9)" w:date="2021-11-22T19:32:00Z"/>
          <w:rStyle w:val="Code"/>
        </w:rPr>
      </w:pPr>
      <w:ins w:id="2148" w:author="Clauss, Jens (GDE-EDS9)" w:date="2021-11-22T19:32:00Z">
        <w:r>
          <w:rPr>
            <w:rStyle w:val="Code"/>
          </w:rPr>
          <w:t xml:space="preserve">                           format</w:t>
        </w:r>
        <w:r w:rsidRPr="005D6C58">
          <w:rPr>
            <w:rStyle w:val="Code"/>
          </w:rPr>
          <w:t xml:space="preserve"> '</w:t>
        </w:r>
        <w:r>
          <w:rPr>
            <w:rStyle w:val="Code"/>
          </w:rPr>
          <w:t>YYMM</w:t>
        </w:r>
        <w:r w:rsidRPr="005D6C58">
          <w:rPr>
            <w:rStyle w:val="Code"/>
          </w:rPr>
          <w:t>'</w:t>
        </w:r>
        <w:r>
          <w:rPr>
            <w:rStyle w:val="Code"/>
          </w:rPr>
          <w:t>. But is YY = (YYYY-20)%100.</w:t>
        </w:r>
        <w:r w:rsidRPr="008B442F">
          <w:rPr>
            <w:rStyle w:val="Code"/>
          </w:rPr>
          <w:t>",</w:t>
        </w:r>
      </w:ins>
    </w:p>
    <w:p w14:paraId="0F165CBF" w14:textId="77777777" w:rsidR="00A2191F" w:rsidRPr="008B442F" w:rsidRDefault="00A2191F" w:rsidP="00A2191F">
      <w:pPr>
        <w:rPr>
          <w:ins w:id="2149" w:author="Clauss, Jens (GDE-EDS9)" w:date="2021-11-22T19:32:00Z"/>
          <w:rStyle w:val="Code"/>
        </w:rPr>
      </w:pPr>
      <w:ins w:id="2150" w:author="Clauss, Jens (GDE-EDS9)" w:date="2021-11-22T19:32:00Z">
        <w:r w:rsidRPr="008B442F">
          <w:rPr>
            <w:rStyle w:val="Code"/>
          </w:rPr>
          <w:t xml:space="preserve">     </w:t>
        </w:r>
        <w:r>
          <w:rPr>
            <w:rStyle w:val="Code"/>
          </w:rPr>
          <w:t xml:space="preserve">    </w:t>
        </w:r>
        <w:r w:rsidRPr="008B442F">
          <w:rPr>
            <w:rStyle w:val="Code"/>
          </w:rPr>
          <w:t xml:space="preserve"> "required" : </w:t>
        </w:r>
        <w:r w:rsidRPr="003F4B1F">
          <w:rPr>
            <w:rStyle w:val="Code"/>
          </w:rPr>
          <w:t>true</w:t>
        </w:r>
      </w:ins>
    </w:p>
    <w:p w14:paraId="67F0CFB8" w14:textId="77777777" w:rsidR="00A2191F" w:rsidRDefault="00A2191F" w:rsidP="00A2191F">
      <w:pPr>
        <w:rPr>
          <w:ins w:id="2151" w:author="Clauss, Jens (GDE-EDS9)" w:date="2021-11-22T19:32:00Z"/>
          <w:rStyle w:val="Code"/>
        </w:rPr>
      </w:pPr>
      <w:ins w:id="2152" w:author="Clauss, Jens (GDE-EDS9)" w:date="2021-11-22T19:32:00Z">
        <w:r w:rsidRPr="008B442F">
          <w:rPr>
            <w:rStyle w:val="Code"/>
          </w:rPr>
          <w:t xml:space="preserve">  </w:t>
        </w:r>
        <w:r>
          <w:rPr>
            <w:rStyle w:val="Code"/>
          </w:rPr>
          <w:t xml:space="preserve">    </w:t>
        </w:r>
        <w:r w:rsidRPr="008B442F">
          <w:rPr>
            <w:rStyle w:val="Code"/>
          </w:rPr>
          <w:t xml:space="preserve">  },</w:t>
        </w:r>
      </w:ins>
    </w:p>
    <w:p w14:paraId="1C5DB8DC" w14:textId="77777777" w:rsidR="00A2191F" w:rsidRPr="008B442F" w:rsidRDefault="00A2191F" w:rsidP="00A2191F">
      <w:pPr>
        <w:rPr>
          <w:ins w:id="2153" w:author="Clauss, Jens (GDE-EDS9)" w:date="2021-11-22T19:32:00Z"/>
          <w:rStyle w:val="Code"/>
        </w:rPr>
      </w:pPr>
      <w:ins w:id="2154" w:author="Clauss, Jens (GDE-EDS9)" w:date="2021-11-22T19:32:00Z">
        <w:r w:rsidRPr="008B442F">
          <w:rPr>
            <w:rStyle w:val="Code"/>
          </w:rPr>
          <w:t xml:space="preserve">   </w:t>
        </w:r>
        <w:r>
          <w:rPr>
            <w:rStyle w:val="Code"/>
          </w:rPr>
          <w:t xml:space="preserve">    </w:t>
        </w:r>
        <w:r w:rsidRPr="008B442F">
          <w:rPr>
            <w:rStyle w:val="Code"/>
          </w:rPr>
          <w:t xml:space="preserve"> "</w:t>
        </w:r>
        <w:r>
          <w:rPr>
            <w:rStyle w:val="Code"/>
          </w:rPr>
          <w:t>manufacturingTS</w:t>
        </w:r>
        <w:r w:rsidRPr="008B442F">
          <w:rPr>
            <w:rStyle w:val="Code"/>
          </w:rPr>
          <w:t>":</w:t>
        </w:r>
      </w:ins>
    </w:p>
    <w:p w14:paraId="5289A2CB" w14:textId="77777777" w:rsidR="00A2191F" w:rsidRPr="008B442F" w:rsidRDefault="00A2191F" w:rsidP="00A2191F">
      <w:pPr>
        <w:rPr>
          <w:ins w:id="2155" w:author="Clauss, Jens (GDE-EDS9)" w:date="2021-11-22T19:32:00Z"/>
          <w:rStyle w:val="Code"/>
        </w:rPr>
      </w:pPr>
      <w:ins w:id="2156" w:author="Clauss, Jens (GDE-EDS9)" w:date="2021-11-22T19:32:00Z">
        <w:r w:rsidRPr="008B442F">
          <w:rPr>
            <w:rStyle w:val="Code"/>
          </w:rPr>
          <w:t xml:space="preserve">  </w:t>
        </w:r>
        <w:r>
          <w:rPr>
            <w:rStyle w:val="Code"/>
          </w:rPr>
          <w:t xml:space="preserve">    </w:t>
        </w:r>
        <w:r w:rsidRPr="008B442F">
          <w:rPr>
            <w:rStyle w:val="Code"/>
          </w:rPr>
          <w:t xml:space="preserve">  {</w:t>
        </w:r>
      </w:ins>
    </w:p>
    <w:p w14:paraId="05371B8B" w14:textId="77777777" w:rsidR="00A2191F" w:rsidRPr="008B442F" w:rsidRDefault="00A2191F" w:rsidP="00A2191F">
      <w:pPr>
        <w:rPr>
          <w:ins w:id="2157" w:author="Clauss, Jens (GDE-EDS9)" w:date="2021-11-22T19:32:00Z"/>
          <w:rStyle w:val="Code"/>
        </w:rPr>
      </w:pPr>
      <w:ins w:id="2158" w:author="Clauss, Jens (GDE-EDS9)" w:date="2021-11-22T19:32:00Z">
        <w:r w:rsidRPr="008B442F">
          <w:rPr>
            <w:rStyle w:val="Code"/>
          </w:rPr>
          <w:t xml:space="preserve">   </w:t>
        </w:r>
        <w:r>
          <w:rPr>
            <w:rStyle w:val="Code"/>
          </w:rPr>
          <w:t xml:space="preserve">    </w:t>
        </w:r>
        <w:r w:rsidRPr="008B442F">
          <w:rPr>
            <w:rStyle w:val="Code"/>
          </w:rPr>
          <w:t xml:space="preserve">   "type" : "string",</w:t>
        </w:r>
      </w:ins>
    </w:p>
    <w:p w14:paraId="2E285626" w14:textId="77777777" w:rsidR="00A2191F" w:rsidRPr="008B442F" w:rsidRDefault="00A2191F" w:rsidP="00A2191F">
      <w:pPr>
        <w:rPr>
          <w:ins w:id="2159" w:author="Clauss, Jens (GDE-EDS9)" w:date="2021-11-22T19:32:00Z"/>
          <w:rStyle w:val="Code"/>
        </w:rPr>
      </w:pPr>
      <w:ins w:id="2160" w:author="Clauss, Jens (GDE-EDS9)" w:date="2021-11-22T19:32:00Z">
        <w:r w:rsidRPr="008B442F">
          <w:rPr>
            <w:rStyle w:val="Code"/>
          </w:rPr>
          <w:t xml:space="preserve">    </w:t>
        </w:r>
        <w:r>
          <w:rPr>
            <w:rStyle w:val="Code"/>
          </w:rPr>
          <w:t xml:space="preserve">    </w:t>
        </w:r>
        <w:r w:rsidRPr="008B442F">
          <w:rPr>
            <w:rStyle w:val="Code"/>
          </w:rPr>
          <w:t xml:space="preserve">  "minLength" : </w:t>
        </w:r>
        <w:r>
          <w:rPr>
            <w:rStyle w:val="Code"/>
          </w:rPr>
          <w:t>19</w:t>
        </w:r>
        <w:r w:rsidRPr="008B442F">
          <w:rPr>
            <w:rStyle w:val="Code"/>
          </w:rPr>
          <w:t>,</w:t>
        </w:r>
      </w:ins>
    </w:p>
    <w:p w14:paraId="5C7DC18D" w14:textId="77777777" w:rsidR="00A2191F" w:rsidRPr="008B442F" w:rsidRDefault="00A2191F" w:rsidP="00A2191F">
      <w:pPr>
        <w:rPr>
          <w:ins w:id="2161" w:author="Clauss, Jens (GDE-EDS9)" w:date="2021-11-22T19:32:00Z"/>
          <w:rStyle w:val="Code"/>
        </w:rPr>
      </w:pPr>
      <w:ins w:id="2162" w:author="Clauss, Jens (GDE-EDS9)" w:date="2021-11-22T19:32:00Z">
        <w:r w:rsidRPr="008B442F">
          <w:rPr>
            <w:rStyle w:val="Code"/>
          </w:rPr>
          <w:t xml:space="preserve">    </w:t>
        </w:r>
        <w:r>
          <w:rPr>
            <w:rStyle w:val="Code"/>
          </w:rPr>
          <w:t xml:space="preserve">      "maxLength" : 19</w:t>
        </w:r>
        <w:r w:rsidRPr="008B442F">
          <w:rPr>
            <w:rStyle w:val="Code"/>
          </w:rPr>
          <w:t>,</w:t>
        </w:r>
      </w:ins>
    </w:p>
    <w:p w14:paraId="5F771E94" w14:textId="77777777" w:rsidR="00A2191F" w:rsidRDefault="00A2191F" w:rsidP="00A2191F">
      <w:pPr>
        <w:rPr>
          <w:ins w:id="2163" w:author="Clauss, Jens (GDE-EDS9)" w:date="2021-11-22T19:32:00Z"/>
          <w:rStyle w:val="Code"/>
        </w:rPr>
      </w:pPr>
      <w:ins w:id="2164" w:author="Clauss, Jens (GDE-EDS9)" w:date="2021-11-22T19:32:00Z">
        <w:r w:rsidRPr="008B442F">
          <w:rPr>
            <w:rStyle w:val="Code"/>
          </w:rPr>
          <w:t xml:space="preserve">    </w:t>
        </w:r>
        <w:r>
          <w:rPr>
            <w:rStyle w:val="Code"/>
          </w:rPr>
          <w:t xml:space="preserve">    </w:t>
        </w:r>
        <w:r w:rsidRPr="008B442F">
          <w:rPr>
            <w:rStyle w:val="Code"/>
          </w:rPr>
          <w:t xml:space="preserve">  "description" : "</w:t>
        </w:r>
        <w:r w:rsidRPr="003F4B1F">
          <w:rPr>
            <w:rStyle w:val="Code"/>
          </w:rPr>
          <w:t xml:space="preserve">Complex Type: </w:t>
        </w:r>
        <w:r>
          <w:rPr>
            <w:rStyle w:val="Code"/>
          </w:rPr>
          <w:t>DateTime. The manufacturing timestamp of</w:t>
        </w:r>
      </w:ins>
    </w:p>
    <w:p w14:paraId="77DD043B" w14:textId="77777777" w:rsidR="00A2191F" w:rsidRPr="008B442F" w:rsidRDefault="00A2191F" w:rsidP="00A2191F">
      <w:pPr>
        <w:rPr>
          <w:ins w:id="2165" w:author="Clauss, Jens (GDE-EDS9)" w:date="2021-11-22T19:32:00Z"/>
          <w:rStyle w:val="Code"/>
        </w:rPr>
      </w:pPr>
      <w:ins w:id="2166" w:author="Clauss, Jens (GDE-EDS9)" w:date="2021-11-22T19:32:00Z">
        <w:r>
          <w:rPr>
            <w:rStyle w:val="Code"/>
          </w:rPr>
          <w:t xml:space="preserve">                           the home appliance in ISO8601 format.</w:t>
        </w:r>
        <w:r w:rsidRPr="008B442F">
          <w:rPr>
            <w:rStyle w:val="Code"/>
          </w:rPr>
          <w:t>",</w:t>
        </w:r>
      </w:ins>
    </w:p>
    <w:p w14:paraId="74F83DEC" w14:textId="77777777" w:rsidR="00A2191F" w:rsidRPr="008B442F" w:rsidRDefault="00A2191F" w:rsidP="00A2191F">
      <w:pPr>
        <w:rPr>
          <w:ins w:id="2167" w:author="Clauss, Jens (GDE-EDS9)" w:date="2021-11-22T19:32:00Z"/>
          <w:rStyle w:val="Code"/>
        </w:rPr>
      </w:pPr>
      <w:ins w:id="2168" w:author="Clauss, Jens (GDE-EDS9)" w:date="2021-11-22T19:32:00Z">
        <w:r w:rsidRPr="008B442F">
          <w:rPr>
            <w:rStyle w:val="Code"/>
          </w:rPr>
          <w:t xml:space="preserve">     </w:t>
        </w:r>
        <w:r>
          <w:rPr>
            <w:rStyle w:val="Code"/>
          </w:rPr>
          <w:t xml:space="preserve">    </w:t>
        </w:r>
        <w:r w:rsidRPr="008B442F">
          <w:rPr>
            <w:rStyle w:val="Code"/>
          </w:rPr>
          <w:t xml:space="preserve"> "required" : </w:t>
        </w:r>
        <w:r w:rsidRPr="003F4B1F">
          <w:rPr>
            <w:rStyle w:val="Code"/>
          </w:rPr>
          <w:t>true</w:t>
        </w:r>
      </w:ins>
    </w:p>
    <w:p w14:paraId="726C758D" w14:textId="77777777" w:rsidR="00A2191F" w:rsidRDefault="00A2191F" w:rsidP="00A2191F">
      <w:pPr>
        <w:rPr>
          <w:ins w:id="2169" w:author="Clauss, Jens (GDE-EDS9)" w:date="2021-11-22T19:32:00Z"/>
          <w:rStyle w:val="Code"/>
        </w:rPr>
      </w:pPr>
      <w:ins w:id="2170" w:author="Clauss, Jens (GDE-EDS9)" w:date="2021-11-22T19:32:00Z">
        <w:r w:rsidRPr="008B442F">
          <w:rPr>
            <w:rStyle w:val="Code"/>
          </w:rPr>
          <w:t xml:space="preserve">  </w:t>
        </w:r>
        <w:r>
          <w:rPr>
            <w:rStyle w:val="Code"/>
          </w:rPr>
          <w:t xml:space="preserve">    </w:t>
        </w:r>
        <w:r w:rsidRPr="008B442F">
          <w:rPr>
            <w:rStyle w:val="Code"/>
          </w:rPr>
          <w:t xml:space="preserve">  },</w:t>
        </w:r>
      </w:ins>
    </w:p>
    <w:p w14:paraId="45E694F0" w14:textId="77777777" w:rsidR="00A2191F" w:rsidRPr="003F4B1F" w:rsidRDefault="00A2191F" w:rsidP="00A2191F">
      <w:pPr>
        <w:rPr>
          <w:ins w:id="2171" w:author="Clauss, Jens (GDE-EDS9)" w:date="2021-11-22T19:32:00Z"/>
          <w:rStyle w:val="Code"/>
        </w:rPr>
      </w:pPr>
      <w:ins w:id="2172" w:author="Clauss, Jens (GDE-EDS9)" w:date="2021-11-22T19:32:00Z">
        <w:r w:rsidRPr="003F4B1F">
          <w:rPr>
            <w:rStyle w:val="Code"/>
          </w:rPr>
          <w:t xml:space="preserve">        "hub":</w:t>
        </w:r>
      </w:ins>
    </w:p>
    <w:p w14:paraId="39EC98A0" w14:textId="77777777" w:rsidR="00A2191F" w:rsidRPr="003F4B1F" w:rsidRDefault="00A2191F" w:rsidP="00A2191F">
      <w:pPr>
        <w:rPr>
          <w:ins w:id="2173" w:author="Clauss, Jens (GDE-EDS9)" w:date="2021-11-22T19:32:00Z"/>
          <w:rStyle w:val="Code"/>
        </w:rPr>
      </w:pPr>
      <w:ins w:id="2174" w:author="Clauss, Jens (GDE-EDS9)" w:date="2021-11-22T19:32:00Z">
        <w:r w:rsidRPr="003F4B1F">
          <w:rPr>
            <w:rStyle w:val="Code"/>
          </w:rPr>
          <w:t xml:space="preserve">        {</w:t>
        </w:r>
      </w:ins>
    </w:p>
    <w:p w14:paraId="44A7F902" w14:textId="77777777" w:rsidR="00A2191F" w:rsidRPr="003F4B1F" w:rsidRDefault="00A2191F" w:rsidP="00A2191F">
      <w:pPr>
        <w:rPr>
          <w:ins w:id="2175" w:author="Clauss, Jens (GDE-EDS9)" w:date="2021-11-22T19:32:00Z"/>
          <w:rStyle w:val="Code"/>
        </w:rPr>
      </w:pPr>
      <w:ins w:id="2176" w:author="Clauss, Jens (GDE-EDS9)" w:date="2021-11-22T19:32:00Z">
        <w:r w:rsidRPr="003F4B1F">
          <w:rPr>
            <w:rStyle w:val="Code"/>
          </w:rPr>
          <w:t xml:space="preserve">          "type" : "string",</w:t>
        </w:r>
      </w:ins>
    </w:p>
    <w:p w14:paraId="7B08951E" w14:textId="77777777" w:rsidR="00A2191F" w:rsidRPr="003F4B1F" w:rsidRDefault="00A2191F" w:rsidP="00A2191F">
      <w:pPr>
        <w:rPr>
          <w:ins w:id="2177" w:author="Clauss, Jens (GDE-EDS9)" w:date="2021-11-22T19:32:00Z"/>
          <w:rStyle w:val="Code"/>
        </w:rPr>
      </w:pPr>
      <w:ins w:id="2178" w:author="Clauss, Jens (GDE-EDS9)" w:date="2021-11-22T19:32:00Z">
        <w:r w:rsidRPr="003F4B1F">
          <w:rPr>
            <w:rStyle w:val="Code"/>
          </w:rPr>
          <w:t xml:space="preserve">          "maxLength" : 31,</w:t>
        </w:r>
      </w:ins>
    </w:p>
    <w:p w14:paraId="134DA679" w14:textId="77777777" w:rsidR="00A2191F" w:rsidRPr="003F4B1F" w:rsidRDefault="00A2191F" w:rsidP="00A2191F">
      <w:pPr>
        <w:rPr>
          <w:ins w:id="2179" w:author="Clauss, Jens (GDE-EDS9)" w:date="2021-11-22T19:32:00Z"/>
          <w:rStyle w:val="Code"/>
        </w:rPr>
      </w:pPr>
      <w:ins w:id="2180" w:author="Clauss, Jens (GDE-EDS9)" w:date="2021-11-22T19:32:00Z">
        <w:r w:rsidRPr="003F4B1F">
          <w:rPr>
            <w:rStyle w:val="Code"/>
          </w:rPr>
          <w:t xml:space="preserve">          "description" : "The short name of the HUB.",</w:t>
        </w:r>
      </w:ins>
    </w:p>
    <w:p w14:paraId="24F82C20" w14:textId="77777777" w:rsidR="00A2191F" w:rsidRPr="003F4B1F" w:rsidRDefault="00A2191F" w:rsidP="00A2191F">
      <w:pPr>
        <w:rPr>
          <w:ins w:id="2181" w:author="Clauss, Jens (GDE-EDS9)" w:date="2021-11-22T19:32:00Z"/>
          <w:rStyle w:val="Code"/>
        </w:rPr>
      </w:pPr>
      <w:ins w:id="2182" w:author="Clauss, Jens (GDE-EDS9)" w:date="2021-11-22T19:32:00Z">
        <w:r w:rsidRPr="003F4B1F">
          <w:rPr>
            <w:rStyle w:val="Code"/>
          </w:rPr>
          <w:t xml:space="preserve">          "required" : true</w:t>
        </w:r>
      </w:ins>
    </w:p>
    <w:p w14:paraId="5FC19BFE" w14:textId="77777777" w:rsidR="00A2191F" w:rsidRPr="003F4B1F" w:rsidRDefault="00A2191F" w:rsidP="00A2191F">
      <w:pPr>
        <w:rPr>
          <w:ins w:id="2183" w:author="Clauss, Jens (GDE-EDS9)" w:date="2021-11-22T19:32:00Z"/>
          <w:rStyle w:val="Code"/>
        </w:rPr>
      </w:pPr>
      <w:ins w:id="2184" w:author="Clauss, Jens (GDE-EDS9)" w:date="2021-11-22T19:32:00Z">
        <w:r w:rsidRPr="003F4B1F">
          <w:rPr>
            <w:rStyle w:val="Code"/>
          </w:rPr>
          <w:t xml:space="preserve">        }</w:t>
        </w:r>
      </w:ins>
    </w:p>
    <w:p w14:paraId="218A4D58" w14:textId="77777777" w:rsidR="00A2191F" w:rsidRPr="003F4B1F" w:rsidRDefault="00A2191F" w:rsidP="00A2191F">
      <w:pPr>
        <w:rPr>
          <w:ins w:id="2185" w:author="Clauss, Jens (GDE-EDS9)" w:date="2021-11-22T19:32:00Z"/>
          <w:rStyle w:val="Code"/>
        </w:rPr>
      </w:pPr>
      <w:ins w:id="2186" w:author="Clauss, Jens (GDE-EDS9)" w:date="2021-11-22T19:32:00Z">
        <w:r w:rsidRPr="003F4B1F">
          <w:rPr>
            <w:rStyle w:val="Code"/>
          </w:rPr>
          <w:t xml:space="preserve">      }</w:t>
        </w:r>
      </w:ins>
    </w:p>
    <w:p w14:paraId="51C5FC4A" w14:textId="77777777" w:rsidR="00A2191F" w:rsidRPr="003F4B1F" w:rsidRDefault="00A2191F" w:rsidP="00A2191F">
      <w:pPr>
        <w:rPr>
          <w:ins w:id="2187" w:author="Clauss, Jens (GDE-EDS9)" w:date="2021-11-22T19:32:00Z"/>
          <w:rStyle w:val="Code"/>
        </w:rPr>
      </w:pPr>
      <w:ins w:id="2188" w:author="Clauss, Jens (GDE-EDS9)" w:date="2021-11-22T19:32:00Z">
        <w:r w:rsidRPr="003F4B1F">
          <w:rPr>
            <w:rStyle w:val="Code"/>
          </w:rPr>
          <w:t xml:space="preserve">    },</w:t>
        </w:r>
      </w:ins>
    </w:p>
    <w:p w14:paraId="336C7C20" w14:textId="77777777" w:rsidR="00A2191F" w:rsidRPr="00BE5D84" w:rsidRDefault="00A2191F" w:rsidP="00A2191F">
      <w:pPr>
        <w:rPr>
          <w:ins w:id="2189" w:author="Clauss, Jens (GDE-EDS9)" w:date="2021-11-22T19:32:00Z"/>
          <w:rStyle w:val="Code"/>
        </w:rPr>
      </w:pPr>
      <w:ins w:id="2190" w:author="Clauss, Jens (GDE-EDS9)" w:date="2021-11-22T19:32:00Z">
        <w:r w:rsidRPr="00BE5D84">
          <w:rPr>
            <w:rStyle w:val="Code"/>
          </w:rPr>
          <w:t xml:space="preserve">    "inventory</w:t>
        </w:r>
        <w:r w:rsidRPr="003F4B1F">
          <w:rPr>
            <w:rStyle w:val="Code"/>
          </w:rPr>
          <w:t>"</w:t>
        </w:r>
        <w:r w:rsidRPr="00BE5D84">
          <w:rPr>
            <w:rStyle w:val="Code"/>
          </w:rPr>
          <w:t>:</w:t>
        </w:r>
      </w:ins>
    </w:p>
    <w:p w14:paraId="63E297E9" w14:textId="77777777" w:rsidR="00A2191F" w:rsidRPr="00BE5D84" w:rsidRDefault="00A2191F" w:rsidP="00A2191F">
      <w:pPr>
        <w:rPr>
          <w:ins w:id="2191" w:author="Clauss, Jens (GDE-EDS9)" w:date="2021-11-22T19:32:00Z"/>
          <w:rStyle w:val="Code"/>
        </w:rPr>
      </w:pPr>
      <w:ins w:id="2192" w:author="Clauss, Jens (GDE-EDS9)" w:date="2021-11-22T19:32:00Z">
        <w:r w:rsidRPr="00BE5D84">
          <w:rPr>
            <w:rStyle w:val="Code"/>
          </w:rPr>
          <w:t xml:space="preserve">    {</w:t>
        </w:r>
      </w:ins>
    </w:p>
    <w:p w14:paraId="06EAC002" w14:textId="77777777" w:rsidR="00A2191F" w:rsidRPr="003F4B1F" w:rsidRDefault="00A2191F" w:rsidP="00A2191F">
      <w:pPr>
        <w:rPr>
          <w:ins w:id="2193" w:author="Clauss, Jens (GDE-EDS9)" w:date="2021-11-22T19:32:00Z"/>
          <w:rStyle w:val="Code"/>
        </w:rPr>
      </w:pPr>
      <w:ins w:id="2194" w:author="Clauss, Jens (GDE-EDS9)" w:date="2021-11-22T19:32:00Z">
        <w:r w:rsidRPr="00BE5D84">
          <w:rPr>
            <w:rStyle w:val="Code"/>
          </w:rPr>
          <w:t xml:space="preserve">      </w:t>
        </w:r>
        <w:r w:rsidRPr="003F4B1F">
          <w:rPr>
            <w:rStyle w:val="Code"/>
          </w:rPr>
          <w:t>"description" : "The inventory of the home appliance. The definition of this</w:t>
        </w:r>
      </w:ins>
    </w:p>
    <w:p w14:paraId="76D4B197" w14:textId="77777777" w:rsidR="00A2191F" w:rsidRPr="003F4B1F" w:rsidRDefault="00A2191F" w:rsidP="00A2191F">
      <w:pPr>
        <w:rPr>
          <w:ins w:id="2195" w:author="Clauss, Jens (GDE-EDS9)" w:date="2021-11-22T19:32:00Z"/>
          <w:rStyle w:val="Code"/>
        </w:rPr>
      </w:pPr>
      <w:ins w:id="2196" w:author="Clauss, Jens (GDE-EDS9)" w:date="2021-11-22T19:32:00Z">
        <w:r w:rsidRPr="003F4B1F">
          <w:rPr>
            <w:rStyle w:val="Code"/>
          </w:rPr>
          <w:t xml:space="preserve">                       object can be found in: </w:t>
        </w:r>
        <w:r w:rsidRPr="0000372E">
          <w:rPr>
            <w:rStyle w:val="Code"/>
          </w:rPr>
          <w:t>https://scr.bsh-sdd.com/projects/HC/repos/architecture/browse/schemas/firmware-module/smm-inventory/field/schema.smm-field-inventory.0.1.0.json</w:t>
        </w:r>
        <w:r w:rsidRPr="003F4B1F">
          <w:rPr>
            <w:rStyle w:val="Code"/>
          </w:rPr>
          <w:t>",</w:t>
        </w:r>
      </w:ins>
    </w:p>
    <w:p w14:paraId="58ADD5C8" w14:textId="77777777" w:rsidR="00A2191F" w:rsidRPr="003F4B1F" w:rsidRDefault="00A2191F" w:rsidP="00A2191F">
      <w:pPr>
        <w:rPr>
          <w:ins w:id="2197" w:author="Clauss, Jens (GDE-EDS9)" w:date="2021-11-22T19:32:00Z"/>
          <w:rStyle w:val="Code"/>
        </w:rPr>
      </w:pPr>
      <w:ins w:id="2198" w:author="Clauss, Jens (GDE-EDS9)" w:date="2021-11-22T19:32:00Z">
        <w:r w:rsidRPr="003F4B1F">
          <w:rPr>
            <w:rStyle w:val="Code"/>
          </w:rPr>
          <w:t xml:space="preserve">      "$ref" : "bshg.com/smm-inventory.json",</w:t>
        </w:r>
      </w:ins>
    </w:p>
    <w:p w14:paraId="1FEF311A" w14:textId="77777777" w:rsidR="00A2191F" w:rsidRPr="003F4B1F" w:rsidRDefault="00A2191F" w:rsidP="00A2191F">
      <w:pPr>
        <w:rPr>
          <w:ins w:id="2199" w:author="Clauss, Jens (GDE-EDS9)" w:date="2021-11-22T19:32:00Z"/>
          <w:rStyle w:val="Code"/>
        </w:rPr>
      </w:pPr>
      <w:ins w:id="2200" w:author="Clauss, Jens (GDE-EDS9)" w:date="2021-11-22T19:32:00Z">
        <w:r w:rsidRPr="003F4B1F">
          <w:rPr>
            <w:rStyle w:val="Code"/>
          </w:rPr>
          <w:t xml:space="preserve">      "required" : true</w:t>
        </w:r>
      </w:ins>
    </w:p>
    <w:p w14:paraId="363B64F3" w14:textId="77777777" w:rsidR="00A2191F" w:rsidRPr="00BE5D84" w:rsidRDefault="00A2191F" w:rsidP="00A2191F">
      <w:pPr>
        <w:rPr>
          <w:ins w:id="2201" w:author="Clauss, Jens (GDE-EDS9)" w:date="2021-11-22T19:32:00Z"/>
          <w:rStyle w:val="Code"/>
        </w:rPr>
      </w:pPr>
      <w:ins w:id="2202" w:author="Clauss, Jens (GDE-EDS9)" w:date="2021-11-22T19:32:00Z">
        <w:r w:rsidRPr="00BE5D84">
          <w:rPr>
            <w:rStyle w:val="Code"/>
          </w:rPr>
          <w:t xml:space="preserve">    }</w:t>
        </w:r>
      </w:ins>
    </w:p>
    <w:p w14:paraId="1F9C8217" w14:textId="77777777" w:rsidR="00A2191F" w:rsidRPr="003F4B1F" w:rsidRDefault="00A2191F" w:rsidP="00A2191F">
      <w:pPr>
        <w:rPr>
          <w:ins w:id="2203" w:author="Clauss, Jens (GDE-EDS9)" w:date="2021-11-22T19:32:00Z"/>
          <w:rStyle w:val="Code"/>
        </w:rPr>
      </w:pPr>
      <w:ins w:id="2204" w:author="Clauss, Jens (GDE-EDS9)" w:date="2021-11-22T19:32:00Z">
        <w:r w:rsidRPr="003F4B1F">
          <w:rPr>
            <w:rStyle w:val="Code"/>
          </w:rPr>
          <w:t xml:space="preserve">  }</w:t>
        </w:r>
      </w:ins>
    </w:p>
    <w:p w14:paraId="52376E97" w14:textId="77777777" w:rsidR="00A2191F" w:rsidRPr="003F4B1F" w:rsidRDefault="00A2191F" w:rsidP="00A2191F">
      <w:pPr>
        <w:rPr>
          <w:ins w:id="2205" w:author="Clauss, Jens (GDE-EDS9)" w:date="2021-11-22T19:32:00Z"/>
          <w:rStyle w:val="Code"/>
        </w:rPr>
      </w:pPr>
      <w:ins w:id="2206" w:author="Clauss, Jens (GDE-EDS9)" w:date="2021-11-22T19:32:00Z">
        <w:r w:rsidRPr="003F4B1F">
          <w:rPr>
            <w:rStyle w:val="Code"/>
          </w:rPr>
          <w:t>}</w:t>
        </w:r>
      </w:ins>
    </w:p>
    <w:p w14:paraId="339A8693" w14:textId="77777777" w:rsidR="00A2191F" w:rsidRPr="003F4B1F" w:rsidRDefault="00A2191F" w:rsidP="00A2191F">
      <w:pPr>
        <w:rPr>
          <w:ins w:id="2207" w:author="Clauss, Jens (GDE-EDS9)" w:date="2021-11-22T19:32:00Z"/>
        </w:rPr>
      </w:pPr>
    </w:p>
    <w:p w14:paraId="4A298893" w14:textId="77777777" w:rsidR="00A2191F" w:rsidRPr="003F4B1F" w:rsidRDefault="00A2191F" w:rsidP="00A2191F">
      <w:pPr>
        <w:rPr>
          <w:ins w:id="2208" w:author="Clauss, Jens (GDE-EDS9)" w:date="2021-11-22T19:32:00Z"/>
        </w:rPr>
      </w:pPr>
      <w:ins w:id="2209" w:author="Clauss, Jens (GDE-EDS9)" w:date="2021-11-22T19:32:00Z">
        <w:r w:rsidRPr="003F4B1F">
          <w:br w:type="page"/>
        </w:r>
      </w:ins>
    </w:p>
    <w:p w14:paraId="36693AB5" w14:textId="77777777" w:rsidR="00A2191F" w:rsidRPr="003F4B1F" w:rsidRDefault="00A2191F" w:rsidP="00A2191F">
      <w:pPr>
        <w:pStyle w:val="Heading3"/>
        <w:rPr>
          <w:ins w:id="2210" w:author="Clauss, Jens (GDE-EDS9)" w:date="2021-11-22T19:32:00Z"/>
        </w:rPr>
      </w:pPr>
      <w:bookmarkStart w:id="2211" w:name="_Toc88504183"/>
      <w:ins w:id="2212" w:author="Clauss, Jens (GDE-EDS9)" w:date="2021-11-22T19:32:00Z">
        <w:r w:rsidRPr="003F4B1F">
          <w:t>Content type NEWUPDATEAVAIL</w:t>
        </w:r>
        <w:bookmarkEnd w:id="2211"/>
      </w:ins>
    </w:p>
    <w:p w14:paraId="7DFDFA48" w14:textId="77777777" w:rsidR="00A2191F" w:rsidRPr="003F4B1F" w:rsidRDefault="00A2191F" w:rsidP="00A2191F">
      <w:pPr>
        <w:rPr>
          <w:ins w:id="2213" w:author="Clauss, Jens (GDE-EDS9)" w:date="2021-11-22T19:32:00Z"/>
        </w:rPr>
      </w:pPr>
      <w:ins w:id="2214" w:author="Clauss, Jens (GDE-EDS9)" w:date="2021-11-22T19:32:00Z">
        <w:r w:rsidRPr="003F4B1F">
          <w:t xml:space="preserve">This content type provides information about an available update. It specifies all packages contained in an update </w:t>
        </w:r>
        <w:r w:rsidRPr="003F4B1F">
          <w:rPr>
            <w:i/>
          </w:rPr>
          <w:t>Distribution Set</w:t>
        </w:r>
        <w:r w:rsidRPr="003F4B1F">
          <w:t>.</w:t>
        </w:r>
      </w:ins>
    </w:p>
    <w:p w14:paraId="137795C5" w14:textId="77777777" w:rsidR="00A2191F" w:rsidRPr="003F4B1F" w:rsidRDefault="00A2191F" w:rsidP="00A2191F">
      <w:pPr>
        <w:rPr>
          <w:ins w:id="2215" w:author="Clauss, Jens (GDE-EDS9)" w:date="2021-11-22T19:32:00Z"/>
        </w:rPr>
      </w:pPr>
    </w:p>
    <w:p w14:paraId="6DB9528C" w14:textId="77777777" w:rsidR="00A2191F" w:rsidRPr="003F4B1F" w:rsidRDefault="00A2191F" w:rsidP="00A2191F">
      <w:pPr>
        <w:rPr>
          <w:ins w:id="2216" w:author="Clauss, Jens (GDE-EDS9)" w:date="2021-11-22T19:32:00Z"/>
          <w:rStyle w:val="CodeBig"/>
        </w:rPr>
      </w:pPr>
      <w:ins w:id="2217"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POST</w:t>
        </w:r>
      </w:ins>
    </w:p>
    <w:p w14:paraId="79A0B699" w14:textId="77777777" w:rsidR="00A2191F" w:rsidRPr="003F4B1F" w:rsidRDefault="00A2191F" w:rsidP="00A2191F">
      <w:pPr>
        <w:rPr>
          <w:ins w:id="2218" w:author="Clauss, Jens (GDE-EDS9)" w:date="2021-11-22T19:32:00Z"/>
        </w:rPr>
      </w:pPr>
    </w:p>
    <w:p w14:paraId="258A0199" w14:textId="77777777" w:rsidR="00A2191F" w:rsidRPr="003F4B1F" w:rsidRDefault="00A2191F" w:rsidP="00A2191F">
      <w:pPr>
        <w:rPr>
          <w:ins w:id="2219" w:author="Clauss, Jens (GDE-EDS9)" w:date="2021-11-22T19:32:00Z"/>
        </w:rPr>
      </w:pPr>
      <w:ins w:id="2220"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3A6C015B" w14:textId="77777777" w:rsidR="00A2191F" w:rsidRPr="003F4B1F" w:rsidRDefault="00A2191F" w:rsidP="00A2191F">
      <w:pPr>
        <w:rPr>
          <w:ins w:id="2221" w:author="Clauss, Jens (GDE-EDS9)" w:date="2021-11-22T19:32:00Z"/>
          <w:rStyle w:val="Code"/>
        </w:rPr>
      </w:pPr>
      <w:ins w:id="2222" w:author="Clauss, Jens (GDE-EDS9)" w:date="2021-11-22T19:32:00Z">
        <w:r w:rsidRPr="003F4B1F">
          <w:rPr>
            <w:rStyle w:val="Code"/>
          </w:rPr>
          <w:t>{</w:t>
        </w:r>
      </w:ins>
    </w:p>
    <w:p w14:paraId="5C7CD16E" w14:textId="4070817C" w:rsidR="00A2191F" w:rsidRPr="003F4B1F" w:rsidRDefault="00A2191F" w:rsidP="00A2191F">
      <w:pPr>
        <w:rPr>
          <w:ins w:id="2223" w:author="Clauss, Jens (GDE-EDS9)" w:date="2021-11-22T19:32:00Z"/>
          <w:rStyle w:val="Code"/>
        </w:rPr>
      </w:pPr>
      <w:ins w:id="2224" w:author="Clauss, Jens (GDE-EDS9)" w:date="2021-11-22T19:32:00Z">
        <w:r w:rsidRPr="003F4B1F">
          <w:rPr>
            <w:rStyle w:val="Code"/>
          </w:rPr>
          <w:t xml:space="preserve">  "id" : "urn:schemas-bshg-com:js:data:fu</w:t>
        </w:r>
      </w:ins>
      <w:ins w:id="2225" w:author="Clauss, Jens (GDE-EDS9)" w:date="2021-11-22T19:35:00Z">
        <w:r>
          <w:rPr>
            <w:rStyle w:val="Code"/>
          </w:rPr>
          <w:t>5</w:t>
        </w:r>
      </w:ins>
      <w:ins w:id="2226" w:author="Clauss, Jens (GDE-EDS9)" w:date="2021-11-22T19:32:00Z">
        <w:r w:rsidRPr="003F4B1F">
          <w:rPr>
            <w:rStyle w:val="Code"/>
          </w:rPr>
          <w:t>:newupdateavail",</w:t>
        </w:r>
      </w:ins>
    </w:p>
    <w:p w14:paraId="3B7B4CD7" w14:textId="77777777" w:rsidR="00A2191F" w:rsidRPr="003F4B1F" w:rsidRDefault="00A2191F" w:rsidP="00A2191F">
      <w:pPr>
        <w:rPr>
          <w:ins w:id="2227" w:author="Clauss, Jens (GDE-EDS9)" w:date="2021-11-22T19:32:00Z"/>
          <w:rStyle w:val="Code"/>
        </w:rPr>
      </w:pPr>
      <w:ins w:id="2228" w:author="Clauss, Jens (GDE-EDS9)" w:date="2021-11-22T19:32:00Z">
        <w:r w:rsidRPr="003F4B1F">
          <w:rPr>
            <w:rStyle w:val="Code"/>
          </w:rPr>
          <w:t xml:space="preserve">  "properties" :</w:t>
        </w:r>
      </w:ins>
    </w:p>
    <w:p w14:paraId="043FB2D2" w14:textId="77777777" w:rsidR="00A2191F" w:rsidRPr="003F4B1F" w:rsidRDefault="00A2191F" w:rsidP="00A2191F">
      <w:pPr>
        <w:rPr>
          <w:ins w:id="2229" w:author="Clauss, Jens (GDE-EDS9)" w:date="2021-11-22T19:32:00Z"/>
          <w:rStyle w:val="Code"/>
        </w:rPr>
      </w:pPr>
      <w:ins w:id="2230" w:author="Clauss, Jens (GDE-EDS9)" w:date="2021-11-22T19:32:00Z">
        <w:r w:rsidRPr="003F4B1F">
          <w:rPr>
            <w:rStyle w:val="Code"/>
          </w:rPr>
          <w:t xml:space="preserve">  {</w:t>
        </w:r>
      </w:ins>
    </w:p>
    <w:p w14:paraId="1ABBC62F" w14:textId="77777777" w:rsidR="00A2191F" w:rsidRPr="003F4B1F" w:rsidRDefault="00A2191F" w:rsidP="00A2191F">
      <w:pPr>
        <w:rPr>
          <w:ins w:id="2231" w:author="Clauss, Jens (GDE-EDS9)" w:date="2021-11-22T19:32:00Z"/>
          <w:rStyle w:val="Code"/>
        </w:rPr>
      </w:pPr>
      <w:ins w:id="2232" w:author="Clauss, Jens (GDE-EDS9)" w:date="2021-11-22T19:32:00Z">
        <w:r w:rsidRPr="003F4B1F">
          <w:rPr>
            <w:rStyle w:val="Code"/>
          </w:rPr>
          <w:t xml:space="preserve">    "transactionID" :</w:t>
        </w:r>
      </w:ins>
    </w:p>
    <w:p w14:paraId="30AEACC7" w14:textId="77777777" w:rsidR="00A2191F" w:rsidRPr="003F4B1F" w:rsidRDefault="00A2191F" w:rsidP="00A2191F">
      <w:pPr>
        <w:rPr>
          <w:ins w:id="2233" w:author="Clauss, Jens (GDE-EDS9)" w:date="2021-11-22T19:32:00Z"/>
          <w:rStyle w:val="Code"/>
        </w:rPr>
      </w:pPr>
      <w:ins w:id="2234" w:author="Clauss, Jens (GDE-EDS9)" w:date="2021-11-22T19:32:00Z">
        <w:r w:rsidRPr="003F4B1F">
          <w:rPr>
            <w:rStyle w:val="Code"/>
          </w:rPr>
          <w:t xml:space="preserve">    {</w:t>
        </w:r>
      </w:ins>
    </w:p>
    <w:p w14:paraId="38270E82" w14:textId="77777777" w:rsidR="00A2191F" w:rsidRPr="003F4B1F" w:rsidRDefault="00A2191F" w:rsidP="00A2191F">
      <w:pPr>
        <w:rPr>
          <w:ins w:id="2235" w:author="Clauss, Jens (GDE-EDS9)" w:date="2021-11-22T19:32:00Z"/>
          <w:rStyle w:val="Code"/>
        </w:rPr>
      </w:pPr>
      <w:ins w:id="2236" w:author="Clauss, Jens (GDE-EDS9)" w:date="2021-11-22T19:32:00Z">
        <w:r w:rsidRPr="003F4B1F">
          <w:rPr>
            <w:rStyle w:val="Code"/>
          </w:rPr>
          <w:t xml:space="preserve">      "type"    : "integer",</w:t>
        </w:r>
      </w:ins>
    </w:p>
    <w:p w14:paraId="4D645E41" w14:textId="77777777" w:rsidR="00A2191F" w:rsidRPr="003F4B1F" w:rsidRDefault="00A2191F" w:rsidP="00A2191F">
      <w:pPr>
        <w:rPr>
          <w:ins w:id="2237" w:author="Clauss, Jens (GDE-EDS9)" w:date="2021-11-22T19:32:00Z"/>
          <w:rStyle w:val="Code"/>
        </w:rPr>
      </w:pPr>
      <w:ins w:id="2238" w:author="Clauss, Jens (GDE-EDS9)" w:date="2021-11-22T19:32:00Z">
        <w:r w:rsidRPr="003F4B1F">
          <w:rPr>
            <w:rStyle w:val="Code"/>
          </w:rPr>
          <w:t xml:space="preserve">      "minimum" : 1,</w:t>
        </w:r>
      </w:ins>
    </w:p>
    <w:p w14:paraId="1E80B2F7" w14:textId="77777777" w:rsidR="00A2191F" w:rsidRPr="003F4B1F" w:rsidRDefault="00A2191F" w:rsidP="00A2191F">
      <w:pPr>
        <w:rPr>
          <w:ins w:id="2239" w:author="Clauss, Jens (GDE-EDS9)" w:date="2021-11-22T19:32:00Z"/>
          <w:rStyle w:val="Code"/>
        </w:rPr>
      </w:pPr>
      <w:ins w:id="2240" w:author="Clauss, Jens (GDE-EDS9)" w:date="2021-11-22T19:32:00Z">
        <w:r w:rsidRPr="003F4B1F">
          <w:rPr>
            <w:rStyle w:val="Code"/>
          </w:rPr>
          <w:t xml:space="preserve">      "maximum" : 18446744073709551614,</w:t>
        </w:r>
      </w:ins>
    </w:p>
    <w:p w14:paraId="4A5E6EEB" w14:textId="77777777" w:rsidR="00A2191F" w:rsidRPr="003F4B1F" w:rsidRDefault="00A2191F" w:rsidP="00A2191F">
      <w:pPr>
        <w:rPr>
          <w:ins w:id="2241" w:author="Clauss, Jens (GDE-EDS9)" w:date="2021-11-22T19:32:00Z"/>
          <w:rStyle w:val="Code"/>
        </w:rPr>
      </w:pPr>
      <w:ins w:id="2242" w:author="Clauss, Jens (GDE-EDS9)" w:date="2021-11-22T19:32:00Z">
        <w:r w:rsidRPr="003F4B1F">
          <w:rPr>
            <w:rStyle w:val="Code"/>
          </w:rPr>
          <w:t xml:space="preserve">      "description" : "The unique ID that identifies this concrete update</w:t>
        </w:r>
      </w:ins>
    </w:p>
    <w:p w14:paraId="23D20843" w14:textId="77777777" w:rsidR="00A2191F" w:rsidRPr="003F4B1F" w:rsidRDefault="00A2191F" w:rsidP="00A2191F">
      <w:pPr>
        <w:rPr>
          <w:ins w:id="2243" w:author="Clauss, Jens (GDE-EDS9)" w:date="2021-11-22T19:32:00Z"/>
          <w:rStyle w:val="Code"/>
        </w:rPr>
      </w:pPr>
      <w:ins w:id="2244" w:author="Clauss, Jens (GDE-EDS9)" w:date="2021-11-22T19:32:00Z">
        <w:r w:rsidRPr="003F4B1F">
          <w:rPr>
            <w:rStyle w:val="Code"/>
          </w:rPr>
          <w:t xml:space="preserve">                       transaction on the appliance. The values 0x0 and</w:t>
        </w:r>
      </w:ins>
    </w:p>
    <w:p w14:paraId="4B93B27A" w14:textId="77777777" w:rsidR="00A2191F" w:rsidRPr="003F4B1F" w:rsidRDefault="00A2191F" w:rsidP="00A2191F">
      <w:pPr>
        <w:rPr>
          <w:ins w:id="2245" w:author="Clauss, Jens (GDE-EDS9)" w:date="2021-11-22T19:32:00Z"/>
          <w:rStyle w:val="Code"/>
        </w:rPr>
      </w:pPr>
      <w:ins w:id="2246" w:author="Clauss, Jens (GDE-EDS9)" w:date="2021-11-22T19:32:00Z">
        <w:r w:rsidRPr="003F4B1F">
          <w:rPr>
            <w:rStyle w:val="Code"/>
          </w:rPr>
          <w:t xml:space="preserve">                       0xFFFFFFFFFFFFFFFF are invalid.",</w:t>
        </w:r>
      </w:ins>
    </w:p>
    <w:p w14:paraId="7C32DEBD" w14:textId="77777777" w:rsidR="00A2191F" w:rsidRPr="003F4B1F" w:rsidRDefault="00A2191F" w:rsidP="00A2191F">
      <w:pPr>
        <w:rPr>
          <w:ins w:id="2247" w:author="Clauss, Jens (GDE-EDS9)" w:date="2021-11-22T19:32:00Z"/>
          <w:rStyle w:val="Code"/>
        </w:rPr>
      </w:pPr>
      <w:ins w:id="2248" w:author="Clauss, Jens (GDE-EDS9)" w:date="2021-11-22T19:32:00Z">
        <w:r w:rsidRPr="003F4B1F">
          <w:rPr>
            <w:rStyle w:val="Code"/>
          </w:rPr>
          <w:t xml:space="preserve">      "required" : true</w:t>
        </w:r>
      </w:ins>
    </w:p>
    <w:p w14:paraId="4697F27E" w14:textId="77777777" w:rsidR="00A2191F" w:rsidRPr="003F4B1F" w:rsidRDefault="00A2191F" w:rsidP="00A2191F">
      <w:pPr>
        <w:rPr>
          <w:ins w:id="2249" w:author="Clauss, Jens (GDE-EDS9)" w:date="2021-11-22T19:32:00Z"/>
          <w:rStyle w:val="Code"/>
        </w:rPr>
      </w:pPr>
      <w:ins w:id="2250" w:author="Clauss, Jens (GDE-EDS9)" w:date="2021-11-22T19:32:00Z">
        <w:r w:rsidRPr="003F4B1F">
          <w:rPr>
            <w:rStyle w:val="Code"/>
          </w:rPr>
          <w:t xml:space="preserve">    },</w:t>
        </w:r>
      </w:ins>
    </w:p>
    <w:p w14:paraId="4E3EB319" w14:textId="77777777" w:rsidR="00A2191F" w:rsidRPr="003F4B1F" w:rsidRDefault="00A2191F" w:rsidP="00A2191F">
      <w:pPr>
        <w:pStyle w:val="Default"/>
        <w:rPr>
          <w:ins w:id="2251" w:author="Clauss, Jens (GDE-EDS9)" w:date="2021-11-22T19:32:00Z"/>
          <w:rStyle w:val="Code"/>
        </w:rPr>
      </w:pPr>
      <w:ins w:id="2252" w:author="Clauss, Jens (GDE-EDS9)" w:date="2021-11-22T19:32:00Z">
        <w:r w:rsidRPr="003F4B1F">
          <w:rPr>
            <w:rStyle w:val="Code"/>
          </w:rPr>
          <w:t xml:space="preserve">    "packageIDs":</w:t>
        </w:r>
      </w:ins>
    </w:p>
    <w:p w14:paraId="5669B26D" w14:textId="77777777" w:rsidR="00A2191F" w:rsidRPr="003F4B1F" w:rsidRDefault="00A2191F" w:rsidP="00A2191F">
      <w:pPr>
        <w:pStyle w:val="Default"/>
        <w:rPr>
          <w:ins w:id="2253" w:author="Clauss, Jens (GDE-EDS9)" w:date="2021-11-22T19:32:00Z"/>
          <w:rStyle w:val="Code"/>
        </w:rPr>
      </w:pPr>
      <w:ins w:id="2254" w:author="Clauss, Jens (GDE-EDS9)" w:date="2021-11-22T19:32:00Z">
        <w:r w:rsidRPr="003F4B1F">
          <w:rPr>
            <w:rStyle w:val="Code"/>
          </w:rPr>
          <w:t xml:space="preserve">    { </w:t>
        </w:r>
      </w:ins>
    </w:p>
    <w:p w14:paraId="2FEEF277" w14:textId="77777777" w:rsidR="00A2191F" w:rsidRPr="003F4B1F" w:rsidRDefault="00A2191F" w:rsidP="00A2191F">
      <w:pPr>
        <w:pStyle w:val="Default"/>
        <w:rPr>
          <w:ins w:id="2255" w:author="Clauss, Jens (GDE-EDS9)" w:date="2021-11-22T19:32:00Z"/>
          <w:rStyle w:val="Code"/>
        </w:rPr>
      </w:pPr>
      <w:ins w:id="2256" w:author="Clauss, Jens (GDE-EDS9)" w:date="2021-11-22T19:32:00Z">
        <w:r w:rsidRPr="003F4B1F">
          <w:rPr>
            <w:rStyle w:val="Code"/>
          </w:rPr>
          <w:t xml:space="preserve">      "type" : "array",</w:t>
        </w:r>
      </w:ins>
    </w:p>
    <w:p w14:paraId="7CD88429" w14:textId="77777777" w:rsidR="00A2191F" w:rsidRPr="003F4B1F" w:rsidRDefault="00A2191F" w:rsidP="00A2191F">
      <w:pPr>
        <w:pStyle w:val="Default"/>
        <w:rPr>
          <w:ins w:id="2257" w:author="Clauss, Jens (GDE-EDS9)" w:date="2021-11-22T19:32:00Z"/>
          <w:rStyle w:val="Code"/>
        </w:rPr>
      </w:pPr>
      <w:ins w:id="2258" w:author="Clauss, Jens (GDE-EDS9)" w:date="2021-11-22T19:32:00Z">
        <w:r w:rsidRPr="003F4B1F">
          <w:rPr>
            <w:rStyle w:val="Code"/>
          </w:rPr>
          <w:t xml:space="preserve">      "minItems" : 2,</w:t>
        </w:r>
      </w:ins>
    </w:p>
    <w:p w14:paraId="19531D4C" w14:textId="77777777" w:rsidR="00A2191F" w:rsidRPr="003F4B1F" w:rsidRDefault="00A2191F" w:rsidP="00A2191F">
      <w:pPr>
        <w:pStyle w:val="Default"/>
        <w:rPr>
          <w:ins w:id="2259" w:author="Clauss, Jens (GDE-EDS9)" w:date="2021-11-22T19:32:00Z"/>
          <w:rStyle w:val="Code"/>
        </w:rPr>
      </w:pPr>
      <w:ins w:id="2260" w:author="Clauss, Jens (GDE-EDS9)" w:date="2021-11-22T19:32:00Z">
        <w:r w:rsidRPr="003F4B1F">
          <w:rPr>
            <w:rStyle w:val="Code"/>
          </w:rPr>
          <w:t xml:space="preserve">      "items" :</w:t>
        </w:r>
      </w:ins>
    </w:p>
    <w:p w14:paraId="24979E97" w14:textId="77777777" w:rsidR="00A2191F" w:rsidRPr="003F4B1F" w:rsidRDefault="00A2191F" w:rsidP="00A2191F">
      <w:pPr>
        <w:pStyle w:val="Default"/>
        <w:rPr>
          <w:ins w:id="2261" w:author="Clauss, Jens (GDE-EDS9)" w:date="2021-11-22T19:32:00Z"/>
          <w:rStyle w:val="Code"/>
        </w:rPr>
      </w:pPr>
      <w:ins w:id="2262" w:author="Clauss, Jens (GDE-EDS9)" w:date="2021-11-22T19:32:00Z">
        <w:r w:rsidRPr="003F4B1F">
          <w:rPr>
            <w:rStyle w:val="Code"/>
          </w:rPr>
          <w:t xml:space="preserve">      {</w:t>
        </w:r>
      </w:ins>
    </w:p>
    <w:p w14:paraId="67ABC040" w14:textId="77777777" w:rsidR="00A2191F" w:rsidRPr="003F4B1F" w:rsidRDefault="00A2191F" w:rsidP="00A2191F">
      <w:pPr>
        <w:pStyle w:val="Default"/>
        <w:rPr>
          <w:ins w:id="2263" w:author="Clauss, Jens (GDE-EDS9)" w:date="2021-11-22T19:32:00Z"/>
          <w:rStyle w:val="Code"/>
        </w:rPr>
      </w:pPr>
      <w:ins w:id="2264" w:author="Clauss, Jens (GDE-EDS9)" w:date="2021-11-22T19:32:00Z">
        <w:r w:rsidRPr="003F4B1F">
          <w:rPr>
            <w:rStyle w:val="Code"/>
          </w:rPr>
          <w:t xml:space="preserve">        "type" : "integer",</w:t>
        </w:r>
      </w:ins>
    </w:p>
    <w:p w14:paraId="42FB3656" w14:textId="77777777" w:rsidR="00A2191F" w:rsidRPr="003F4B1F" w:rsidRDefault="00A2191F" w:rsidP="00A2191F">
      <w:pPr>
        <w:pStyle w:val="Default"/>
        <w:rPr>
          <w:ins w:id="2265" w:author="Clauss, Jens (GDE-EDS9)" w:date="2021-11-22T19:32:00Z"/>
          <w:rStyle w:val="Code"/>
        </w:rPr>
      </w:pPr>
      <w:ins w:id="2266" w:author="Clauss, Jens (GDE-EDS9)" w:date="2021-11-22T19:32:00Z">
        <w:r w:rsidRPr="003F4B1F">
          <w:rPr>
            <w:rStyle w:val="Code"/>
          </w:rPr>
          <w:t xml:space="preserve">        "minimum" : 1,</w:t>
        </w:r>
      </w:ins>
    </w:p>
    <w:p w14:paraId="3A6047FA" w14:textId="77777777" w:rsidR="00A2191F" w:rsidRPr="003F4B1F" w:rsidRDefault="00A2191F" w:rsidP="00A2191F">
      <w:pPr>
        <w:pStyle w:val="Default"/>
        <w:rPr>
          <w:ins w:id="2267" w:author="Clauss, Jens (GDE-EDS9)" w:date="2021-11-22T19:32:00Z"/>
          <w:rStyle w:val="Code"/>
        </w:rPr>
      </w:pPr>
      <w:ins w:id="2268" w:author="Clauss, Jens (GDE-EDS9)" w:date="2021-11-22T19:32:00Z">
        <w:r w:rsidRPr="003F4B1F">
          <w:rPr>
            <w:rStyle w:val="Code"/>
          </w:rPr>
          <w:t xml:space="preserve">        "maximum" : 18446744073709551614</w:t>
        </w:r>
      </w:ins>
    </w:p>
    <w:p w14:paraId="1AB60748" w14:textId="77777777" w:rsidR="00A2191F" w:rsidRPr="003F4B1F" w:rsidRDefault="00A2191F" w:rsidP="00A2191F">
      <w:pPr>
        <w:pStyle w:val="Default"/>
        <w:rPr>
          <w:ins w:id="2269" w:author="Clauss, Jens (GDE-EDS9)" w:date="2021-11-22T19:32:00Z"/>
          <w:rStyle w:val="Code"/>
        </w:rPr>
      </w:pPr>
      <w:ins w:id="2270" w:author="Clauss, Jens (GDE-EDS9)" w:date="2021-11-22T19:32:00Z">
        <w:r w:rsidRPr="003F4B1F">
          <w:rPr>
            <w:rStyle w:val="Code"/>
          </w:rPr>
          <w:t xml:space="preserve">      },</w:t>
        </w:r>
      </w:ins>
    </w:p>
    <w:p w14:paraId="5442173E" w14:textId="77777777" w:rsidR="00A2191F" w:rsidRPr="003F4B1F" w:rsidRDefault="00A2191F" w:rsidP="00A2191F">
      <w:pPr>
        <w:pStyle w:val="Default"/>
        <w:rPr>
          <w:ins w:id="2271" w:author="Clauss, Jens (GDE-EDS9)" w:date="2021-11-22T19:32:00Z"/>
          <w:rStyle w:val="Code"/>
        </w:rPr>
      </w:pPr>
      <w:ins w:id="2272" w:author="Clauss, Jens (GDE-EDS9)" w:date="2021-11-22T19:32:00Z">
        <w:r w:rsidRPr="003F4B1F">
          <w:rPr>
            <w:rStyle w:val="Code"/>
          </w:rPr>
          <w:t xml:space="preserve">      "description" : "Unique IDs that identify downloadable packages.",</w:t>
        </w:r>
      </w:ins>
    </w:p>
    <w:p w14:paraId="0682874F" w14:textId="77777777" w:rsidR="00A2191F" w:rsidRPr="003F4B1F" w:rsidRDefault="00A2191F" w:rsidP="00A2191F">
      <w:pPr>
        <w:pStyle w:val="Default"/>
        <w:rPr>
          <w:ins w:id="2273" w:author="Clauss, Jens (GDE-EDS9)" w:date="2021-11-22T19:32:00Z"/>
          <w:rStyle w:val="Code"/>
        </w:rPr>
      </w:pPr>
      <w:ins w:id="2274" w:author="Clauss, Jens (GDE-EDS9)" w:date="2021-11-22T19:32:00Z">
        <w:r w:rsidRPr="003F4B1F">
          <w:rPr>
            <w:rStyle w:val="Code"/>
          </w:rPr>
          <w:t xml:space="preserve">      "required" : true</w:t>
        </w:r>
      </w:ins>
    </w:p>
    <w:p w14:paraId="588D96BF" w14:textId="77777777" w:rsidR="00A2191F" w:rsidRPr="003F4B1F" w:rsidRDefault="00A2191F" w:rsidP="00A2191F">
      <w:pPr>
        <w:pStyle w:val="Default"/>
        <w:rPr>
          <w:ins w:id="2275" w:author="Clauss, Jens (GDE-EDS9)" w:date="2021-11-22T19:32:00Z"/>
          <w:rStyle w:val="Code"/>
        </w:rPr>
      </w:pPr>
      <w:ins w:id="2276" w:author="Clauss, Jens (GDE-EDS9)" w:date="2021-11-22T19:32:00Z">
        <w:r w:rsidRPr="003F4B1F">
          <w:rPr>
            <w:rStyle w:val="Code"/>
          </w:rPr>
          <w:t xml:space="preserve">    }, </w:t>
        </w:r>
      </w:ins>
    </w:p>
    <w:p w14:paraId="4ADD0E4E" w14:textId="77777777" w:rsidR="00A2191F" w:rsidRPr="003F4B1F" w:rsidRDefault="00A2191F" w:rsidP="00A2191F">
      <w:pPr>
        <w:pStyle w:val="Default"/>
        <w:rPr>
          <w:ins w:id="2277" w:author="Clauss, Jens (GDE-EDS9)" w:date="2021-11-22T19:32:00Z"/>
          <w:rStyle w:val="Code"/>
        </w:rPr>
      </w:pPr>
      <w:ins w:id="2278" w:author="Clauss, Jens (GDE-EDS9)" w:date="2021-11-22T19:32:00Z">
        <w:r w:rsidRPr="003F4B1F">
          <w:rPr>
            <w:rStyle w:val="Code"/>
          </w:rPr>
          <w:t xml:space="preserve">    "flags":</w:t>
        </w:r>
      </w:ins>
    </w:p>
    <w:p w14:paraId="1D7A95EA" w14:textId="77777777" w:rsidR="00A2191F" w:rsidRPr="003F4B1F" w:rsidRDefault="00A2191F" w:rsidP="00A2191F">
      <w:pPr>
        <w:pStyle w:val="Default"/>
        <w:rPr>
          <w:ins w:id="2279" w:author="Clauss, Jens (GDE-EDS9)" w:date="2021-11-22T19:32:00Z"/>
          <w:rStyle w:val="Code"/>
        </w:rPr>
      </w:pPr>
      <w:ins w:id="2280" w:author="Clauss, Jens (GDE-EDS9)" w:date="2021-11-22T19:32:00Z">
        <w:r w:rsidRPr="003F4B1F">
          <w:rPr>
            <w:rStyle w:val="Code"/>
          </w:rPr>
          <w:t xml:space="preserve">    { </w:t>
        </w:r>
      </w:ins>
    </w:p>
    <w:p w14:paraId="02D5E1BE" w14:textId="77777777" w:rsidR="00A2191F" w:rsidRPr="003F4B1F" w:rsidRDefault="00A2191F" w:rsidP="00A2191F">
      <w:pPr>
        <w:pStyle w:val="Default"/>
        <w:rPr>
          <w:ins w:id="2281" w:author="Clauss, Jens (GDE-EDS9)" w:date="2021-11-22T19:32:00Z"/>
          <w:rStyle w:val="Code"/>
        </w:rPr>
      </w:pPr>
      <w:ins w:id="2282" w:author="Clauss, Jens (GDE-EDS9)" w:date="2021-11-22T19:32:00Z">
        <w:r w:rsidRPr="003F4B1F">
          <w:rPr>
            <w:rStyle w:val="Code"/>
          </w:rPr>
          <w:t xml:space="preserve">      "type" : "array",</w:t>
        </w:r>
      </w:ins>
    </w:p>
    <w:p w14:paraId="6241DE2F" w14:textId="77777777" w:rsidR="00A2191F" w:rsidRPr="003F4B1F" w:rsidRDefault="00A2191F" w:rsidP="00A2191F">
      <w:pPr>
        <w:pStyle w:val="Default"/>
        <w:rPr>
          <w:ins w:id="2283" w:author="Clauss, Jens (GDE-EDS9)" w:date="2021-11-22T19:32:00Z"/>
          <w:rStyle w:val="Code"/>
        </w:rPr>
      </w:pPr>
      <w:ins w:id="2284" w:author="Clauss, Jens (GDE-EDS9)" w:date="2021-11-22T19:32:00Z">
        <w:r w:rsidRPr="003F4B1F">
          <w:rPr>
            <w:rStyle w:val="Code"/>
          </w:rPr>
          <w:t xml:space="preserve">      "minItems" : 0,</w:t>
        </w:r>
      </w:ins>
    </w:p>
    <w:p w14:paraId="13F598B5" w14:textId="77777777" w:rsidR="00A2191F" w:rsidRPr="003F4B1F" w:rsidRDefault="00A2191F" w:rsidP="00A2191F">
      <w:pPr>
        <w:pStyle w:val="Default"/>
        <w:rPr>
          <w:ins w:id="2285" w:author="Clauss, Jens (GDE-EDS9)" w:date="2021-11-22T19:32:00Z"/>
          <w:rStyle w:val="Code"/>
        </w:rPr>
      </w:pPr>
      <w:ins w:id="2286" w:author="Clauss, Jens (GDE-EDS9)" w:date="2021-11-22T19:32:00Z">
        <w:r w:rsidRPr="003F4B1F">
          <w:rPr>
            <w:rStyle w:val="Code"/>
          </w:rPr>
          <w:t xml:space="preserve">      "items" :</w:t>
        </w:r>
      </w:ins>
    </w:p>
    <w:p w14:paraId="4FF003E3" w14:textId="77777777" w:rsidR="00A2191F" w:rsidRPr="003F4B1F" w:rsidRDefault="00A2191F" w:rsidP="00A2191F">
      <w:pPr>
        <w:pStyle w:val="Default"/>
        <w:rPr>
          <w:ins w:id="2287" w:author="Clauss, Jens (GDE-EDS9)" w:date="2021-11-22T19:32:00Z"/>
          <w:rStyle w:val="Code"/>
        </w:rPr>
      </w:pPr>
      <w:ins w:id="2288" w:author="Clauss, Jens (GDE-EDS9)" w:date="2021-11-22T19:32:00Z">
        <w:r w:rsidRPr="003F4B1F">
          <w:rPr>
            <w:rStyle w:val="Code"/>
          </w:rPr>
          <w:t xml:space="preserve">      { </w:t>
        </w:r>
      </w:ins>
    </w:p>
    <w:p w14:paraId="45D1F4C8" w14:textId="77777777" w:rsidR="00A2191F" w:rsidRPr="003F4B1F" w:rsidRDefault="00A2191F" w:rsidP="00A2191F">
      <w:pPr>
        <w:pStyle w:val="Default"/>
        <w:rPr>
          <w:ins w:id="2289" w:author="Clauss, Jens (GDE-EDS9)" w:date="2021-11-22T19:32:00Z"/>
          <w:rStyle w:val="Code"/>
        </w:rPr>
      </w:pPr>
      <w:ins w:id="2290" w:author="Clauss, Jens (GDE-EDS9)" w:date="2021-11-22T19:32:00Z">
        <w:r w:rsidRPr="003F4B1F">
          <w:rPr>
            <w:rStyle w:val="Code"/>
          </w:rPr>
          <w:t xml:space="preserve">        "type" : "string",</w:t>
        </w:r>
      </w:ins>
    </w:p>
    <w:p w14:paraId="22A863EA" w14:textId="77777777" w:rsidR="00A2191F" w:rsidRPr="003F4B1F" w:rsidRDefault="00A2191F" w:rsidP="00A2191F">
      <w:pPr>
        <w:pStyle w:val="Default"/>
        <w:rPr>
          <w:ins w:id="2291" w:author="Clauss, Jens (GDE-EDS9)" w:date="2021-11-22T19:32:00Z"/>
          <w:rStyle w:val="Code"/>
        </w:rPr>
      </w:pPr>
      <w:ins w:id="2292" w:author="Clauss, Jens (GDE-EDS9)" w:date="2021-11-22T19:32:00Z">
        <w:r w:rsidRPr="003F4B1F">
          <w:rPr>
            <w:rStyle w:val="Code"/>
          </w:rPr>
          <w:t xml:space="preserve">        "enum" : ["SKIP_DOWNLOAD_PERMISSION","SKIP_INSTALL_PERMISSION","REPAIR",</w:t>
        </w:r>
      </w:ins>
    </w:p>
    <w:p w14:paraId="310DD7E2" w14:textId="77777777" w:rsidR="00A2191F" w:rsidRPr="003F4B1F" w:rsidRDefault="00A2191F" w:rsidP="00A2191F">
      <w:pPr>
        <w:pStyle w:val="Default"/>
        <w:rPr>
          <w:ins w:id="2293" w:author="Clauss, Jens (GDE-EDS9)" w:date="2021-11-22T19:32:00Z"/>
          <w:rStyle w:val="Code"/>
        </w:rPr>
      </w:pPr>
      <w:ins w:id="2294" w:author="Clauss, Jens (GDE-EDS9)" w:date="2021-11-22T19:32:00Z">
        <w:r w:rsidRPr="003F4B1F">
          <w:rPr>
            <w:rStyle w:val="Code"/>
          </w:rPr>
          <w:t xml:space="preserve">                  "FORCED"]</w:t>
        </w:r>
      </w:ins>
    </w:p>
    <w:p w14:paraId="7B1FC4B3" w14:textId="77777777" w:rsidR="00A2191F" w:rsidRPr="003F4B1F" w:rsidRDefault="00A2191F" w:rsidP="00A2191F">
      <w:pPr>
        <w:pStyle w:val="Default"/>
        <w:rPr>
          <w:ins w:id="2295" w:author="Clauss, Jens (GDE-EDS9)" w:date="2021-11-22T19:32:00Z"/>
          <w:rStyle w:val="Code"/>
        </w:rPr>
      </w:pPr>
      <w:ins w:id="2296" w:author="Clauss, Jens (GDE-EDS9)" w:date="2021-11-22T19:32:00Z">
        <w:r w:rsidRPr="003F4B1F">
          <w:rPr>
            <w:rStyle w:val="Code"/>
          </w:rPr>
          <w:t xml:space="preserve">      },</w:t>
        </w:r>
      </w:ins>
    </w:p>
    <w:p w14:paraId="0CCA11CC" w14:textId="77777777" w:rsidR="00A2191F" w:rsidRPr="003F4B1F" w:rsidRDefault="00A2191F" w:rsidP="00A2191F">
      <w:pPr>
        <w:pStyle w:val="Default"/>
        <w:rPr>
          <w:ins w:id="2297" w:author="Clauss, Jens (GDE-EDS9)" w:date="2021-11-22T19:32:00Z"/>
          <w:rStyle w:val="Code"/>
        </w:rPr>
      </w:pPr>
      <w:ins w:id="2298" w:author="Clauss, Jens (GDE-EDS9)" w:date="2021-11-22T19:32:00Z">
        <w:r w:rsidRPr="003F4B1F">
          <w:rPr>
            <w:rStyle w:val="Code"/>
          </w:rPr>
          <w:t xml:space="preserve">      "description" : "Flags to controll handling during the update.",</w:t>
        </w:r>
      </w:ins>
    </w:p>
    <w:p w14:paraId="3F1981DF" w14:textId="77777777" w:rsidR="00A2191F" w:rsidRPr="003F4B1F" w:rsidRDefault="00A2191F" w:rsidP="00A2191F">
      <w:pPr>
        <w:pStyle w:val="Default"/>
        <w:rPr>
          <w:ins w:id="2299" w:author="Clauss, Jens (GDE-EDS9)" w:date="2021-11-22T19:32:00Z"/>
          <w:rStyle w:val="Code"/>
        </w:rPr>
      </w:pPr>
      <w:ins w:id="2300" w:author="Clauss, Jens (GDE-EDS9)" w:date="2021-11-22T19:32:00Z">
        <w:r w:rsidRPr="003F4B1F">
          <w:rPr>
            <w:rStyle w:val="Code"/>
          </w:rPr>
          <w:t xml:space="preserve">      "required" : true</w:t>
        </w:r>
      </w:ins>
    </w:p>
    <w:p w14:paraId="50981BC8" w14:textId="77777777" w:rsidR="00A2191F" w:rsidRPr="003F4B1F" w:rsidRDefault="00A2191F" w:rsidP="00A2191F">
      <w:pPr>
        <w:rPr>
          <w:ins w:id="2301" w:author="Clauss, Jens (GDE-EDS9)" w:date="2021-11-22T19:32:00Z"/>
          <w:rStyle w:val="Code"/>
        </w:rPr>
      </w:pPr>
      <w:ins w:id="2302" w:author="Clauss, Jens (GDE-EDS9)" w:date="2021-11-22T19:32:00Z">
        <w:r w:rsidRPr="003F4B1F">
          <w:rPr>
            <w:rStyle w:val="Code"/>
          </w:rPr>
          <w:t xml:space="preserve">    },</w:t>
        </w:r>
      </w:ins>
    </w:p>
    <w:p w14:paraId="766EA457" w14:textId="77777777" w:rsidR="00A2191F" w:rsidRPr="003F4B1F" w:rsidRDefault="00A2191F" w:rsidP="00A2191F">
      <w:pPr>
        <w:rPr>
          <w:ins w:id="2303" w:author="Clauss, Jens (GDE-EDS9)" w:date="2021-11-22T19:32:00Z"/>
          <w:rStyle w:val="Code"/>
        </w:rPr>
      </w:pPr>
      <w:ins w:id="2304" w:author="Clauss, Jens (GDE-EDS9)" w:date="2021-11-22T19:32:00Z">
        <w:r w:rsidRPr="003F4B1F">
          <w:rPr>
            <w:rStyle w:val="Code"/>
          </w:rPr>
          <w:t xml:space="preserve">    "totalSize" :</w:t>
        </w:r>
      </w:ins>
    </w:p>
    <w:p w14:paraId="0DA391E6" w14:textId="77777777" w:rsidR="00A2191F" w:rsidRPr="003F4B1F" w:rsidRDefault="00A2191F" w:rsidP="00A2191F">
      <w:pPr>
        <w:rPr>
          <w:ins w:id="2305" w:author="Clauss, Jens (GDE-EDS9)" w:date="2021-11-22T19:32:00Z"/>
          <w:rStyle w:val="Code"/>
        </w:rPr>
      </w:pPr>
      <w:ins w:id="2306" w:author="Clauss, Jens (GDE-EDS9)" w:date="2021-11-22T19:32:00Z">
        <w:r w:rsidRPr="003F4B1F">
          <w:rPr>
            <w:rStyle w:val="Code"/>
          </w:rPr>
          <w:t xml:space="preserve">    {</w:t>
        </w:r>
      </w:ins>
    </w:p>
    <w:p w14:paraId="5720D46F" w14:textId="77777777" w:rsidR="00A2191F" w:rsidRPr="003F4B1F" w:rsidRDefault="00A2191F" w:rsidP="00A2191F">
      <w:pPr>
        <w:rPr>
          <w:ins w:id="2307" w:author="Clauss, Jens (GDE-EDS9)" w:date="2021-11-22T19:32:00Z"/>
          <w:rStyle w:val="Code"/>
        </w:rPr>
      </w:pPr>
      <w:ins w:id="2308" w:author="Clauss, Jens (GDE-EDS9)" w:date="2021-11-22T19:32:00Z">
        <w:r w:rsidRPr="003F4B1F">
          <w:rPr>
            <w:rStyle w:val="Code"/>
          </w:rPr>
          <w:t xml:space="preserve">      "type"    : "integer",</w:t>
        </w:r>
      </w:ins>
    </w:p>
    <w:p w14:paraId="218282CA" w14:textId="77777777" w:rsidR="00A2191F" w:rsidRPr="003F4B1F" w:rsidRDefault="00A2191F" w:rsidP="00A2191F">
      <w:pPr>
        <w:rPr>
          <w:ins w:id="2309" w:author="Clauss, Jens (GDE-EDS9)" w:date="2021-11-22T19:32:00Z"/>
          <w:rStyle w:val="Code"/>
        </w:rPr>
      </w:pPr>
      <w:ins w:id="2310" w:author="Clauss, Jens (GDE-EDS9)" w:date="2021-11-22T19:32:00Z">
        <w:r w:rsidRPr="003F4B1F">
          <w:rPr>
            <w:rStyle w:val="Code"/>
          </w:rPr>
          <w:t xml:space="preserve">      "minimum" : 1,</w:t>
        </w:r>
      </w:ins>
    </w:p>
    <w:p w14:paraId="26E03868" w14:textId="77777777" w:rsidR="00A2191F" w:rsidRPr="003F4B1F" w:rsidRDefault="00A2191F" w:rsidP="00A2191F">
      <w:pPr>
        <w:rPr>
          <w:ins w:id="2311" w:author="Clauss, Jens (GDE-EDS9)" w:date="2021-11-22T19:32:00Z"/>
          <w:rStyle w:val="Code"/>
        </w:rPr>
      </w:pPr>
      <w:ins w:id="2312" w:author="Clauss, Jens (GDE-EDS9)" w:date="2021-11-22T19:32:00Z">
        <w:r w:rsidRPr="003F4B1F">
          <w:rPr>
            <w:rStyle w:val="Code"/>
          </w:rPr>
          <w:t xml:space="preserve">      "maximum" : 18446744073709551614,</w:t>
        </w:r>
      </w:ins>
    </w:p>
    <w:p w14:paraId="02E0AA07" w14:textId="77777777" w:rsidR="00A2191F" w:rsidRPr="003F4B1F" w:rsidRDefault="00A2191F" w:rsidP="00A2191F">
      <w:pPr>
        <w:rPr>
          <w:ins w:id="2313" w:author="Clauss, Jens (GDE-EDS9)" w:date="2021-11-22T19:32:00Z"/>
          <w:rStyle w:val="Code"/>
        </w:rPr>
      </w:pPr>
      <w:ins w:id="2314" w:author="Clauss, Jens (GDE-EDS9)" w:date="2021-11-22T19:32:00Z">
        <w:r w:rsidRPr="003F4B1F">
          <w:rPr>
            <w:rStyle w:val="Code"/>
          </w:rPr>
          <w:t xml:space="preserve">      "description" : "The total size in bytes of all packages for this update.</w:t>
        </w:r>
      </w:ins>
    </w:p>
    <w:p w14:paraId="7FE78384" w14:textId="77777777" w:rsidR="00A2191F" w:rsidRPr="003F4B1F" w:rsidRDefault="00A2191F" w:rsidP="00A2191F">
      <w:pPr>
        <w:rPr>
          <w:ins w:id="2315" w:author="Clauss, Jens (GDE-EDS9)" w:date="2021-11-22T19:32:00Z"/>
          <w:rStyle w:val="Code"/>
        </w:rPr>
      </w:pPr>
      <w:ins w:id="2316" w:author="Clauss, Jens (GDE-EDS9)" w:date="2021-11-22T19:32:00Z">
        <w:r w:rsidRPr="003F4B1F">
          <w:rPr>
            <w:rStyle w:val="Code"/>
          </w:rPr>
          <w:t xml:space="preserve">                       This parameter is not supported by COM GEN2 and shall only</w:t>
        </w:r>
      </w:ins>
    </w:p>
    <w:p w14:paraId="6FAD48E7" w14:textId="77777777" w:rsidR="00A2191F" w:rsidRPr="003F4B1F" w:rsidRDefault="00A2191F" w:rsidP="00A2191F">
      <w:pPr>
        <w:rPr>
          <w:ins w:id="2317" w:author="Clauss, Jens (GDE-EDS9)" w:date="2021-11-22T19:32:00Z"/>
          <w:rStyle w:val="Code"/>
        </w:rPr>
      </w:pPr>
      <w:ins w:id="2318" w:author="Clauss, Jens (GDE-EDS9)" w:date="2021-11-22T19:32:00Z">
        <w:r w:rsidRPr="003F4B1F">
          <w:rPr>
            <w:rStyle w:val="Code"/>
          </w:rPr>
          <w:t xml:space="preserve">                       be sent for System Master generation or newer.",</w:t>
        </w:r>
      </w:ins>
    </w:p>
    <w:p w14:paraId="65D2B0B0" w14:textId="77777777" w:rsidR="00A2191F" w:rsidRPr="003F4B1F" w:rsidRDefault="00A2191F" w:rsidP="00A2191F">
      <w:pPr>
        <w:rPr>
          <w:ins w:id="2319" w:author="Clauss, Jens (GDE-EDS9)" w:date="2021-11-22T19:32:00Z"/>
          <w:rStyle w:val="Code"/>
        </w:rPr>
      </w:pPr>
      <w:ins w:id="2320" w:author="Clauss, Jens (GDE-EDS9)" w:date="2021-11-22T19:32:00Z">
        <w:r w:rsidRPr="003F4B1F">
          <w:rPr>
            <w:rStyle w:val="Code"/>
          </w:rPr>
          <w:t xml:space="preserve">      "required" : optional</w:t>
        </w:r>
      </w:ins>
    </w:p>
    <w:p w14:paraId="5ED149FE" w14:textId="77777777" w:rsidR="00A2191F" w:rsidRPr="003F4B1F" w:rsidRDefault="00A2191F" w:rsidP="00A2191F">
      <w:pPr>
        <w:rPr>
          <w:ins w:id="2321" w:author="Clauss, Jens (GDE-EDS9)" w:date="2021-11-22T19:32:00Z"/>
          <w:rStyle w:val="Code"/>
        </w:rPr>
      </w:pPr>
      <w:ins w:id="2322" w:author="Clauss, Jens (GDE-EDS9)" w:date="2021-11-22T19:32:00Z">
        <w:r w:rsidRPr="003F4B1F">
          <w:rPr>
            <w:rStyle w:val="Code"/>
          </w:rPr>
          <w:t xml:space="preserve">    },</w:t>
        </w:r>
      </w:ins>
    </w:p>
    <w:p w14:paraId="1E10915B" w14:textId="77777777" w:rsidR="00A2191F" w:rsidRPr="003F4B1F" w:rsidRDefault="00A2191F" w:rsidP="00A2191F">
      <w:pPr>
        <w:rPr>
          <w:ins w:id="2323" w:author="Clauss, Jens (GDE-EDS9)" w:date="2021-11-22T19:32:00Z"/>
          <w:rStyle w:val="Code"/>
        </w:rPr>
      </w:pPr>
      <w:ins w:id="2324" w:author="Clauss, Jens (GDE-EDS9)" w:date="2021-11-22T19:32:00Z">
        <w:r w:rsidRPr="003F4B1F">
          <w:rPr>
            <w:rStyle w:val="Code"/>
          </w:rPr>
          <w:br w:type="page"/>
        </w:r>
      </w:ins>
    </w:p>
    <w:p w14:paraId="7CA5221A" w14:textId="77777777" w:rsidR="00A2191F" w:rsidRPr="003F4B1F" w:rsidRDefault="00A2191F" w:rsidP="00A2191F">
      <w:pPr>
        <w:pStyle w:val="Default"/>
        <w:rPr>
          <w:ins w:id="2325" w:author="Clauss, Jens (GDE-EDS9)" w:date="2021-11-22T19:32:00Z"/>
          <w:rStyle w:val="Code"/>
        </w:rPr>
      </w:pPr>
      <w:ins w:id="2326" w:author="Clauss, Jens (GDE-EDS9)" w:date="2021-11-22T19:32:00Z">
        <w:r w:rsidRPr="003F4B1F">
          <w:rPr>
            <w:rStyle w:val="Code"/>
          </w:rPr>
          <w:t xml:space="preserve">    "currentHAVersion" :</w:t>
        </w:r>
      </w:ins>
    </w:p>
    <w:p w14:paraId="661A3BAD" w14:textId="77777777" w:rsidR="00A2191F" w:rsidRPr="003F4B1F" w:rsidRDefault="00A2191F" w:rsidP="00A2191F">
      <w:pPr>
        <w:rPr>
          <w:ins w:id="2327" w:author="Clauss, Jens (GDE-EDS9)" w:date="2021-11-22T19:32:00Z"/>
          <w:rStyle w:val="Code"/>
        </w:rPr>
      </w:pPr>
      <w:ins w:id="2328" w:author="Clauss, Jens (GDE-EDS9)" w:date="2021-11-22T19:32:00Z">
        <w:r w:rsidRPr="003F4B1F">
          <w:rPr>
            <w:rStyle w:val="Code"/>
          </w:rPr>
          <w:t xml:space="preserve">    {</w:t>
        </w:r>
      </w:ins>
    </w:p>
    <w:p w14:paraId="17703BFC" w14:textId="77777777" w:rsidR="00A2191F" w:rsidRPr="003F4B1F" w:rsidRDefault="00A2191F" w:rsidP="00A2191F">
      <w:pPr>
        <w:rPr>
          <w:ins w:id="2329" w:author="Clauss, Jens (GDE-EDS9)" w:date="2021-11-22T19:32:00Z"/>
          <w:rStyle w:val="Code"/>
        </w:rPr>
      </w:pPr>
      <w:ins w:id="2330" w:author="Clauss, Jens (GDE-EDS9)" w:date="2021-11-22T19:32:00Z">
        <w:r w:rsidRPr="003F4B1F">
          <w:rPr>
            <w:rStyle w:val="Code"/>
          </w:rPr>
          <w:t xml:space="preserve">      "type" : "string",</w:t>
        </w:r>
      </w:ins>
    </w:p>
    <w:p w14:paraId="47B9E7BF" w14:textId="77777777" w:rsidR="00A2191F" w:rsidRPr="003F4B1F" w:rsidRDefault="00A2191F" w:rsidP="00A2191F">
      <w:pPr>
        <w:rPr>
          <w:ins w:id="2331" w:author="Clauss, Jens (GDE-EDS9)" w:date="2021-11-22T19:32:00Z"/>
          <w:rStyle w:val="Code"/>
        </w:rPr>
      </w:pPr>
      <w:ins w:id="2332" w:author="Clauss, Jens (GDE-EDS9)" w:date="2021-11-22T19:32:00Z">
        <w:r w:rsidRPr="003F4B1F">
          <w:rPr>
            <w:rStyle w:val="Code"/>
          </w:rPr>
          <w:t xml:space="preserve">      "minLength" : 5,</w:t>
        </w:r>
      </w:ins>
    </w:p>
    <w:p w14:paraId="41FC62E1" w14:textId="77777777" w:rsidR="00A2191F" w:rsidRPr="003F4B1F" w:rsidRDefault="00A2191F" w:rsidP="00A2191F">
      <w:pPr>
        <w:rPr>
          <w:ins w:id="2333" w:author="Clauss, Jens (GDE-EDS9)" w:date="2021-11-22T19:32:00Z"/>
          <w:rStyle w:val="Code"/>
        </w:rPr>
      </w:pPr>
      <w:ins w:id="2334" w:author="Clauss, Jens (GDE-EDS9)" w:date="2021-11-22T19:32:00Z">
        <w:r w:rsidRPr="003F4B1F">
          <w:rPr>
            <w:rStyle w:val="Code"/>
          </w:rPr>
          <w:t xml:space="preserve">      "maxLength" : 127,</w:t>
        </w:r>
      </w:ins>
    </w:p>
    <w:p w14:paraId="0A6A1913" w14:textId="77777777" w:rsidR="00A2191F" w:rsidRPr="003F4B1F" w:rsidRDefault="00A2191F" w:rsidP="00A2191F">
      <w:pPr>
        <w:rPr>
          <w:ins w:id="2335" w:author="Clauss, Jens (GDE-EDS9)" w:date="2021-11-22T19:32:00Z"/>
          <w:rStyle w:val="Code"/>
        </w:rPr>
      </w:pPr>
      <w:ins w:id="2336" w:author="Clauss, Jens (GDE-EDS9)" w:date="2021-11-22T19:32:00Z">
        <w:r w:rsidRPr="003F4B1F">
          <w:rPr>
            <w:rStyle w:val="Code"/>
          </w:rPr>
          <w:t xml:space="preserve">      "description" : "The current HA version in form of a string containing the</w:t>
        </w:r>
      </w:ins>
    </w:p>
    <w:p w14:paraId="23509E62" w14:textId="77777777" w:rsidR="00A2191F" w:rsidRPr="003F4B1F" w:rsidRDefault="00A2191F" w:rsidP="00A2191F">
      <w:pPr>
        <w:rPr>
          <w:ins w:id="2337" w:author="Clauss, Jens (GDE-EDS9)" w:date="2021-11-22T19:32:00Z"/>
          <w:rStyle w:val="Code"/>
        </w:rPr>
      </w:pPr>
      <w:ins w:id="2338" w:author="Clauss, Jens (GDE-EDS9)" w:date="2021-11-22T19:32:00Z">
        <w:r w:rsidRPr="003F4B1F">
          <w:rPr>
            <w:rStyle w:val="Code"/>
          </w:rPr>
          <w:t xml:space="preserve">                       triplet - hardware version, RAC version and firmware</w:t>
        </w:r>
      </w:ins>
    </w:p>
    <w:p w14:paraId="66D8DD15" w14:textId="77777777" w:rsidR="00A2191F" w:rsidRPr="003F4B1F" w:rsidRDefault="00A2191F" w:rsidP="00A2191F">
      <w:pPr>
        <w:rPr>
          <w:ins w:id="2339" w:author="Clauss, Jens (GDE-EDS9)" w:date="2021-11-22T19:32:00Z"/>
          <w:rStyle w:val="Code"/>
        </w:rPr>
      </w:pPr>
      <w:ins w:id="2340" w:author="Clauss, Jens (GDE-EDS9)" w:date="2021-11-22T19:32:00Z">
        <w:r w:rsidRPr="003F4B1F">
          <w:rPr>
            <w:rStyle w:val="Code"/>
          </w:rPr>
          <w:t xml:space="preserve">                       version. This parameter is not supported by COM GEN2 and</w:t>
        </w:r>
      </w:ins>
    </w:p>
    <w:p w14:paraId="28A65369" w14:textId="77777777" w:rsidR="00A2191F" w:rsidRPr="003F4B1F" w:rsidRDefault="00A2191F" w:rsidP="00A2191F">
      <w:pPr>
        <w:rPr>
          <w:ins w:id="2341" w:author="Clauss, Jens (GDE-EDS9)" w:date="2021-11-22T19:32:00Z"/>
          <w:rStyle w:val="Code"/>
        </w:rPr>
      </w:pPr>
      <w:ins w:id="2342" w:author="Clauss, Jens (GDE-EDS9)" w:date="2021-11-22T19:32:00Z">
        <w:r w:rsidRPr="003F4B1F">
          <w:rPr>
            <w:rStyle w:val="Code"/>
          </w:rPr>
          <w:t xml:space="preserve">                       shall only be sent for System Master generation or newer.",</w:t>
        </w:r>
      </w:ins>
    </w:p>
    <w:p w14:paraId="0FDAA263" w14:textId="77777777" w:rsidR="00A2191F" w:rsidRPr="003F4B1F" w:rsidRDefault="00A2191F" w:rsidP="00A2191F">
      <w:pPr>
        <w:rPr>
          <w:ins w:id="2343" w:author="Clauss, Jens (GDE-EDS9)" w:date="2021-11-22T19:32:00Z"/>
          <w:rStyle w:val="Code"/>
        </w:rPr>
      </w:pPr>
      <w:ins w:id="2344" w:author="Clauss, Jens (GDE-EDS9)" w:date="2021-11-22T19:32:00Z">
        <w:r w:rsidRPr="003F4B1F">
          <w:rPr>
            <w:rStyle w:val="Code"/>
          </w:rPr>
          <w:t xml:space="preserve">      "required" : optional</w:t>
        </w:r>
      </w:ins>
    </w:p>
    <w:p w14:paraId="51946F21" w14:textId="77777777" w:rsidR="00A2191F" w:rsidRPr="003F4B1F" w:rsidRDefault="00A2191F" w:rsidP="00A2191F">
      <w:pPr>
        <w:rPr>
          <w:ins w:id="2345" w:author="Clauss, Jens (GDE-EDS9)" w:date="2021-11-22T19:32:00Z"/>
          <w:rStyle w:val="Code"/>
        </w:rPr>
      </w:pPr>
      <w:ins w:id="2346" w:author="Clauss, Jens (GDE-EDS9)" w:date="2021-11-22T19:32:00Z">
        <w:r w:rsidRPr="003F4B1F">
          <w:rPr>
            <w:rStyle w:val="Code"/>
          </w:rPr>
          <w:t xml:space="preserve">    },</w:t>
        </w:r>
      </w:ins>
    </w:p>
    <w:p w14:paraId="4678238C" w14:textId="77777777" w:rsidR="00A2191F" w:rsidRPr="003F4B1F" w:rsidRDefault="00A2191F" w:rsidP="00A2191F">
      <w:pPr>
        <w:pStyle w:val="Default"/>
        <w:rPr>
          <w:ins w:id="2347" w:author="Clauss, Jens (GDE-EDS9)" w:date="2021-11-22T19:32:00Z"/>
          <w:rStyle w:val="Code"/>
        </w:rPr>
      </w:pPr>
      <w:ins w:id="2348" w:author="Clauss, Jens (GDE-EDS9)" w:date="2021-11-22T19:32:00Z">
        <w:r w:rsidRPr="003F4B1F">
          <w:rPr>
            <w:rStyle w:val="Code"/>
          </w:rPr>
          <w:t xml:space="preserve">    "newHAVersion" :</w:t>
        </w:r>
      </w:ins>
    </w:p>
    <w:p w14:paraId="09F8948B" w14:textId="77777777" w:rsidR="00A2191F" w:rsidRPr="003F4B1F" w:rsidRDefault="00A2191F" w:rsidP="00A2191F">
      <w:pPr>
        <w:rPr>
          <w:ins w:id="2349" w:author="Clauss, Jens (GDE-EDS9)" w:date="2021-11-22T19:32:00Z"/>
          <w:rStyle w:val="Code"/>
        </w:rPr>
      </w:pPr>
      <w:ins w:id="2350" w:author="Clauss, Jens (GDE-EDS9)" w:date="2021-11-22T19:32:00Z">
        <w:r w:rsidRPr="003F4B1F">
          <w:rPr>
            <w:rStyle w:val="Code"/>
          </w:rPr>
          <w:t xml:space="preserve">    {</w:t>
        </w:r>
      </w:ins>
    </w:p>
    <w:p w14:paraId="20675471" w14:textId="77777777" w:rsidR="00A2191F" w:rsidRPr="003F4B1F" w:rsidRDefault="00A2191F" w:rsidP="00A2191F">
      <w:pPr>
        <w:rPr>
          <w:ins w:id="2351" w:author="Clauss, Jens (GDE-EDS9)" w:date="2021-11-22T19:32:00Z"/>
          <w:rStyle w:val="Code"/>
        </w:rPr>
      </w:pPr>
      <w:ins w:id="2352" w:author="Clauss, Jens (GDE-EDS9)" w:date="2021-11-22T19:32:00Z">
        <w:r w:rsidRPr="003F4B1F">
          <w:rPr>
            <w:rStyle w:val="Code"/>
          </w:rPr>
          <w:t xml:space="preserve">      "type" : "string",</w:t>
        </w:r>
      </w:ins>
    </w:p>
    <w:p w14:paraId="371F3284" w14:textId="77777777" w:rsidR="00A2191F" w:rsidRPr="003F4B1F" w:rsidRDefault="00A2191F" w:rsidP="00A2191F">
      <w:pPr>
        <w:rPr>
          <w:ins w:id="2353" w:author="Clauss, Jens (GDE-EDS9)" w:date="2021-11-22T19:32:00Z"/>
          <w:rStyle w:val="Code"/>
        </w:rPr>
      </w:pPr>
      <w:ins w:id="2354" w:author="Clauss, Jens (GDE-EDS9)" w:date="2021-11-22T19:32:00Z">
        <w:r w:rsidRPr="003F4B1F">
          <w:rPr>
            <w:rStyle w:val="Code"/>
          </w:rPr>
          <w:t xml:space="preserve">      "minLength" : 5,</w:t>
        </w:r>
      </w:ins>
    </w:p>
    <w:p w14:paraId="42E1C606" w14:textId="77777777" w:rsidR="00A2191F" w:rsidRPr="003F4B1F" w:rsidRDefault="00A2191F" w:rsidP="00A2191F">
      <w:pPr>
        <w:rPr>
          <w:ins w:id="2355" w:author="Clauss, Jens (GDE-EDS9)" w:date="2021-11-22T19:32:00Z"/>
          <w:rStyle w:val="Code"/>
        </w:rPr>
      </w:pPr>
      <w:ins w:id="2356" w:author="Clauss, Jens (GDE-EDS9)" w:date="2021-11-22T19:32:00Z">
        <w:r w:rsidRPr="003F4B1F">
          <w:rPr>
            <w:rStyle w:val="Code"/>
          </w:rPr>
          <w:t xml:space="preserve">      "maxLength" : 127,</w:t>
        </w:r>
      </w:ins>
    </w:p>
    <w:p w14:paraId="6A76A660" w14:textId="77777777" w:rsidR="00A2191F" w:rsidRPr="003F4B1F" w:rsidRDefault="00A2191F" w:rsidP="00A2191F">
      <w:pPr>
        <w:rPr>
          <w:ins w:id="2357" w:author="Clauss, Jens (GDE-EDS9)" w:date="2021-11-22T19:32:00Z"/>
          <w:rStyle w:val="Code"/>
        </w:rPr>
      </w:pPr>
      <w:ins w:id="2358" w:author="Clauss, Jens (GDE-EDS9)" w:date="2021-11-22T19:32:00Z">
        <w:r w:rsidRPr="003F4B1F">
          <w:rPr>
            <w:rStyle w:val="Code"/>
          </w:rPr>
          <w:t xml:space="preserve">      "description" : "The new HA version in form of a string containing the</w:t>
        </w:r>
      </w:ins>
    </w:p>
    <w:p w14:paraId="64D994AD" w14:textId="77777777" w:rsidR="00A2191F" w:rsidRPr="003F4B1F" w:rsidRDefault="00A2191F" w:rsidP="00A2191F">
      <w:pPr>
        <w:rPr>
          <w:ins w:id="2359" w:author="Clauss, Jens (GDE-EDS9)" w:date="2021-11-22T19:32:00Z"/>
          <w:rStyle w:val="Code"/>
        </w:rPr>
      </w:pPr>
      <w:ins w:id="2360" w:author="Clauss, Jens (GDE-EDS9)" w:date="2021-11-22T19:32:00Z">
        <w:r w:rsidRPr="003F4B1F">
          <w:rPr>
            <w:rStyle w:val="Code"/>
          </w:rPr>
          <w:t xml:space="preserve">                       triplet - hardware version, RAC version and firmware</w:t>
        </w:r>
      </w:ins>
    </w:p>
    <w:p w14:paraId="0A29AEF5" w14:textId="77777777" w:rsidR="00A2191F" w:rsidRPr="003F4B1F" w:rsidRDefault="00A2191F" w:rsidP="00A2191F">
      <w:pPr>
        <w:rPr>
          <w:ins w:id="2361" w:author="Clauss, Jens (GDE-EDS9)" w:date="2021-11-22T19:32:00Z"/>
          <w:rStyle w:val="Code"/>
        </w:rPr>
      </w:pPr>
      <w:ins w:id="2362" w:author="Clauss, Jens (GDE-EDS9)" w:date="2021-11-22T19:32:00Z">
        <w:r w:rsidRPr="003F4B1F">
          <w:rPr>
            <w:rStyle w:val="Code"/>
          </w:rPr>
          <w:t xml:space="preserve">                       version. This parameter is not supported by COM GEN2 and</w:t>
        </w:r>
      </w:ins>
    </w:p>
    <w:p w14:paraId="7C299503" w14:textId="77777777" w:rsidR="00A2191F" w:rsidRPr="003F4B1F" w:rsidRDefault="00A2191F" w:rsidP="00A2191F">
      <w:pPr>
        <w:rPr>
          <w:ins w:id="2363" w:author="Clauss, Jens (GDE-EDS9)" w:date="2021-11-22T19:32:00Z"/>
          <w:rStyle w:val="Code"/>
        </w:rPr>
      </w:pPr>
      <w:ins w:id="2364" w:author="Clauss, Jens (GDE-EDS9)" w:date="2021-11-22T19:32:00Z">
        <w:r w:rsidRPr="003F4B1F">
          <w:rPr>
            <w:rStyle w:val="Code"/>
          </w:rPr>
          <w:t xml:space="preserve">                       shall only be sent for System Master generation or newer.",</w:t>
        </w:r>
      </w:ins>
    </w:p>
    <w:p w14:paraId="62469424" w14:textId="77777777" w:rsidR="00A2191F" w:rsidRPr="003F4B1F" w:rsidRDefault="00A2191F" w:rsidP="00A2191F">
      <w:pPr>
        <w:rPr>
          <w:ins w:id="2365" w:author="Clauss, Jens (GDE-EDS9)" w:date="2021-11-22T19:32:00Z"/>
          <w:rStyle w:val="Code"/>
        </w:rPr>
      </w:pPr>
      <w:ins w:id="2366" w:author="Clauss, Jens (GDE-EDS9)" w:date="2021-11-22T19:32:00Z">
        <w:r w:rsidRPr="003F4B1F">
          <w:rPr>
            <w:rStyle w:val="Code"/>
          </w:rPr>
          <w:t xml:space="preserve">      "required" : optional</w:t>
        </w:r>
      </w:ins>
    </w:p>
    <w:p w14:paraId="48AE1340" w14:textId="77777777" w:rsidR="00A2191F" w:rsidRPr="003F4B1F" w:rsidRDefault="00A2191F" w:rsidP="00A2191F">
      <w:pPr>
        <w:rPr>
          <w:ins w:id="2367" w:author="Clauss, Jens (GDE-EDS9)" w:date="2021-11-22T19:32:00Z"/>
          <w:rStyle w:val="Code"/>
        </w:rPr>
      </w:pPr>
      <w:ins w:id="2368" w:author="Clauss, Jens (GDE-EDS9)" w:date="2021-11-22T19:32:00Z">
        <w:r w:rsidRPr="003F4B1F">
          <w:rPr>
            <w:rStyle w:val="Code"/>
          </w:rPr>
          <w:t xml:space="preserve">    }</w:t>
        </w:r>
      </w:ins>
    </w:p>
    <w:p w14:paraId="592566D9" w14:textId="77777777" w:rsidR="00A2191F" w:rsidRPr="003F4B1F" w:rsidRDefault="00A2191F" w:rsidP="00A2191F">
      <w:pPr>
        <w:rPr>
          <w:ins w:id="2369" w:author="Clauss, Jens (GDE-EDS9)" w:date="2021-11-22T19:32:00Z"/>
          <w:rStyle w:val="Code"/>
        </w:rPr>
      </w:pPr>
      <w:ins w:id="2370" w:author="Clauss, Jens (GDE-EDS9)" w:date="2021-11-22T19:32:00Z">
        <w:r w:rsidRPr="003F4B1F">
          <w:rPr>
            <w:rStyle w:val="Code"/>
          </w:rPr>
          <w:t xml:space="preserve">  }</w:t>
        </w:r>
      </w:ins>
    </w:p>
    <w:p w14:paraId="0AE7828E" w14:textId="77777777" w:rsidR="00A2191F" w:rsidRPr="003F4B1F" w:rsidRDefault="00A2191F" w:rsidP="00A2191F">
      <w:pPr>
        <w:rPr>
          <w:ins w:id="2371" w:author="Clauss, Jens (GDE-EDS9)" w:date="2021-11-22T19:32:00Z"/>
          <w:rStyle w:val="Code"/>
        </w:rPr>
      </w:pPr>
      <w:ins w:id="2372" w:author="Clauss, Jens (GDE-EDS9)" w:date="2021-11-22T19:32:00Z">
        <w:r w:rsidRPr="003F4B1F">
          <w:rPr>
            <w:rStyle w:val="Code"/>
          </w:rPr>
          <w:t>}</w:t>
        </w:r>
      </w:ins>
    </w:p>
    <w:p w14:paraId="6E882E64" w14:textId="77777777" w:rsidR="00A2191F" w:rsidRPr="003F4B1F" w:rsidRDefault="00A2191F" w:rsidP="00A2191F">
      <w:pPr>
        <w:rPr>
          <w:ins w:id="2373" w:author="Clauss, Jens (GDE-EDS9)" w:date="2021-11-22T19:32:00Z"/>
        </w:rPr>
      </w:pPr>
    </w:p>
    <w:p w14:paraId="7968A3FE" w14:textId="77777777" w:rsidR="00A2191F" w:rsidRPr="003F4B1F" w:rsidRDefault="00A2191F" w:rsidP="00A2191F">
      <w:pPr>
        <w:rPr>
          <w:ins w:id="2374" w:author="Clauss, Jens (GDE-EDS9)" w:date="2021-11-22T19:32:00Z"/>
        </w:rPr>
      </w:pPr>
      <w:ins w:id="2375" w:author="Clauss, Jens (GDE-EDS9)" w:date="2021-11-22T19:32:00Z">
        <w:r w:rsidRPr="003F4B1F">
          <w:br w:type="page"/>
        </w:r>
      </w:ins>
    </w:p>
    <w:p w14:paraId="3E68363E" w14:textId="77777777" w:rsidR="00A2191F" w:rsidRPr="003F4B1F" w:rsidRDefault="00A2191F" w:rsidP="00A2191F">
      <w:pPr>
        <w:pStyle w:val="Heading3"/>
        <w:rPr>
          <w:ins w:id="2376" w:author="Clauss, Jens (GDE-EDS9)" w:date="2021-11-22T19:32:00Z"/>
        </w:rPr>
      </w:pPr>
      <w:bookmarkStart w:id="2377" w:name="_Toc88504184"/>
      <w:ins w:id="2378" w:author="Clauss, Jens (GDE-EDS9)" w:date="2021-11-22T19:32:00Z">
        <w:r w:rsidRPr="003F4B1F">
          <w:t>Content type PACKAGEPROPERTIESREQUEST</w:t>
        </w:r>
        <w:bookmarkEnd w:id="2377"/>
      </w:ins>
    </w:p>
    <w:p w14:paraId="3EF5C2D0" w14:textId="77777777" w:rsidR="00A2191F" w:rsidRPr="003F4B1F" w:rsidRDefault="00A2191F" w:rsidP="00A2191F">
      <w:pPr>
        <w:rPr>
          <w:ins w:id="2379" w:author="Clauss, Jens (GDE-EDS9)" w:date="2021-11-22T19:32:00Z"/>
        </w:rPr>
      </w:pPr>
      <w:ins w:id="2380" w:author="Clauss, Jens (GDE-EDS9)" w:date="2021-11-22T19:32:00Z">
        <w:r w:rsidRPr="003F4B1F">
          <w:t>This content type provides information about transaction ID and requested package ID during the download process.</w:t>
        </w:r>
      </w:ins>
    </w:p>
    <w:p w14:paraId="753F7AAE" w14:textId="77777777" w:rsidR="00A2191F" w:rsidRPr="003F4B1F" w:rsidRDefault="00A2191F" w:rsidP="00A2191F">
      <w:pPr>
        <w:rPr>
          <w:ins w:id="2381" w:author="Clauss, Jens (GDE-EDS9)" w:date="2021-11-22T19:32:00Z"/>
        </w:rPr>
      </w:pPr>
    </w:p>
    <w:p w14:paraId="1F524C3D" w14:textId="77777777" w:rsidR="00A2191F" w:rsidRPr="003F4B1F" w:rsidRDefault="00A2191F" w:rsidP="00A2191F">
      <w:pPr>
        <w:rPr>
          <w:ins w:id="2382" w:author="Clauss, Jens (GDE-EDS9)" w:date="2021-11-22T19:32:00Z"/>
          <w:rStyle w:val="CodeBig"/>
        </w:rPr>
      </w:pPr>
      <w:ins w:id="2383"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NOTIFY</w:t>
        </w:r>
      </w:ins>
    </w:p>
    <w:p w14:paraId="334390B6" w14:textId="77777777" w:rsidR="00A2191F" w:rsidRPr="003F4B1F" w:rsidRDefault="00A2191F" w:rsidP="00A2191F">
      <w:pPr>
        <w:rPr>
          <w:ins w:id="2384" w:author="Clauss, Jens (GDE-EDS9)" w:date="2021-11-22T19:32:00Z"/>
        </w:rPr>
      </w:pPr>
    </w:p>
    <w:p w14:paraId="421353B5" w14:textId="77777777" w:rsidR="00A2191F" w:rsidRPr="003F4B1F" w:rsidRDefault="00A2191F" w:rsidP="00A2191F">
      <w:pPr>
        <w:rPr>
          <w:ins w:id="2385" w:author="Clauss, Jens (GDE-EDS9)" w:date="2021-11-22T19:32:00Z"/>
        </w:rPr>
      </w:pPr>
      <w:ins w:id="2386"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7A7F2C6E" w14:textId="77777777" w:rsidR="00A2191F" w:rsidRPr="003F4B1F" w:rsidRDefault="00A2191F" w:rsidP="00A2191F">
      <w:pPr>
        <w:rPr>
          <w:ins w:id="2387" w:author="Clauss, Jens (GDE-EDS9)" w:date="2021-11-22T19:32:00Z"/>
          <w:rStyle w:val="Code"/>
        </w:rPr>
      </w:pPr>
      <w:ins w:id="2388" w:author="Clauss, Jens (GDE-EDS9)" w:date="2021-11-22T19:32:00Z">
        <w:r w:rsidRPr="003F4B1F">
          <w:rPr>
            <w:rStyle w:val="Code"/>
          </w:rPr>
          <w:t>{</w:t>
        </w:r>
      </w:ins>
    </w:p>
    <w:p w14:paraId="7BD86474" w14:textId="05C3650D" w:rsidR="00A2191F" w:rsidRPr="003F4B1F" w:rsidRDefault="00A2191F" w:rsidP="00A2191F">
      <w:pPr>
        <w:rPr>
          <w:ins w:id="2389" w:author="Clauss, Jens (GDE-EDS9)" w:date="2021-11-22T19:32:00Z"/>
          <w:rStyle w:val="Code"/>
        </w:rPr>
      </w:pPr>
      <w:ins w:id="2390" w:author="Clauss, Jens (GDE-EDS9)" w:date="2021-11-22T19:32:00Z">
        <w:r w:rsidRPr="003F4B1F">
          <w:rPr>
            <w:rStyle w:val="Code"/>
          </w:rPr>
          <w:t xml:space="preserve">  "id" : "urn:schemas-bshg-com:js:data:fu</w:t>
        </w:r>
      </w:ins>
      <w:ins w:id="2391" w:author="Clauss, Jens (GDE-EDS9)" w:date="2021-11-22T19:35:00Z">
        <w:r>
          <w:rPr>
            <w:rStyle w:val="Code"/>
          </w:rPr>
          <w:t>5</w:t>
        </w:r>
      </w:ins>
      <w:ins w:id="2392" w:author="Clauss, Jens (GDE-EDS9)" w:date="2021-11-22T19:32:00Z">
        <w:r w:rsidRPr="003F4B1F">
          <w:rPr>
            <w:rStyle w:val="Code"/>
          </w:rPr>
          <w:t>:packagepropertiesrequest",</w:t>
        </w:r>
      </w:ins>
    </w:p>
    <w:p w14:paraId="3792B6F1" w14:textId="77777777" w:rsidR="00A2191F" w:rsidRPr="003F4B1F" w:rsidRDefault="00A2191F" w:rsidP="00A2191F">
      <w:pPr>
        <w:rPr>
          <w:ins w:id="2393" w:author="Clauss, Jens (GDE-EDS9)" w:date="2021-11-22T19:32:00Z"/>
          <w:rStyle w:val="Code"/>
        </w:rPr>
      </w:pPr>
      <w:ins w:id="2394" w:author="Clauss, Jens (GDE-EDS9)" w:date="2021-11-22T19:32:00Z">
        <w:r w:rsidRPr="003F4B1F">
          <w:rPr>
            <w:rStyle w:val="Code"/>
          </w:rPr>
          <w:t xml:space="preserve">  "properties" :</w:t>
        </w:r>
      </w:ins>
    </w:p>
    <w:p w14:paraId="12811EAF" w14:textId="77777777" w:rsidR="00A2191F" w:rsidRPr="003F4B1F" w:rsidRDefault="00A2191F" w:rsidP="00A2191F">
      <w:pPr>
        <w:rPr>
          <w:ins w:id="2395" w:author="Clauss, Jens (GDE-EDS9)" w:date="2021-11-22T19:32:00Z"/>
          <w:rStyle w:val="Code"/>
        </w:rPr>
      </w:pPr>
      <w:ins w:id="2396" w:author="Clauss, Jens (GDE-EDS9)" w:date="2021-11-22T19:32:00Z">
        <w:r w:rsidRPr="003F4B1F">
          <w:rPr>
            <w:rStyle w:val="Code"/>
          </w:rPr>
          <w:t xml:space="preserve">  {</w:t>
        </w:r>
      </w:ins>
    </w:p>
    <w:p w14:paraId="7E82DEF6" w14:textId="77777777" w:rsidR="00A2191F" w:rsidRPr="003F4B1F" w:rsidRDefault="00A2191F" w:rsidP="00A2191F">
      <w:pPr>
        <w:rPr>
          <w:ins w:id="2397" w:author="Clauss, Jens (GDE-EDS9)" w:date="2021-11-22T19:32:00Z"/>
          <w:rStyle w:val="Code"/>
        </w:rPr>
      </w:pPr>
      <w:ins w:id="2398" w:author="Clauss, Jens (GDE-EDS9)" w:date="2021-11-22T19:32:00Z">
        <w:r w:rsidRPr="003F4B1F">
          <w:rPr>
            <w:rStyle w:val="Code"/>
          </w:rPr>
          <w:t xml:space="preserve">    "transactionID" :</w:t>
        </w:r>
      </w:ins>
    </w:p>
    <w:p w14:paraId="7DB076D4" w14:textId="77777777" w:rsidR="00A2191F" w:rsidRPr="003F4B1F" w:rsidRDefault="00A2191F" w:rsidP="00A2191F">
      <w:pPr>
        <w:rPr>
          <w:ins w:id="2399" w:author="Clauss, Jens (GDE-EDS9)" w:date="2021-11-22T19:32:00Z"/>
          <w:rStyle w:val="Code"/>
        </w:rPr>
      </w:pPr>
      <w:ins w:id="2400" w:author="Clauss, Jens (GDE-EDS9)" w:date="2021-11-22T19:32:00Z">
        <w:r w:rsidRPr="003F4B1F">
          <w:rPr>
            <w:rStyle w:val="Code"/>
          </w:rPr>
          <w:t xml:space="preserve">    {</w:t>
        </w:r>
      </w:ins>
    </w:p>
    <w:p w14:paraId="75CB9FC5" w14:textId="77777777" w:rsidR="00A2191F" w:rsidRPr="003F4B1F" w:rsidRDefault="00A2191F" w:rsidP="00A2191F">
      <w:pPr>
        <w:rPr>
          <w:ins w:id="2401" w:author="Clauss, Jens (GDE-EDS9)" w:date="2021-11-22T19:32:00Z"/>
          <w:rStyle w:val="Code"/>
        </w:rPr>
      </w:pPr>
      <w:ins w:id="2402" w:author="Clauss, Jens (GDE-EDS9)" w:date="2021-11-22T19:32:00Z">
        <w:r w:rsidRPr="003F4B1F">
          <w:rPr>
            <w:rStyle w:val="Code"/>
          </w:rPr>
          <w:t xml:space="preserve">      "type"    : "integer",</w:t>
        </w:r>
      </w:ins>
    </w:p>
    <w:p w14:paraId="1FBD330B" w14:textId="77777777" w:rsidR="00A2191F" w:rsidRPr="003F4B1F" w:rsidRDefault="00A2191F" w:rsidP="00A2191F">
      <w:pPr>
        <w:rPr>
          <w:ins w:id="2403" w:author="Clauss, Jens (GDE-EDS9)" w:date="2021-11-22T19:32:00Z"/>
          <w:rStyle w:val="Code"/>
        </w:rPr>
      </w:pPr>
      <w:ins w:id="2404" w:author="Clauss, Jens (GDE-EDS9)" w:date="2021-11-22T19:32:00Z">
        <w:r w:rsidRPr="003F4B1F">
          <w:rPr>
            <w:rStyle w:val="Code"/>
          </w:rPr>
          <w:t xml:space="preserve">      "minimum" : 1,</w:t>
        </w:r>
      </w:ins>
    </w:p>
    <w:p w14:paraId="385BE4D2" w14:textId="77777777" w:rsidR="00A2191F" w:rsidRPr="003F4B1F" w:rsidRDefault="00A2191F" w:rsidP="00A2191F">
      <w:pPr>
        <w:rPr>
          <w:ins w:id="2405" w:author="Clauss, Jens (GDE-EDS9)" w:date="2021-11-22T19:32:00Z"/>
          <w:rStyle w:val="Code"/>
        </w:rPr>
      </w:pPr>
      <w:ins w:id="2406" w:author="Clauss, Jens (GDE-EDS9)" w:date="2021-11-22T19:32:00Z">
        <w:r w:rsidRPr="003F4B1F">
          <w:rPr>
            <w:rStyle w:val="Code"/>
          </w:rPr>
          <w:t xml:space="preserve">      "maximum" : 18446744073709551614,</w:t>
        </w:r>
      </w:ins>
    </w:p>
    <w:p w14:paraId="38660C21" w14:textId="77777777" w:rsidR="00A2191F" w:rsidRPr="003F4B1F" w:rsidRDefault="00A2191F" w:rsidP="00A2191F">
      <w:pPr>
        <w:rPr>
          <w:ins w:id="2407" w:author="Clauss, Jens (GDE-EDS9)" w:date="2021-11-22T19:32:00Z"/>
          <w:rStyle w:val="Code"/>
        </w:rPr>
      </w:pPr>
      <w:ins w:id="2408" w:author="Clauss, Jens (GDE-EDS9)" w:date="2021-11-22T19:32:00Z">
        <w:r w:rsidRPr="003F4B1F">
          <w:rPr>
            <w:rStyle w:val="Code"/>
          </w:rPr>
          <w:t xml:space="preserve">      "description" : "The unique ID that identifies this concrete update</w:t>
        </w:r>
      </w:ins>
    </w:p>
    <w:p w14:paraId="3DEC1E89" w14:textId="77777777" w:rsidR="00A2191F" w:rsidRPr="003F4B1F" w:rsidRDefault="00A2191F" w:rsidP="00A2191F">
      <w:pPr>
        <w:rPr>
          <w:ins w:id="2409" w:author="Clauss, Jens (GDE-EDS9)" w:date="2021-11-22T19:32:00Z"/>
          <w:rStyle w:val="Code"/>
        </w:rPr>
      </w:pPr>
      <w:ins w:id="2410" w:author="Clauss, Jens (GDE-EDS9)" w:date="2021-11-22T19:32:00Z">
        <w:r w:rsidRPr="003F4B1F">
          <w:rPr>
            <w:rStyle w:val="Code"/>
          </w:rPr>
          <w:t xml:space="preserve">                       transaction on the appliance. The values 0x0 and</w:t>
        </w:r>
      </w:ins>
    </w:p>
    <w:p w14:paraId="265C51BA" w14:textId="77777777" w:rsidR="00A2191F" w:rsidRPr="003F4B1F" w:rsidRDefault="00A2191F" w:rsidP="00A2191F">
      <w:pPr>
        <w:rPr>
          <w:ins w:id="2411" w:author="Clauss, Jens (GDE-EDS9)" w:date="2021-11-22T19:32:00Z"/>
          <w:rStyle w:val="Code"/>
        </w:rPr>
      </w:pPr>
      <w:ins w:id="2412" w:author="Clauss, Jens (GDE-EDS9)" w:date="2021-11-22T19:32:00Z">
        <w:r w:rsidRPr="003F4B1F">
          <w:rPr>
            <w:rStyle w:val="Code"/>
          </w:rPr>
          <w:t xml:space="preserve">                       0xFFFFFFFFFFFFFFFF are invalid.",</w:t>
        </w:r>
      </w:ins>
    </w:p>
    <w:p w14:paraId="3EB80BE3" w14:textId="77777777" w:rsidR="00A2191F" w:rsidRPr="003F4B1F" w:rsidRDefault="00A2191F" w:rsidP="00A2191F">
      <w:pPr>
        <w:rPr>
          <w:ins w:id="2413" w:author="Clauss, Jens (GDE-EDS9)" w:date="2021-11-22T19:32:00Z"/>
          <w:rStyle w:val="Code"/>
        </w:rPr>
      </w:pPr>
      <w:ins w:id="2414" w:author="Clauss, Jens (GDE-EDS9)" w:date="2021-11-22T19:32:00Z">
        <w:r w:rsidRPr="003F4B1F">
          <w:rPr>
            <w:rStyle w:val="Code"/>
          </w:rPr>
          <w:t xml:space="preserve">      "required" : true</w:t>
        </w:r>
      </w:ins>
    </w:p>
    <w:p w14:paraId="35ACC999" w14:textId="77777777" w:rsidR="00A2191F" w:rsidRPr="003F4B1F" w:rsidRDefault="00A2191F" w:rsidP="00A2191F">
      <w:pPr>
        <w:rPr>
          <w:ins w:id="2415" w:author="Clauss, Jens (GDE-EDS9)" w:date="2021-11-22T19:32:00Z"/>
          <w:rStyle w:val="Code"/>
        </w:rPr>
      </w:pPr>
      <w:ins w:id="2416" w:author="Clauss, Jens (GDE-EDS9)" w:date="2021-11-22T19:32:00Z">
        <w:r w:rsidRPr="003F4B1F">
          <w:rPr>
            <w:rStyle w:val="Code"/>
          </w:rPr>
          <w:t xml:space="preserve">    },</w:t>
        </w:r>
      </w:ins>
    </w:p>
    <w:p w14:paraId="40BECD05" w14:textId="77777777" w:rsidR="00A2191F" w:rsidRPr="0075354D" w:rsidRDefault="00A2191F" w:rsidP="00A2191F">
      <w:pPr>
        <w:rPr>
          <w:ins w:id="2417" w:author="Clauss, Jens (GDE-EDS9)" w:date="2021-11-22T19:32:00Z"/>
          <w:rStyle w:val="Code"/>
          <w:lang w:val="de-DE"/>
        </w:rPr>
      </w:pPr>
      <w:ins w:id="2418" w:author="Clauss, Jens (GDE-EDS9)" w:date="2021-11-22T19:32:00Z">
        <w:r w:rsidRPr="003F4B1F">
          <w:rPr>
            <w:rStyle w:val="Code"/>
          </w:rPr>
          <w:t xml:space="preserve">    </w:t>
        </w:r>
        <w:r w:rsidRPr="0075354D">
          <w:rPr>
            <w:rStyle w:val="Code"/>
            <w:lang w:val="de-DE"/>
          </w:rPr>
          <w:t>"packageID" :</w:t>
        </w:r>
      </w:ins>
    </w:p>
    <w:p w14:paraId="72CC1BDE" w14:textId="77777777" w:rsidR="00A2191F" w:rsidRPr="0075354D" w:rsidRDefault="00A2191F" w:rsidP="00A2191F">
      <w:pPr>
        <w:rPr>
          <w:ins w:id="2419" w:author="Clauss, Jens (GDE-EDS9)" w:date="2021-11-22T19:32:00Z"/>
          <w:rStyle w:val="Code"/>
          <w:lang w:val="de-DE"/>
        </w:rPr>
      </w:pPr>
      <w:ins w:id="2420" w:author="Clauss, Jens (GDE-EDS9)" w:date="2021-11-22T19:32:00Z">
        <w:r w:rsidRPr="0075354D">
          <w:rPr>
            <w:rStyle w:val="Code"/>
            <w:lang w:val="de-DE"/>
          </w:rPr>
          <w:t xml:space="preserve">    {</w:t>
        </w:r>
      </w:ins>
    </w:p>
    <w:p w14:paraId="1B5618CC" w14:textId="77777777" w:rsidR="00A2191F" w:rsidRPr="0075354D" w:rsidRDefault="00A2191F" w:rsidP="00A2191F">
      <w:pPr>
        <w:rPr>
          <w:ins w:id="2421" w:author="Clauss, Jens (GDE-EDS9)" w:date="2021-11-22T19:32:00Z"/>
          <w:rStyle w:val="Code"/>
          <w:lang w:val="de-DE"/>
        </w:rPr>
      </w:pPr>
      <w:ins w:id="2422" w:author="Clauss, Jens (GDE-EDS9)" w:date="2021-11-22T19:32:00Z">
        <w:r w:rsidRPr="0075354D">
          <w:rPr>
            <w:rStyle w:val="Code"/>
            <w:lang w:val="de-DE"/>
          </w:rPr>
          <w:t xml:space="preserve">      "type"    : "integer",</w:t>
        </w:r>
      </w:ins>
    </w:p>
    <w:p w14:paraId="51021B68" w14:textId="77777777" w:rsidR="00A2191F" w:rsidRPr="0075354D" w:rsidRDefault="00A2191F" w:rsidP="00A2191F">
      <w:pPr>
        <w:rPr>
          <w:ins w:id="2423" w:author="Clauss, Jens (GDE-EDS9)" w:date="2021-11-22T19:32:00Z"/>
          <w:rStyle w:val="Code"/>
          <w:lang w:val="de-DE"/>
        </w:rPr>
      </w:pPr>
      <w:ins w:id="2424" w:author="Clauss, Jens (GDE-EDS9)" w:date="2021-11-22T19:32:00Z">
        <w:r w:rsidRPr="0075354D">
          <w:rPr>
            <w:rStyle w:val="Code"/>
            <w:lang w:val="de-DE"/>
          </w:rPr>
          <w:t xml:space="preserve">      "minimum" : 1,</w:t>
        </w:r>
      </w:ins>
    </w:p>
    <w:p w14:paraId="58E241B1" w14:textId="77777777" w:rsidR="00A2191F" w:rsidRPr="0075354D" w:rsidRDefault="00A2191F" w:rsidP="00A2191F">
      <w:pPr>
        <w:rPr>
          <w:ins w:id="2425" w:author="Clauss, Jens (GDE-EDS9)" w:date="2021-11-22T19:32:00Z"/>
          <w:rStyle w:val="Code"/>
          <w:lang w:val="de-DE"/>
        </w:rPr>
      </w:pPr>
      <w:ins w:id="2426" w:author="Clauss, Jens (GDE-EDS9)" w:date="2021-11-22T19:32:00Z">
        <w:r w:rsidRPr="0075354D">
          <w:rPr>
            <w:rStyle w:val="Code"/>
            <w:lang w:val="de-DE"/>
          </w:rPr>
          <w:t xml:space="preserve">      "maximum" : 18446744073709551614,</w:t>
        </w:r>
      </w:ins>
    </w:p>
    <w:p w14:paraId="7AFF0621" w14:textId="77777777" w:rsidR="00A2191F" w:rsidRPr="003F4B1F" w:rsidRDefault="00A2191F" w:rsidP="00A2191F">
      <w:pPr>
        <w:rPr>
          <w:ins w:id="2427" w:author="Clauss, Jens (GDE-EDS9)" w:date="2021-11-22T19:32:00Z"/>
          <w:rStyle w:val="Code"/>
        </w:rPr>
      </w:pPr>
      <w:ins w:id="2428" w:author="Clauss, Jens (GDE-EDS9)" w:date="2021-11-22T19:32:00Z">
        <w:r w:rsidRPr="0075354D">
          <w:rPr>
            <w:rStyle w:val="Code"/>
            <w:lang w:val="de-DE"/>
          </w:rPr>
          <w:t xml:space="preserve">      </w:t>
        </w:r>
        <w:r w:rsidRPr="003F4B1F">
          <w:rPr>
            <w:rStyle w:val="Code"/>
          </w:rPr>
          <w:t>"description" : "The unique ID that identifies an update package.</w:t>
        </w:r>
      </w:ins>
    </w:p>
    <w:p w14:paraId="249B103C" w14:textId="77777777" w:rsidR="00A2191F" w:rsidRPr="003F4B1F" w:rsidRDefault="00A2191F" w:rsidP="00A2191F">
      <w:pPr>
        <w:rPr>
          <w:ins w:id="2429" w:author="Clauss, Jens (GDE-EDS9)" w:date="2021-11-22T19:32:00Z"/>
          <w:rStyle w:val="Code"/>
        </w:rPr>
      </w:pPr>
      <w:ins w:id="2430" w:author="Clauss, Jens (GDE-EDS9)" w:date="2021-11-22T19:32:00Z">
        <w:r w:rsidRPr="003F4B1F">
          <w:rPr>
            <w:rStyle w:val="Code"/>
          </w:rPr>
          <w:t xml:space="preserve">                       The values 0x0 and 0xFFFFFFFFFFFFFFFF are invalid.",</w:t>
        </w:r>
      </w:ins>
    </w:p>
    <w:p w14:paraId="6BCA852B" w14:textId="77777777" w:rsidR="00A2191F" w:rsidRPr="003F4B1F" w:rsidRDefault="00A2191F" w:rsidP="00A2191F">
      <w:pPr>
        <w:rPr>
          <w:ins w:id="2431" w:author="Clauss, Jens (GDE-EDS9)" w:date="2021-11-22T19:32:00Z"/>
          <w:rStyle w:val="Code"/>
        </w:rPr>
      </w:pPr>
      <w:ins w:id="2432" w:author="Clauss, Jens (GDE-EDS9)" w:date="2021-11-22T19:32:00Z">
        <w:r w:rsidRPr="003F4B1F">
          <w:rPr>
            <w:rStyle w:val="Code"/>
          </w:rPr>
          <w:t xml:space="preserve">      "required" : true</w:t>
        </w:r>
      </w:ins>
    </w:p>
    <w:p w14:paraId="5363A560" w14:textId="77777777" w:rsidR="00A2191F" w:rsidRPr="003F4B1F" w:rsidRDefault="00A2191F" w:rsidP="00A2191F">
      <w:pPr>
        <w:rPr>
          <w:ins w:id="2433" w:author="Clauss, Jens (GDE-EDS9)" w:date="2021-11-22T19:32:00Z"/>
          <w:rStyle w:val="Code"/>
        </w:rPr>
      </w:pPr>
      <w:ins w:id="2434" w:author="Clauss, Jens (GDE-EDS9)" w:date="2021-11-22T19:32:00Z">
        <w:r w:rsidRPr="003F4B1F">
          <w:rPr>
            <w:rStyle w:val="Code"/>
          </w:rPr>
          <w:t xml:space="preserve">    }</w:t>
        </w:r>
      </w:ins>
    </w:p>
    <w:p w14:paraId="30CC3D4D" w14:textId="77777777" w:rsidR="00A2191F" w:rsidRPr="003F4B1F" w:rsidRDefault="00A2191F" w:rsidP="00A2191F">
      <w:pPr>
        <w:rPr>
          <w:ins w:id="2435" w:author="Clauss, Jens (GDE-EDS9)" w:date="2021-11-22T19:32:00Z"/>
          <w:rStyle w:val="Code"/>
        </w:rPr>
      </w:pPr>
      <w:ins w:id="2436" w:author="Clauss, Jens (GDE-EDS9)" w:date="2021-11-22T19:32:00Z">
        <w:r w:rsidRPr="003F4B1F">
          <w:rPr>
            <w:rStyle w:val="Code"/>
          </w:rPr>
          <w:t xml:space="preserve">  }</w:t>
        </w:r>
      </w:ins>
    </w:p>
    <w:p w14:paraId="26587C41" w14:textId="77777777" w:rsidR="00A2191F" w:rsidRPr="003F4B1F" w:rsidRDefault="00A2191F" w:rsidP="00A2191F">
      <w:pPr>
        <w:rPr>
          <w:ins w:id="2437" w:author="Clauss, Jens (GDE-EDS9)" w:date="2021-11-22T19:32:00Z"/>
          <w:rStyle w:val="Code"/>
        </w:rPr>
      </w:pPr>
      <w:ins w:id="2438" w:author="Clauss, Jens (GDE-EDS9)" w:date="2021-11-22T19:32:00Z">
        <w:r w:rsidRPr="003F4B1F">
          <w:rPr>
            <w:rStyle w:val="Code"/>
          </w:rPr>
          <w:t>}</w:t>
        </w:r>
      </w:ins>
    </w:p>
    <w:p w14:paraId="2BA395D1" w14:textId="77777777" w:rsidR="00A2191F" w:rsidRPr="003F4B1F" w:rsidRDefault="00A2191F" w:rsidP="00A2191F">
      <w:pPr>
        <w:rPr>
          <w:ins w:id="2439" w:author="Clauss, Jens (GDE-EDS9)" w:date="2021-11-22T19:32:00Z"/>
        </w:rPr>
      </w:pPr>
    </w:p>
    <w:p w14:paraId="3DB7425A" w14:textId="77777777" w:rsidR="00A2191F" w:rsidRPr="003F4B1F" w:rsidRDefault="00A2191F" w:rsidP="00A2191F">
      <w:pPr>
        <w:rPr>
          <w:ins w:id="2440" w:author="Clauss, Jens (GDE-EDS9)" w:date="2021-11-22T19:32:00Z"/>
        </w:rPr>
      </w:pPr>
      <w:ins w:id="2441" w:author="Clauss, Jens (GDE-EDS9)" w:date="2021-11-22T19:32:00Z">
        <w:r w:rsidRPr="003F4B1F">
          <w:br w:type="page"/>
        </w:r>
      </w:ins>
    </w:p>
    <w:p w14:paraId="3A793EDA" w14:textId="77777777" w:rsidR="00A2191F" w:rsidRPr="003F4B1F" w:rsidRDefault="00A2191F" w:rsidP="00A2191F">
      <w:pPr>
        <w:pStyle w:val="Heading3"/>
        <w:rPr>
          <w:ins w:id="2442" w:author="Clauss, Jens (GDE-EDS9)" w:date="2021-11-22T19:32:00Z"/>
        </w:rPr>
      </w:pPr>
      <w:bookmarkStart w:id="2443" w:name="_Toc88504185"/>
      <w:ins w:id="2444" w:author="Clauss, Jens (GDE-EDS9)" w:date="2021-11-22T19:32:00Z">
        <w:r w:rsidRPr="003F4B1F">
          <w:t>Content type PACKAGEPROPERTIES</w:t>
        </w:r>
        <w:bookmarkEnd w:id="2443"/>
      </w:ins>
    </w:p>
    <w:p w14:paraId="586D07F6" w14:textId="77777777" w:rsidR="00A2191F" w:rsidRPr="003F4B1F" w:rsidRDefault="00A2191F" w:rsidP="00A2191F">
      <w:pPr>
        <w:rPr>
          <w:ins w:id="2445" w:author="Clauss, Jens (GDE-EDS9)" w:date="2021-11-22T19:32:00Z"/>
        </w:rPr>
      </w:pPr>
      <w:ins w:id="2446" w:author="Clauss, Jens (GDE-EDS9)" w:date="2021-11-22T19:32:00Z">
        <w:r w:rsidRPr="003F4B1F">
          <w:t>This content type provides download and validation information for an update package.</w:t>
        </w:r>
      </w:ins>
    </w:p>
    <w:p w14:paraId="69D74F3E" w14:textId="77777777" w:rsidR="00A2191F" w:rsidRPr="003F4B1F" w:rsidRDefault="00A2191F" w:rsidP="00A2191F">
      <w:pPr>
        <w:rPr>
          <w:ins w:id="2447" w:author="Clauss, Jens (GDE-EDS9)" w:date="2021-11-22T19:32:00Z"/>
        </w:rPr>
      </w:pPr>
    </w:p>
    <w:p w14:paraId="0407E66D" w14:textId="77777777" w:rsidR="00A2191F" w:rsidRPr="003F4B1F" w:rsidRDefault="00A2191F" w:rsidP="00A2191F">
      <w:pPr>
        <w:rPr>
          <w:ins w:id="2448" w:author="Clauss, Jens (GDE-EDS9)" w:date="2021-11-22T19:32:00Z"/>
          <w:rStyle w:val="CodeBig"/>
        </w:rPr>
      </w:pPr>
      <w:ins w:id="2449"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POST</w:t>
        </w:r>
      </w:ins>
    </w:p>
    <w:p w14:paraId="3E1FA277" w14:textId="77777777" w:rsidR="00A2191F" w:rsidRPr="003F4B1F" w:rsidRDefault="00A2191F" w:rsidP="00A2191F">
      <w:pPr>
        <w:rPr>
          <w:ins w:id="2450" w:author="Clauss, Jens (GDE-EDS9)" w:date="2021-11-22T19:32:00Z"/>
        </w:rPr>
      </w:pPr>
    </w:p>
    <w:p w14:paraId="5EA871EA" w14:textId="77777777" w:rsidR="00A2191F" w:rsidRPr="003F4B1F" w:rsidRDefault="00A2191F" w:rsidP="00A2191F">
      <w:pPr>
        <w:rPr>
          <w:ins w:id="2451" w:author="Clauss, Jens (GDE-EDS9)" w:date="2021-11-22T19:32:00Z"/>
        </w:rPr>
      </w:pPr>
      <w:ins w:id="2452"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7F27112B" w14:textId="77777777" w:rsidR="00A2191F" w:rsidRPr="003F4B1F" w:rsidRDefault="00A2191F" w:rsidP="00A2191F">
      <w:pPr>
        <w:rPr>
          <w:ins w:id="2453" w:author="Clauss, Jens (GDE-EDS9)" w:date="2021-11-22T19:32:00Z"/>
          <w:rStyle w:val="Code"/>
        </w:rPr>
      </w:pPr>
      <w:ins w:id="2454" w:author="Clauss, Jens (GDE-EDS9)" w:date="2021-11-22T19:32:00Z">
        <w:r w:rsidRPr="003F4B1F">
          <w:rPr>
            <w:rStyle w:val="Code"/>
          </w:rPr>
          <w:t>{</w:t>
        </w:r>
      </w:ins>
    </w:p>
    <w:p w14:paraId="18CAA5CB" w14:textId="66219FD8" w:rsidR="00A2191F" w:rsidRPr="003F4B1F" w:rsidRDefault="00A2191F" w:rsidP="00A2191F">
      <w:pPr>
        <w:rPr>
          <w:ins w:id="2455" w:author="Clauss, Jens (GDE-EDS9)" w:date="2021-11-22T19:32:00Z"/>
          <w:rStyle w:val="Code"/>
        </w:rPr>
      </w:pPr>
      <w:ins w:id="2456" w:author="Clauss, Jens (GDE-EDS9)" w:date="2021-11-22T19:32:00Z">
        <w:r w:rsidRPr="003F4B1F">
          <w:rPr>
            <w:rStyle w:val="Code"/>
          </w:rPr>
          <w:t xml:space="preserve">  "id" : "urn:schemas-bshg-com:js:data:fu</w:t>
        </w:r>
      </w:ins>
      <w:ins w:id="2457" w:author="Clauss, Jens (GDE-EDS9)" w:date="2021-11-22T19:35:00Z">
        <w:r>
          <w:rPr>
            <w:rStyle w:val="Code"/>
          </w:rPr>
          <w:t>5</w:t>
        </w:r>
      </w:ins>
      <w:ins w:id="2458" w:author="Clauss, Jens (GDE-EDS9)" w:date="2021-11-22T19:32:00Z">
        <w:r w:rsidRPr="003F4B1F">
          <w:rPr>
            <w:rStyle w:val="Code"/>
          </w:rPr>
          <w:t>:packageproperties",</w:t>
        </w:r>
      </w:ins>
    </w:p>
    <w:p w14:paraId="31472A4C" w14:textId="77777777" w:rsidR="00A2191F" w:rsidRPr="003F4B1F" w:rsidRDefault="00A2191F" w:rsidP="00A2191F">
      <w:pPr>
        <w:rPr>
          <w:ins w:id="2459" w:author="Clauss, Jens (GDE-EDS9)" w:date="2021-11-22T19:32:00Z"/>
          <w:rStyle w:val="Code"/>
        </w:rPr>
      </w:pPr>
      <w:ins w:id="2460" w:author="Clauss, Jens (GDE-EDS9)" w:date="2021-11-22T19:32:00Z">
        <w:r w:rsidRPr="003F4B1F">
          <w:rPr>
            <w:rStyle w:val="Code"/>
          </w:rPr>
          <w:t xml:space="preserve">  "properties" :</w:t>
        </w:r>
      </w:ins>
    </w:p>
    <w:p w14:paraId="122E7F60" w14:textId="77777777" w:rsidR="00A2191F" w:rsidRPr="003F4B1F" w:rsidRDefault="00A2191F" w:rsidP="00A2191F">
      <w:pPr>
        <w:rPr>
          <w:ins w:id="2461" w:author="Clauss, Jens (GDE-EDS9)" w:date="2021-11-22T19:32:00Z"/>
          <w:rStyle w:val="Code"/>
        </w:rPr>
      </w:pPr>
      <w:ins w:id="2462" w:author="Clauss, Jens (GDE-EDS9)" w:date="2021-11-22T19:32:00Z">
        <w:r w:rsidRPr="003F4B1F">
          <w:rPr>
            <w:rStyle w:val="Code"/>
          </w:rPr>
          <w:t xml:space="preserve">  {</w:t>
        </w:r>
      </w:ins>
    </w:p>
    <w:p w14:paraId="1CD95095" w14:textId="77777777" w:rsidR="00A2191F" w:rsidRPr="003F4B1F" w:rsidRDefault="00A2191F" w:rsidP="00A2191F">
      <w:pPr>
        <w:rPr>
          <w:ins w:id="2463" w:author="Clauss, Jens (GDE-EDS9)" w:date="2021-11-22T19:32:00Z"/>
          <w:rStyle w:val="Code"/>
        </w:rPr>
      </w:pPr>
      <w:ins w:id="2464" w:author="Clauss, Jens (GDE-EDS9)" w:date="2021-11-22T19:32:00Z">
        <w:r w:rsidRPr="003F4B1F">
          <w:rPr>
            <w:rStyle w:val="Code"/>
          </w:rPr>
          <w:t xml:space="preserve">    "transactionID" :</w:t>
        </w:r>
      </w:ins>
    </w:p>
    <w:p w14:paraId="57F51B46" w14:textId="77777777" w:rsidR="00A2191F" w:rsidRPr="003F4B1F" w:rsidRDefault="00A2191F" w:rsidP="00A2191F">
      <w:pPr>
        <w:rPr>
          <w:ins w:id="2465" w:author="Clauss, Jens (GDE-EDS9)" w:date="2021-11-22T19:32:00Z"/>
          <w:rStyle w:val="Code"/>
        </w:rPr>
      </w:pPr>
      <w:ins w:id="2466" w:author="Clauss, Jens (GDE-EDS9)" w:date="2021-11-22T19:32:00Z">
        <w:r w:rsidRPr="003F4B1F">
          <w:rPr>
            <w:rStyle w:val="Code"/>
          </w:rPr>
          <w:t xml:space="preserve">    {</w:t>
        </w:r>
      </w:ins>
    </w:p>
    <w:p w14:paraId="712440A4" w14:textId="77777777" w:rsidR="00A2191F" w:rsidRPr="003F4B1F" w:rsidRDefault="00A2191F" w:rsidP="00A2191F">
      <w:pPr>
        <w:rPr>
          <w:ins w:id="2467" w:author="Clauss, Jens (GDE-EDS9)" w:date="2021-11-22T19:32:00Z"/>
          <w:rStyle w:val="Code"/>
        </w:rPr>
      </w:pPr>
      <w:ins w:id="2468" w:author="Clauss, Jens (GDE-EDS9)" w:date="2021-11-22T19:32:00Z">
        <w:r w:rsidRPr="003F4B1F">
          <w:rPr>
            <w:rStyle w:val="Code"/>
          </w:rPr>
          <w:t xml:space="preserve">      "type"    : "integer",</w:t>
        </w:r>
      </w:ins>
    </w:p>
    <w:p w14:paraId="16D0C938" w14:textId="77777777" w:rsidR="00A2191F" w:rsidRPr="003F4B1F" w:rsidRDefault="00A2191F" w:rsidP="00A2191F">
      <w:pPr>
        <w:rPr>
          <w:ins w:id="2469" w:author="Clauss, Jens (GDE-EDS9)" w:date="2021-11-22T19:32:00Z"/>
          <w:rStyle w:val="Code"/>
        </w:rPr>
      </w:pPr>
      <w:ins w:id="2470" w:author="Clauss, Jens (GDE-EDS9)" w:date="2021-11-22T19:32:00Z">
        <w:r w:rsidRPr="003F4B1F">
          <w:rPr>
            <w:rStyle w:val="Code"/>
          </w:rPr>
          <w:t xml:space="preserve">      "minimum" : 1,</w:t>
        </w:r>
      </w:ins>
    </w:p>
    <w:p w14:paraId="62C423B6" w14:textId="77777777" w:rsidR="00A2191F" w:rsidRPr="003F4B1F" w:rsidRDefault="00A2191F" w:rsidP="00A2191F">
      <w:pPr>
        <w:rPr>
          <w:ins w:id="2471" w:author="Clauss, Jens (GDE-EDS9)" w:date="2021-11-22T19:32:00Z"/>
          <w:rStyle w:val="Code"/>
        </w:rPr>
      </w:pPr>
      <w:ins w:id="2472" w:author="Clauss, Jens (GDE-EDS9)" w:date="2021-11-22T19:32:00Z">
        <w:r w:rsidRPr="003F4B1F">
          <w:rPr>
            <w:rStyle w:val="Code"/>
          </w:rPr>
          <w:t xml:space="preserve">      "maximum" : 18446744073709551614,</w:t>
        </w:r>
      </w:ins>
    </w:p>
    <w:p w14:paraId="199AEA11" w14:textId="77777777" w:rsidR="00A2191F" w:rsidRPr="003F4B1F" w:rsidRDefault="00A2191F" w:rsidP="00A2191F">
      <w:pPr>
        <w:rPr>
          <w:ins w:id="2473" w:author="Clauss, Jens (GDE-EDS9)" w:date="2021-11-22T19:32:00Z"/>
          <w:rStyle w:val="Code"/>
        </w:rPr>
      </w:pPr>
      <w:ins w:id="2474" w:author="Clauss, Jens (GDE-EDS9)" w:date="2021-11-22T19:32:00Z">
        <w:r w:rsidRPr="003F4B1F">
          <w:rPr>
            <w:rStyle w:val="Code"/>
          </w:rPr>
          <w:t xml:space="preserve">      "description" : "The unique ID that identifies this concrete update </w:t>
        </w:r>
      </w:ins>
    </w:p>
    <w:p w14:paraId="671245B2" w14:textId="77777777" w:rsidR="00A2191F" w:rsidRPr="003F4B1F" w:rsidRDefault="00A2191F" w:rsidP="00A2191F">
      <w:pPr>
        <w:rPr>
          <w:ins w:id="2475" w:author="Clauss, Jens (GDE-EDS9)" w:date="2021-11-22T19:32:00Z"/>
          <w:rStyle w:val="Code"/>
        </w:rPr>
      </w:pPr>
      <w:ins w:id="2476" w:author="Clauss, Jens (GDE-EDS9)" w:date="2021-11-22T19:32:00Z">
        <w:r w:rsidRPr="003F4B1F">
          <w:rPr>
            <w:rStyle w:val="Code"/>
          </w:rPr>
          <w:t xml:space="preserve">                       transaction on the appliance. The values 0x0 and</w:t>
        </w:r>
      </w:ins>
    </w:p>
    <w:p w14:paraId="4308AE5B" w14:textId="77777777" w:rsidR="00A2191F" w:rsidRPr="003F4B1F" w:rsidRDefault="00A2191F" w:rsidP="00A2191F">
      <w:pPr>
        <w:rPr>
          <w:ins w:id="2477" w:author="Clauss, Jens (GDE-EDS9)" w:date="2021-11-22T19:32:00Z"/>
          <w:rStyle w:val="Code"/>
        </w:rPr>
      </w:pPr>
      <w:ins w:id="2478" w:author="Clauss, Jens (GDE-EDS9)" w:date="2021-11-22T19:32:00Z">
        <w:r w:rsidRPr="003F4B1F">
          <w:rPr>
            <w:rStyle w:val="Code"/>
          </w:rPr>
          <w:t xml:space="preserve">                       0xFFFFFFFFFFFFFFFF are invalid.",</w:t>
        </w:r>
      </w:ins>
    </w:p>
    <w:p w14:paraId="3F15BA17" w14:textId="77777777" w:rsidR="00A2191F" w:rsidRPr="003F4B1F" w:rsidRDefault="00A2191F" w:rsidP="00A2191F">
      <w:pPr>
        <w:rPr>
          <w:ins w:id="2479" w:author="Clauss, Jens (GDE-EDS9)" w:date="2021-11-22T19:32:00Z"/>
          <w:rStyle w:val="Code"/>
        </w:rPr>
      </w:pPr>
      <w:ins w:id="2480" w:author="Clauss, Jens (GDE-EDS9)" w:date="2021-11-22T19:32:00Z">
        <w:r w:rsidRPr="003F4B1F">
          <w:rPr>
            <w:rStyle w:val="Code"/>
          </w:rPr>
          <w:t xml:space="preserve">      "required" : true</w:t>
        </w:r>
      </w:ins>
    </w:p>
    <w:p w14:paraId="3F90E6D0" w14:textId="77777777" w:rsidR="00A2191F" w:rsidRPr="003F4B1F" w:rsidRDefault="00A2191F" w:rsidP="00A2191F">
      <w:pPr>
        <w:pStyle w:val="Default"/>
        <w:rPr>
          <w:ins w:id="2481" w:author="Clauss, Jens (GDE-EDS9)" w:date="2021-11-22T19:32:00Z"/>
          <w:sz w:val="18"/>
          <w:szCs w:val="18"/>
        </w:rPr>
      </w:pPr>
      <w:ins w:id="2482" w:author="Clauss, Jens (GDE-EDS9)" w:date="2021-11-22T19:32:00Z">
        <w:r w:rsidRPr="003F4B1F">
          <w:rPr>
            <w:rStyle w:val="Code"/>
          </w:rPr>
          <w:t xml:space="preserve">    },</w:t>
        </w:r>
        <w:r w:rsidRPr="003F4B1F">
          <w:rPr>
            <w:sz w:val="18"/>
            <w:szCs w:val="18"/>
          </w:rPr>
          <w:t xml:space="preserve">    "dateTime" :</w:t>
        </w:r>
      </w:ins>
    </w:p>
    <w:p w14:paraId="34F386F7" w14:textId="77777777" w:rsidR="00A2191F" w:rsidRPr="003F4B1F" w:rsidRDefault="00A2191F" w:rsidP="00A2191F">
      <w:pPr>
        <w:pStyle w:val="Default"/>
        <w:rPr>
          <w:ins w:id="2483" w:author="Clauss, Jens (GDE-EDS9)" w:date="2021-11-22T19:32:00Z"/>
          <w:sz w:val="18"/>
          <w:szCs w:val="18"/>
        </w:rPr>
      </w:pPr>
      <w:ins w:id="2484" w:author="Clauss, Jens (GDE-EDS9)" w:date="2021-11-22T19:32:00Z">
        <w:r w:rsidRPr="003F4B1F">
          <w:rPr>
            <w:sz w:val="18"/>
            <w:szCs w:val="18"/>
          </w:rPr>
          <w:t xml:space="preserve">    {</w:t>
        </w:r>
      </w:ins>
    </w:p>
    <w:p w14:paraId="7D8D7D8E" w14:textId="77777777" w:rsidR="00A2191F" w:rsidRPr="003F4B1F" w:rsidRDefault="00A2191F" w:rsidP="00A2191F">
      <w:pPr>
        <w:pStyle w:val="Default"/>
        <w:rPr>
          <w:ins w:id="2485" w:author="Clauss, Jens (GDE-EDS9)" w:date="2021-11-22T19:32:00Z"/>
          <w:sz w:val="18"/>
          <w:szCs w:val="18"/>
        </w:rPr>
      </w:pPr>
      <w:ins w:id="2486" w:author="Clauss, Jens (GDE-EDS9)" w:date="2021-11-22T19:32:00Z">
        <w:r w:rsidRPr="003F4B1F">
          <w:rPr>
            <w:sz w:val="18"/>
            <w:szCs w:val="18"/>
          </w:rPr>
          <w:t xml:space="preserve">      "type" : "string",</w:t>
        </w:r>
      </w:ins>
    </w:p>
    <w:p w14:paraId="3816A9E5" w14:textId="77777777" w:rsidR="00A2191F" w:rsidRPr="003F4B1F" w:rsidRDefault="00A2191F" w:rsidP="00A2191F">
      <w:pPr>
        <w:pStyle w:val="Default"/>
        <w:rPr>
          <w:ins w:id="2487" w:author="Clauss, Jens (GDE-EDS9)" w:date="2021-11-22T19:32:00Z"/>
          <w:sz w:val="18"/>
          <w:szCs w:val="18"/>
        </w:rPr>
      </w:pPr>
      <w:ins w:id="2488" w:author="Clauss, Jens (GDE-EDS9)" w:date="2021-11-22T19:32:00Z">
        <w:r w:rsidRPr="003F4B1F">
          <w:rPr>
            <w:sz w:val="18"/>
            <w:szCs w:val="18"/>
          </w:rPr>
          <w:t xml:space="preserve">      "minLength" : 19,</w:t>
        </w:r>
      </w:ins>
    </w:p>
    <w:p w14:paraId="58809307" w14:textId="77777777" w:rsidR="00A2191F" w:rsidRPr="003F4B1F" w:rsidRDefault="00A2191F" w:rsidP="00A2191F">
      <w:pPr>
        <w:pStyle w:val="Default"/>
        <w:rPr>
          <w:ins w:id="2489" w:author="Clauss, Jens (GDE-EDS9)" w:date="2021-11-22T19:32:00Z"/>
          <w:sz w:val="18"/>
          <w:szCs w:val="18"/>
        </w:rPr>
      </w:pPr>
      <w:ins w:id="2490" w:author="Clauss, Jens (GDE-EDS9)" w:date="2021-11-22T19:32:00Z">
        <w:r w:rsidRPr="003F4B1F">
          <w:rPr>
            <w:sz w:val="18"/>
            <w:szCs w:val="18"/>
          </w:rPr>
          <w:t xml:space="preserve">      "maxLength" : 19,</w:t>
        </w:r>
      </w:ins>
    </w:p>
    <w:p w14:paraId="57954F67" w14:textId="77777777" w:rsidR="00A2191F" w:rsidRPr="003F4B1F" w:rsidRDefault="00A2191F" w:rsidP="00A2191F">
      <w:pPr>
        <w:pStyle w:val="Default"/>
        <w:rPr>
          <w:ins w:id="2491" w:author="Clauss, Jens (GDE-EDS9)" w:date="2021-11-22T19:32:00Z"/>
          <w:sz w:val="18"/>
          <w:szCs w:val="18"/>
        </w:rPr>
      </w:pPr>
      <w:ins w:id="2492" w:author="Clauss, Jens (GDE-EDS9)" w:date="2021-11-22T19:32:00Z">
        <w:r w:rsidRPr="003F4B1F">
          <w:rPr>
            <w:sz w:val="18"/>
            <w:szCs w:val="18"/>
          </w:rPr>
          <w:t xml:space="preserve">      "description" : "Complex Type: DateTime. The HCA’s current http DateTime.",</w:t>
        </w:r>
      </w:ins>
    </w:p>
    <w:p w14:paraId="161416C9" w14:textId="77777777" w:rsidR="00A2191F" w:rsidRPr="003F4B1F" w:rsidRDefault="00A2191F" w:rsidP="00A2191F">
      <w:pPr>
        <w:pStyle w:val="Default"/>
        <w:rPr>
          <w:ins w:id="2493" w:author="Clauss, Jens (GDE-EDS9)" w:date="2021-11-22T19:32:00Z"/>
          <w:sz w:val="18"/>
          <w:szCs w:val="18"/>
        </w:rPr>
      </w:pPr>
      <w:ins w:id="2494" w:author="Clauss, Jens (GDE-EDS9)" w:date="2021-11-22T19:32:00Z">
        <w:r w:rsidRPr="003F4B1F">
          <w:rPr>
            <w:sz w:val="18"/>
            <w:szCs w:val="18"/>
          </w:rPr>
          <w:t xml:space="preserve">      "required" : true</w:t>
        </w:r>
      </w:ins>
    </w:p>
    <w:p w14:paraId="1BBAD3DF" w14:textId="77777777" w:rsidR="00A2191F" w:rsidRPr="003F4B1F" w:rsidRDefault="00A2191F" w:rsidP="00A2191F">
      <w:pPr>
        <w:pStyle w:val="Default"/>
        <w:rPr>
          <w:ins w:id="2495" w:author="Clauss, Jens (GDE-EDS9)" w:date="2021-11-22T19:32:00Z"/>
          <w:sz w:val="18"/>
          <w:szCs w:val="18"/>
        </w:rPr>
      </w:pPr>
      <w:ins w:id="2496" w:author="Clauss, Jens (GDE-EDS9)" w:date="2021-11-22T19:32:00Z">
        <w:r w:rsidRPr="003F4B1F">
          <w:rPr>
            <w:sz w:val="18"/>
            <w:szCs w:val="18"/>
          </w:rPr>
          <w:t xml:space="preserve">    },</w:t>
        </w:r>
      </w:ins>
    </w:p>
    <w:p w14:paraId="695EC3FD" w14:textId="77777777" w:rsidR="00A2191F" w:rsidRPr="003F4B1F" w:rsidRDefault="00A2191F" w:rsidP="00A2191F">
      <w:pPr>
        <w:pStyle w:val="Default"/>
        <w:rPr>
          <w:ins w:id="2497" w:author="Clauss, Jens (GDE-EDS9)" w:date="2021-11-22T19:32:00Z"/>
          <w:rStyle w:val="Code"/>
        </w:rPr>
      </w:pPr>
      <w:ins w:id="2498" w:author="Clauss, Jens (GDE-EDS9)" w:date="2021-11-22T19:32:00Z">
        <w:r w:rsidRPr="003F4B1F">
          <w:rPr>
            <w:rStyle w:val="Code"/>
          </w:rPr>
          <w:t xml:space="preserve">    "link" :</w:t>
        </w:r>
      </w:ins>
    </w:p>
    <w:p w14:paraId="7391A0AA" w14:textId="77777777" w:rsidR="00A2191F" w:rsidRPr="003F4B1F" w:rsidRDefault="00A2191F" w:rsidP="00A2191F">
      <w:pPr>
        <w:rPr>
          <w:ins w:id="2499" w:author="Clauss, Jens (GDE-EDS9)" w:date="2021-11-22T19:32:00Z"/>
          <w:rStyle w:val="Code"/>
        </w:rPr>
      </w:pPr>
      <w:ins w:id="2500" w:author="Clauss, Jens (GDE-EDS9)" w:date="2021-11-22T19:32:00Z">
        <w:r w:rsidRPr="003F4B1F">
          <w:rPr>
            <w:rStyle w:val="Code"/>
          </w:rPr>
          <w:t xml:space="preserve">    {</w:t>
        </w:r>
      </w:ins>
    </w:p>
    <w:p w14:paraId="34CD9F35" w14:textId="77777777" w:rsidR="00A2191F" w:rsidRPr="003F4B1F" w:rsidRDefault="00A2191F" w:rsidP="00A2191F">
      <w:pPr>
        <w:rPr>
          <w:ins w:id="2501" w:author="Clauss, Jens (GDE-EDS9)" w:date="2021-11-22T19:32:00Z"/>
          <w:rStyle w:val="Code"/>
        </w:rPr>
      </w:pPr>
      <w:ins w:id="2502" w:author="Clauss, Jens (GDE-EDS9)" w:date="2021-11-22T19:32:00Z">
        <w:r w:rsidRPr="003F4B1F">
          <w:rPr>
            <w:rStyle w:val="Code"/>
          </w:rPr>
          <w:t xml:space="preserve">      "type" : "string",</w:t>
        </w:r>
      </w:ins>
    </w:p>
    <w:p w14:paraId="4F617B0F" w14:textId="77777777" w:rsidR="00A2191F" w:rsidRPr="003F4B1F" w:rsidRDefault="00A2191F" w:rsidP="00A2191F">
      <w:pPr>
        <w:rPr>
          <w:ins w:id="2503" w:author="Clauss, Jens (GDE-EDS9)" w:date="2021-11-22T19:32:00Z"/>
          <w:rStyle w:val="Code"/>
        </w:rPr>
      </w:pPr>
      <w:ins w:id="2504" w:author="Clauss, Jens (GDE-EDS9)" w:date="2021-11-22T19:32:00Z">
        <w:r w:rsidRPr="003F4B1F">
          <w:rPr>
            <w:rStyle w:val="Code"/>
          </w:rPr>
          <w:t xml:space="preserve">      "minLength" : 1,</w:t>
        </w:r>
      </w:ins>
    </w:p>
    <w:p w14:paraId="69BAE13D" w14:textId="77777777" w:rsidR="00A2191F" w:rsidRPr="003F4B1F" w:rsidRDefault="00A2191F" w:rsidP="00A2191F">
      <w:pPr>
        <w:rPr>
          <w:ins w:id="2505" w:author="Clauss, Jens (GDE-EDS9)" w:date="2021-11-22T19:32:00Z"/>
          <w:rStyle w:val="Code"/>
        </w:rPr>
      </w:pPr>
      <w:ins w:id="2506" w:author="Clauss, Jens (GDE-EDS9)" w:date="2021-11-22T19:32:00Z">
        <w:r w:rsidRPr="003F4B1F">
          <w:rPr>
            <w:rStyle w:val="Code"/>
          </w:rPr>
          <w:t xml:space="preserve">      "maxLength" : 127,</w:t>
        </w:r>
      </w:ins>
    </w:p>
    <w:p w14:paraId="415FC57D" w14:textId="77777777" w:rsidR="00A2191F" w:rsidRPr="003F4B1F" w:rsidRDefault="00A2191F" w:rsidP="00A2191F">
      <w:pPr>
        <w:rPr>
          <w:ins w:id="2507" w:author="Clauss, Jens (GDE-EDS9)" w:date="2021-11-22T19:32:00Z"/>
          <w:rStyle w:val="Code"/>
        </w:rPr>
      </w:pPr>
      <w:ins w:id="2508" w:author="Clauss, Jens (GDE-EDS9)" w:date="2021-11-22T19:32:00Z">
        <w:r w:rsidRPr="003F4B1F">
          <w:rPr>
            <w:rStyle w:val="Code"/>
          </w:rPr>
          <w:t xml:space="preserve">      "description" : "Link for downloading the update package.",</w:t>
        </w:r>
      </w:ins>
    </w:p>
    <w:p w14:paraId="12282E92" w14:textId="77777777" w:rsidR="00A2191F" w:rsidRPr="003F4B1F" w:rsidRDefault="00A2191F" w:rsidP="00A2191F">
      <w:pPr>
        <w:rPr>
          <w:ins w:id="2509" w:author="Clauss, Jens (GDE-EDS9)" w:date="2021-11-22T19:32:00Z"/>
          <w:rStyle w:val="Code"/>
        </w:rPr>
      </w:pPr>
      <w:ins w:id="2510" w:author="Clauss, Jens (GDE-EDS9)" w:date="2021-11-22T19:32:00Z">
        <w:r w:rsidRPr="003F4B1F">
          <w:rPr>
            <w:rStyle w:val="Code"/>
          </w:rPr>
          <w:t xml:space="preserve">      "required" : true</w:t>
        </w:r>
      </w:ins>
    </w:p>
    <w:p w14:paraId="2A8F4891" w14:textId="77777777" w:rsidR="00A2191F" w:rsidRPr="003F4B1F" w:rsidRDefault="00A2191F" w:rsidP="00A2191F">
      <w:pPr>
        <w:rPr>
          <w:ins w:id="2511" w:author="Clauss, Jens (GDE-EDS9)" w:date="2021-11-22T19:32:00Z"/>
          <w:rStyle w:val="Code"/>
        </w:rPr>
      </w:pPr>
      <w:ins w:id="2512" w:author="Clauss, Jens (GDE-EDS9)" w:date="2021-11-22T19:32:00Z">
        <w:r w:rsidRPr="003F4B1F">
          <w:rPr>
            <w:rStyle w:val="Code"/>
          </w:rPr>
          <w:t xml:space="preserve">    },</w:t>
        </w:r>
      </w:ins>
    </w:p>
    <w:p w14:paraId="55DFBEFD" w14:textId="77777777" w:rsidR="00A2191F" w:rsidRPr="003F4B1F" w:rsidRDefault="00A2191F" w:rsidP="00A2191F">
      <w:pPr>
        <w:pStyle w:val="Default"/>
        <w:rPr>
          <w:ins w:id="2513" w:author="Clauss, Jens (GDE-EDS9)" w:date="2021-11-22T19:32:00Z"/>
          <w:rStyle w:val="Code"/>
        </w:rPr>
      </w:pPr>
      <w:ins w:id="2514" w:author="Clauss, Jens (GDE-EDS9)" w:date="2021-11-22T19:32:00Z">
        <w:r w:rsidRPr="003F4B1F">
          <w:rPr>
            <w:rStyle w:val="Code"/>
          </w:rPr>
          <w:t xml:space="preserve">    "ocspURL" :</w:t>
        </w:r>
      </w:ins>
    </w:p>
    <w:p w14:paraId="03AEC15C" w14:textId="77777777" w:rsidR="00A2191F" w:rsidRPr="003F4B1F" w:rsidRDefault="00A2191F" w:rsidP="00A2191F">
      <w:pPr>
        <w:rPr>
          <w:ins w:id="2515" w:author="Clauss, Jens (GDE-EDS9)" w:date="2021-11-22T19:32:00Z"/>
          <w:rStyle w:val="Code"/>
        </w:rPr>
      </w:pPr>
      <w:ins w:id="2516" w:author="Clauss, Jens (GDE-EDS9)" w:date="2021-11-22T19:32:00Z">
        <w:r w:rsidRPr="003F4B1F">
          <w:rPr>
            <w:rStyle w:val="Code"/>
          </w:rPr>
          <w:t xml:space="preserve">    {</w:t>
        </w:r>
      </w:ins>
    </w:p>
    <w:p w14:paraId="623CAAE8" w14:textId="77777777" w:rsidR="00A2191F" w:rsidRPr="003F4B1F" w:rsidRDefault="00A2191F" w:rsidP="00A2191F">
      <w:pPr>
        <w:rPr>
          <w:ins w:id="2517" w:author="Clauss, Jens (GDE-EDS9)" w:date="2021-11-22T19:32:00Z"/>
          <w:rStyle w:val="Code"/>
        </w:rPr>
      </w:pPr>
      <w:ins w:id="2518" w:author="Clauss, Jens (GDE-EDS9)" w:date="2021-11-22T19:32:00Z">
        <w:r w:rsidRPr="003F4B1F">
          <w:rPr>
            <w:rStyle w:val="Code"/>
          </w:rPr>
          <w:t xml:space="preserve">      "type" : "string",</w:t>
        </w:r>
      </w:ins>
    </w:p>
    <w:p w14:paraId="4C7560DE" w14:textId="77777777" w:rsidR="00A2191F" w:rsidRPr="003F4B1F" w:rsidRDefault="00A2191F" w:rsidP="00A2191F">
      <w:pPr>
        <w:rPr>
          <w:ins w:id="2519" w:author="Clauss, Jens (GDE-EDS9)" w:date="2021-11-22T19:32:00Z"/>
          <w:rStyle w:val="Code"/>
        </w:rPr>
      </w:pPr>
      <w:ins w:id="2520" w:author="Clauss, Jens (GDE-EDS9)" w:date="2021-11-22T19:32:00Z">
        <w:r w:rsidRPr="003F4B1F">
          <w:rPr>
            <w:rStyle w:val="Code"/>
          </w:rPr>
          <w:t xml:space="preserve">      "minLength" : 1,</w:t>
        </w:r>
      </w:ins>
    </w:p>
    <w:p w14:paraId="4E1215A4" w14:textId="77777777" w:rsidR="00A2191F" w:rsidRPr="003F4B1F" w:rsidRDefault="00A2191F" w:rsidP="00A2191F">
      <w:pPr>
        <w:rPr>
          <w:ins w:id="2521" w:author="Clauss, Jens (GDE-EDS9)" w:date="2021-11-22T19:32:00Z"/>
          <w:rStyle w:val="Code"/>
        </w:rPr>
      </w:pPr>
      <w:ins w:id="2522" w:author="Clauss, Jens (GDE-EDS9)" w:date="2021-11-22T19:32:00Z">
        <w:r w:rsidRPr="003F4B1F">
          <w:rPr>
            <w:rStyle w:val="Code"/>
          </w:rPr>
          <w:t xml:space="preserve">      "maxLength" : 127,</w:t>
        </w:r>
      </w:ins>
    </w:p>
    <w:p w14:paraId="26D50B1F" w14:textId="77777777" w:rsidR="00A2191F" w:rsidRPr="003F4B1F" w:rsidRDefault="00A2191F" w:rsidP="00A2191F">
      <w:pPr>
        <w:rPr>
          <w:ins w:id="2523" w:author="Clauss, Jens (GDE-EDS9)" w:date="2021-11-22T19:32:00Z"/>
          <w:rStyle w:val="Code"/>
        </w:rPr>
      </w:pPr>
      <w:ins w:id="2524" w:author="Clauss, Jens (GDE-EDS9)" w:date="2021-11-22T19:32:00Z">
        <w:r w:rsidRPr="003F4B1F">
          <w:rPr>
            <w:rStyle w:val="Code"/>
          </w:rPr>
          <w:t xml:space="preserve">      "description" : "URL specifying the location of a valid OCSP server.",</w:t>
        </w:r>
      </w:ins>
    </w:p>
    <w:p w14:paraId="5618763B" w14:textId="77777777" w:rsidR="00A2191F" w:rsidRPr="003F4B1F" w:rsidRDefault="00A2191F" w:rsidP="00A2191F">
      <w:pPr>
        <w:rPr>
          <w:ins w:id="2525" w:author="Clauss, Jens (GDE-EDS9)" w:date="2021-11-22T19:32:00Z"/>
          <w:rStyle w:val="Code"/>
        </w:rPr>
      </w:pPr>
      <w:ins w:id="2526" w:author="Clauss, Jens (GDE-EDS9)" w:date="2021-11-22T19:32:00Z">
        <w:r w:rsidRPr="003F4B1F">
          <w:rPr>
            <w:rStyle w:val="Code"/>
          </w:rPr>
          <w:t xml:space="preserve">      "required" : true</w:t>
        </w:r>
      </w:ins>
    </w:p>
    <w:p w14:paraId="037CAAB3" w14:textId="77777777" w:rsidR="00A2191F" w:rsidRPr="003F4B1F" w:rsidRDefault="00A2191F" w:rsidP="00A2191F">
      <w:pPr>
        <w:rPr>
          <w:ins w:id="2527" w:author="Clauss, Jens (GDE-EDS9)" w:date="2021-11-22T19:32:00Z"/>
          <w:rStyle w:val="Code"/>
        </w:rPr>
      </w:pPr>
      <w:ins w:id="2528" w:author="Clauss, Jens (GDE-EDS9)" w:date="2021-11-22T19:32:00Z">
        <w:r w:rsidRPr="003F4B1F">
          <w:rPr>
            <w:rStyle w:val="Code"/>
          </w:rPr>
          <w:t xml:space="preserve">    },</w:t>
        </w:r>
      </w:ins>
    </w:p>
    <w:p w14:paraId="60AD52C4" w14:textId="77777777" w:rsidR="00A2191F" w:rsidRPr="003F4B1F" w:rsidRDefault="00A2191F" w:rsidP="00A2191F">
      <w:pPr>
        <w:rPr>
          <w:ins w:id="2529" w:author="Clauss, Jens (GDE-EDS9)" w:date="2021-11-22T19:32:00Z"/>
          <w:rStyle w:val="Code"/>
        </w:rPr>
      </w:pPr>
      <w:ins w:id="2530" w:author="Clauss, Jens (GDE-EDS9)" w:date="2021-11-22T19:32:00Z">
        <w:r w:rsidRPr="003F4B1F">
          <w:rPr>
            <w:rStyle w:val="Code"/>
          </w:rPr>
          <w:t xml:space="preserve">    "packageProperties" :</w:t>
        </w:r>
      </w:ins>
    </w:p>
    <w:p w14:paraId="744D1CD1" w14:textId="77777777" w:rsidR="00A2191F" w:rsidRPr="003F4B1F" w:rsidRDefault="00A2191F" w:rsidP="00A2191F">
      <w:pPr>
        <w:rPr>
          <w:ins w:id="2531" w:author="Clauss, Jens (GDE-EDS9)" w:date="2021-11-22T19:32:00Z"/>
          <w:rStyle w:val="Code"/>
        </w:rPr>
      </w:pPr>
      <w:ins w:id="2532" w:author="Clauss, Jens (GDE-EDS9)" w:date="2021-11-22T19:32:00Z">
        <w:r w:rsidRPr="003F4B1F">
          <w:rPr>
            <w:rStyle w:val="Code"/>
          </w:rPr>
          <w:t xml:space="preserve">    {</w:t>
        </w:r>
      </w:ins>
    </w:p>
    <w:p w14:paraId="4D57622E" w14:textId="77777777" w:rsidR="00A2191F" w:rsidRPr="003F4B1F" w:rsidRDefault="00A2191F" w:rsidP="00A2191F">
      <w:pPr>
        <w:rPr>
          <w:ins w:id="2533" w:author="Clauss, Jens (GDE-EDS9)" w:date="2021-11-22T19:32:00Z"/>
          <w:rStyle w:val="Code"/>
        </w:rPr>
      </w:pPr>
      <w:ins w:id="2534" w:author="Clauss, Jens (GDE-EDS9)" w:date="2021-11-22T19:32:00Z">
        <w:r w:rsidRPr="003F4B1F">
          <w:rPr>
            <w:rStyle w:val="Code"/>
          </w:rPr>
          <w:t xml:space="preserve">      "type" : "string",</w:t>
        </w:r>
      </w:ins>
    </w:p>
    <w:p w14:paraId="2C5E5A0D" w14:textId="77777777" w:rsidR="00A2191F" w:rsidRPr="003F4B1F" w:rsidRDefault="00A2191F" w:rsidP="00A2191F">
      <w:pPr>
        <w:rPr>
          <w:ins w:id="2535" w:author="Clauss, Jens (GDE-EDS9)" w:date="2021-11-22T19:32:00Z"/>
          <w:rStyle w:val="Code"/>
        </w:rPr>
      </w:pPr>
      <w:ins w:id="2536" w:author="Clauss, Jens (GDE-EDS9)" w:date="2021-11-22T19:32:00Z">
        <w:r w:rsidRPr="003F4B1F">
          <w:rPr>
            <w:rStyle w:val="Code"/>
          </w:rPr>
          <w:t xml:space="preserve">      "maxLength" : 1600,</w:t>
        </w:r>
      </w:ins>
    </w:p>
    <w:p w14:paraId="2B53DF5C" w14:textId="77777777" w:rsidR="00C43EB0" w:rsidRDefault="00A2191F" w:rsidP="00A2191F">
      <w:pPr>
        <w:rPr>
          <w:ins w:id="2537" w:author="Clauss, Jens (GDE-EDS9)" w:date="2021-11-22T19:38:00Z"/>
          <w:rStyle w:val="Code"/>
        </w:rPr>
      </w:pPr>
      <w:ins w:id="2538" w:author="Clauss, Jens (GDE-EDS9)" w:date="2021-11-22T19:32:00Z">
        <w:r w:rsidRPr="003F4B1F">
          <w:rPr>
            <w:rStyle w:val="Code"/>
          </w:rPr>
          <w:t xml:space="preserve">      "description" : "Package Properties file</w:t>
        </w:r>
      </w:ins>
      <w:ins w:id="2539" w:author="Clauss, Jens (GDE-EDS9)" w:date="2021-11-22T19:38:00Z">
        <w:r w:rsidR="00C43EB0">
          <w:rPr>
            <w:rStyle w:val="Code"/>
          </w:rPr>
          <w:t>, in version 6,</w:t>
        </w:r>
      </w:ins>
      <w:ins w:id="2540" w:author="Clauss, Jens (GDE-EDS9)" w:date="2021-11-22T19:32:00Z">
        <w:r w:rsidR="00C43EB0">
          <w:rPr>
            <w:rStyle w:val="Code"/>
          </w:rPr>
          <w:t xml:space="preserve"> containing validation</w:t>
        </w:r>
      </w:ins>
    </w:p>
    <w:p w14:paraId="42FB7265" w14:textId="4AF54192" w:rsidR="00A2191F" w:rsidRPr="003F4B1F" w:rsidRDefault="00C43EB0" w:rsidP="00A2191F">
      <w:pPr>
        <w:rPr>
          <w:ins w:id="2541" w:author="Clauss, Jens (GDE-EDS9)" w:date="2021-11-22T19:32:00Z"/>
          <w:rStyle w:val="Code"/>
        </w:rPr>
      </w:pPr>
      <w:ins w:id="2542" w:author="Clauss, Jens (GDE-EDS9)" w:date="2021-11-22T19:38:00Z">
        <w:r>
          <w:rPr>
            <w:rStyle w:val="Code"/>
          </w:rPr>
          <w:t xml:space="preserve">                       </w:t>
        </w:r>
      </w:ins>
      <w:ins w:id="2543" w:author="Clauss, Jens (GDE-EDS9)" w:date="2021-11-22T19:32:00Z">
        <w:r w:rsidR="00A2191F" w:rsidRPr="003F4B1F">
          <w:rPr>
            <w:rStyle w:val="Code"/>
          </w:rPr>
          <w:t>information for the update package.",</w:t>
        </w:r>
      </w:ins>
    </w:p>
    <w:p w14:paraId="43606269" w14:textId="77777777" w:rsidR="00A2191F" w:rsidRPr="003F4B1F" w:rsidRDefault="00A2191F" w:rsidP="00A2191F">
      <w:pPr>
        <w:rPr>
          <w:ins w:id="2544" w:author="Clauss, Jens (GDE-EDS9)" w:date="2021-11-22T19:32:00Z"/>
          <w:rStyle w:val="Code"/>
        </w:rPr>
      </w:pPr>
      <w:ins w:id="2545" w:author="Clauss, Jens (GDE-EDS9)" w:date="2021-11-22T19:32:00Z">
        <w:r w:rsidRPr="003F4B1F">
          <w:rPr>
            <w:rStyle w:val="Code"/>
          </w:rPr>
          <w:t xml:space="preserve">      "required" : true</w:t>
        </w:r>
      </w:ins>
    </w:p>
    <w:p w14:paraId="63AC2830" w14:textId="77777777" w:rsidR="00A2191F" w:rsidRPr="003F4B1F" w:rsidRDefault="00A2191F" w:rsidP="00A2191F">
      <w:pPr>
        <w:rPr>
          <w:ins w:id="2546" w:author="Clauss, Jens (GDE-EDS9)" w:date="2021-11-22T19:32:00Z"/>
          <w:rStyle w:val="Code"/>
        </w:rPr>
      </w:pPr>
      <w:ins w:id="2547" w:author="Clauss, Jens (GDE-EDS9)" w:date="2021-11-22T19:32:00Z">
        <w:r w:rsidRPr="003F4B1F">
          <w:rPr>
            <w:rStyle w:val="Code"/>
          </w:rPr>
          <w:t xml:space="preserve">    }  }</w:t>
        </w:r>
      </w:ins>
    </w:p>
    <w:p w14:paraId="5E8EB5AB" w14:textId="77777777" w:rsidR="00A2191F" w:rsidRPr="003F4B1F" w:rsidRDefault="00A2191F" w:rsidP="00A2191F">
      <w:pPr>
        <w:rPr>
          <w:ins w:id="2548" w:author="Clauss, Jens (GDE-EDS9)" w:date="2021-11-22T19:32:00Z"/>
          <w:rStyle w:val="Code"/>
        </w:rPr>
      </w:pPr>
      <w:ins w:id="2549" w:author="Clauss, Jens (GDE-EDS9)" w:date="2021-11-22T19:32:00Z">
        <w:r w:rsidRPr="003F4B1F">
          <w:rPr>
            <w:rStyle w:val="Code"/>
          </w:rPr>
          <w:t>}</w:t>
        </w:r>
      </w:ins>
    </w:p>
    <w:p w14:paraId="23DC411B" w14:textId="77777777" w:rsidR="00A2191F" w:rsidRPr="003F4B1F" w:rsidRDefault="00A2191F" w:rsidP="00A2191F">
      <w:pPr>
        <w:rPr>
          <w:ins w:id="2550" w:author="Clauss, Jens (GDE-EDS9)" w:date="2021-11-22T19:32:00Z"/>
        </w:rPr>
      </w:pPr>
    </w:p>
    <w:p w14:paraId="53BA766F" w14:textId="77777777" w:rsidR="00A2191F" w:rsidRPr="003F4B1F" w:rsidRDefault="00A2191F" w:rsidP="00A2191F">
      <w:pPr>
        <w:rPr>
          <w:ins w:id="2551" w:author="Clauss, Jens (GDE-EDS9)" w:date="2021-11-22T19:32:00Z"/>
        </w:rPr>
      </w:pPr>
      <w:ins w:id="2552" w:author="Clauss, Jens (GDE-EDS9)" w:date="2021-11-22T19:32:00Z">
        <w:r w:rsidRPr="003F4B1F">
          <w:br w:type="page"/>
        </w:r>
      </w:ins>
    </w:p>
    <w:p w14:paraId="335E610F" w14:textId="77777777" w:rsidR="00A2191F" w:rsidRPr="003F4B1F" w:rsidRDefault="00A2191F" w:rsidP="00A2191F">
      <w:pPr>
        <w:pStyle w:val="Heading3"/>
        <w:rPr>
          <w:ins w:id="2553" w:author="Clauss, Jens (GDE-EDS9)" w:date="2021-11-22T19:32:00Z"/>
        </w:rPr>
      </w:pPr>
      <w:bookmarkStart w:id="2554" w:name="_Toc88504186"/>
      <w:ins w:id="2555" w:author="Clauss, Jens (GDE-EDS9)" w:date="2021-11-22T19:32:00Z">
        <w:r w:rsidRPr="003F4B1F">
          <w:t>Content type FUSTATE</w:t>
        </w:r>
        <w:bookmarkEnd w:id="2554"/>
      </w:ins>
    </w:p>
    <w:p w14:paraId="46BE4308" w14:textId="77777777" w:rsidR="00A2191F" w:rsidRPr="003F4B1F" w:rsidRDefault="00A2191F" w:rsidP="00A2191F">
      <w:pPr>
        <w:rPr>
          <w:ins w:id="2556" w:author="Clauss, Jens (GDE-EDS9)" w:date="2021-11-22T19:32:00Z"/>
        </w:rPr>
      </w:pPr>
      <w:ins w:id="2557" w:author="Clauss, Jens (GDE-EDS9)" w:date="2021-11-22T19:32:00Z">
        <w:r w:rsidRPr="003F4B1F">
          <w:t>This content type provides information of the firmware update state on the HA.</w:t>
        </w:r>
      </w:ins>
    </w:p>
    <w:p w14:paraId="0C1E67CB" w14:textId="77777777" w:rsidR="00A2191F" w:rsidRPr="003F4B1F" w:rsidRDefault="00A2191F" w:rsidP="00A2191F">
      <w:pPr>
        <w:rPr>
          <w:ins w:id="2558" w:author="Clauss, Jens (GDE-EDS9)" w:date="2021-11-22T19:32:00Z"/>
        </w:rPr>
      </w:pPr>
    </w:p>
    <w:p w14:paraId="0580A114" w14:textId="77777777" w:rsidR="00A2191F" w:rsidRPr="003F4B1F" w:rsidRDefault="00A2191F" w:rsidP="00A2191F">
      <w:pPr>
        <w:rPr>
          <w:ins w:id="2559" w:author="Clauss, Jens (GDE-EDS9)" w:date="2021-11-22T19:32:00Z"/>
        </w:rPr>
      </w:pPr>
      <w:ins w:id="2560"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NOTIFY, RESPONSE</w:t>
        </w:r>
      </w:ins>
    </w:p>
    <w:p w14:paraId="32B036F0" w14:textId="77777777" w:rsidR="00A2191F" w:rsidRPr="003F4B1F" w:rsidRDefault="00A2191F" w:rsidP="00A2191F">
      <w:pPr>
        <w:rPr>
          <w:ins w:id="2561" w:author="Clauss, Jens (GDE-EDS9)" w:date="2021-11-22T19:32:00Z"/>
        </w:rPr>
      </w:pPr>
    </w:p>
    <w:p w14:paraId="2D385148" w14:textId="77777777" w:rsidR="00A2191F" w:rsidRPr="003F4B1F" w:rsidRDefault="00A2191F" w:rsidP="00A2191F">
      <w:pPr>
        <w:rPr>
          <w:ins w:id="2562" w:author="Clauss, Jens (GDE-EDS9)" w:date="2021-11-22T19:32:00Z"/>
        </w:rPr>
      </w:pPr>
      <w:ins w:id="2563"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6493048E" w14:textId="77777777" w:rsidR="00A2191F" w:rsidRPr="003F4B1F" w:rsidRDefault="00A2191F" w:rsidP="00A2191F">
      <w:pPr>
        <w:rPr>
          <w:ins w:id="2564" w:author="Clauss, Jens (GDE-EDS9)" w:date="2021-11-22T19:32:00Z"/>
          <w:rStyle w:val="Code"/>
        </w:rPr>
      </w:pPr>
      <w:ins w:id="2565" w:author="Clauss, Jens (GDE-EDS9)" w:date="2021-11-22T19:32:00Z">
        <w:r w:rsidRPr="003F4B1F">
          <w:rPr>
            <w:rStyle w:val="Code"/>
          </w:rPr>
          <w:t>{</w:t>
        </w:r>
      </w:ins>
    </w:p>
    <w:p w14:paraId="7722ADC6" w14:textId="6F72F236" w:rsidR="00A2191F" w:rsidRPr="003F4B1F" w:rsidRDefault="00A2191F" w:rsidP="00A2191F">
      <w:pPr>
        <w:rPr>
          <w:ins w:id="2566" w:author="Clauss, Jens (GDE-EDS9)" w:date="2021-11-22T19:32:00Z"/>
          <w:rStyle w:val="Code"/>
        </w:rPr>
      </w:pPr>
      <w:ins w:id="2567" w:author="Clauss, Jens (GDE-EDS9)" w:date="2021-11-22T19:32:00Z">
        <w:r w:rsidRPr="003F4B1F">
          <w:rPr>
            <w:rStyle w:val="Code"/>
          </w:rPr>
          <w:t xml:space="preserve">  "id" : "urn:schemas-bshg-com:js:data:fu</w:t>
        </w:r>
      </w:ins>
      <w:ins w:id="2568" w:author="Clauss, Jens (GDE-EDS9)" w:date="2021-11-22T19:35:00Z">
        <w:r>
          <w:rPr>
            <w:rStyle w:val="Code"/>
          </w:rPr>
          <w:t>5</w:t>
        </w:r>
      </w:ins>
      <w:ins w:id="2569" w:author="Clauss, Jens (GDE-EDS9)" w:date="2021-11-22T19:32:00Z">
        <w:r w:rsidRPr="003F4B1F">
          <w:rPr>
            <w:rStyle w:val="Code"/>
          </w:rPr>
          <w:t>:fustate",</w:t>
        </w:r>
      </w:ins>
    </w:p>
    <w:p w14:paraId="08717E3E" w14:textId="77777777" w:rsidR="00A2191F" w:rsidRPr="003F4B1F" w:rsidRDefault="00A2191F" w:rsidP="00A2191F">
      <w:pPr>
        <w:rPr>
          <w:ins w:id="2570" w:author="Clauss, Jens (GDE-EDS9)" w:date="2021-11-22T19:32:00Z"/>
          <w:rStyle w:val="Code"/>
        </w:rPr>
      </w:pPr>
      <w:ins w:id="2571" w:author="Clauss, Jens (GDE-EDS9)" w:date="2021-11-22T19:32:00Z">
        <w:r w:rsidRPr="003F4B1F">
          <w:rPr>
            <w:rStyle w:val="Code"/>
          </w:rPr>
          <w:t xml:space="preserve">  "properties" :</w:t>
        </w:r>
      </w:ins>
    </w:p>
    <w:p w14:paraId="0504C700" w14:textId="77777777" w:rsidR="00A2191F" w:rsidRPr="003F4B1F" w:rsidRDefault="00A2191F" w:rsidP="00A2191F">
      <w:pPr>
        <w:rPr>
          <w:ins w:id="2572" w:author="Clauss, Jens (GDE-EDS9)" w:date="2021-11-22T19:32:00Z"/>
          <w:rStyle w:val="Code"/>
        </w:rPr>
      </w:pPr>
      <w:ins w:id="2573" w:author="Clauss, Jens (GDE-EDS9)" w:date="2021-11-22T19:32:00Z">
        <w:r w:rsidRPr="003F4B1F">
          <w:rPr>
            <w:rStyle w:val="Code"/>
          </w:rPr>
          <w:t xml:space="preserve">  {</w:t>
        </w:r>
      </w:ins>
    </w:p>
    <w:p w14:paraId="23530080" w14:textId="77777777" w:rsidR="00A2191F" w:rsidRPr="003F4B1F" w:rsidRDefault="00A2191F" w:rsidP="00A2191F">
      <w:pPr>
        <w:rPr>
          <w:ins w:id="2574" w:author="Clauss, Jens (GDE-EDS9)" w:date="2021-11-22T19:32:00Z"/>
          <w:rStyle w:val="Code"/>
        </w:rPr>
      </w:pPr>
      <w:ins w:id="2575" w:author="Clauss, Jens (GDE-EDS9)" w:date="2021-11-22T19:32:00Z">
        <w:r w:rsidRPr="003F4B1F">
          <w:rPr>
            <w:rStyle w:val="Code"/>
          </w:rPr>
          <w:t xml:space="preserve">    "transactionID" :</w:t>
        </w:r>
      </w:ins>
    </w:p>
    <w:p w14:paraId="4246FC80" w14:textId="77777777" w:rsidR="00A2191F" w:rsidRPr="003F4B1F" w:rsidRDefault="00A2191F" w:rsidP="00A2191F">
      <w:pPr>
        <w:rPr>
          <w:ins w:id="2576" w:author="Clauss, Jens (GDE-EDS9)" w:date="2021-11-22T19:32:00Z"/>
          <w:rStyle w:val="Code"/>
        </w:rPr>
      </w:pPr>
      <w:ins w:id="2577" w:author="Clauss, Jens (GDE-EDS9)" w:date="2021-11-22T19:32:00Z">
        <w:r w:rsidRPr="003F4B1F">
          <w:rPr>
            <w:rStyle w:val="Code"/>
          </w:rPr>
          <w:t xml:space="preserve">    {</w:t>
        </w:r>
      </w:ins>
    </w:p>
    <w:p w14:paraId="385197B6" w14:textId="77777777" w:rsidR="00A2191F" w:rsidRPr="003F4B1F" w:rsidRDefault="00A2191F" w:rsidP="00A2191F">
      <w:pPr>
        <w:rPr>
          <w:ins w:id="2578" w:author="Clauss, Jens (GDE-EDS9)" w:date="2021-11-22T19:32:00Z"/>
          <w:rStyle w:val="Code"/>
        </w:rPr>
      </w:pPr>
      <w:ins w:id="2579" w:author="Clauss, Jens (GDE-EDS9)" w:date="2021-11-22T19:32:00Z">
        <w:r w:rsidRPr="003F4B1F">
          <w:rPr>
            <w:rStyle w:val="Code"/>
          </w:rPr>
          <w:t xml:space="preserve">      "type"    : "integer",</w:t>
        </w:r>
      </w:ins>
    </w:p>
    <w:p w14:paraId="2D35F976" w14:textId="77777777" w:rsidR="00A2191F" w:rsidRPr="003F4B1F" w:rsidRDefault="00A2191F" w:rsidP="00A2191F">
      <w:pPr>
        <w:rPr>
          <w:ins w:id="2580" w:author="Clauss, Jens (GDE-EDS9)" w:date="2021-11-22T19:32:00Z"/>
          <w:rStyle w:val="Code"/>
        </w:rPr>
      </w:pPr>
      <w:ins w:id="2581" w:author="Clauss, Jens (GDE-EDS9)" w:date="2021-11-22T19:32:00Z">
        <w:r w:rsidRPr="003F4B1F">
          <w:rPr>
            <w:rStyle w:val="Code"/>
          </w:rPr>
          <w:t xml:space="preserve">      "minimum" : 1,</w:t>
        </w:r>
      </w:ins>
    </w:p>
    <w:p w14:paraId="0AAFDD44" w14:textId="77777777" w:rsidR="00A2191F" w:rsidRPr="003F4B1F" w:rsidRDefault="00A2191F" w:rsidP="00A2191F">
      <w:pPr>
        <w:rPr>
          <w:ins w:id="2582" w:author="Clauss, Jens (GDE-EDS9)" w:date="2021-11-22T19:32:00Z"/>
          <w:rStyle w:val="Code"/>
        </w:rPr>
      </w:pPr>
      <w:ins w:id="2583" w:author="Clauss, Jens (GDE-EDS9)" w:date="2021-11-22T19:32:00Z">
        <w:r w:rsidRPr="003F4B1F">
          <w:rPr>
            <w:rStyle w:val="Code"/>
          </w:rPr>
          <w:t xml:space="preserve">      "maximum" : 18446744073709551614,</w:t>
        </w:r>
      </w:ins>
    </w:p>
    <w:p w14:paraId="17C8326D" w14:textId="77777777" w:rsidR="00A2191F" w:rsidRPr="003F4B1F" w:rsidRDefault="00A2191F" w:rsidP="00A2191F">
      <w:pPr>
        <w:rPr>
          <w:ins w:id="2584" w:author="Clauss, Jens (GDE-EDS9)" w:date="2021-11-22T19:32:00Z"/>
          <w:rStyle w:val="Code"/>
        </w:rPr>
      </w:pPr>
      <w:ins w:id="2585" w:author="Clauss, Jens (GDE-EDS9)" w:date="2021-11-22T19:32:00Z">
        <w:r w:rsidRPr="003F4B1F">
          <w:rPr>
            <w:rStyle w:val="Code"/>
          </w:rPr>
          <w:t xml:space="preserve">      "description" : "The unique ID that identifies this concrete update </w:t>
        </w:r>
      </w:ins>
    </w:p>
    <w:p w14:paraId="76434654" w14:textId="77777777" w:rsidR="00A2191F" w:rsidRPr="003F4B1F" w:rsidRDefault="00A2191F" w:rsidP="00A2191F">
      <w:pPr>
        <w:rPr>
          <w:ins w:id="2586" w:author="Clauss, Jens (GDE-EDS9)" w:date="2021-11-22T19:32:00Z"/>
          <w:rStyle w:val="Code"/>
        </w:rPr>
      </w:pPr>
      <w:ins w:id="2587" w:author="Clauss, Jens (GDE-EDS9)" w:date="2021-11-22T19:32:00Z">
        <w:r w:rsidRPr="003F4B1F">
          <w:rPr>
            <w:rStyle w:val="Code"/>
          </w:rPr>
          <w:t xml:space="preserve">                       transaction on the appliance. The values 0x0 and</w:t>
        </w:r>
      </w:ins>
    </w:p>
    <w:p w14:paraId="0DEDF057" w14:textId="77777777" w:rsidR="00A2191F" w:rsidRPr="003F4B1F" w:rsidRDefault="00A2191F" w:rsidP="00A2191F">
      <w:pPr>
        <w:rPr>
          <w:ins w:id="2588" w:author="Clauss, Jens (GDE-EDS9)" w:date="2021-11-22T19:32:00Z"/>
          <w:rStyle w:val="Code"/>
        </w:rPr>
      </w:pPr>
      <w:ins w:id="2589" w:author="Clauss, Jens (GDE-EDS9)" w:date="2021-11-22T19:32:00Z">
        <w:r w:rsidRPr="003F4B1F">
          <w:rPr>
            <w:rStyle w:val="Code"/>
          </w:rPr>
          <w:t xml:space="preserve">                       0xFFFFFFFFFFFFFFFF are invalid.",</w:t>
        </w:r>
      </w:ins>
    </w:p>
    <w:p w14:paraId="7C29FBC4" w14:textId="77777777" w:rsidR="00A2191F" w:rsidRPr="003F4B1F" w:rsidRDefault="00A2191F" w:rsidP="00A2191F">
      <w:pPr>
        <w:rPr>
          <w:ins w:id="2590" w:author="Clauss, Jens (GDE-EDS9)" w:date="2021-11-22T19:32:00Z"/>
          <w:rStyle w:val="Code"/>
        </w:rPr>
      </w:pPr>
      <w:ins w:id="2591" w:author="Clauss, Jens (GDE-EDS9)" w:date="2021-11-22T19:32:00Z">
        <w:r w:rsidRPr="003F4B1F">
          <w:rPr>
            <w:rStyle w:val="Code"/>
          </w:rPr>
          <w:t xml:space="preserve">      "required" : false</w:t>
        </w:r>
      </w:ins>
    </w:p>
    <w:p w14:paraId="71AC76F3" w14:textId="77777777" w:rsidR="00A2191F" w:rsidRPr="003F4B1F" w:rsidRDefault="00A2191F" w:rsidP="00A2191F">
      <w:pPr>
        <w:rPr>
          <w:ins w:id="2592" w:author="Clauss, Jens (GDE-EDS9)" w:date="2021-11-22T19:32:00Z"/>
          <w:rStyle w:val="Code"/>
        </w:rPr>
      </w:pPr>
      <w:ins w:id="2593" w:author="Clauss, Jens (GDE-EDS9)" w:date="2021-11-22T19:32:00Z">
        <w:r w:rsidRPr="003F4B1F">
          <w:rPr>
            <w:rStyle w:val="Code"/>
          </w:rPr>
          <w:t xml:space="preserve">    },</w:t>
        </w:r>
      </w:ins>
    </w:p>
    <w:p w14:paraId="005C4616" w14:textId="77777777" w:rsidR="00A2191F" w:rsidRPr="003F4B1F" w:rsidRDefault="00A2191F" w:rsidP="00A2191F">
      <w:pPr>
        <w:rPr>
          <w:ins w:id="2594" w:author="Clauss, Jens (GDE-EDS9)" w:date="2021-11-22T19:32:00Z"/>
          <w:rStyle w:val="Code"/>
        </w:rPr>
      </w:pPr>
      <w:ins w:id="2595" w:author="Clauss, Jens (GDE-EDS9)" w:date="2021-11-22T19:32:00Z">
        <w:r w:rsidRPr="003F4B1F">
          <w:rPr>
            <w:rStyle w:val="Code"/>
          </w:rPr>
          <w:t xml:space="preserve">    "state" :</w:t>
        </w:r>
      </w:ins>
    </w:p>
    <w:p w14:paraId="6EF96C91" w14:textId="77777777" w:rsidR="00A2191F" w:rsidRPr="003F4B1F" w:rsidRDefault="00A2191F" w:rsidP="00A2191F">
      <w:pPr>
        <w:rPr>
          <w:ins w:id="2596" w:author="Clauss, Jens (GDE-EDS9)" w:date="2021-11-22T19:32:00Z"/>
          <w:rStyle w:val="Code"/>
        </w:rPr>
      </w:pPr>
      <w:ins w:id="2597" w:author="Clauss, Jens (GDE-EDS9)" w:date="2021-11-22T19:32:00Z">
        <w:r w:rsidRPr="003F4B1F">
          <w:rPr>
            <w:rStyle w:val="Code"/>
          </w:rPr>
          <w:t xml:space="preserve">    {</w:t>
        </w:r>
      </w:ins>
    </w:p>
    <w:p w14:paraId="71C6E7D1" w14:textId="77777777" w:rsidR="00A2191F" w:rsidRPr="003F4B1F" w:rsidRDefault="00A2191F" w:rsidP="00A2191F">
      <w:pPr>
        <w:rPr>
          <w:ins w:id="2598" w:author="Clauss, Jens (GDE-EDS9)" w:date="2021-11-22T19:32:00Z"/>
          <w:rStyle w:val="Code"/>
        </w:rPr>
      </w:pPr>
      <w:ins w:id="2599" w:author="Clauss, Jens (GDE-EDS9)" w:date="2021-11-22T19:32:00Z">
        <w:r w:rsidRPr="003F4B1F">
          <w:rPr>
            <w:rStyle w:val="Code"/>
          </w:rPr>
          <w:t xml:space="preserve">      "type" : "string",</w:t>
        </w:r>
      </w:ins>
    </w:p>
    <w:p w14:paraId="76B82FCA" w14:textId="77777777" w:rsidR="00A2191F" w:rsidRPr="003F4B1F" w:rsidRDefault="00A2191F" w:rsidP="00A2191F">
      <w:pPr>
        <w:rPr>
          <w:ins w:id="2600" w:author="Clauss, Jens (GDE-EDS9)" w:date="2021-11-22T19:32:00Z"/>
          <w:rStyle w:val="Code"/>
        </w:rPr>
      </w:pPr>
      <w:ins w:id="2601" w:author="Clauss, Jens (GDE-EDS9)" w:date="2021-11-22T19:32:00Z">
        <w:r w:rsidRPr="003F4B1F">
          <w:rPr>
            <w:rStyle w:val="Code"/>
          </w:rPr>
          <w:t xml:space="preserve">      "enum" : ["INIT","IDLE","WAIT_FOR_DOWNLOAD_PERMISSION",</w:t>
        </w:r>
      </w:ins>
    </w:p>
    <w:p w14:paraId="130E43C2" w14:textId="77777777" w:rsidR="00A2191F" w:rsidRPr="003F4B1F" w:rsidRDefault="00A2191F" w:rsidP="00A2191F">
      <w:pPr>
        <w:rPr>
          <w:ins w:id="2602" w:author="Clauss, Jens (GDE-EDS9)" w:date="2021-11-22T19:32:00Z"/>
          <w:rStyle w:val="Code"/>
        </w:rPr>
      </w:pPr>
      <w:ins w:id="2603" w:author="Clauss, Jens (GDE-EDS9)" w:date="2021-11-22T19:32:00Z">
        <w:r w:rsidRPr="003F4B1F">
          <w:rPr>
            <w:rStyle w:val="Code"/>
          </w:rPr>
          <w:t xml:space="preserve">                "DOWNLOADING",</w:t>
        </w:r>
      </w:ins>
    </w:p>
    <w:p w14:paraId="254A2832" w14:textId="77777777" w:rsidR="00A2191F" w:rsidRPr="003F4B1F" w:rsidRDefault="00A2191F" w:rsidP="00A2191F">
      <w:pPr>
        <w:rPr>
          <w:ins w:id="2604" w:author="Clauss, Jens (GDE-EDS9)" w:date="2021-11-22T19:32:00Z"/>
          <w:rStyle w:val="Code"/>
        </w:rPr>
      </w:pPr>
      <w:ins w:id="2605" w:author="Clauss, Jens (GDE-EDS9)" w:date="2021-11-22T19:32:00Z">
        <w:r w:rsidRPr="003F4B1F">
          <w:rPr>
            <w:rStyle w:val="Code"/>
          </w:rPr>
          <w:t xml:space="preserve">                "WAIT_FOR_INSTALL_PERMISSION","INSTALLING",</w:t>
        </w:r>
      </w:ins>
    </w:p>
    <w:p w14:paraId="28F4BAEA" w14:textId="77777777" w:rsidR="00A2191F" w:rsidRPr="003F4B1F" w:rsidRDefault="00A2191F" w:rsidP="00A2191F">
      <w:pPr>
        <w:rPr>
          <w:ins w:id="2606" w:author="Clauss, Jens (GDE-EDS9)" w:date="2021-11-22T19:32:00Z"/>
          <w:rStyle w:val="Code"/>
        </w:rPr>
      </w:pPr>
      <w:ins w:id="2607" w:author="Clauss, Jens (GDE-EDS9)" w:date="2021-11-22T19:32:00Z">
        <w:r w:rsidRPr="003F4B1F">
          <w:rPr>
            <w:rStyle w:val="Code"/>
          </w:rPr>
          <w:t xml:space="preserve">                "FINALIZING","FINISHED",</w:t>
        </w:r>
      </w:ins>
    </w:p>
    <w:p w14:paraId="4FB3780D" w14:textId="77777777" w:rsidR="00A2191F" w:rsidRPr="003F4B1F" w:rsidRDefault="00A2191F" w:rsidP="00A2191F">
      <w:pPr>
        <w:rPr>
          <w:ins w:id="2608" w:author="Clauss, Jens (GDE-EDS9)" w:date="2021-11-22T19:32:00Z"/>
          <w:rStyle w:val="Code"/>
        </w:rPr>
      </w:pPr>
      <w:ins w:id="2609" w:author="Clauss, Jens (GDE-EDS9)" w:date="2021-11-22T19:32:00Z">
        <w:r w:rsidRPr="003F4B1F">
          <w:rPr>
            <w:rStyle w:val="Code"/>
          </w:rPr>
          <w:t xml:space="preserve">                "ERROR","ERROR_DO_INVENTORY",</w:t>
        </w:r>
      </w:ins>
    </w:p>
    <w:p w14:paraId="33116AC8" w14:textId="77777777" w:rsidR="00A2191F" w:rsidRPr="003F4B1F" w:rsidRDefault="00A2191F" w:rsidP="00A2191F">
      <w:pPr>
        <w:rPr>
          <w:ins w:id="2610" w:author="Clauss, Jens (GDE-EDS9)" w:date="2021-11-22T19:32:00Z"/>
          <w:rStyle w:val="Code"/>
        </w:rPr>
      </w:pPr>
      <w:ins w:id="2611" w:author="Clauss, Jens (GDE-EDS9)" w:date="2021-11-22T19:32:00Z">
        <w:r w:rsidRPr="003F4B1F">
          <w:rPr>
            <w:rStyle w:val="Code"/>
          </w:rPr>
          <w:t xml:space="preserve">                "ERROR_DOWNLOAD","ERROR_VALIDATION",</w:t>
        </w:r>
      </w:ins>
    </w:p>
    <w:p w14:paraId="3E3A4F40" w14:textId="77777777" w:rsidR="00A2191F" w:rsidRPr="003F4B1F" w:rsidRDefault="00A2191F" w:rsidP="00A2191F">
      <w:pPr>
        <w:rPr>
          <w:ins w:id="2612" w:author="Clauss, Jens (GDE-EDS9)" w:date="2021-11-22T19:32:00Z"/>
          <w:rStyle w:val="Code"/>
        </w:rPr>
      </w:pPr>
      <w:ins w:id="2613" w:author="Clauss, Jens (GDE-EDS9)" w:date="2021-11-22T19:32:00Z">
        <w:r w:rsidRPr="003F4B1F">
          <w:rPr>
            <w:rStyle w:val="Code"/>
          </w:rPr>
          <w:t xml:space="preserve">                "ERROR_VERIFICATION","ERROR_INSTALL",</w:t>
        </w:r>
      </w:ins>
    </w:p>
    <w:p w14:paraId="5DFF26DC" w14:textId="77777777" w:rsidR="00A2191F" w:rsidRPr="003F4B1F" w:rsidRDefault="00A2191F" w:rsidP="00A2191F">
      <w:pPr>
        <w:rPr>
          <w:ins w:id="2614" w:author="Clauss, Jens (GDE-EDS9)" w:date="2021-11-22T19:32:00Z"/>
          <w:rStyle w:val="Code"/>
        </w:rPr>
      </w:pPr>
      <w:ins w:id="2615" w:author="Clauss, Jens (GDE-EDS9)" w:date="2021-11-22T19:32:00Z">
        <w:r w:rsidRPr="003F4B1F">
          <w:rPr>
            <w:rStyle w:val="Code"/>
          </w:rPr>
          <w:t xml:space="preserve">                "ERROR_FINALIZE"],</w:t>
        </w:r>
      </w:ins>
    </w:p>
    <w:p w14:paraId="2082B33F" w14:textId="77777777" w:rsidR="00A2191F" w:rsidRPr="003F4B1F" w:rsidRDefault="00A2191F" w:rsidP="00A2191F">
      <w:pPr>
        <w:rPr>
          <w:ins w:id="2616" w:author="Clauss, Jens (GDE-EDS9)" w:date="2021-11-22T19:32:00Z"/>
          <w:rStyle w:val="Code"/>
        </w:rPr>
      </w:pPr>
      <w:ins w:id="2617" w:author="Clauss, Jens (GDE-EDS9)" w:date="2021-11-22T19:32:00Z">
        <w:r w:rsidRPr="003F4B1F">
          <w:rPr>
            <w:rStyle w:val="Code"/>
          </w:rPr>
          <w:t xml:space="preserve">      "description" : "The current state of the firmware update.",</w:t>
        </w:r>
      </w:ins>
    </w:p>
    <w:p w14:paraId="51232BE3" w14:textId="77777777" w:rsidR="00A2191F" w:rsidRPr="003F4B1F" w:rsidRDefault="00A2191F" w:rsidP="00A2191F">
      <w:pPr>
        <w:rPr>
          <w:ins w:id="2618" w:author="Clauss, Jens (GDE-EDS9)" w:date="2021-11-22T19:32:00Z"/>
          <w:rStyle w:val="Code"/>
        </w:rPr>
      </w:pPr>
      <w:ins w:id="2619" w:author="Clauss, Jens (GDE-EDS9)" w:date="2021-11-22T19:32:00Z">
        <w:r w:rsidRPr="003F4B1F">
          <w:rPr>
            <w:rStyle w:val="Code"/>
          </w:rPr>
          <w:t xml:space="preserve">      "required" : true</w:t>
        </w:r>
      </w:ins>
    </w:p>
    <w:p w14:paraId="4D577F8D" w14:textId="77777777" w:rsidR="00A2191F" w:rsidRPr="003F4B1F" w:rsidRDefault="00A2191F" w:rsidP="00A2191F">
      <w:pPr>
        <w:rPr>
          <w:ins w:id="2620" w:author="Clauss, Jens (GDE-EDS9)" w:date="2021-11-22T19:32:00Z"/>
          <w:rStyle w:val="Code"/>
        </w:rPr>
      </w:pPr>
      <w:ins w:id="2621" w:author="Clauss, Jens (GDE-EDS9)" w:date="2021-11-22T19:32:00Z">
        <w:r w:rsidRPr="003F4B1F">
          <w:rPr>
            <w:rStyle w:val="Code"/>
          </w:rPr>
          <w:t xml:space="preserve">    },</w:t>
        </w:r>
      </w:ins>
    </w:p>
    <w:p w14:paraId="30C52721" w14:textId="77777777" w:rsidR="00A2191F" w:rsidRPr="003F4B1F" w:rsidRDefault="00A2191F" w:rsidP="00A2191F">
      <w:pPr>
        <w:rPr>
          <w:ins w:id="2622" w:author="Clauss, Jens (GDE-EDS9)" w:date="2021-11-22T19:32:00Z"/>
          <w:rStyle w:val="Code"/>
        </w:rPr>
      </w:pPr>
      <w:ins w:id="2623" w:author="Clauss, Jens (GDE-EDS9)" w:date="2021-11-22T19:32:00Z">
        <w:r w:rsidRPr="003F4B1F">
          <w:rPr>
            <w:rStyle w:val="Code"/>
          </w:rPr>
          <w:t xml:space="preserve">    "packageID" :</w:t>
        </w:r>
      </w:ins>
    </w:p>
    <w:p w14:paraId="167AEDD7" w14:textId="77777777" w:rsidR="00A2191F" w:rsidRPr="003F4B1F" w:rsidRDefault="00A2191F" w:rsidP="00A2191F">
      <w:pPr>
        <w:rPr>
          <w:ins w:id="2624" w:author="Clauss, Jens (GDE-EDS9)" w:date="2021-11-22T19:32:00Z"/>
          <w:rStyle w:val="Code"/>
        </w:rPr>
      </w:pPr>
      <w:ins w:id="2625" w:author="Clauss, Jens (GDE-EDS9)" w:date="2021-11-22T19:32:00Z">
        <w:r w:rsidRPr="003F4B1F">
          <w:rPr>
            <w:rStyle w:val="Code"/>
          </w:rPr>
          <w:t xml:space="preserve">    {</w:t>
        </w:r>
      </w:ins>
    </w:p>
    <w:p w14:paraId="05030436" w14:textId="77777777" w:rsidR="00A2191F" w:rsidRPr="003F4B1F" w:rsidRDefault="00A2191F" w:rsidP="00A2191F">
      <w:pPr>
        <w:rPr>
          <w:ins w:id="2626" w:author="Clauss, Jens (GDE-EDS9)" w:date="2021-11-22T19:32:00Z"/>
          <w:rStyle w:val="Code"/>
        </w:rPr>
      </w:pPr>
      <w:ins w:id="2627" w:author="Clauss, Jens (GDE-EDS9)" w:date="2021-11-22T19:32:00Z">
        <w:r w:rsidRPr="003F4B1F">
          <w:rPr>
            <w:rStyle w:val="Code"/>
          </w:rPr>
          <w:t xml:space="preserve">      "type"    : "integer",</w:t>
        </w:r>
      </w:ins>
    </w:p>
    <w:p w14:paraId="5FC53A72" w14:textId="77777777" w:rsidR="00A2191F" w:rsidRPr="003F4B1F" w:rsidRDefault="00A2191F" w:rsidP="00A2191F">
      <w:pPr>
        <w:rPr>
          <w:ins w:id="2628" w:author="Clauss, Jens (GDE-EDS9)" w:date="2021-11-22T19:32:00Z"/>
          <w:rStyle w:val="Code"/>
        </w:rPr>
      </w:pPr>
      <w:ins w:id="2629" w:author="Clauss, Jens (GDE-EDS9)" w:date="2021-11-22T19:32:00Z">
        <w:r w:rsidRPr="003F4B1F">
          <w:rPr>
            <w:rStyle w:val="Code"/>
          </w:rPr>
          <w:t xml:space="preserve">      "minimum" : 1,</w:t>
        </w:r>
      </w:ins>
    </w:p>
    <w:p w14:paraId="2C601569" w14:textId="77777777" w:rsidR="00A2191F" w:rsidRPr="003F4B1F" w:rsidRDefault="00A2191F" w:rsidP="00A2191F">
      <w:pPr>
        <w:rPr>
          <w:ins w:id="2630" w:author="Clauss, Jens (GDE-EDS9)" w:date="2021-11-22T19:32:00Z"/>
          <w:rStyle w:val="Code"/>
        </w:rPr>
      </w:pPr>
      <w:ins w:id="2631" w:author="Clauss, Jens (GDE-EDS9)" w:date="2021-11-22T19:32:00Z">
        <w:r w:rsidRPr="003F4B1F">
          <w:rPr>
            <w:rStyle w:val="Code"/>
          </w:rPr>
          <w:t xml:space="preserve">      "maximum" : 18446744073709551614,</w:t>
        </w:r>
      </w:ins>
    </w:p>
    <w:p w14:paraId="7D22297E" w14:textId="77777777" w:rsidR="00A2191F" w:rsidRPr="003F4B1F" w:rsidRDefault="00A2191F" w:rsidP="00A2191F">
      <w:pPr>
        <w:rPr>
          <w:ins w:id="2632" w:author="Clauss, Jens (GDE-EDS9)" w:date="2021-11-22T19:32:00Z"/>
          <w:rStyle w:val="Code"/>
        </w:rPr>
      </w:pPr>
      <w:ins w:id="2633" w:author="Clauss, Jens (GDE-EDS9)" w:date="2021-11-22T19:32:00Z">
        <w:r w:rsidRPr="003F4B1F">
          <w:rPr>
            <w:rStyle w:val="Code"/>
          </w:rPr>
          <w:t xml:space="preserve">      "description" : "The unique ID that identifies an update package.</w:t>
        </w:r>
      </w:ins>
    </w:p>
    <w:p w14:paraId="229ECA80" w14:textId="77777777" w:rsidR="00A2191F" w:rsidRPr="003F4B1F" w:rsidRDefault="00A2191F" w:rsidP="00A2191F">
      <w:pPr>
        <w:rPr>
          <w:ins w:id="2634" w:author="Clauss, Jens (GDE-EDS9)" w:date="2021-11-22T19:32:00Z"/>
          <w:rStyle w:val="Code"/>
        </w:rPr>
      </w:pPr>
      <w:ins w:id="2635" w:author="Clauss, Jens (GDE-EDS9)" w:date="2021-11-22T19:32:00Z">
        <w:r w:rsidRPr="003F4B1F">
          <w:rPr>
            <w:rStyle w:val="Code"/>
          </w:rPr>
          <w:t xml:space="preserve">                       The values 0x0 and 0xFFFFFFFFFFFFFFFF are invalid.",</w:t>
        </w:r>
      </w:ins>
    </w:p>
    <w:p w14:paraId="40CB5090" w14:textId="77777777" w:rsidR="00A2191F" w:rsidRPr="003F4B1F" w:rsidRDefault="00A2191F" w:rsidP="00A2191F">
      <w:pPr>
        <w:rPr>
          <w:ins w:id="2636" w:author="Clauss, Jens (GDE-EDS9)" w:date="2021-11-22T19:32:00Z"/>
          <w:rStyle w:val="Code"/>
        </w:rPr>
      </w:pPr>
      <w:ins w:id="2637" w:author="Clauss, Jens (GDE-EDS9)" w:date="2021-11-22T19:32:00Z">
        <w:r w:rsidRPr="003F4B1F">
          <w:rPr>
            <w:rStyle w:val="Code"/>
          </w:rPr>
          <w:t xml:space="preserve">      "required" : false</w:t>
        </w:r>
      </w:ins>
    </w:p>
    <w:p w14:paraId="52DE89C4" w14:textId="77777777" w:rsidR="00A2191F" w:rsidRPr="003F4B1F" w:rsidRDefault="00A2191F" w:rsidP="00A2191F">
      <w:pPr>
        <w:rPr>
          <w:ins w:id="2638" w:author="Clauss, Jens (GDE-EDS9)" w:date="2021-11-22T19:32:00Z"/>
          <w:rStyle w:val="Code"/>
        </w:rPr>
      </w:pPr>
      <w:ins w:id="2639" w:author="Clauss, Jens (GDE-EDS9)" w:date="2021-11-22T19:32:00Z">
        <w:r w:rsidRPr="003F4B1F">
          <w:rPr>
            <w:rStyle w:val="Code"/>
          </w:rPr>
          <w:t xml:space="preserve">    },</w:t>
        </w:r>
      </w:ins>
    </w:p>
    <w:p w14:paraId="3E57FBCB" w14:textId="77777777" w:rsidR="00A2191F" w:rsidRPr="003F4B1F" w:rsidRDefault="00A2191F" w:rsidP="00A2191F">
      <w:pPr>
        <w:rPr>
          <w:ins w:id="2640" w:author="Clauss, Jens (GDE-EDS9)" w:date="2021-11-22T19:32:00Z"/>
          <w:rStyle w:val="Code"/>
        </w:rPr>
      </w:pPr>
      <w:ins w:id="2641" w:author="Clauss, Jens (GDE-EDS9)" w:date="2021-11-22T19:32:00Z">
        <w:r w:rsidRPr="003F4B1F">
          <w:rPr>
            <w:rStyle w:val="Code"/>
          </w:rPr>
          <w:t xml:space="preserve">    "errorID" :</w:t>
        </w:r>
      </w:ins>
    </w:p>
    <w:p w14:paraId="5063818C" w14:textId="77777777" w:rsidR="00A2191F" w:rsidRPr="003F4B1F" w:rsidRDefault="00A2191F" w:rsidP="00A2191F">
      <w:pPr>
        <w:rPr>
          <w:ins w:id="2642" w:author="Clauss, Jens (GDE-EDS9)" w:date="2021-11-22T19:32:00Z"/>
          <w:rStyle w:val="Code"/>
        </w:rPr>
      </w:pPr>
      <w:ins w:id="2643" w:author="Clauss, Jens (GDE-EDS9)" w:date="2021-11-22T19:32:00Z">
        <w:r w:rsidRPr="003F4B1F">
          <w:rPr>
            <w:rStyle w:val="Code"/>
          </w:rPr>
          <w:t xml:space="preserve">    {</w:t>
        </w:r>
      </w:ins>
    </w:p>
    <w:p w14:paraId="146DB9CB" w14:textId="77777777" w:rsidR="00A2191F" w:rsidRPr="003F4B1F" w:rsidRDefault="00A2191F" w:rsidP="00A2191F">
      <w:pPr>
        <w:rPr>
          <w:ins w:id="2644" w:author="Clauss, Jens (GDE-EDS9)" w:date="2021-11-22T19:32:00Z"/>
          <w:rStyle w:val="Code"/>
        </w:rPr>
      </w:pPr>
      <w:ins w:id="2645" w:author="Clauss, Jens (GDE-EDS9)" w:date="2021-11-22T19:32:00Z">
        <w:r w:rsidRPr="003F4B1F">
          <w:rPr>
            <w:rStyle w:val="Code"/>
          </w:rPr>
          <w:t xml:space="preserve">      "type"    : "integer",</w:t>
        </w:r>
      </w:ins>
    </w:p>
    <w:p w14:paraId="507D63BB" w14:textId="77777777" w:rsidR="00A2191F" w:rsidRPr="003F4B1F" w:rsidRDefault="00A2191F" w:rsidP="00A2191F">
      <w:pPr>
        <w:rPr>
          <w:ins w:id="2646" w:author="Clauss, Jens (GDE-EDS9)" w:date="2021-11-22T19:32:00Z"/>
          <w:rStyle w:val="Code"/>
        </w:rPr>
      </w:pPr>
      <w:ins w:id="2647" w:author="Clauss, Jens (GDE-EDS9)" w:date="2021-11-22T19:32:00Z">
        <w:r w:rsidRPr="003F4B1F">
          <w:rPr>
            <w:rStyle w:val="Code"/>
          </w:rPr>
          <w:t xml:space="preserve">      "minimum" : 0,</w:t>
        </w:r>
      </w:ins>
    </w:p>
    <w:p w14:paraId="7567E59B" w14:textId="77777777" w:rsidR="00A2191F" w:rsidRPr="003F4B1F" w:rsidRDefault="00A2191F" w:rsidP="00A2191F">
      <w:pPr>
        <w:rPr>
          <w:ins w:id="2648" w:author="Clauss, Jens (GDE-EDS9)" w:date="2021-11-22T19:32:00Z"/>
          <w:rStyle w:val="Code"/>
        </w:rPr>
      </w:pPr>
      <w:ins w:id="2649" w:author="Clauss, Jens (GDE-EDS9)" w:date="2021-11-22T19:32:00Z">
        <w:r w:rsidRPr="003F4B1F">
          <w:rPr>
            <w:rStyle w:val="Code"/>
          </w:rPr>
          <w:t xml:space="preserve">      "maximum" : 65535,</w:t>
        </w:r>
      </w:ins>
    </w:p>
    <w:p w14:paraId="2DE061FF" w14:textId="77777777" w:rsidR="00A2191F" w:rsidRPr="003F4B1F" w:rsidRDefault="00A2191F" w:rsidP="00A2191F">
      <w:pPr>
        <w:rPr>
          <w:ins w:id="2650" w:author="Clauss, Jens (GDE-EDS9)" w:date="2021-11-22T19:32:00Z"/>
          <w:rStyle w:val="Code"/>
        </w:rPr>
      </w:pPr>
      <w:ins w:id="2651" w:author="Clauss, Jens (GDE-EDS9)" w:date="2021-11-22T19:32:00Z">
        <w:r w:rsidRPr="003F4B1F">
          <w:rPr>
            <w:rStyle w:val="Code"/>
          </w:rPr>
          <w:t xml:space="preserve">      "description" : "Generic error code.",</w:t>
        </w:r>
      </w:ins>
    </w:p>
    <w:p w14:paraId="141C42B0" w14:textId="77777777" w:rsidR="00A2191F" w:rsidRPr="003F4B1F" w:rsidRDefault="00A2191F" w:rsidP="00A2191F">
      <w:pPr>
        <w:rPr>
          <w:ins w:id="2652" w:author="Clauss, Jens (GDE-EDS9)" w:date="2021-11-22T19:32:00Z"/>
          <w:rStyle w:val="Code"/>
        </w:rPr>
      </w:pPr>
      <w:ins w:id="2653" w:author="Clauss, Jens (GDE-EDS9)" w:date="2021-11-22T19:32:00Z">
        <w:r w:rsidRPr="003F4B1F">
          <w:rPr>
            <w:rStyle w:val="Code"/>
          </w:rPr>
          <w:t xml:space="preserve">      "required" : false</w:t>
        </w:r>
      </w:ins>
    </w:p>
    <w:p w14:paraId="1B37259E" w14:textId="77777777" w:rsidR="00A2191F" w:rsidRPr="003F4B1F" w:rsidRDefault="00A2191F" w:rsidP="00A2191F">
      <w:pPr>
        <w:rPr>
          <w:ins w:id="2654" w:author="Clauss, Jens (GDE-EDS9)" w:date="2021-11-22T19:32:00Z"/>
          <w:rStyle w:val="Code"/>
        </w:rPr>
      </w:pPr>
      <w:ins w:id="2655" w:author="Clauss, Jens (GDE-EDS9)" w:date="2021-11-22T19:32:00Z">
        <w:r w:rsidRPr="003F4B1F">
          <w:rPr>
            <w:rStyle w:val="Code"/>
          </w:rPr>
          <w:t xml:space="preserve">    },</w:t>
        </w:r>
      </w:ins>
    </w:p>
    <w:p w14:paraId="2DAAE369" w14:textId="77777777" w:rsidR="00A2191F" w:rsidRPr="003F4B1F" w:rsidRDefault="00A2191F" w:rsidP="00A2191F">
      <w:pPr>
        <w:rPr>
          <w:ins w:id="2656" w:author="Clauss, Jens (GDE-EDS9)" w:date="2021-11-22T19:32:00Z"/>
          <w:rStyle w:val="Code"/>
        </w:rPr>
      </w:pPr>
      <w:ins w:id="2657" w:author="Clauss, Jens (GDE-EDS9)" w:date="2021-11-22T19:32:00Z">
        <w:r w:rsidRPr="003F4B1F">
          <w:rPr>
            <w:rStyle w:val="Code"/>
          </w:rPr>
          <w:t xml:space="preserve">    "haErrorID" :</w:t>
        </w:r>
      </w:ins>
    </w:p>
    <w:p w14:paraId="0FE2F1CA" w14:textId="77777777" w:rsidR="00A2191F" w:rsidRPr="003F4B1F" w:rsidRDefault="00A2191F" w:rsidP="00A2191F">
      <w:pPr>
        <w:rPr>
          <w:ins w:id="2658" w:author="Clauss, Jens (GDE-EDS9)" w:date="2021-11-22T19:32:00Z"/>
          <w:rStyle w:val="Code"/>
        </w:rPr>
      </w:pPr>
      <w:ins w:id="2659" w:author="Clauss, Jens (GDE-EDS9)" w:date="2021-11-22T19:32:00Z">
        <w:r w:rsidRPr="003F4B1F">
          <w:rPr>
            <w:rStyle w:val="Code"/>
          </w:rPr>
          <w:t xml:space="preserve">    {</w:t>
        </w:r>
      </w:ins>
    </w:p>
    <w:p w14:paraId="1062802B" w14:textId="77777777" w:rsidR="00A2191F" w:rsidRPr="003F4B1F" w:rsidRDefault="00A2191F" w:rsidP="00A2191F">
      <w:pPr>
        <w:rPr>
          <w:ins w:id="2660" w:author="Clauss, Jens (GDE-EDS9)" w:date="2021-11-22T19:32:00Z"/>
          <w:rStyle w:val="Code"/>
        </w:rPr>
      </w:pPr>
      <w:ins w:id="2661" w:author="Clauss, Jens (GDE-EDS9)" w:date="2021-11-22T19:32:00Z">
        <w:r w:rsidRPr="003F4B1F">
          <w:rPr>
            <w:rStyle w:val="Code"/>
          </w:rPr>
          <w:t xml:space="preserve">      "type"    : "integer",</w:t>
        </w:r>
      </w:ins>
    </w:p>
    <w:p w14:paraId="2DDBA46D" w14:textId="77777777" w:rsidR="00A2191F" w:rsidRPr="003F4B1F" w:rsidRDefault="00A2191F" w:rsidP="00A2191F">
      <w:pPr>
        <w:rPr>
          <w:ins w:id="2662" w:author="Clauss, Jens (GDE-EDS9)" w:date="2021-11-22T19:32:00Z"/>
          <w:rStyle w:val="Code"/>
        </w:rPr>
      </w:pPr>
      <w:ins w:id="2663" w:author="Clauss, Jens (GDE-EDS9)" w:date="2021-11-22T19:32:00Z">
        <w:r w:rsidRPr="003F4B1F">
          <w:rPr>
            <w:rStyle w:val="Code"/>
          </w:rPr>
          <w:t xml:space="preserve">      "minimum" : 1,</w:t>
        </w:r>
      </w:ins>
    </w:p>
    <w:p w14:paraId="5E3FA2EB" w14:textId="77777777" w:rsidR="00A2191F" w:rsidRPr="003F4B1F" w:rsidRDefault="00A2191F" w:rsidP="00A2191F">
      <w:pPr>
        <w:rPr>
          <w:ins w:id="2664" w:author="Clauss, Jens (GDE-EDS9)" w:date="2021-11-22T19:32:00Z"/>
          <w:rStyle w:val="Code"/>
        </w:rPr>
      </w:pPr>
      <w:ins w:id="2665" w:author="Clauss, Jens (GDE-EDS9)" w:date="2021-11-22T19:32:00Z">
        <w:r w:rsidRPr="003F4B1F">
          <w:rPr>
            <w:rStyle w:val="Code"/>
          </w:rPr>
          <w:t xml:space="preserve">      "maximum" : 65535,</w:t>
        </w:r>
      </w:ins>
    </w:p>
    <w:p w14:paraId="4A59E97D" w14:textId="77777777" w:rsidR="00A2191F" w:rsidRPr="003F4B1F" w:rsidRDefault="00A2191F" w:rsidP="00A2191F">
      <w:pPr>
        <w:rPr>
          <w:ins w:id="2666" w:author="Clauss, Jens (GDE-EDS9)" w:date="2021-11-22T19:32:00Z"/>
          <w:rStyle w:val="Code"/>
        </w:rPr>
      </w:pPr>
      <w:ins w:id="2667" w:author="Clauss, Jens (GDE-EDS9)" w:date="2021-11-22T19:32:00Z">
        <w:r w:rsidRPr="003F4B1F">
          <w:rPr>
            <w:rStyle w:val="Code"/>
          </w:rPr>
          <w:t xml:space="preserve">      "description" : "Device specific error code.",</w:t>
        </w:r>
      </w:ins>
    </w:p>
    <w:p w14:paraId="765F2B43" w14:textId="77777777" w:rsidR="00A2191F" w:rsidRPr="003F4B1F" w:rsidRDefault="00A2191F" w:rsidP="00A2191F">
      <w:pPr>
        <w:rPr>
          <w:ins w:id="2668" w:author="Clauss, Jens (GDE-EDS9)" w:date="2021-11-22T19:32:00Z"/>
          <w:rStyle w:val="Code"/>
        </w:rPr>
      </w:pPr>
      <w:ins w:id="2669" w:author="Clauss, Jens (GDE-EDS9)" w:date="2021-11-22T19:32:00Z">
        <w:r w:rsidRPr="003F4B1F">
          <w:rPr>
            <w:rStyle w:val="Code"/>
          </w:rPr>
          <w:t xml:space="preserve">      "required" : false</w:t>
        </w:r>
      </w:ins>
    </w:p>
    <w:p w14:paraId="3C0B94CA" w14:textId="77777777" w:rsidR="00A2191F" w:rsidRPr="003F4B1F" w:rsidRDefault="00A2191F" w:rsidP="00A2191F">
      <w:pPr>
        <w:rPr>
          <w:ins w:id="2670" w:author="Clauss, Jens (GDE-EDS9)" w:date="2021-11-22T19:32:00Z"/>
          <w:rStyle w:val="Code"/>
        </w:rPr>
      </w:pPr>
      <w:ins w:id="2671" w:author="Clauss, Jens (GDE-EDS9)" w:date="2021-11-22T19:32:00Z">
        <w:r w:rsidRPr="003F4B1F">
          <w:rPr>
            <w:rStyle w:val="Code"/>
          </w:rPr>
          <w:t xml:space="preserve">    },</w:t>
        </w:r>
      </w:ins>
    </w:p>
    <w:p w14:paraId="2357CF25" w14:textId="77777777" w:rsidR="00A2191F" w:rsidRPr="003F4B1F" w:rsidRDefault="00A2191F" w:rsidP="00A2191F">
      <w:pPr>
        <w:rPr>
          <w:ins w:id="2672" w:author="Clauss, Jens (GDE-EDS9)" w:date="2021-11-22T19:32:00Z"/>
          <w:rStyle w:val="Code"/>
        </w:rPr>
      </w:pPr>
      <w:ins w:id="2673" w:author="Clauss, Jens (GDE-EDS9)" w:date="2021-11-22T19:32:00Z">
        <w:r w:rsidRPr="003F4B1F">
          <w:rPr>
            <w:rStyle w:val="Code"/>
          </w:rPr>
          <w:br w:type="page"/>
        </w:r>
      </w:ins>
    </w:p>
    <w:p w14:paraId="7AB27609" w14:textId="77777777" w:rsidR="00A2191F" w:rsidRPr="003F4B1F" w:rsidRDefault="00A2191F" w:rsidP="00A2191F">
      <w:pPr>
        <w:pStyle w:val="Default"/>
        <w:rPr>
          <w:ins w:id="2674" w:author="Clauss, Jens (GDE-EDS9)" w:date="2021-11-22T19:32:00Z"/>
          <w:rStyle w:val="Code"/>
        </w:rPr>
      </w:pPr>
      <w:ins w:id="2675" w:author="Clauss, Jens (GDE-EDS9)" w:date="2021-11-22T19:32:00Z">
        <w:r w:rsidRPr="003F4B1F">
          <w:rPr>
            <w:rStyle w:val="Code"/>
          </w:rPr>
          <w:t xml:space="preserve">    "reason" :</w:t>
        </w:r>
      </w:ins>
    </w:p>
    <w:p w14:paraId="2B672EEE" w14:textId="77777777" w:rsidR="00A2191F" w:rsidRPr="003F4B1F" w:rsidRDefault="00A2191F" w:rsidP="00A2191F">
      <w:pPr>
        <w:pStyle w:val="Default"/>
        <w:rPr>
          <w:ins w:id="2676" w:author="Clauss, Jens (GDE-EDS9)" w:date="2021-11-22T19:32:00Z"/>
          <w:rStyle w:val="Code"/>
        </w:rPr>
      </w:pPr>
      <w:ins w:id="2677" w:author="Clauss, Jens (GDE-EDS9)" w:date="2021-11-22T19:32:00Z">
        <w:r w:rsidRPr="003F4B1F">
          <w:rPr>
            <w:rStyle w:val="Code"/>
          </w:rPr>
          <w:t xml:space="preserve">    { </w:t>
        </w:r>
      </w:ins>
    </w:p>
    <w:p w14:paraId="30803D73" w14:textId="77777777" w:rsidR="00A2191F" w:rsidRPr="003F4B1F" w:rsidRDefault="00A2191F" w:rsidP="00A2191F">
      <w:pPr>
        <w:pStyle w:val="Default"/>
        <w:rPr>
          <w:ins w:id="2678" w:author="Clauss, Jens (GDE-EDS9)" w:date="2021-11-22T19:32:00Z"/>
          <w:rStyle w:val="Code"/>
        </w:rPr>
      </w:pPr>
      <w:ins w:id="2679" w:author="Clauss, Jens (GDE-EDS9)" w:date="2021-11-22T19:32:00Z">
        <w:r w:rsidRPr="003F4B1F">
          <w:rPr>
            <w:rStyle w:val="Code"/>
          </w:rPr>
          <w:t xml:space="preserve">      "type" : "string",</w:t>
        </w:r>
      </w:ins>
    </w:p>
    <w:p w14:paraId="42C22837" w14:textId="77777777" w:rsidR="00A2191F" w:rsidRPr="003F4B1F" w:rsidRDefault="00A2191F" w:rsidP="00A2191F">
      <w:pPr>
        <w:pStyle w:val="Default"/>
        <w:rPr>
          <w:ins w:id="2680" w:author="Clauss, Jens (GDE-EDS9)" w:date="2021-11-22T19:32:00Z"/>
          <w:rStyle w:val="Code"/>
        </w:rPr>
      </w:pPr>
      <w:ins w:id="2681" w:author="Clauss, Jens (GDE-EDS9)" w:date="2021-11-22T19:32:00Z">
        <w:r w:rsidRPr="003F4B1F">
          <w:rPr>
            <w:rStyle w:val="Code"/>
          </w:rPr>
          <w:t xml:space="preserve">      "maxLength" : 127,</w:t>
        </w:r>
      </w:ins>
    </w:p>
    <w:p w14:paraId="2D8D8BBD" w14:textId="77777777" w:rsidR="00A2191F" w:rsidRPr="003F4B1F" w:rsidRDefault="00A2191F" w:rsidP="00A2191F">
      <w:pPr>
        <w:pStyle w:val="Default"/>
        <w:rPr>
          <w:ins w:id="2682" w:author="Clauss, Jens (GDE-EDS9)" w:date="2021-11-22T19:32:00Z"/>
          <w:rStyle w:val="Code"/>
        </w:rPr>
      </w:pPr>
      <w:ins w:id="2683" w:author="Clauss, Jens (GDE-EDS9)" w:date="2021-11-22T19:32:00Z">
        <w:r w:rsidRPr="003F4B1F">
          <w:rPr>
            <w:rStyle w:val="Code"/>
          </w:rPr>
          <w:t xml:space="preserve">      "description" : "Optionally an error reason in case of error state.",</w:t>
        </w:r>
      </w:ins>
    </w:p>
    <w:p w14:paraId="2A36AF9F" w14:textId="77777777" w:rsidR="00A2191F" w:rsidRPr="003F4B1F" w:rsidRDefault="00A2191F" w:rsidP="00A2191F">
      <w:pPr>
        <w:pStyle w:val="Default"/>
        <w:rPr>
          <w:ins w:id="2684" w:author="Clauss, Jens (GDE-EDS9)" w:date="2021-11-22T19:32:00Z"/>
          <w:rStyle w:val="Code"/>
        </w:rPr>
      </w:pPr>
      <w:ins w:id="2685" w:author="Clauss, Jens (GDE-EDS9)" w:date="2021-11-22T19:32:00Z">
        <w:r w:rsidRPr="003F4B1F">
          <w:rPr>
            <w:rStyle w:val="Code"/>
          </w:rPr>
          <w:t xml:space="preserve">      "required" : false</w:t>
        </w:r>
      </w:ins>
    </w:p>
    <w:p w14:paraId="0EFC3810" w14:textId="77777777" w:rsidR="00A2191F" w:rsidRPr="003F4B1F" w:rsidRDefault="00A2191F" w:rsidP="00A2191F">
      <w:pPr>
        <w:pStyle w:val="Default"/>
        <w:rPr>
          <w:ins w:id="2686" w:author="Clauss, Jens (GDE-EDS9)" w:date="2021-11-22T19:32:00Z"/>
          <w:rStyle w:val="Code"/>
        </w:rPr>
      </w:pPr>
      <w:ins w:id="2687" w:author="Clauss, Jens (GDE-EDS9)" w:date="2021-11-22T19:32:00Z">
        <w:r w:rsidRPr="003F4B1F">
          <w:rPr>
            <w:rStyle w:val="Code"/>
          </w:rPr>
          <w:t xml:space="preserve">    },</w:t>
        </w:r>
      </w:ins>
    </w:p>
    <w:p w14:paraId="7CFF745B" w14:textId="77777777" w:rsidR="00A2191F" w:rsidRPr="003F4B1F" w:rsidRDefault="00A2191F" w:rsidP="00A2191F">
      <w:pPr>
        <w:rPr>
          <w:ins w:id="2688" w:author="Clauss, Jens (GDE-EDS9)" w:date="2021-11-22T19:32:00Z"/>
          <w:rStyle w:val="Code"/>
        </w:rPr>
      </w:pPr>
      <w:ins w:id="2689" w:author="Clauss, Jens (GDE-EDS9)" w:date="2021-11-22T19:32:00Z">
        <w:r w:rsidRPr="003F4B1F">
          <w:rPr>
            <w:rStyle w:val="Code"/>
          </w:rPr>
          <w:t xml:space="preserve">    "errorLevel" :</w:t>
        </w:r>
      </w:ins>
    </w:p>
    <w:p w14:paraId="6F1FD040" w14:textId="77777777" w:rsidR="00A2191F" w:rsidRPr="003F4B1F" w:rsidRDefault="00A2191F" w:rsidP="00A2191F">
      <w:pPr>
        <w:rPr>
          <w:ins w:id="2690" w:author="Clauss, Jens (GDE-EDS9)" w:date="2021-11-22T19:32:00Z"/>
          <w:rStyle w:val="Code"/>
        </w:rPr>
      </w:pPr>
      <w:ins w:id="2691" w:author="Clauss, Jens (GDE-EDS9)" w:date="2021-11-22T19:32:00Z">
        <w:r w:rsidRPr="003F4B1F">
          <w:rPr>
            <w:rStyle w:val="Code"/>
          </w:rPr>
          <w:t xml:space="preserve">    {</w:t>
        </w:r>
      </w:ins>
    </w:p>
    <w:p w14:paraId="32851792" w14:textId="77777777" w:rsidR="00A2191F" w:rsidRPr="003F4B1F" w:rsidRDefault="00A2191F" w:rsidP="00A2191F">
      <w:pPr>
        <w:rPr>
          <w:ins w:id="2692" w:author="Clauss, Jens (GDE-EDS9)" w:date="2021-11-22T19:32:00Z"/>
          <w:rStyle w:val="Code"/>
        </w:rPr>
      </w:pPr>
      <w:ins w:id="2693" w:author="Clauss, Jens (GDE-EDS9)" w:date="2021-11-22T19:32:00Z">
        <w:r w:rsidRPr="003F4B1F">
          <w:rPr>
            <w:rStyle w:val="Code"/>
          </w:rPr>
          <w:t xml:space="preserve">      "type"    : "integer",</w:t>
        </w:r>
      </w:ins>
    </w:p>
    <w:p w14:paraId="36E5FA4E" w14:textId="77777777" w:rsidR="00A2191F" w:rsidRPr="003F4B1F" w:rsidRDefault="00A2191F" w:rsidP="00A2191F">
      <w:pPr>
        <w:rPr>
          <w:ins w:id="2694" w:author="Clauss, Jens (GDE-EDS9)" w:date="2021-11-22T19:32:00Z"/>
          <w:rStyle w:val="Code"/>
        </w:rPr>
      </w:pPr>
      <w:ins w:id="2695" w:author="Clauss, Jens (GDE-EDS9)" w:date="2021-11-22T19:32:00Z">
        <w:r w:rsidRPr="003F4B1F">
          <w:rPr>
            <w:rStyle w:val="Code"/>
          </w:rPr>
          <w:t xml:space="preserve">      "minimum" : 1,</w:t>
        </w:r>
      </w:ins>
    </w:p>
    <w:p w14:paraId="2FC05A01" w14:textId="77777777" w:rsidR="00A2191F" w:rsidRPr="003F4B1F" w:rsidRDefault="00A2191F" w:rsidP="00A2191F">
      <w:pPr>
        <w:rPr>
          <w:ins w:id="2696" w:author="Clauss, Jens (GDE-EDS9)" w:date="2021-11-22T19:32:00Z"/>
          <w:rStyle w:val="Code"/>
        </w:rPr>
      </w:pPr>
      <w:ins w:id="2697" w:author="Clauss, Jens (GDE-EDS9)" w:date="2021-11-22T19:32:00Z">
        <w:r w:rsidRPr="003F4B1F">
          <w:rPr>
            <w:rStyle w:val="Code"/>
          </w:rPr>
          <w:t xml:space="preserve">      "maximum" : 2,</w:t>
        </w:r>
      </w:ins>
    </w:p>
    <w:p w14:paraId="01499FC6" w14:textId="77777777" w:rsidR="00A2191F" w:rsidRPr="003F4B1F" w:rsidRDefault="00A2191F" w:rsidP="00A2191F">
      <w:pPr>
        <w:rPr>
          <w:ins w:id="2698" w:author="Clauss, Jens (GDE-EDS9)" w:date="2021-11-22T19:32:00Z"/>
          <w:rStyle w:val="Code"/>
        </w:rPr>
      </w:pPr>
      <w:ins w:id="2699" w:author="Clauss, Jens (GDE-EDS9)" w:date="2021-11-22T19:32:00Z">
        <w:r w:rsidRPr="003F4B1F">
          <w:rPr>
            <w:rStyle w:val="Code"/>
          </w:rPr>
          <w:t xml:space="preserve">      "description" : "Specifies the severity of an error.",</w:t>
        </w:r>
      </w:ins>
    </w:p>
    <w:p w14:paraId="00832661" w14:textId="77777777" w:rsidR="00A2191F" w:rsidRPr="003F4B1F" w:rsidRDefault="00A2191F" w:rsidP="00A2191F">
      <w:pPr>
        <w:rPr>
          <w:ins w:id="2700" w:author="Clauss, Jens (GDE-EDS9)" w:date="2021-11-22T19:32:00Z"/>
          <w:rStyle w:val="Code"/>
        </w:rPr>
      </w:pPr>
      <w:ins w:id="2701" w:author="Clauss, Jens (GDE-EDS9)" w:date="2021-11-22T19:32:00Z">
        <w:r w:rsidRPr="003F4B1F">
          <w:rPr>
            <w:rStyle w:val="Code"/>
          </w:rPr>
          <w:t xml:space="preserve">      "required" : false</w:t>
        </w:r>
      </w:ins>
    </w:p>
    <w:p w14:paraId="42641A9A" w14:textId="77777777" w:rsidR="00A2191F" w:rsidRPr="003F4B1F" w:rsidRDefault="00A2191F" w:rsidP="00A2191F">
      <w:pPr>
        <w:rPr>
          <w:ins w:id="2702" w:author="Clauss, Jens (GDE-EDS9)" w:date="2021-11-22T19:32:00Z"/>
          <w:rStyle w:val="Code"/>
        </w:rPr>
      </w:pPr>
      <w:ins w:id="2703" w:author="Clauss, Jens (GDE-EDS9)" w:date="2021-11-22T19:32:00Z">
        <w:r w:rsidRPr="003F4B1F">
          <w:rPr>
            <w:rStyle w:val="Code"/>
          </w:rPr>
          <w:t xml:space="preserve">    }</w:t>
        </w:r>
      </w:ins>
    </w:p>
    <w:p w14:paraId="155D503D" w14:textId="77777777" w:rsidR="00A2191F" w:rsidRPr="003F4B1F" w:rsidRDefault="00A2191F" w:rsidP="00A2191F">
      <w:pPr>
        <w:rPr>
          <w:ins w:id="2704" w:author="Clauss, Jens (GDE-EDS9)" w:date="2021-11-22T19:32:00Z"/>
          <w:rStyle w:val="Code"/>
        </w:rPr>
      </w:pPr>
      <w:ins w:id="2705" w:author="Clauss, Jens (GDE-EDS9)" w:date="2021-11-22T19:32:00Z">
        <w:r w:rsidRPr="003F4B1F">
          <w:rPr>
            <w:rStyle w:val="Code"/>
          </w:rPr>
          <w:t xml:space="preserve">  }</w:t>
        </w:r>
      </w:ins>
    </w:p>
    <w:p w14:paraId="37DBE790" w14:textId="77777777" w:rsidR="00A2191F" w:rsidRPr="003F4B1F" w:rsidRDefault="00A2191F" w:rsidP="00A2191F">
      <w:pPr>
        <w:rPr>
          <w:ins w:id="2706" w:author="Clauss, Jens (GDE-EDS9)" w:date="2021-11-22T19:32:00Z"/>
          <w:rStyle w:val="Code"/>
        </w:rPr>
      </w:pPr>
      <w:ins w:id="2707" w:author="Clauss, Jens (GDE-EDS9)" w:date="2021-11-22T19:32:00Z">
        <w:r w:rsidRPr="003F4B1F">
          <w:rPr>
            <w:rStyle w:val="Code"/>
          </w:rPr>
          <w:t>}</w:t>
        </w:r>
      </w:ins>
    </w:p>
    <w:p w14:paraId="0A4F4A05" w14:textId="77777777" w:rsidR="00A2191F" w:rsidRPr="003F4B1F" w:rsidRDefault="00A2191F" w:rsidP="00A2191F">
      <w:pPr>
        <w:rPr>
          <w:ins w:id="2708" w:author="Clauss, Jens (GDE-EDS9)" w:date="2021-11-22T19:32:00Z"/>
        </w:rPr>
      </w:pPr>
    </w:p>
    <w:p w14:paraId="1ED758F7" w14:textId="77777777" w:rsidR="00A2191F" w:rsidRPr="003F4B1F" w:rsidRDefault="00A2191F" w:rsidP="00A2191F">
      <w:pPr>
        <w:pStyle w:val="Heading3"/>
        <w:rPr>
          <w:ins w:id="2709" w:author="Clauss, Jens (GDE-EDS9)" w:date="2021-11-22T19:32:00Z"/>
        </w:rPr>
      </w:pPr>
      <w:bookmarkStart w:id="2710" w:name="_Toc88504187"/>
      <w:ins w:id="2711" w:author="Clauss, Jens (GDE-EDS9)" w:date="2021-11-22T19:32:00Z">
        <w:r w:rsidRPr="003F4B1F">
          <w:t>Content type CONFIGRETRIGGER</w:t>
        </w:r>
        <w:bookmarkEnd w:id="2710"/>
      </w:ins>
    </w:p>
    <w:p w14:paraId="467CC995" w14:textId="77777777" w:rsidR="00A2191F" w:rsidRPr="003F4B1F" w:rsidRDefault="00A2191F" w:rsidP="00A2191F">
      <w:pPr>
        <w:rPr>
          <w:ins w:id="2712" w:author="Clauss, Jens (GDE-EDS9)" w:date="2021-11-22T19:32:00Z"/>
        </w:rPr>
      </w:pPr>
      <w:ins w:id="2713" w:author="Clauss, Jens (GDE-EDS9)" w:date="2021-11-22T19:32:00Z">
        <w:r w:rsidRPr="003F4B1F">
          <w:t>This content type provides information about transaction ID.</w:t>
        </w:r>
      </w:ins>
    </w:p>
    <w:p w14:paraId="3C4E2867" w14:textId="77777777" w:rsidR="00A2191F" w:rsidRPr="003F4B1F" w:rsidRDefault="00A2191F" w:rsidP="00A2191F">
      <w:pPr>
        <w:rPr>
          <w:ins w:id="2714" w:author="Clauss, Jens (GDE-EDS9)" w:date="2021-11-22T19:32:00Z"/>
        </w:rPr>
      </w:pPr>
    </w:p>
    <w:p w14:paraId="1D70D801" w14:textId="77777777" w:rsidR="00A2191F" w:rsidRPr="003F4B1F" w:rsidRDefault="00A2191F" w:rsidP="00A2191F">
      <w:pPr>
        <w:rPr>
          <w:ins w:id="2715" w:author="Clauss, Jens (GDE-EDS9)" w:date="2021-11-22T19:32:00Z"/>
          <w:rStyle w:val="CodeBig"/>
        </w:rPr>
      </w:pPr>
      <w:ins w:id="2716"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POST</w:t>
        </w:r>
      </w:ins>
    </w:p>
    <w:p w14:paraId="0D1B5703" w14:textId="77777777" w:rsidR="00A2191F" w:rsidRPr="003F4B1F" w:rsidRDefault="00A2191F" w:rsidP="00A2191F">
      <w:pPr>
        <w:rPr>
          <w:ins w:id="2717" w:author="Clauss, Jens (GDE-EDS9)" w:date="2021-11-22T19:32:00Z"/>
        </w:rPr>
      </w:pPr>
    </w:p>
    <w:p w14:paraId="6CE5CDDA" w14:textId="77777777" w:rsidR="00A2191F" w:rsidRPr="003F4B1F" w:rsidRDefault="00A2191F" w:rsidP="00A2191F">
      <w:pPr>
        <w:rPr>
          <w:ins w:id="2718" w:author="Clauss, Jens (GDE-EDS9)" w:date="2021-11-22T19:32:00Z"/>
        </w:rPr>
      </w:pPr>
      <w:ins w:id="2719"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47171423" w14:textId="77777777" w:rsidR="00A2191F" w:rsidRPr="003F4B1F" w:rsidRDefault="00A2191F" w:rsidP="00A2191F">
      <w:pPr>
        <w:rPr>
          <w:ins w:id="2720" w:author="Clauss, Jens (GDE-EDS9)" w:date="2021-11-22T19:32:00Z"/>
          <w:rStyle w:val="Code"/>
        </w:rPr>
      </w:pPr>
      <w:ins w:id="2721" w:author="Clauss, Jens (GDE-EDS9)" w:date="2021-11-22T19:32:00Z">
        <w:r w:rsidRPr="003F4B1F">
          <w:rPr>
            <w:rStyle w:val="Code"/>
          </w:rPr>
          <w:t>{</w:t>
        </w:r>
      </w:ins>
    </w:p>
    <w:p w14:paraId="5B6C6AF0" w14:textId="463AAE1C" w:rsidR="00A2191F" w:rsidRPr="003F4B1F" w:rsidRDefault="00A2191F" w:rsidP="00A2191F">
      <w:pPr>
        <w:rPr>
          <w:ins w:id="2722" w:author="Clauss, Jens (GDE-EDS9)" w:date="2021-11-22T19:32:00Z"/>
          <w:rStyle w:val="Code"/>
        </w:rPr>
      </w:pPr>
      <w:ins w:id="2723" w:author="Clauss, Jens (GDE-EDS9)" w:date="2021-11-22T19:32:00Z">
        <w:r w:rsidRPr="003F4B1F">
          <w:rPr>
            <w:rStyle w:val="Code"/>
          </w:rPr>
          <w:t xml:space="preserve">  "id" : "urn:schemas-bshg-com:js:data:fu</w:t>
        </w:r>
      </w:ins>
      <w:ins w:id="2724" w:author="Clauss, Jens (GDE-EDS9)" w:date="2021-11-22T19:36:00Z">
        <w:r>
          <w:rPr>
            <w:rStyle w:val="Code"/>
          </w:rPr>
          <w:t>5</w:t>
        </w:r>
      </w:ins>
      <w:ins w:id="2725" w:author="Clauss, Jens (GDE-EDS9)" w:date="2021-11-22T19:32:00Z">
        <w:r w:rsidRPr="003F4B1F">
          <w:rPr>
            <w:rStyle w:val="Code"/>
          </w:rPr>
          <w:t>:configretrigger",</w:t>
        </w:r>
      </w:ins>
    </w:p>
    <w:p w14:paraId="694F6C6D" w14:textId="77777777" w:rsidR="00A2191F" w:rsidRPr="003F4B1F" w:rsidRDefault="00A2191F" w:rsidP="00A2191F">
      <w:pPr>
        <w:rPr>
          <w:ins w:id="2726" w:author="Clauss, Jens (GDE-EDS9)" w:date="2021-11-22T19:32:00Z"/>
          <w:rStyle w:val="Code"/>
        </w:rPr>
      </w:pPr>
      <w:ins w:id="2727" w:author="Clauss, Jens (GDE-EDS9)" w:date="2021-11-22T19:32:00Z">
        <w:r w:rsidRPr="003F4B1F">
          <w:rPr>
            <w:rStyle w:val="Code"/>
          </w:rPr>
          <w:t xml:space="preserve">  "properties" :</w:t>
        </w:r>
      </w:ins>
    </w:p>
    <w:p w14:paraId="26FF7960" w14:textId="77777777" w:rsidR="00A2191F" w:rsidRPr="003F4B1F" w:rsidRDefault="00A2191F" w:rsidP="00A2191F">
      <w:pPr>
        <w:rPr>
          <w:ins w:id="2728" w:author="Clauss, Jens (GDE-EDS9)" w:date="2021-11-22T19:32:00Z"/>
          <w:rStyle w:val="Code"/>
        </w:rPr>
      </w:pPr>
      <w:ins w:id="2729" w:author="Clauss, Jens (GDE-EDS9)" w:date="2021-11-22T19:32:00Z">
        <w:r w:rsidRPr="003F4B1F">
          <w:rPr>
            <w:rStyle w:val="Code"/>
          </w:rPr>
          <w:t xml:space="preserve">  {</w:t>
        </w:r>
      </w:ins>
    </w:p>
    <w:p w14:paraId="31E0214E" w14:textId="77777777" w:rsidR="00A2191F" w:rsidRPr="003F4B1F" w:rsidRDefault="00A2191F" w:rsidP="00A2191F">
      <w:pPr>
        <w:rPr>
          <w:ins w:id="2730" w:author="Clauss, Jens (GDE-EDS9)" w:date="2021-11-22T19:32:00Z"/>
          <w:rStyle w:val="Code"/>
        </w:rPr>
      </w:pPr>
      <w:ins w:id="2731" w:author="Clauss, Jens (GDE-EDS9)" w:date="2021-11-22T19:32:00Z">
        <w:r w:rsidRPr="003F4B1F">
          <w:rPr>
            <w:rStyle w:val="Code"/>
          </w:rPr>
          <w:t xml:space="preserve">    "transactionID" :</w:t>
        </w:r>
      </w:ins>
    </w:p>
    <w:p w14:paraId="7E6A8779" w14:textId="77777777" w:rsidR="00A2191F" w:rsidRPr="003F4B1F" w:rsidRDefault="00A2191F" w:rsidP="00A2191F">
      <w:pPr>
        <w:rPr>
          <w:ins w:id="2732" w:author="Clauss, Jens (GDE-EDS9)" w:date="2021-11-22T19:32:00Z"/>
          <w:rStyle w:val="Code"/>
        </w:rPr>
      </w:pPr>
      <w:ins w:id="2733" w:author="Clauss, Jens (GDE-EDS9)" w:date="2021-11-22T19:32:00Z">
        <w:r w:rsidRPr="003F4B1F">
          <w:rPr>
            <w:rStyle w:val="Code"/>
          </w:rPr>
          <w:t xml:space="preserve">    {</w:t>
        </w:r>
      </w:ins>
    </w:p>
    <w:p w14:paraId="57DC1A80" w14:textId="77777777" w:rsidR="00A2191F" w:rsidRPr="003F4B1F" w:rsidRDefault="00A2191F" w:rsidP="00A2191F">
      <w:pPr>
        <w:rPr>
          <w:ins w:id="2734" w:author="Clauss, Jens (GDE-EDS9)" w:date="2021-11-22T19:32:00Z"/>
          <w:rStyle w:val="Code"/>
        </w:rPr>
      </w:pPr>
      <w:ins w:id="2735" w:author="Clauss, Jens (GDE-EDS9)" w:date="2021-11-22T19:32:00Z">
        <w:r w:rsidRPr="003F4B1F">
          <w:rPr>
            <w:rStyle w:val="Code"/>
          </w:rPr>
          <w:t xml:space="preserve">      "type"    : "integer",</w:t>
        </w:r>
      </w:ins>
    </w:p>
    <w:p w14:paraId="31F18FEB" w14:textId="77777777" w:rsidR="00A2191F" w:rsidRPr="003F4B1F" w:rsidRDefault="00A2191F" w:rsidP="00A2191F">
      <w:pPr>
        <w:rPr>
          <w:ins w:id="2736" w:author="Clauss, Jens (GDE-EDS9)" w:date="2021-11-22T19:32:00Z"/>
          <w:rStyle w:val="Code"/>
        </w:rPr>
      </w:pPr>
      <w:ins w:id="2737" w:author="Clauss, Jens (GDE-EDS9)" w:date="2021-11-22T19:32:00Z">
        <w:r w:rsidRPr="003F4B1F">
          <w:rPr>
            <w:rStyle w:val="Code"/>
          </w:rPr>
          <w:t xml:space="preserve">      "minimum" : 1,</w:t>
        </w:r>
      </w:ins>
    </w:p>
    <w:p w14:paraId="1B2B0809" w14:textId="77777777" w:rsidR="00A2191F" w:rsidRPr="003F4B1F" w:rsidRDefault="00A2191F" w:rsidP="00A2191F">
      <w:pPr>
        <w:rPr>
          <w:ins w:id="2738" w:author="Clauss, Jens (GDE-EDS9)" w:date="2021-11-22T19:32:00Z"/>
          <w:rStyle w:val="Code"/>
        </w:rPr>
      </w:pPr>
      <w:ins w:id="2739" w:author="Clauss, Jens (GDE-EDS9)" w:date="2021-11-22T19:32:00Z">
        <w:r w:rsidRPr="003F4B1F">
          <w:rPr>
            <w:rStyle w:val="Code"/>
          </w:rPr>
          <w:t xml:space="preserve">      "maximum" : 18446744073709551614,</w:t>
        </w:r>
      </w:ins>
    </w:p>
    <w:p w14:paraId="5CDFF6B1" w14:textId="77777777" w:rsidR="00A2191F" w:rsidRPr="003F4B1F" w:rsidRDefault="00A2191F" w:rsidP="00A2191F">
      <w:pPr>
        <w:rPr>
          <w:ins w:id="2740" w:author="Clauss, Jens (GDE-EDS9)" w:date="2021-11-22T19:32:00Z"/>
          <w:rStyle w:val="Code"/>
        </w:rPr>
      </w:pPr>
      <w:ins w:id="2741" w:author="Clauss, Jens (GDE-EDS9)" w:date="2021-11-22T19:32:00Z">
        <w:r w:rsidRPr="003F4B1F">
          <w:rPr>
            <w:rStyle w:val="Code"/>
          </w:rPr>
          <w:t xml:space="preserve">      "description" : "The unique ID that identifies this concrete update </w:t>
        </w:r>
      </w:ins>
    </w:p>
    <w:p w14:paraId="1707D1B3" w14:textId="77777777" w:rsidR="00A2191F" w:rsidRPr="003F4B1F" w:rsidRDefault="00A2191F" w:rsidP="00A2191F">
      <w:pPr>
        <w:rPr>
          <w:ins w:id="2742" w:author="Clauss, Jens (GDE-EDS9)" w:date="2021-11-22T19:32:00Z"/>
          <w:rStyle w:val="Code"/>
        </w:rPr>
      </w:pPr>
      <w:ins w:id="2743" w:author="Clauss, Jens (GDE-EDS9)" w:date="2021-11-22T19:32:00Z">
        <w:r w:rsidRPr="003F4B1F">
          <w:rPr>
            <w:rStyle w:val="Code"/>
          </w:rPr>
          <w:t xml:space="preserve">                       transaction on the appliance. The values 0x0 and</w:t>
        </w:r>
      </w:ins>
    </w:p>
    <w:p w14:paraId="22047B00" w14:textId="77777777" w:rsidR="00A2191F" w:rsidRPr="003F4B1F" w:rsidRDefault="00A2191F" w:rsidP="00A2191F">
      <w:pPr>
        <w:rPr>
          <w:ins w:id="2744" w:author="Clauss, Jens (GDE-EDS9)" w:date="2021-11-22T19:32:00Z"/>
          <w:rStyle w:val="Code"/>
        </w:rPr>
      </w:pPr>
      <w:ins w:id="2745" w:author="Clauss, Jens (GDE-EDS9)" w:date="2021-11-22T19:32:00Z">
        <w:r w:rsidRPr="003F4B1F">
          <w:rPr>
            <w:rStyle w:val="Code"/>
          </w:rPr>
          <w:t xml:space="preserve">                       0xFFFFFFFFFFFFFFFF are invalid.",</w:t>
        </w:r>
      </w:ins>
    </w:p>
    <w:p w14:paraId="20EF609B" w14:textId="77777777" w:rsidR="00A2191F" w:rsidRPr="003F4B1F" w:rsidRDefault="00A2191F" w:rsidP="00A2191F">
      <w:pPr>
        <w:rPr>
          <w:ins w:id="2746" w:author="Clauss, Jens (GDE-EDS9)" w:date="2021-11-22T19:32:00Z"/>
          <w:rStyle w:val="Code"/>
        </w:rPr>
      </w:pPr>
      <w:ins w:id="2747" w:author="Clauss, Jens (GDE-EDS9)" w:date="2021-11-22T19:32:00Z">
        <w:r w:rsidRPr="003F4B1F">
          <w:rPr>
            <w:rStyle w:val="Code"/>
          </w:rPr>
          <w:t xml:space="preserve">      "required": false</w:t>
        </w:r>
      </w:ins>
    </w:p>
    <w:p w14:paraId="1A59D73A" w14:textId="77777777" w:rsidR="00A2191F" w:rsidRPr="003F4B1F" w:rsidRDefault="00A2191F" w:rsidP="00A2191F">
      <w:pPr>
        <w:rPr>
          <w:ins w:id="2748" w:author="Clauss, Jens (GDE-EDS9)" w:date="2021-11-22T19:32:00Z"/>
          <w:rStyle w:val="Code"/>
        </w:rPr>
      </w:pPr>
      <w:ins w:id="2749" w:author="Clauss, Jens (GDE-EDS9)" w:date="2021-11-22T19:32:00Z">
        <w:r w:rsidRPr="003F4B1F">
          <w:rPr>
            <w:rStyle w:val="Code"/>
          </w:rPr>
          <w:t xml:space="preserve">    },</w:t>
        </w:r>
      </w:ins>
    </w:p>
    <w:p w14:paraId="03A29966" w14:textId="77777777" w:rsidR="00A2191F" w:rsidRPr="003F4B1F" w:rsidRDefault="00A2191F" w:rsidP="00A2191F">
      <w:pPr>
        <w:rPr>
          <w:ins w:id="2750" w:author="Clauss, Jens (GDE-EDS9)" w:date="2021-11-22T19:32:00Z"/>
          <w:rStyle w:val="Code"/>
        </w:rPr>
      </w:pPr>
      <w:ins w:id="2751" w:author="Clauss, Jens (GDE-EDS9)" w:date="2021-11-22T19:32:00Z">
        <w:r w:rsidRPr="003F4B1F">
          <w:rPr>
            <w:rStyle w:val="Code"/>
          </w:rPr>
          <w:t xml:space="preserve">    "enforceRefresh" :</w:t>
        </w:r>
      </w:ins>
    </w:p>
    <w:p w14:paraId="0FE3A2EB" w14:textId="77777777" w:rsidR="00A2191F" w:rsidRPr="003F4B1F" w:rsidRDefault="00A2191F" w:rsidP="00A2191F">
      <w:pPr>
        <w:rPr>
          <w:ins w:id="2752" w:author="Clauss, Jens (GDE-EDS9)" w:date="2021-11-22T19:32:00Z"/>
          <w:rStyle w:val="Code"/>
        </w:rPr>
      </w:pPr>
      <w:ins w:id="2753" w:author="Clauss, Jens (GDE-EDS9)" w:date="2021-11-22T19:32:00Z">
        <w:r w:rsidRPr="003F4B1F">
          <w:rPr>
            <w:rStyle w:val="Code"/>
          </w:rPr>
          <w:t xml:space="preserve">    {</w:t>
        </w:r>
      </w:ins>
    </w:p>
    <w:p w14:paraId="2AEDC213" w14:textId="77777777" w:rsidR="00A2191F" w:rsidRPr="003F4B1F" w:rsidRDefault="00A2191F" w:rsidP="00A2191F">
      <w:pPr>
        <w:rPr>
          <w:ins w:id="2754" w:author="Clauss, Jens (GDE-EDS9)" w:date="2021-11-22T19:32:00Z"/>
          <w:rStyle w:val="Code"/>
        </w:rPr>
      </w:pPr>
      <w:ins w:id="2755" w:author="Clauss, Jens (GDE-EDS9)" w:date="2021-11-22T19:32:00Z">
        <w:r w:rsidRPr="003F4B1F">
          <w:rPr>
            <w:rStyle w:val="Code"/>
          </w:rPr>
          <w:t xml:space="preserve">      "type" : "boolean",</w:t>
        </w:r>
      </w:ins>
    </w:p>
    <w:p w14:paraId="7E3B2F49" w14:textId="77777777" w:rsidR="00A2191F" w:rsidRPr="003F4B1F" w:rsidRDefault="00A2191F" w:rsidP="00A2191F">
      <w:pPr>
        <w:rPr>
          <w:ins w:id="2756" w:author="Clauss, Jens (GDE-EDS9)" w:date="2021-11-22T19:32:00Z"/>
          <w:rStyle w:val="Code"/>
        </w:rPr>
      </w:pPr>
      <w:ins w:id="2757" w:author="Clauss, Jens (GDE-EDS9)" w:date="2021-11-22T19:32:00Z">
        <w:r w:rsidRPr="003F4B1F">
          <w:rPr>
            <w:rStyle w:val="Code"/>
          </w:rPr>
          <w:t xml:space="preserve">      "description" : "Indicator whether the HA configuration shall be gathered</w:t>
        </w:r>
      </w:ins>
    </w:p>
    <w:p w14:paraId="3F92024C" w14:textId="77777777" w:rsidR="00A2191F" w:rsidRPr="003F4B1F" w:rsidRDefault="00A2191F" w:rsidP="00A2191F">
      <w:pPr>
        <w:rPr>
          <w:ins w:id="2758" w:author="Clauss, Jens (GDE-EDS9)" w:date="2021-11-22T19:32:00Z"/>
          <w:rStyle w:val="Code"/>
        </w:rPr>
      </w:pPr>
      <w:ins w:id="2759" w:author="Clauss, Jens (GDE-EDS9)" w:date="2021-11-22T19:32:00Z">
        <w:r w:rsidRPr="003F4B1F">
          <w:rPr>
            <w:rStyle w:val="Code"/>
          </w:rPr>
          <w:t xml:space="preserve">                       internally in the HA anew or not. If false or not present,</w:t>
        </w:r>
      </w:ins>
    </w:p>
    <w:p w14:paraId="5F6F0456" w14:textId="77777777" w:rsidR="00A2191F" w:rsidRPr="003F4B1F" w:rsidRDefault="00A2191F" w:rsidP="00A2191F">
      <w:pPr>
        <w:rPr>
          <w:ins w:id="2760" w:author="Clauss, Jens (GDE-EDS9)" w:date="2021-11-22T19:32:00Z"/>
          <w:rStyle w:val="Code"/>
        </w:rPr>
      </w:pPr>
      <w:ins w:id="2761" w:author="Clauss, Jens (GDE-EDS9)" w:date="2021-11-22T19:32:00Z">
        <w:r w:rsidRPr="003F4B1F">
          <w:rPr>
            <w:rStyle w:val="Code"/>
          </w:rPr>
          <w:t xml:space="preserve">                       the HA will respond with a previously saved configuration.",</w:t>
        </w:r>
      </w:ins>
    </w:p>
    <w:p w14:paraId="41063235" w14:textId="77777777" w:rsidR="00A2191F" w:rsidRPr="003F4B1F" w:rsidRDefault="00A2191F" w:rsidP="00A2191F">
      <w:pPr>
        <w:rPr>
          <w:ins w:id="2762" w:author="Clauss, Jens (GDE-EDS9)" w:date="2021-11-22T19:32:00Z"/>
          <w:rStyle w:val="Code"/>
        </w:rPr>
      </w:pPr>
      <w:ins w:id="2763" w:author="Clauss, Jens (GDE-EDS9)" w:date="2021-11-22T19:32:00Z">
        <w:r w:rsidRPr="003F4B1F">
          <w:rPr>
            <w:rStyle w:val="Code"/>
          </w:rPr>
          <w:t xml:space="preserve">      "required" : false</w:t>
        </w:r>
      </w:ins>
    </w:p>
    <w:p w14:paraId="25C0E25D" w14:textId="77777777" w:rsidR="00A2191F" w:rsidRPr="003F4B1F" w:rsidRDefault="00A2191F" w:rsidP="00A2191F">
      <w:pPr>
        <w:rPr>
          <w:ins w:id="2764" w:author="Clauss, Jens (GDE-EDS9)" w:date="2021-11-22T19:32:00Z"/>
          <w:rStyle w:val="Code"/>
        </w:rPr>
      </w:pPr>
      <w:ins w:id="2765" w:author="Clauss, Jens (GDE-EDS9)" w:date="2021-11-22T19:32:00Z">
        <w:r w:rsidRPr="003F4B1F">
          <w:rPr>
            <w:rStyle w:val="Code"/>
          </w:rPr>
          <w:t xml:space="preserve">    }</w:t>
        </w:r>
      </w:ins>
    </w:p>
    <w:p w14:paraId="73B8CBB8" w14:textId="77777777" w:rsidR="00A2191F" w:rsidRPr="003F4B1F" w:rsidRDefault="00A2191F" w:rsidP="00A2191F">
      <w:pPr>
        <w:rPr>
          <w:ins w:id="2766" w:author="Clauss, Jens (GDE-EDS9)" w:date="2021-11-22T19:32:00Z"/>
          <w:rStyle w:val="Code"/>
        </w:rPr>
      </w:pPr>
      <w:ins w:id="2767" w:author="Clauss, Jens (GDE-EDS9)" w:date="2021-11-22T19:32:00Z">
        <w:r w:rsidRPr="003F4B1F">
          <w:rPr>
            <w:rStyle w:val="Code"/>
          </w:rPr>
          <w:t xml:space="preserve">  }</w:t>
        </w:r>
      </w:ins>
    </w:p>
    <w:p w14:paraId="136C4C0E" w14:textId="77777777" w:rsidR="00A2191F" w:rsidRPr="003F4B1F" w:rsidRDefault="00A2191F" w:rsidP="00A2191F">
      <w:pPr>
        <w:rPr>
          <w:ins w:id="2768" w:author="Clauss, Jens (GDE-EDS9)" w:date="2021-11-22T19:32:00Z"/>
          <w:rStyle w:val="Code"/>
        </w:rPr>
      </w:pPr>
      <w:ins w:id="2769" w:author="Clauss, Jens (GDE-EDS9)" w:date="2021-11-22T19:32:00Z">
        <w:r w:rsidRPr="003F4B1F">
          <w:rPr>
            <w:rStyle w:val="Code"/>
          </w:rPr>
          <w:t>}</w:t>
        </w:r>
      </w:ins>
    </w:p>
    <w:p w14:paraId="3CAE7274" w14:textId="77777777" w:rsidR="00A2191F" w:rsidRPr="003F4B1F" w:rsidRDefault="00A2191F" w:rsidP="00A2191F">
      <w:pPr>
        <w:rPr>
          <w:ins w:id="2770" w:author="Clauss, Jens (GDE-EDS9)" w:date="2021-11-22T19:32:00Z"/>
        </w:rPr>
      </w:pPr>
    </w:p>
    <w:p w14:paraId="0B699CEB" w14:textId="77777777" w:rsidR="00A2191F" w:rsidRPr="003F4B1F" w:rsidRDefault="00A2191F" w:rsidP="00A2191F">
      <w:pPr>
        <w:rPr>
          <w:ins w:id="2771" w:author="Clauss, Jens (GDE-EDS9)" w:date="2021-11-22T19:32:00Z"/>
        </w:rPr>
      </w:pPr>
      <w:ins w:id="2772" w:author="Clauss, Jens (GDE-EDS9)" w:date="2021-11-22T19:32:00Z">
        <w:r w:rsidRPr="003F4B1F">
          <w:br w:type="page"/>
        </w:r>
      </w:ins>
    </w:p>
    <w:p w14:paraId="6DB58F80" w14:textId="77777777" w:rsidR="00A2191F" w:rsidRPr="003F4B1F" w:rsidRDefault="00A2191F" w:rsidP="00A2191F">
      <w:pPr>
        <w:pStyle w:val="Heading3"/>
        <w:rPr>
          <w:ins w:id="2773" w:author="Clauss, Jens (GDE-EDS9)" w:date="2021-11-22T19:32:00Z"/>
        </w:rPr>
      </w:pPr>
      <w:bookmarkStart w:id="2774" w:name="_Toc88504188"/>
      <w:ins w:id="2775" w:author="Clauss, Jens (GDE-EDS9)" w:date="2021-11-22T19:32:00Z">
        <w:r w:rsidRPr="003F4B1F">
          <w:t>Content type PERMRETRIGGER</w:t>
        </w:r>
        <w:bookmarkEnd w:id="2774"/>
      </w:ins>
    </w:p>
    <w:p w14:paraId="694F212D" w14:textId="77777777" w:rsidR="00A2191F" w:rsidRPr="003F4B1F" w:rsidRDefault="00A2191F" w:rsidP="00A2191F">
      <w:pPr>
        <w:rPr>
          <w:ins w:id="2776" w:author="Clauss, Jens (GDE-EDS9)" w:date="2021-11-22T19:32:00Z"/>
        </w:rPr>
      </w:pPr>
      <w:ins w:id="2777" w:author="Clauss, Jens (GDE-EDS9)" w:date="2021-11-22T19:32:00Z">
        <w:r w:rsidRPr="003F4B1F">
          <w:t>This content type provides information about transaction ID and permissions to request.</w:t>
        </w:r>
      </w:ins>
    </w:p>
    <w:p w14:paraId="1BB8A8F8" w14:textId="77777777" w:rsidR="00A2191F" w:rsidRPr="003F4B1F" w:rsidRDefault="00A2191F" w:rsidP="00A2191F">
      <w:pPr>
        <w:rPr>
          <w:ins w:id="2778" w:author="Clauss, Jens (GDE-EDS9)" w:date="2021-11-22T19:32:00Z"/>
        </w:rPr>
      </w:pPr>
    </w:p>
    <w:p w14:paraId="163701F8" w14:textId="77777777" w:rsidR="00A2191F" w:rsidRPr="003F4B1F" w:rsidRDefault="00A2191F" w:rsidP="00A2191F">
      <w:pPr>
        <w:rPr>
          <w:ins w:id="2779" w:author="Clauss, Jens (GDE-EDS9)" w:date="2021-11-22T19:32:00Z"/>
          <w:rStyle w:val="CodeBig"/>
        </w:rPr>
      </w:pPr>
      <w:ins w:id="2780"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POST</w:t>
        </w:r>
      </w:ins>
    </w:p>
    <w:p w14:paraId="575352B2" w14:textId="77777777" w:rsidR="00A2191F" w:rsidRPr="003F4B1F" w:rsidRDefault="00A2191F" w:rsidP="00A2191F">
      <w:pPr>
        <w:rPr>
          <w:ins w:id="2781" w:author="Clauss, Jens (GDE-EDS9)" w:date="2021-11-22T19:32:00Z"/>
        </w:rPr>
      </w:pPr>
    </w:p>
    <w:p w14:paraId="32985B12" w14:textId="77777777" w:rsidR="00A2191F" w:rsidRPr="003F4B1F" w:rsidRDefault="00A2191F" w:rsidP="00A2191F">
      <w:pPr>
        <w:rPr>
          <w:ins w:id="2782" w:author="Clauss, Jens (GDE-EDS9)" w:date="2021-11-22T19:32:00Z"/>
        </w:rPr>
      </w:pPr>
      <w:ins w:id="2783"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19EA844E" w14:textId="77777777" w:rsidR="00A2191F" w:rsidRPr="003F4B1F" w:rsidRDefault="00A2191F" w:rsidP="00A2191F">
      <w:pPr>
        <w:rPr>
          <w:ins w:id="2784" w:author="Clauss, Jens (GDE-EDS9)" w:date="2021-11-22T19:32:00Z"/>
          <w:rStyle w:val="Code"/>
        </w:rPr>
      </w:pPr>
      <w:ins w:id="2785" w:author="Clauss, Jens (GDE-EDS9)" w:date="2021-11-22T19:32:00Z">
        <w:r w:rsidRPr="003F4B1F">
          <w:rPr>
            <w:rStyle w:val="Code"/>
          </w:rPr>
          <w:t>{</w:t>
        </w:r>
      </w:ins>
    </w:p>
    <w:p w14:paraId="54E251BE" w14:textId="3ECA324E" w:rsidR="00A2191F" w:rsidRPr="003F4B1F" w:rsidRDefault="00A2191F" w:rsidP="00A2191F">
      <w:pPr>
        <w:rPr>
          <w:ins w:id="2786" w:author="Clauss, Jens (GDE-EDS9)" w:date="2021-11-22T19:32:00Z"/>
          <w:rStyle w:val="Code"/>
        </w:rPr>
      </w:pPr>
      <w:ins w:id="2787" w:author="Clauss, Jens (GDE-EDS9)" w:date="2021-11-22T19:32:00Z">
        <w:r w:rsidRPr="003F4B1F">
          <w:rPr>
            <w:rStyle w:val="Code"/>
          </w:rPr>
          <w:t xml:space="preserve">  "id" : "urn:schemas-bshg-com:js:data:fu</w:t>
        </w:r>
      </w:ins>
      <w:ins w:id="2788" w:author="Clauss, Jens (GDE-EDS9)" w:date="2021-11-22T19:36:00Z">
        <w:r>
          <w:rPr>
            <w:rStyle w:val="Code"/>
          </w:rPr>
          <w:t>5</w:t>
        </w:r>
      </w:ins>
      <w:ins w:id="2789" w:author="Clauss, Jens (GDE-EDS9)" w:date="2021-11-22T19:32:00Z">
        <w:r w:rsidRPr="003F4B1F">
          <w:rPr>
            <w:rStyle w:val="Code"/>
          </w:rPr>
          <w:t>:permretrigger",</w:t>
        </w:r>
      </w:ins>
    </w:p>
    <w:p w14:paraId="0966C2B7" w14:textId="77777777" w:rsidR="00A2191F" w:rsidRPr="003F4B1F" w:rsidRDefault="00A2191F" w:rsidP="00A2191F">
      <w:pPr>
        <w:rPr>
          <w:ins w:id="2790" w:author="Clauss, Jens (GDE-EDS9)" w:date="2021-11-22T19:32:00Z"/>
          <w:rStyle w:val="Code"/>
        </w:rPr>
      </w:pPr>
      <w:ins w:id="2791" w:author="Clauss, Jens (GDE-EDS9)" w:date="2021-11-22T19:32:00Z">
        <w:r w:rsidRPr="003F4B1F">
          <w:rPr>
            <w:rStyle w:val="Code"/>
          </w:rPr>
          <w:t xml:space="preserve">  "properties" :</w:t>
        </w:r>
      </w:ins>
    </w:p>
    <w:p w14:paraId="46488E0B" w14:textId="77777777" w:rsidR="00A2191F" w:rsidRPr="003F4B1F" w:rsidRDefault="00A2191F" w:rsidP="00A2191F">
      <w:pPr>
        <w:rPr>
          <w:ins w:id="2792" w:author="Clauss, Jens (GDE-EDS9)" w:date="2021-11-22T19:32:00Z"/>
          <w:rStyle w:val="Code"/>
        </w:rPr>
      </w:pPr>
      <w:ins w:id="2793" w:author="Clauss, Jens (GDE-EDS9)" w:date="2021-11-22T19:32:00Z">
        <w:r w:rsidRPr="003F4B1F">
          <w:rPr>
            <w:rStyle w:val="Code"/>
          </w:rPr>
          <w:t xml:space="preserve">  {</w:t>
        </w:r>
      </w:ins>
    </w:p>
    <w:p w14:paraId="687E123D" w14:textId="77777777" w:rsidR="00A2191F" w:rsidRPr="003F4B1F" w:rsidRDefault="00A2191F" w:rsidP="00A2191F">
      <w:pPr>
        <w:rPr>
          <w:ins w:id="2794" w:author="Clauss, Jens (GDE-EDS9)" w:date="2021-11-22T19:32:00Z"/>
          <w:rStyle w:val="Code"/>
        </w:rPr>
      </w:pPr>
      <w:ins w:id="2795" w:author="Clauss, Jens (GDE-EDS9)" w:date="2021-11-22T19:32:00Z">
        <w:r w:rsidRPr="003F4B1F">
          <w:rPr>
            <w:rStyle w:val="Code"/>
          </w:rPr>
          <w:t xml:space="preserve">    "transactionID" :</w:t>
        </w:r>
      </w:ins>
    </w:p>
    <w:p w14:paraId="478E8A9F" w14:textId="77777777" w:rsidR="00A2191F" w:rsidRPr="003F4B1F" w:rsidRDefault="00A2191F" w:rsidP="00A2191F">
      <w:pPr>
        <w:rPr>
          <w:ins w:id="2796" w:author="Clauss, Jens (GDE-EDS9)" w:date="2021-11-22T19:32:00Z"/>
          <w:rStyle w:val="Code"/>
        </w:rPr>
      </w:pPr>
      <w:ins w:id="2797" w:author="Clauss, Jens (GDE-EDS9)" w:date="2021-11-22T19:32:00Z">
        <w:r w:rsidRPr="003F4B1F">
          <w:rPr>
            <w:rStyle w:val="Code"/>
          </w:rPr>
          <w:t xml:space="preserve">    {</w:t>
        </w:r>
      </w:ins>
    </w:p>
    <w:p w14:paraId="4268D525" w14:textId="77777777" w:rsidR="00A2191F" w:rsidRPr="003F4B1F" w:rsidRDefault="00A2191F" w:rsidP="00A2191F">
      <w:pPr>
        <w:rPr>
          <w:ins w:id="2798" w:author="Clauss, Jens (GDE-EDS9)" w:date="2021-11-22T19:32:00Z"/>
          <w:rStyle w:val="Code"/>
        </w:rPr>
      </w:pPr>
      <w:ins w:id="2799" w:author="Clauss, Jens (GDE-EDS9)" w:date="2021-11-22T19:32:00Z">
        <w:r w:rsidRPr="003F4B1F">
          <w:rPr>
            <w:rStyle w:val="Code"/>
          </w:rPr>
          <w:t xml:space="preserve">      "type"    : "integer",</w:t>
        </w:r>
      </w:ins>
    </w:p>
    <w:p w14:paraId="4AC5CF0C" w14:textId="77777777" w:rsidR="00A2191F" w:rsidRPr="003F4B1F" w:rsidRDefault="00A2191F" w:rsidP="00A2191F">
      <w:pPr>
        <w:rPr>
          <w:ins w:id="2800" w:author="Clauss, Jens (GDE-EDS9)" w:date="2021-11-22T19:32:00Z"/>
          <w:rStyle w:val="Code"/>
        </w:rPr>
      </w:pPr>
      <w:ins w:id="2801" w:author="Clauss, Jens (GDE-EDS9)" w:date="2021-11-22T19:32:00Z">
        <w:r w:rsidRPr="003F4B1F">
          <w:rPr>
            <w:rStyle w:val="Code"/>
          </w:rPr>
          <w:t xml:space="preserve">      "minimum" : 1,</w:t>
        </w:r>
      </w:ins>
    </w:p>
    <w:p w14:paraId="21A4DAB3" w14:textId="77777777" w:rsidR="00A2191F" w:rsidRPr="003F4B1F" w:rsidRDefault="00A2191F" w:rsidP="00A2191F">
      <w:pPr>
        <w:rPr>
          <w:ins w:id="2802" w:author="Clauss, Jens (GDE-EDS9)" w:date="2021-11-22T19:32:00Z"/>
          <w:rStyle w:val="Code"/>
        </w:rPr>
      </w:pPr>
      <w:ins w:id="2803" w:author="Clauss, Jens (GDE-EDS9)" w:date="2021-11-22T19:32:00Z">
        <w:r w:rsidRPr="003F4B1F">
          <w:rPr>
            <w:rStyle w:val="Code"/>
          </w:rPr>
          <w:t xml:space="preserve">      "maximum" : 18446744073709551614,</w:t>
        </w:r>
      </w:ins>
    </w:p>
    <w:p w14:paraId="4C66C89D" w14:textId="77777777" w:rsidR="00A2191F" w:rsidRPr="003F4B1F" w:rsidRDefault="00A2191F" w:rsidP="00A2191F">
      <w:pPr>
        <w:rPr>
          <w:ins w:id="2804" w:author="Clauss, Jens (GDE-EDS9)" w:date="2021-11-22T19:32:00Z"/>
          <w:rStyle w:val="Code"/>
        </w:rPr>
      </w:pPr>
      <w:ins w:id="2805" w:author="Clauss, Jens (GDE-EDS9)" w:date="2021-11-22T19:32:00Z">
        <w:r w:rsidRPr="003F4B1F">
          <w:rPr>
            <w:rStyle w:val="Code"/>
          </w:rPr>
          <w:t xml:space="preserve">      "description" : "The unique ID that identifies this concrete update </w:t>
        </w:r>
      </w:ins>
    </w:p>
    <w:p w14:paraId="1E2B02BC" w14:textId="77777777" w:rsidR="00A2191F" w:rsidRPr="003F4B1F" w:rsidRDefault="00A2191F" w:rsidP="00A2191F">
      <w:pPr>
        <w:rPr>
          <w:ins w:id="2806" w:author="Clauss, Jens (GDE-EDS9)" w:date="2021-11-22T19:32:00Z"/>
          <w:rStyle w:val="Code"/>
        </w:rPr>
      </w:pPr>
      <w:ins w:id="2807" w:author="Clauss, Jens (GDE-EDS9)" w:date="2021-11-22T19:32:00Z">
        <w:r w:rsidRPr="003F4B1F">
          <w:rPr>
            <w:rStyle w:val="Code"/>
          </w:rPr>
          <w:t xml:space="preserve">                       transaction on the appliance. The values 0x0 and</w:t>
        </w:r>
      </w:ins>
    </w:p>
    <w:p w14:paraId="731495A6" w14:textId="77777777" w:rsidR="00A2191F" w:rsidRPr="003F4B1F" w:rsidRDefault="00A2191F" w:rsidP="00A2191F">
      <w:pPr>
        <w:rPr>
          <w:ins w:id="2808" w:author="Clauss, Jens (GDE-EDS9)" w:date="2021-11-22T19:32:00Z"/>
          <w:rStyle w:val="Code"/>
        </w:rPr>
      </w:pPr>
      <w:ins w:id="2809" w:author="Clauss, Jens (GDE-EDS9)" w:date="2021-11-22T19:32:00Z">
        <w:r w:rsidRPr="003F4B1F">
          <w:rPr>
            <w:rStyle w:val="Code"/>
          </w:rPr>
          <w:t xml:space="preserve">                       0xFFFFFFFFFFFFFFFF are invalid.",</w:t>
        </w:r>
      </w:ins>
    </w:p>
    <w:p w14:paraId="77BDF9B6" w14:textId="77777777" w:rsidR="00A2191F" w:rsidRPr="003F4B1F" w:rsidRDefault="00A2191F" w:rsidP="00A2191F">
      <w:pPr>
        <w:rPr>
          <w:ins w:id="2810" w:author="Clauss, Jens (GDE-EDS9)" w:date="2021-11-22T19:32:00Z"/>
          <w:rStyle w:val="Code"/>
        </w:rPr>
      </w:pPr>
      <w:ins w:id="2811" w:author="Clauss, Jens (GDE-EDS9)" w:date="2021-11-22T19:32:00Z">
        <w:r w:rsidRPr="003F4B1F">
          <w:rPr>
            <w:rStyle w:val="Code"/>
          </w:rPr>
          <w:t xml:space="preserve">      "required": true</w:t>
        </w:r>
      </w:ins>
    </w:p>
    <w:p w14:paraId="4E21B76C" w14:textId="77777777" w:rsidR="00A2191F" w:rsidRPr="003F4B1F" w:rsidRDefault="00A2191F" w:rsidP="00A2191F">
      <w:pPr>
        <w:rPr>
          <w:ins w:id="2812" w:author="Clauss, Jens (GDE-EDS9)" w:date="2021-11-22T19:32:00Z"/>
          <w:rStyle w:val="Code"/>
        </w:rPr>
      </w:pPr>
      <w:ins w:id="2813" w:author="Clauss, Jens (GDE-EDS9)" w:date="2021-11-22T19:32:00Z">
        <w:r w:rsidRPr="003F4B1F">
          <w:rPr>
            <w:rStyle w:val="Code"/>
          </w:rPr>
          <w:t xml:space="preserve">    },</w:t>
        </w:r>
      </w:ins>
    </w:p>
    <w:p w14:paraId="7E869142" w14:textId="77777777" w:rsidR="00A2191F" w:rsidRPr="003F4B1F" w:rsidRDefault="00A2191F" w:rsidP="00A2191F">
      <w:pPr>
        <w:rPr>
          <w:ins w:id="2814" w:author="Clauss, Jens (GDE-EDS9)" w:date="2021-11-22T19:32:00Z"/>
          <w:rStyle w:val="Code"/>
        </w:rPr>
      </w:pPr>
      <w:ins w:id="2815" w:author="Clauss, Jens (GDE-EDS9)" w:date="2021-11-22T19:32:00Z">
        <w:r w:rsidRPr="003F4B1F">
          <w:rPr>
            <w:rStyle w:val="Code"/>
          </w:rPr>
          <w:t xml:space="preserve">    "permission" :</w:t>
        </w:r>
      </w:ins>
    </w:p>
    <w:p w14:paraId="0B7F87D1" w14:textId="77777777" w:rsidR="00A2191F" w:rsidRPr="003F4B1F" w:rsidRDefault="00A2191F" w:rsidP="00A2191F">
      <w:pPr>
        <w:rPr>
          <w:ins w:id="2816" w:author="Clauss, Jens (GDE-EDS9)" w:date="2021-11-22T19:32:00Z"/>
          <w:rStyle w:val="Code"/>
        </w:rPr>
      </w:pPr>
      <w:ins w:id="2817" w:author="Clauss, Jens (GDE-EDS9)" w:date="2021-11-22T19:32:00Z">
        <w:r w:rsidRPr="003F4B1F">
          <w:rPr>
            <w:rStyle w:val="Code"/>
          </w:rPr>
          <w:t xml:space="preserve">    {</w:t>
        </w:r>
      </w:ins>
    </w:p>
    <w:p w14:paraId="368A13B3" w14:textId="77777777" w:rsidR="00A2191F" w:rsidRPr="003F4B1F" w:rsidRDefault="00A2191F" w:rsidP="00A2191F">
      <w:pPr>
        <w:rPr>
          <w:ins w:id="2818" w:author="Clauss, Jens (GDE-EDS9)" w:date="2021-11-22T19:32:00Z"/>
          <w:rStyle w:val="Code"/>
        </w:rPr>
      </w:pPr>
      <w:ins w:id="2819" w:author="Clauss, Jens (GDE-EDS9)" w:date="2021-11-22T19:32:00Z">
        <w:r w:rsidRPr="003F4B1F">
          <w:rPr>
            <w:rStyle w:val="Code"/>
          </w:rPr>
          <w:t xml:space="preserve">      "type" : "string",</w:t>
        </w:r>
      </w:ins>
    </w:p>
    <w:p w14:paraId="6A228B66" w14:textId="77777777" w:rsidR="00A2191F" w:rsidRPr="003F4B1F" w:rsidRDefault="00A2191F" w:rsidP="00A2191F">
      <w:pPr>
        <w:rPr>
          <w:ins w:id="2820" w:author="Clauss, Jens (GDE-EDS9)" w:date="2021-11-22T19:32:00Z"/>
          <w:rStyle w:val="Code"/>
        </w:rPr>
      </w:pPr>
      <w:ins w:id="2821" w:author="Clauss, Jens (GDE-EDS9)" w:date="2021-11-22T19:32:00Z">
        <w:r w:rsidRPr="003F4B1F">
          <w:rPr>
            <w:rStyle w:val="Code"/>
          </w:rPr>
          <w:t xml:space="preserve">      "enum" : ["DOWNLOAD","INSTALL"],</w:t>
        </w:r>
      </w:ins>
    </w:p>
    <w:p w14:paraId="4A4AABEF" w14:textId="77777777" w:rsidR="00A2191F" w:rsidRPr="003F4B1F" w:rsidRDefault="00A2191F" w:rsidP="00A2191F">
      <w:pPr>
        <w:rPr>
          <w:ins w:id="2822" w:author="Clauss, Jens (GDE-EDS9)" w:date="2021-11-22T19:32:00Z"/>
          <w:rStyle w:val="Code"/>
        </w:rPr>
      </w:pPr>
      <w:ins w:id="2823" w:author="Clauss, Jens (GDE-EDS9)" w:date="2021-11-22T19:32:00Z">
        <w:r w:rsidRPr="003F4B1F">
          <w:rPr>
            <w:rStyle w:val="Code"/>
          </w:rPr>
          <w:t xml:space="preserve">      "description" : "The current state of the firmware update.",</w:t>
        </w:r>
      </w:ins>
    </w:p>
    <w:p w14:paraId="2DB2CE89" w14:textId="77777777" w:rsidR="00A2191F" w:rsidRPr="003F4B1F" w:rsidRDefault="00A2191F" w:rsidP="00A2191F">
      <w:pPr>
        <w:rPr>
          <w:ins w:id="2824" w:author="Clauss, Jens (GDE-EDS9)" w:date="2021-11-22T19:32:00Z"/>
          <w:rStyle w:val="Code"/>
        </w:rPr>
      </w:pPr>
      <w:ins w:id="2825" w:author="Clauss, Jens (GDE-EDS9)" w:date="2021-11-22T19:32:00Z">
        <w:r w:rsidRPr="003F4B1F">
          <w:rPr>
            <w:rStyle w:val="Code"/>
          </w:rPr>
          <w:t xml:space="preserve">      "required" : true</w:t>
        </w:r>
      </w:ins>
    </w:p>
    <w:p w14:paraId="3FAA2806" w14:textId="77777777" w:rsidR="00A2191F" w:rsidRPr="003F4B1F" w:rsidRDefault="00A2191F" w:rsidP="00A2191F">
      <w:pPr>
        <w:rPr>
          <w:ins w:id="2826" w:author="Clauss, Jens (GDE-EDS9)" w:date="2021-11-22T19:32:00Z"/>
          <w:rStyle w:val="Code"/>
        </w:rPr>
      </w:pPr>
      <w:ins w:id="2827" w:author="Clauss, Jens (GDE-EDS9)" w:date="2021-11-22T19:32:00Z">
        <w:r w:rsidRPr="003F4B1F">
          <w:rPr>
            <w:rStyle w:val="Code"/>
          </w:rPr>
          <w:t xml:space="preserve">    },</w:t>
        </w:r>
      </w:ins>
    </w:p>
    <w:p w14:paraId="7DCE483D" w14:textId="77777777" w:rsidR="00A2191F" w:rsidRPr="003F4B1F" w:rsidRDefault="00A2191F" w:rsidP="00A2191F">
      <w:pPr>
        <w:rPr>
          <w:ins w:id="2828" w:author="Clauss, Jens (GDE-EDS9)" w:date="2021-11-22T19:32:00Z"/>
          <w:rStyle w:val="Code"/>
        </w:rPr>
      </w:pPr>
      <w:ins w:id="2829" w:author="Clauss, Jens (GDE-EDS9)" w:date="2021-11-22T19:32:00Z">
        <w:r w:rsidRPr="003F4B1F">
          <w:rPr>
            <w:rStyle w:val="Code"/>
          </w:rPr>
          <w:t xml:space="preserve">  }</w:t>
        </w:r>
      </w:ins>
    </w:p>
    <w:p w14:paraId="6DB65919" w14:textId="77777777" w:rsidR="00A2191F" w:rsidRPr="003F4B1F" w:rsidRDefault="00A2191F" w:rsidP="00A2191F">
      <w:pPr>
        <w:rPr>
          <w:ins w:id="2830" w:author="Clauss, Jens (GDE-EDS9)" w:date="2021-11-22T19:32:00Z"/>
          <w:rStyle w:val="Code"/>
        </w:rPr>
      </w:pPr>
      <w:ins w:id="2831" w:author="Clauss, Jens (GDE-EDS9)" w:date="2021-11-22T19:32:00Z">
        <w:r w:rsidRPr="003F4B1F">
          <w:rPr>
            <w:rStyle w:val="Code"/>
          </w:rPr>
          <w:t>}</w:t>
        </w:r>
      </w:ins>
    </w:p>
    <w:p w14:paraId="0785078D" w14:textId="77777777" w:rsidR="00A2191F" w:rsidRPr="003F4B1F" w:rsidRDefault="00A2191F" w:rsidP="00A2191F">
      <w:pPr>
        <w:rPr>
          <w:ins w:id="2832" w:author="Clauss, Jens (GDE-EDS9)" w:date="2021-11-22T19:32:00Z"/>
        </w:rPr>
      </w:pPr>
    </w:p>
    <w:p w14:paraId="157F5C41" w14:textId="77777777" w:rsidR="00A2191F" w:rsidRPr="003F4B1F" w:rsidRDefault="00A2191F" w:rsidP="00A2191F">
      <w:pPr>
        <w:pStyle w:val="Heading3"/>
        <w:rPr>
          <w:ins w:id="2833" w:author="Clauss, Jens (GDE-EDS9)" w:date="2021-11-22T19:32:00Z"/>
        </w:rPr>
      </w:pPr>
      <w:bookmarkStart w:id="2834" w:name="_Toc88504189"/>
      <w:ins w:id="2835" w:author="Clauss, Jens (GDE-EDS9)" w:date="2021-11-22T19:32:00Z">
        <w:r w:rsidRPr="003F4B1F">
          <w:t>Content type ABORT</w:t>
        </w:r>
        <w:bookmarkEnd w:id="2834"/>
      </w:ins>
    </w:p>
    <w:p w14:paraId="5202EDA6" w14:textId="77777777" w:rsidR="00A2191F" w:rsidRPr="003F4B1F" w:rsidRDefault="00A2191F" w:rsidP="00A2191F">
      <w:pPr>
        <w:rPr>
          <w:ins w:id="2836" w:author="Clauss, Jens (GDE-EDS9)" w:date="2021-11-22T19:32:00Z"/>
        </w:rPr>
      </w:pPr>
      <w:ins w:id="2837" w:author="Clauss, Jens (GDE-EDS9)" w:date="2021-11-22T19:32:00Z">
        <w:r w:rsidRPr="003F4B1F">
          <w:t>This content type provides information about transaction ID.</w:t>
        </w:r>
      </w:ins>
    </w:p>
    <w:p w14:paraId="5563D072" w14:textId="77777777" w:rsidR="00A2191F" w:rsidRPr="003F4B1F" w:rsidRDefault="00A2191F" w:rsidP="00A2191F">
      <w:pPr>
        <w:rPr>
          <w:ins w:id="2838" w:author="Clauss, Jens (GDE-EDS9)" w:date="2021-11-22T19:32:00Z"/>
        </w:rPr>
      </w:pPr>
    </w:p>
    <w:p w14:paraId="714088C4" w14:textId="77777777" w:rsidR="00A2191F" w:rsidRPr="003F4B1F" w:rsidRDefault="00A2191F" w:rsidP="00A2191F">
      <w:pPr>
        <w:rPr>
          <w:ins w:id="2839" w:author="Clauss, Jens (GDE-EDS9)" w:date="2021-11-22T19:32:00Z"/>
          <w:rStyle w:val="CodeBig"/>
        </w:rPr>
      </w:pPr>
      <w:ins w:id="2840"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POST</w:t>
        </w:r>
      </w:ins>
    </w:p>
    <w:p w14:paraId="53CBC1DC" w14:textId="77777777" w:rsidR="00A2191F" w:rsidRPr="003F4B1F" w:rsidRDefault="00A2191F" w:rsidP="00A2191F">
      <w:pPr>
        <w:rPr>
          <w:ins w:id="2841" w:author="Clauss, Jens (GDE-EDS9)" w:date="2021-11-22T19:32:00Z"/>
        </w:rPr>
      </w:pPr>
    </w:p>
    <w:p w14:paraId="4AD8FC19" w14:textId="77777777" w:rsidR="00A2191F" w:rsidRPr="003F4B1F" w:rsidRDefault="00A2191F" w:rsidP="00A2191F">
      <w:pPr>
        <w:rPr>
          <w:ins w:id="2842" w:author="Clauss, Jens (GDE-EDS9)" w:date="2021-11-22T19:32:00Z"/>
        </w:rPr>
      </w:pPr>
      <w:ins w:id="2843"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014C297F" w14:textId="77777777" w:rsidR="00A2191F" w:rsidRPr="003F4B1F" w:rsidRDefault="00A2191F" w:rsidP="00A2191F">
      <w:pPr>
        <w:rPr>
          <w:ins w:id="2844" w:author="Clauss, Jens (GDE-EDS9)" w:date="2021-11-22T19:32:00Z"/>
          <w:rStyle w:val="Code"/>
        </w:rPr>
      </w:pPr>
      <w:ins w:id="2845" w:author="Clauss, Jens (GDE-EDS9)" w:date="2021-11-22T19:32:00Z">
        <w:r w:rsidRPr="003F4B1F">
          <w:rPr>
            <w:rStyle w:val="Code"/>
          </w:rPr>
          <w:t>{</w:t>
        </w:r>
      </w:ins>
    </w:p>
    <w:p w14:paraId="61E09B84" w14:textId="2AFA1E05" w:rsidR="00A2191F" w:rsidRPr="003F4B1F" w:rsidRDefault="00A2191F" w:rsidP="00A2191F">
      <w:pPr>
        <w:rPr>
          <w:ins w:id="2846" w:author="Clauss, Jens (GDE-EDS9)" w:date="2021-11-22T19:32:00Z"/>
          <w:rStyle w:val="Code"/>
        </w:rPr>
      </w:pPr>
      <w:ins w:id="2847" w:author="Clauss, Jens (GDE-EDS9)" w:date="2021-11-22T19:32:00Z">
        <w:r w:rsidRPr="003F4B1F">
          <w:rPr>
            <w:rStyle w:val="Code"/>
          </w:rPr>
          <w:t xml:space="preserve">  "id" : "urn:schemas-bshg-com:js:data:fu</w:t>
        </w:r>
      </w:ins>
      <w:ins w:id="2848" w:author="Clauss, Jens (GDE-EDS9)" w:date="2021-11-22T19:36:00Z">
        <w:r>
          <w:rPr>
            <w:rStyle w:val="Code"/>
          </w:rPr>
          <w:t>5</w:t>
        </w:r>
      </w:ins>
      <w:ins w:id="2849" w:author="Clauss, Jens (GDE-EDS9)" w:date="2021-11-22T19:32:00Z">
        <w:r w:rsidRPr="003F4B1F">
          <w:rPr>
            <w:rStyle w:val="Code"/>
          </w:rPr>
          <w:t>:abort",</w:t>
        </w:r>
      </w:ins>
    </w:p>
    <w:p w14:paraId="00BB0182" w14:textId="77777777" w:rsidR="00A2191F" w:rsidRPr="003F4B1F" w:rsidRDefault="00A2191F" w:rsidP="00A2191F">
      <w:pPr>
        <w:rPr>
          <w:ins w:id="2850" w:author="Clauss, Jens (GDE-EDS9)" w:date="2021-11-22T19:32:00Z"/>
          <w:rStyle w:val="Code"/>
        </w:rPr>
      </w:pPr>
      <w:ins w:id="2851" w:author="Clauss, Jens (GDE-EDS9)" w:date="2021-11-22T19:32:00Z">
        <w:r w:rsidRPr="003F4B1F">
          <w:rPr>
            <w:rStyle w:val="Code"/>
          </w:rPr>
          <w:t xml:space="preserve">  "properties" :</w:t>
        </w:r>
      </w:ins>
    </w:p>
    <w:p w14:paraId="21357C0B" w14:textId="77777777" w:rsidR="00A2191F" w:rsidRPr="003F4B1F" w:rsidRDefault="00A2191F" w:rsidP="00A2191F">
      <w:pPr>
        <w:rPr>
          <w:ins w:id="2852" w:author="Clauss, Jens (GDE-EDS9)" w:date="2021-11-22T19:32:00Z"/>
          <w:rStyle w:val="Code"/>
        </w:rPr>
      </w:pPr>
      <w:ins w:id="2853" w:author="Clauss, Jens (GDE-EDS9)" w:date="2021-11-22T19:32:00Z">
        <w:r w:rsidRPr="003F4B1F">
          <w:rPr>
            <w:rStyle w:val="Code"/>
          </w:rPr>
          <w:t xml:space="preserve">  {</w:t>
        </w:r>
      </w:ins>
    </w:p>
    <w:p w14:paraId="1BE48518" w14:textId="77777777" w:rsidR="00A2191F" w:rsidRPr="003F4B1F" w:rsidRDefault="00A2191F" w:rsidP="00A2191F">
      <w:pPr>
        <w:rPr>
          <w:ins w:id="2854" w:author="Clauss, Jens (GDE-EDS9)" w:date="2021-11-22T19:32:00Z"/>
          <w:rStyle w:val="Code"/>
        </w:rPr>
      </w:pPr>
      <w:ins w:id="2855" w:author="Clauss, Jens (GDE-EDS9)" w:date="2021-11-22T19:32:00Z">
        <w:r w:rsidRPr="003F4B1F">
          <w:rPr>
            <w:rStyle w:val="Code"/>
          </w:rPr>
          <w:t xml:space="preserve">    "transactionID" :</w:t>
        </w:r>
      </w:ins>
    </w:p>
    <w:p w14:paraId="28D2B98E" w14:textId="77777777" w:rsidR="00A2191F" w:rsidRPr="003F4B1F" w:rsidRDefault="00A2191F" w:rsidP="00A2191F">
      <w:pPr>
        <w:rPr>
          <w:ins w:id="2856" w:author="Clauss, Jens (GDE-EDS9)" w:date="2021-11-22T19:32:00Z"/>
          <w:rStyle w:val="Code"/>
        </w:rPr>
      </w:pPr>
      <w:ins w:id="2857" w:author="Clauss, Jens (GDE-EDS9)" w:date="2021-11-22T19:32:00Z">
        <w:r w:rsidRPr="003F4B1F">
          <w:rPr>
            <w:rStyle w:val="Code"/>
          </w:rPr>
          <w:t xml:space="preserve">    {</w:t>
        </w:r>
      </w:ins>
    </w:p>
    <w:p w14:paraId="372557E3" w14:textId="77777777" w:rsidR="00A2191F" w:rsidRPr="003F4B1F" w:rsidRDefault="00A2191F" w:rsidP="00A2191F">
      <w:pPr>
        <w:rPr>
          <w:ins w:id="2858" w:author="Clauss, Jens (GDE-EDS9)" w:date="2021-11-22T19:32:00Z"/>
          <w:rStyle w:val="Code"/>
        </w:rPr>
      </w:pPr>
      <w:ins w:id="2859" w:author="Clauss, Jens (GDE-EDS9)" w:date="2021-11-22T19:32:00Z">
        <w:r w:rsidRPr="003F4B1F">
          <w:rPr>
            <w:rStyle w:val="Code"/>
          </w:rPr>
          <w:t xml:space="preserve">      "type"    : "integer",</w:t>
        </w:r>
      </w:ins>
    </w:p>
    <w:p w14:paraId="2EA972C0" w14:textId="77777777" w:rsidR="00A2191F" w:rsidRPr="003F4B1F" w:rsidRDefault="00A2191F" w:rsidP="00A2191F">
      <w:pPr>
        <w:rPr>
          <w:ins w:id="2860" w:author="Clauss, Jens (GDE-EDS9)" w:date="2021-11-22T19:32:00Z"/>
          <w:rStyle w:val="Code"/>
        </w:rPr>
      </w:pPr>
      <w:ins w:id="2861" w:author="Clauss, Jens (GDE-EDS9)" w:date="2021-11-22T19:32:00Z">
        <w:r w:rsidRPr="003F4B1F">
          <w:rPr>
            <w:rStyle w:val="Code"/>
          </w:rPr>
          <w:t xml:space="preserve">      "minimum" : 1,</w:t>
        </w:r>
      </w:ins>
    </w:p>
    <w:p w14:paraId="35A3F24A" w14:textId="77777777" w:rsidR="00A2191F" w:rsidRPr="003F4B1F" w:rsidRDefault="00A2191F" w:rsidP="00A2191F">
      <w:pPr>
        <w:rPr>
          <w:ins w:id="2862" w:author="Clauss, Jens (GDE-EDS9)" w:date="2021-11-22T19:32:00Z"/>
          <w:rStyle w:val="Code"/>
        </w:rPr>
      </w:pPr>
      <w:ins w:id="2863" w:author="Clauss, Jens (GDE-EDS9)" w:date="2021-11-22T19:32:00Z">
        <w:r w:rsidRPr="003F4B1F">
          <w:rPr>
            <w:rStyle w:val="Code"/>
          </w:rPr>
          <w:t xml:space="preserve">      "maximum" : 18446744073709551614,</w:t>
        </w:r>
      </w:ins>
    </w:p>
    <w:p w14:paraId="6D92BFBF" w14:textId="77777777" w:rsidR="00A2191F" w:rsidRPr="003F4B1F" w:rsidRDefault="00A2191F" w:rsidP="00A2191F">
      <w:pPr>
        <w:rPr>
          <w:ins w:id="2864" w:author="Clauss, Jens (GDE-EDS9)" w:date="2021-11-22T19:32:00Z"/>
          <w:rStyle w:val="Code"/>
        </w:rPr>
      </w:pPr>
      <w:ins w:id="2865" w:author="Clauss, Jens (GDE-EDS9)" w:date="2021-11-22T19:32:00Z">
        <w:r w:rsidRPr="003F4B1F">
          <w:rPr>
            <w:rStyle w:val="Code"/>
          </w:rPr>
          <w:t xml:space="preserve">      "description" : "The unique ID that identifies this concrete update </w:t>
        </w:r>
      </w:ins>
    </w:p>
    <w:p w14:paraId="31D2EB70" w14:textId="77777777" w:rsidR="00A2191F" w:rsidRPr="003F4B1F" w:rsidRDefault="00A2191F" w:rsidP="00A2191F">
      <w:pPr>
        <w:rPr>
          <w:ins w:id="2866" w:author="Clauss, Jens (GDE-EDS9)" w:date="2021-11-22T19:32:00Z"/>
          <w:rStyle w:val="Code"/>
        </w:rPr>
      </w:pPr>
      <w:ins w:id="2867" w:author="Clauss, Jens (GDE-EDS9)" w:date="2021-11-22T19:32:00Z">
        <w:r w:rsidRPr="003F4B1F">
          <w:rPr>
            <w:rStyle w:val="Code"/>
          </w:rPr>
          <w:t xml:space="preserve">                       transaction on the appliance. The values 0x0 and</w:t>
        </w:r>
      </w:ins>
    </w:p>
    <w:p w14:paraId="039EF4A5" w14:textId="77777777" w:rsidR="00A2191F" w:rsidRPr="003F4B1F" w:rsidRDefault="00A2191F" w:rsidP="00A2191F">
      <w:pPr>
        <w:rPr>
          <w:ins w:id="2868" w:author="Clauss, Jens (GDE-EDS9)" w:date="2021-11-22T19:32:00Z"/>
          <w:rStyle w:val="Code"/>
        </w:rPr>
      </w:pPr>
      <w:ins w:id="2869" w:author="Clauss, Jens (GDE-EDS9)" w:date="2021-11-22T19:32:00Z">
        <w:r w:rsidRPr="003F4B1F">
          <w:rPr>
            <w:rStyle w:val="Code"/>
          </w:rPr>
          <w:t xml:space="preserve">                       0xFFFFFFFFFFFFFFFF are invalid.",</w:t>
        </w:r>
      </w:ins>
    </w:p>
    <w:p w14:paraId="041BFFF6" w14:textId="77777777" w:rsidR="00A2191F" w:rsidRPr="003F4B1F" w:rsidRDefault="00A2191F" w:rsidP="00A2191F">
      <w:pPr>
        <w:rPr>
          <w:ins w:id="2870" w:author="Clauss, Jens (GDE-EDS9)" w:date="2021-11-22T19:32:00Z"/>
          <w:rStyle w:val="Code"/>
        </w:rPr>
      </w:pPr>
      <w:ins w:id="2871" w:author="Clauss, Jens (GDE-EDS9)" w:date="2021-11-22T19:32:00Z">
        <w:r w:rsidRPr="003F4B1F">
          <w:rPr>
            <w:rStyle w:val="Code"/>
          </w:rPr>
          <w:t xml:space="preserve">      "required": true</w:t>
        </w:r>
      </w:ins>
    </w:p>
    <w:p w14:paraId="413745AD" w14:textId="77777777" w:rsidR="00A2191F" w:rsidRPr="003F4B1F" w:rsidRDefault="00A2191F" w:rsidP="00A2191F">
      <w:pPr>
        <w:rPr>
          <w:ins w:id="2872" w:author="Clauss, Jens (GDE-EDS9)" w:date="2021-11-22T19:32:00Z"/>
          <w:rStyle w:val="Code"/>
        </w:rPr>
      </w:pPr>
      <w:ins w:id="2873" w:author="Clauss, Jens (GDE-EDS9)" w:date="2021-11-22T19:32:00Z">
        <w:r w:rsidRPr="003F4B1F">
          <w:rPr>
            <w:rStyle w:val="Code"/>
          </w:rPr>
          <w:t xml:space="preserve">    }</w:t>
        </w:r>
      </w:ins>
    </w:p>
    <w:p w14:paraId="0078D85E" w14:textId="77777777" w:rsidR="00A2191F" w:rsidRPr="003F4B1F" w:rsidRDefault="00A2191F" w:rsidP="00A2191F">
      <w:pPr>
        <w:rPr>
          <w:ins w:id="2874" w:author="Clauss, Jens (GDE-EDS9)" w:date="2021-11-22T19:32:00Z"/>
          <w:rStyle w:val="Code"/>
        </w:rPr>
      </w:pPr>
      <w:ins w:id="2875" w:author="Clauss, Jens (GDE-EDS9)" w:date="2021-11-22T19:32:00Z">
        <w:r w:rsidRPr="003F4B1F">
          <w:rPr>
            <w:rStyle w:val="Code"/>
          </w:rPr>
          <w:t xml:space="preserve">  }</w:t>
        </w:r>
      </w:ins>
    </w:p>
    <w:p w14:paraId="37112B72" w14:textId="77777777" w:rsidR="00A2191F" w:rsidRPr="003F4B1F" w:rsidRDefault="00A2191F" w:rsidP="00A2191F">
      <w:pPr>
        <w:rPr>
          <w:ins w:id="2876" w:author="Clauss, Jens (GDE-EDS9)" w:date="2021-11-22T19:32:00Z"/>
          <w:rStyle w:val="Code"/>
        </w:rPr>
      </w:pPr>
      <w:ins w:id="2877" w:author="Clauss, Jens (GDE-EDS9)" w:date="2021-11-22T19:32:00Z">
        <w:r w:rsidRPr="003F4B1F">
          <w:rPr>
            <w:rStyle w:val="Code"/>
          </w:rPr>
          <w:t>}</w:t>
        </w:r>
      </w:ins>
    </w:p>
    <w:p w14:paraId="28BC8F15" w14:textId="77777777" w:rsidR="00A2191F" w:rsidRPr="003F4B1F" w:rsidRDefault="00A2191F" w:rsidP="00A2191F">
      <w:pPr>
        <w:rPr>
          <w:ins w:id="2878" w:author="Clauss, Jens (GDE-EDS9)" w:date="2021-11-22T19:32:00Z"/>
        </w:rPr>
      </w:pPr>
    </w:p>
    <w:p w14:paraId="64C9CF53" w14:textId="77777777" w:rsidR="00A2191F" w:rsidRPr="003F4B1F" w:rsidRDefault="00A2191F" w:rsidP="00A2191F">
      <w:pPr>
        <w:rPr>
          <w:ins w:id="2879" w:author="Clauss, Jens (GDE-EDS9)" w:date="2021-11-22T19:32:00Z"/>
        </w:rPr>
      </w:pPr>
      <w:ins w:id="2880" w:author="Clauss, Jens (GDE-EDS9)" w:date="2021-11-22T19:32:00Z">
        <w:r w:rsidRPr="003F4B1F">
          <w:br w:type="page"/>
        </w:r>
      </w:ins>
    </w:p>
    <w:p w14:paraId="2D2393EC" w14:textId="77777777" w:rsidR="00A2191F" w:rsidRPr="003F4B1F" w:rsidRDefault="00A2191F" w:rsidP="00A2191F">
      <w:pPr>
        <w:pStyle w:val="Heading3"/>
        <w:rPr>
          <w:ins w:id="2881" w:author="Clauss, Jens (GDE-EDS9)" w:date="2021-11-22T19:32:00Z"/>
        </w:rPr>
      </w:pPr>
      <w:bookmarkStart w:id="2882" w:name="_Toc88504190"/>
      <w:ins w:id="2883" w:author="Clauss, Jens (GDE-EDS9)" w:date="2021-11-22T19:32:00Z">
        <w:r w:rsidRPr="003F4B1F">
          <w:t>Content type DOWNLOADPROGRESS</w:t>
        </w:r>
        <w:bookmarkEnd w:id="2882"/>
      </w:ins>
    </w:p>
    <w:p w14:paraId="48EE865F" w14:textId="77777777" w:rsidR="00A2191F" w:rsidRPr="003F4B1F" w:rsidRDefault="00A2191F" w:rsidP="00A2191F">
      <w:pPr>
        <w:rPr>
          <w:ins w:id="2884" w:author="Clauss, Jens (GDE-EDS9)" w:date="2021-11-22T19:32:00Z"/>
        </w:rPr>
      </w:pPr>
      <w:ins w:id="2885" w:author="Clauss, Jens (GDE-EDS9)" w:date="2021-11-22T19:32:00Z">
        <w:r w:rsidRPr="003F4B1F">
          <w:t>This content type provides information about all current electronics on the HA.</w:t>
        </w:r>
      </w:ins>
    </w:p>
    <w:p w14:paraId="01A5C8DA" w14:textId="77777777" w:rsidR="00A2191F" w:rsidRPr="003F4B1F" w:rsidRDefault="00A2191F" w:rsidP="00A2191F">
      <w:pPr>
        <w:rPr>
          <w:ins w:id="2886" w:author="Clauss, Jens (GDE-EDS9)" w:date="2021-11-22T19:32:00Z"/>
        </w:rPr>
      </w:pPr>
    </w:p>
    <w:p w14:paraId="5016FA9B" w14:textId="77777777" w:rsidR="00A2191F" w:rsidRPr="003F4B1F" w:rsidRDefault="00A2191F" w:rsidP="00A2191F">
      <w:pPr>
        <w:rPr>
          <w:ins w:id="2887" w:author="Clauss, Jens (GDE-EDS9)" w:date="2021-11-22T19:32:00Z"/>
          <w:rStyle w:val="CodeBig"/>
        </w:rPr>
      </w:pPr>
      <w:ins w:id="2888" w:author="Clauss, Jens (GDE-EDS9)" w:date="2021-11-22T19:32:00Z">
        <w:r w:rsidRPr="003F4B1F">
          <w:t xml:space="preserve">Valid for the following </w:t>
        </w:r>
        <w:r w:rsidRPr="003F4B1F">
          <w:rPr>
            <w:rStyle w:val="CodeBig"/>
          </w:rPr>
          <w:t>&lt;action&gt;</w:t>
        </w:r>
        <w:r w:rsidRPr="003F4B1F">
          <w:t xml:space="preserve"> items: </w:t>
        </w:r>
        <w:r w:rsidRPr="003F4B1F">
          <w:rPr>
            <w:rStyle w:val="CodeBig"/>
          </w:rPr>
          <w:t>NOTIFY</w:t>
        </w:r>
      </w:ins>
    </w:p>
    <w:p w14:paraId="1C98FAFB" w14:textId="77777777" w:rsidR="00A2191F" w:rsidRPr="003F4B1F" w:rsidRDefault="00A2191F" w:rsidP="00A2191F">
      <w:pPr>
        <w:rPr>
          <w:ins w:id="2889" w:author="Clauss, Jens (GDE-EDS9)" w:date="2021-11-22T19:32:00Z"/>
        </w:rPr>
      </w:pPr>
    </w:p>
    <w:p w14:paraId="33E138FD" w14:textId="77777777" w:rsidR="00A2191F" w:rsidRPr="003F4B1F" w:rsidRDefault="00A2191F" w:rsidP="00A2191F">
      <w:pPr>
        <w:rPr>
          <w:ins w:id="2890" w:author="Clauss, Jens (GDE-EDS9)" w:date="2021-11-22T19:32:00Z"/>
        </w:rPr>
      </w:pPr>
      <w:ins w:id="2891"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62541887" w14:textId="77777777" w:rsidR="00A2191F" w:rsidRPr="003F4B1F" w:rsidRDefault="00A2191F" w:rsidP="00A2191F">
      <w:pPr>
        <w:rPr>
          <w:ins w:id="2892" w:author="Clauss, Jens (GDE-EDS9)" w:date="2021-11-22T19:32:00Z"/>
          <w:rStyle w:val="Code"/>
        </w:rPr>
      </w:pPr>
      <w:ins w:id="2893" w:author="Clauss, Jens (GDE-EDS9)" w:date="2021-11-22T19:32:00Z">
        <w:r w:rsidRPr="003F4B1F">
          <w:rPr>
            <w:rStyle w:val="Code"/>
          </w:rPr>
          <w:t>{</w:t>
        </w:r>
      </w:ins>
    </w:p>
    <w:p w14:paraId="4F3DCBFB" w14:textId="3AAF0A0A" w:rsidR="00A2191F" w:rsidRPr="003F4B1F" w:rsidRDefault="00A2191F" w:rsidP="00A2191F">
      <w:pPr>
        <w:rPr>
          <w:ins w:id="2894" w:author="Clauss, Jens (GDE-EDS9)" w:date="2021-11-22T19:32:00Z"/>
          <w:rStyle w:val="Code"/>
        </w:rPr>
      </w:pPr>
      <w:ins w:id="2895" w:author="Clauss, Jens (GDE-EDS9)" w:date="2021-11-22T19:32:00Z">
        <w:r w:rsidRPr="003F4B1F">
          <w:rPr>
            <w:rStyle w:val="Code"/>
          </w:rPr>
          <w:t xml:space="preserve">  "id" : "urn:schemas-bshg-com:js:data:fu</w:t>
        </w:r>
      </w:ins>
      <w:ins w:id="2896" w:author="Clauss, Jens (GDE-EDS9)" w:date="2021-11-22T19:36:00Z">
        <w:r>
          <w:rPr>
            <w:rStyle w:val="Code"/>
          </w:rPr>
          <w:t>5</w:t>
        </w:r>
      </w:ins>
      <w:ins w:id="2897" w:author="Clauss, Jens (GDE-EDS9)" w:date="2021-11-22T19:32:00Z">
        <w:r w:rsidRPr="003F4B1F">
          <w:rPr>
            <w:rStyle w:val="Code"/>
          </w:rPr>
          <w:t>:downloadprogress",</w:t>
        </w:r>
      </w:ins>
    </w:p>
    <w:p w14:paraId="10C74D54" w14:textId="77777777" w:rsidR="00A2191F" w:rsidRPr="003F4B1F" w:rsidRDefault="00A2191F" w:rsidP="00A2191F">
      <w:pPr>
        <w:rPr>
          <w:ins w:id="2898" w:author="Clauss, Jens (GDE-EDS9)" w:date="2021-11-22T19:32:00Z"/>
          <w:rStyle w:val="Code"/>
        </w:rPr>
      </w:pPr>
      <w:ins w:id="2899" w:author="Clauss, Jens (GDE-EDS9)" w:date="2021-11-22T19:32:00Z">
        <w:r w:rsidRPr="003F4B1F">
          <w:rPr>
            <w:rStyle w:val="Code"/>
          </w:rPr>
          <w:t xml:space="preserve">  "properties" :</w:t>
        </w:r>
      </w:ins>
    </w:p>
    <w:p w14:paraId="48EE4DA2" w14:textId="77777777" w:rsidR="00A2191F" w:rsidRPr="003F4B1F" w:rsidRDefault="00A2191F" w:rsidP="00A2191F">
      <w:pPr>
        <w:rPr>
          <w:ins w:id="2900" w:author="Clauss, Jens (GDE-EDS9)" w:date="2021-11-22T19:32:00Z"/>
          <w:rStyle w:val="Code"/>
        </w:rPr>
      </w:pPr>
      <w:ins w:id="2901" w:author="Clauss, Jens (GDE-EDS9)" w:date="2021-11-22T19:32:00Z">
        <w:r w:rsidRPr="003F4B1F">
          <w:rPr>
            <w:rStyle w:val="Code"/>
          </w:rPr>
          <w:t xml:space="preserve">  {</w:t>
        </w:r>
      </w:ins>
    </w:p>
    <w:p w14:paraId="79250994" w14:textId="77777777" w:rsidR="00A2191F" w:rsidRPr="003F4B1F" w:rsidRDefault="00A2191F" w:rsidP="00A2191F">
      <w:pPr>
        <w:rPr>
          <w:ins w:id="2902" w:author="Clauss, Jens (GDE-EDS9)" w:date="2021-11-22T19:32:00Z"/>
          <w:rStyle w:val="Code"/>
        </w:rPr>
      </w:pPr>
      <w:ins w:id="2903" w:author="Clauss, Jens (GDE-EDS9)" w:date="2021-11-22T19:32:00Z">
        <w:r w:rsidRPr="003F4B1F">
          <w:rPr>
            <w:rStyle w:val="Code"/>
          </w:rPr>
          <w:t xml:space="preserve">    "progress":</w:t>
        </w:r>
      </w:ins>
    </w:p>
    <w:p w14:paraId="1CED68C8" w14:textId="77777777" w:rsidR="00A2191F" w:rsidRPr="003F4B1F" w:rsidRDefault="00A2191F" w:rsidP="00A2191F">
      <w:pPr>
        <w:rPr>
          <w:ins w:id="2904" w:author="Clauss, Jens (GDE-EDS9)" w:date="2021-11-22T19:32:00Z"/>
          <w:rStyle w:val="Code"/>
        </w:rPr>
      </w:pPr>
      <w:ins w:id="2905" w:author="Clauss, Jens (GDE-EDS9)" w:date="2021-11-22T19:32:00Z">
        <w:r w:rsidRPr="003F4B1F">
          <w:rPr>
            <w:rStyle w:val="Code"/>
          </w:rPr>
          <w:t xml:space="preserve">    {</w:t>
        </w:r>
      </w:ins>
    </w:p>
    <w:p w14:paraId="5AD9776D" w14:textId="77777777" w:rsidR="00A2191F" w:rsidRPr="003F4B1F" w:rsidRDefault="00A2191F" w:rsidP="00A2191F">
      <w:pPr>
        <w:rPr>
          <w:ins w:id="2906" w:author="Clauss, Jens (GDE-EDS9)" w:date="2021-11-22T19:32:00Z"/>
          <w:rStyle w:val="Code"/>
        </w:rPr>
      </w:pPr>
      <w:ins w:id="2907" w:author="Clauss, Jens (GDE-EDS9)" w:date="2021-11-22T19:32:00Z">
        <w:r w:rsidRPr="003F4B1F">
          <w:rPr>
            <w:rStyle w:val="Code"/>
          </w:rPr>
          <w:t xml:space="preserve">      "type" : "integer",</w:t>
        </w:r>
      </w:ins>
    </w:p>
    <w:p w14:paraId="63C78855" w14:textId="77777777" w:rsidR="00A2191F" w:rsidRPr="003F4B1F" w:rsidRDefault="00A2191F" w:rsidP="00A2191F">
      <w:pPr>
        <w:rPr>
          <w:ins w:id="2908" w:author="Clauss, Jens (GDE-EDS9)" w:date="2021-11-22T19:32:00Z"/>
          <w:rStyle w:val="Code"/>
        </w:rPr>
      </w:pPr>
      <w:ins w:id="2909" w:author="Clauss, Jens (GDE-EDS9)" w:date="2021-11-22T19:32:00Z">
        <w:r w:rsidRPr="003F4B1F">
          <w:rPr>
            <w:rStyle w:val="Code"/>
          </w:rPr>
          <w:t xml:space="preserve">      "minimum" : 0,</w:t>
        </w:r>
      </w:ins>
    </w:p>
    <w:p w14:paraId="78C608C1" w14:textId="77777777" w:rsidR="00A2191F" w:rsidRPr="003F4B1F" w:rsidRDefault="00A2191F" w:rsidP="00A2191F">
      <w:pPr>
        <w:rPr>
          <w:ins w:id="2910" w:author="Clauss, Jens (GDE-EDS9)" w:date="2021-11-22T19:32:00Z"/>
          <w:rStyle w:val="Code"/>
        </w:rPr>
      </w:pPr>
      <w:ins w:id="2911" w:author="Clauss, Jens (GDE-EDS9)" w:date="2021-11-22T19:32:00Z">
        <w:r w:rsidRPr="003F4B1F">
          <w:rPr>
            <w:rStyle w:val="Code"/>
          </w:rPr>
          <w:t xml:space="preserve">      "maximum" : 100,</w:t>
        </w:r>
      </w:ins>
    </w:p>
    <w:p w14:paraId="604AD92F" w14:textId="77777777" w:rsidR="00A2191F" w:rsidRPr="003F4B1F" w:rsidRDefault="00A2191F" w:rsidP="00A2191F">
      <w:pPr>
        <w:rPr>
          <w:ins w:id="2912" w:author="Clauss, Jens (GDE-EDS9)" w:date="2021-11-22T19:32:00Z"/>
          <w:rStyle w:val="Code"/>
        </w:rPr>
      </w:pPr>
      <w:ins w:id="2913" w:author="Clauss, Jens (GDE-EDS9)" w:date="2021-11-22T19:32:00Z">
        <w:r w:rsidRPr="003F4B1F">
          <w:rPr>
            <w:rStyle w:val="Code"/>
          </w:rPr>
          <w:t xml:space="preserve">      "description" : "The progress of the download phase in percent. All packages</w:t>
        </w:r>
      </w:ins>
    </w:p>
    <w:p w14:paraId="327AD0B1" w14:textId="77777777" w:rsidR="00A2191F" w:rsidRPr="003F4B1F" w:rsidRDefault="00A2191F" w:rsidP="00A2191F">
      <w:pPr>
        <w:rPr>
          <w:ins w:id="2914" w:author="Clauss, Jens (GDE-EDS9)" w:date="2021-11-22T19:32:00Z"/>
          <w:rStyle w:val="Code"/>
        </w:rPr>
      </w:pPr>
      <w:ins w:id="2915" w:author="Clauss, Jens (GDE-EDS9)" w:date="2021-11-22T19:32:00Z">
        <w:r w:rsidRPr="003F4B1F">
          <w:rPr>
            <w:rStyle w:val="Code"/>
          </w:rPr>
          <w:t xml:space="preserve">                       of a firmware update are covered in the progress indication.</w:t>
        </w:r>
      </w:ins>
    </w:p>
    <w:p w14:paraId="2CA4F05E" w14:textId="77777777" w:rsidR="00A2191F" w:rsidRPr="003F4B1F" w:rsidRDefault="00A2191F" w:rsidP="00A2191F">
      <w:pPr>
        <w:rPr>
          <w:ins w:id="2916" w:author="Clauss, Jens (GDE-EDS9)" w:date="2021-11-22T19:32:00Z"/>
          <w:rStyle w:val="Code"/>
        </w:rPr>
      </w:pPr>
      <w:ins w:id="2917" w:author="Clauss, Jens (GDE-EDS9)" w:date="2021-11-22T19:32:00Z">
        <w:r w:rsidRPr="003F4B1F">
          <w:rPr>
            <w:rStyle w:val="Code"/>
          </w:rPr>
          <w:t xml:space="preserve">                       Resolution and time restrictions have to be applied on this</w:t>
        </w:r>
      </w:ins>
    </w:p>
    <w:p w14:paraId="4EA6065D" w14:textId="77777777" w:rsidR="00A2191F" w:rsidRPr="003F4B1F" w:rsidRDefault="00A2191F" w:rsidP="00A2191F">
      <w:pPr>
        <w:rPr>
          <w:ins w:id="2918" w:author="Clauss, Jens (GDE-EDS9)" w:date="2021-11-22T19:32:00Z"/>
          <w:rStyle w:val="Code"/>
        </w:rPr>
      </w:pPr>
      <w:ins w:id="2919" w:author="Clauss, Jens (GDE-EDS9)" w:date="2021-11-22T19:32:00Z">
        <w:r w:rsidRPr="003F4B1F">
          <w:rPr>
            <w:rStyle w:val="Code"/>
          </w:rPr>
          <w:t xml:space="preserve">                       value to prevent a flodding with messages.",</w:t>
        </w:r>
      </w:ins>
    </w:p>
    <w:p w14:paraId="524EEAD0" w14:textId="77777777" w:rsidR="00A2191F" w:rsidRPr="003F4B1F" w:rsidRDefault="00A2191F" w:rsidP="00A2191F">
      <w:pPr>
        <w:rPr>
          <w:ins w:id="2920" w:author="Clauss, Jens (GDE-EDS9)" w:date="2021-11-22T19:32:00Z"/>
          <w:rStyle w:val="Code"/>
        </w:rPr>
      </w:pPr>
      <w:ins w:id="2921" w:author="Clauss, Jens (GDE-EDS9)" w:date="2021-11-22T19:32:00Z">
        <w:r w:rsidRPr="003F4B1F">
          <w:rPr>
            <w:rStyle w:val="Code"/>
          </w:rPr>
          <w:t xml:space="preserve">      "required" : true</w:t>
        </w:r>
      </w:ins>
    </w:p>
    <w:p w14:paraId="3892FCEA" w14:textId="77777777" w:rsidR="00A2191F" w:rsidRPr="003F4B1F" w:rsidRDefault="00A2191F" w:rsidP="00A2191F">
      <w:pPr>
        <w:rPr>
          <w:ins w:id="2922" w:author="Clauss, Jens (GDE-EDS9)" w:date="2021-11-22T19:32:00Z"/>
          <w:rStyle w:val="Code"/>
        </w:rPr>
      </w:pPr>
      <w:ins w:id="2923" w:author="Clauss, Jens (GDE-EDS9)" w:date="2021-11-22T19:32:00Z">
        <w:r w:rsidRPr="003F4B1F">
          <w:rPr>
            <w:rStyle w:val="Code"/>
          </w:rPr>
          <w:t xml:space="preserve">    }</w:t>
        </w:r>
      </w:ins>
    </w:p>
    <w:p w14:paraId="79FD5E31" w14:textId="77777777" w:rsidR="00A2191F" w:rsidRDefault="00A2191F" w:rsidP="00A2191F">
      <w:pPr>
        <w:rPr>
          <w:ins w:id="2924" w:author="Clauss, Jens (GDE-EDS9)" w:date="2021-11-22T19:32:00Z"/>
        </w:rPr>
      </w:pPr>
    </w:p>
    <w:p w14:paraId="08137F0E" w14:textId="77777777" w:rsidR="00A2191F" w:rsidRPr="003F4B1F" w:rsidRDefault="00A2191F" w:rsidP="00A2191F">
      <w:pPr>
        <w:pStyle w:val="Heading3"/>
        <w:rPr>
          <w:ins w:id="2925" w:author="Clauss, Jens (GDE-EDS9)" w:date="2021-11-22T19:32:00Z"/>
        </w:rPr>
      </w:pPr>
      <w:bookmarkStart w:id="2926" w:name="_Toc88504191"/>
      <w:ins w:id="2927" w:author="Clauss, Jens (GDE-EDS9)" w:date="2021-11-22T19:32:00Z">
        <w:r w:rsidRPr="003F4B1F">
          <w:t xml:space="preserve">Content type </w:t>
        </w:r>
        <w:r>
          <w:t>TRUST</w:t>
        </w:r>
        <w:r w:rsidRPr="003F4B1F">
          <w:t>CONFIG</w:t>
        </w:r>
        <w:bookmarkEnd w:id="2926"/>
      </w:ins>
    </w:p>
    <w:p w14:paraId="6EFDFC4C" w14:textId="77777777" w:rsidR="00A2191F" w:rsidRPr="003F4B1F" w:rsidRDefault="00A2191F" w:rsidP="00A2191F">
      <w:pPr>
        <w:rPr>
          <w:ins w:id="2928" w:author="Clauss, Jens (GDE-EDS9)" w:date="2021-11-22T19:32:00Z"/>
        </w:rPr>
      </w:pPr>
      <w:ins w:id="2929" w:author="Clauss, Jens (GDE-EDS9)" w:date="2021-11-22T19:32:00Z">
        <w:r>
          <w:t>This content type provides information about the security related configuration on the HA</w:t>
        </w:r>
      </w:ins>
    </w:p>
    <w:p w14:paraId="20C4E300" w14:textId="77777777" w:rsidR="00A2191F" w:rsidRDefault="00A2191F" w:rsidP="00A2191F">
      <w:pPr>
        <w:rPr>
          <w:ins w:id="2930" w:author="Clauss, Jens (GDE-EDS9)" w:date="2021-11-22T19:32:00Z"/>
        </w:rPr>
      </w:pPr>
    </w:p>
    <w:p w14:paraId="3C45465A" w14:textId="77777777" w:rsidR="00A2191F" w:rsidRDefault="00A2191F" w:rsidP="00A2191F">
      <w:pPr>
        <w:rPr>
          <w:ins w:id="2931" w:author="Clauss, Jens (GDE-EDS9)" w:date="2021-11-22T19:32:00Z"/>
          <w:rStyle w:val="CodeBig"/>
        </w:rPr>
      </w:pPr>
      <w:ins w:id="2932" w:author="Clauss, Jens (GDE-EDS9)" w:date="2021-11-22T19:32:00Z">
        <w:r>
          <w:t>Valid for the following &lt;</w:t>
        </w:r>
        <w:r w:rsidRPr="00A2191F">
          <w:rPr>
            <w:rStyle w:val="CodeBig"/>
          </w:rPr>
          <w:t>action</w:t>
        </w:r>
        <w:r>
          <w:t xml:space="preserve">&gt; items: </w:t>
        </w:r>
        <w:r w:rsidRPr="00A2191F">
          <w:rPr>
            <w:rStyle w:val="CodeBig"/>
          </w:rPr>
          <w:t>NOTIFY</w:t>
        </w:r>
      </w:ins>
    </w:p>
    <w:p w14:paraId="48A8ABE2" w14:textId="77777777" w:rsidR="00A2191F" w:rsidRDefault="00A2191F" w:rsidP="00A2191F">
      <w:pPr>
        <w:rPr>
          <w:ins w:id="2933" w:author="Clauss, Jens (GDE-EDS9)" w:date="2021-11-22T19:32:00Z"/>
          <w:rStyle w:val="CodeBig"/>
        </w:rPr>
      </w:pPr>
    </w:p>
    <w:p w14:paraId="09D6D7FE" w14:textId="77777777" w:rsidR="00A2191F" w:rsidRPr="003F4B1F" w:rsidRDefault="00A2191F" w:rsidP="00A2191F">
      <w:pPr>
        <w:rPr>
          <w:ins w:id="2934" w:author="Clauss, Jens (GDE-EDS9)" w:date="2021-11-22T19:32:00Z"/>
        </w:rPr>
      </w:pPr>
      <w:ins w:id="2935" w:author="Clauss, Jens (GDE-EDS9)" w:date="2021-11-22T19:32:00Z">
        <w:r w:rsidRPr="003F4B1F">
          <w:t xml:space="preserve">The following schema describes the specific object used within the </w:t>
        </w:r>
        <w:r w:rsidRPr="003F4B1F">
          <w:rPr>
            <w:rStyle w:val="CodeBig"/>
          </w:rPr>
          <w:t>&lt;data&gt;</w:t>
        </w:r>
        <w:r w:rsidRPr="003F4B1F">
          <w:t xml:space="preserve"> array:</w:t>
        </w:r>
      </w:ins>
    </w:p>
    <w:p w14:paraId="1228EB6A" w14:textId="77777777" w:rsidR="00A2191F" w:rsidRDefault="00A2191F" w:rsidP="00A2191F">
      <w:pPr>
        <w:rPr>
          <w:ins w:id="2936" w:author="Clauss, Jens (GDE-EDS9)" w:date="2021-11-22T19:32:00Z"/>
          <w:rStyle w:val="CodeBig"/>
        </w:rPr>
      </w:pPr>
    </w:p>
    <w:p w14:paraId="46DC0791" w14:textId="77777777" w:rsidR="00A2191F" w:rsidRPr="00A2191F" w:rsidRDefault="00A2191F" w:rsidP="00A2191F">
      <w:pPr>
        <w:rPr>
          <w:ins w:id="2937" w:author="Clauss, Jens (GDE-EDS9)" w:date="2021-11-22T19:32:00Z"/>
          <w:rStyle w:val="Code"/>
        </w:rPr>
      </w:pPr>
      <w:ins w:id="2938" w:author="Clauss, Jens (GDE-EDS9)" w:date="2021-11-22T19:32:00Z">
        <w:r w:rsidRPr="00A2191F">
          <w:rPr>
            <w:rStyle w:val="Code"/>
          </w:rPr>
          <w:t>{</w:t>
        </w:r>
      </w:ins>
    </w:p>
    <w:p w14:paraId="021B1926" w14:textId="0C50332B" w:rsidR="00A2191F" w:rsidRPr="00A2191F" w:rsidRDefault="00A2191F" w:rsidP="00A2191F">
      <w:pPr>
        <w:rPr>
          <w:ins w:id="2939" w:author="Clauss, Jens (GDE-EDS9)" w:date="2021-11-22T19:32:00Z"/>
          <w:rStyle w:val="Code"/>
        </w:rPr>
      </w:pPr>
      <w:ins w:id="2940" w:author="Clauss, Jens (GDE-EDS9)" w:date="2021-11-22T19:32:00Z">
        <w:r w:rsidRPr="00A2191F">
          <w:rPr>
            <w:rStyle w:val="Code"/>
          </w:rPr>
          <w:t xml:space="preserve">    "id": “</w:t>
        </w:r>
        <w:r w:rsidRPr="003F4B1F">
          <w:rPr>
            <w:rStyle w:val="Code"/>
          </w:rPr>
          <w:t>urn:schemas-bshg-com:js:data:fu</w:t>
        </w:r>
      </w:ins>
      <w:ins w:id="2941" w:author="Clauss, Jens (GDE-EDS9)" w:date="2021-11-22T19:36:00Z">
        <w:r>
          <w:rPr>
            <w:rStyle w:val="Code"/>
          </w:rPr>
          <w:t>5</w:t>
        </w:r>
      </w:ins>
      <w:ins w:id="2942" w:author="Clauss, Jens (GDE-EDS9)" w:date="2021-11-22T19:32:00Z">
        <w:r w:rsidRPr="003F4B1F">
          <w:rPr>
            <w:rStyle w:val="Code"/>
          </w:rPr>
          <w:t>:</w:t>
        </w:r>
        <w:r>
          <w:rPr>
            <w:rStyle w:val="Code"/>
          </w:rPr>
          <w:t>trustconfig”</w:t>
        </w:r>
      </w:ins>
    </w:p>
    <w:p w14:paraId="64A0879E" w14:textId="77777777" w:rsidR="00A2191F" w:rsidRDefault="00A2191F" w:rsidP="00A2191F">
      <w:pPr>
        <w:rPr>
          <w:ins w:id="2943" w:author="Clauss, Jens (GDE-EDS9)" w:date="2021-11-22T19:32:00Z"/>
          <w:rStyle w:val="Code"/>
        </w:rPr>
      </w:pPr>
      <w:ins w:id="2944" w:author="Clauss, Jens (GDE-EDS9)" w:date="2021-11-22T19:32:00Z">
        <w:r w:rsidRPr="00A2191F">
          <w:rPr>
            <w:rStyle w:val="Code"/>
          </w:rPr>
          <w:t xml:space="preserve">    "properties": </w:t>
        </w:r>
      </w:ins>
    </w:p>
    <w:p w14:paraId="7D7F96CF" w14:textId="77777777" w:rsidR="00A2191F" w:rsidRPr="00A2191F" w:rsidRDefault="00A2191F" w:rsidP="00A2191F">
      <w:pPr>
        <w:rPr>
          <w:ins w:id="2945" w:author="Clauss, Jens (GDE-EDS9)" w:date="2021-11-22T19:32:00Z"/>
          <w:rStyle w:val="Code"/>
        </w:rPr>
      </w:pPr>
      <w:ins w:id="2946" w:author="Clauss, Jens (GDE-EDS9)" w:date="2021-11-22T19:32:00Z">
        <w:r>
          <w:rPr>
            <w:rStyle w:val="Code"/>
          </w:rPr>
          <w:t xml:space="preserve">     </w:t>
        </w:r>
        <w:r w:rsidRPr="00A2191F">
          <w:rPr>
            <w:rStyle w:val="Code"/>
          </w:rPr>
          <w:t>{</w:t>
        </w:r>
      </w:ins>
    </w:p>
    <w:p w14:paraId="22C96EF3" w14:textId="77777777" w:rsidR="00A2191F" w:rsidRDefault="00A2191F" w:rsidP="00A2191F">
      <w:pPr>
        <w:rPr>
          <w:ins w:id="2947" w:author="Clauss, Jens (GDE-EDS9)" w:date="2021-11-22T19:32:00Z"/>
          <w:rStyle w:val="Code"/>
        </w:rPr>
      </w:pPr>
      <w:ins w:id="2948" w:author="Clauss, Jens (GDE-EDS9)" w:date="2021-11-22T19:32:00Z">
        <w:r w:rsidRPr="00A2191F">
          <w:rPr>
            <w:rStyle w:val="Code"/>
          </w:rPr>
          <w:t xml:space="preserve">        "hab": </w:t>
        </w:r>
      </w:ins>
    </w:p>
    <w:p w14:paraId="24B21B8C" w14:textId="77777777" w:rsidR="00A2191F" w:rsidRPr="00A2191F" w:rsidRDefault="00A2191F" w:rsidP="00A2191F">
      <w:pPr>
        <w:ind w:firstLine="709"/>
        <w:rPr>
          <w:ins w:id="2949" w:author="Clauss, Jens (GDE-EDS9)" w:date="2021-11-22T19:32:00Z"/>
          <w:rStyle w:val="Code"/>
        </w:rPr>
      </w:pPr>
      <w:ins w:id="2950" w:author="Clauss, Jens (GDE-EDS9)" w:date="2021-11-22T19:32:00Z">
        <w:r>
          <w:rPr>
            <w:rStyle w:val="Code"/>
          </w:rPr>
          <w:t xml:space="preserve">  </w:t>
        </w:r>
        <w:r w:rsidRPr="00A2191F">
          <w:rPr>
            <w:rStyle w:val="Code"/>
          </w:rPr>
          <w:t>{</w:t>
        </w:r>
      </w:ins>
    </w:p>
    <w:p w14:paraId="5FD79755" w14:textId="77777777" w:rsidR="00A2191F" w:rsidRPr="00A2191F" w:rsidRDefault="00A2191F" w:rsidP="00A2191F">
      <w:pPr>
        <w:rPr>
          <w:ins w:id="2951" w:author="Clauss, Jens (GDE-EDS9)" w:date="2021-11-22T19:32:00Z"/>
          <w:rStyle w:val="Code"/>
        </w:rPr>
      </w:pPr>
      <w:ins w:id="2952" w:author="Clauss, Jens (GDE-EDS9)" w:date="2021-11-22T19:32:00Z">
        <w:r w:rsidRPr="00A2191F">
          <w:rPr>
            <w:rStyle w:val="Code"/>
          </w:rPr>
          <w:t xml:space="preserve">            "type": "object",</w:t>
        </w:r>
      </w:ins>
    </w:p>
    <w:p w14:paraId="6CD59109" w14:textId="77777777" w:rsidR="00A2191F" w:rsidRDefault="00A2191F" w:rsidP="00A2191F">
      <w:pPr>
        <w:rPr>
          <w:ins w:id="2953" w:author="Clauss, Jens (GDE-EDS9)" w:date="2021-11-22T19:32:00Z"/>
          <w:rStyle w:val="Code"/>
        </w:rPr>
      </w:pPr>
      <w:ins w:id="2954" w:author="Clauss, Jens (GDE-EDS9)" w:date="2021-11-22T19:32:00Z">
        <w:r w:rsidRPr="00A2191F">
          <w:rPr>
            <w:rStyle w:val="Code"/>
          </w:rPr>
          <w:t xml:space="preserve">            "properties": </w:t>
        </w:r>
      </w:ins>
    </w:p>
    <w:p w14:paraId="5829FB75" w14:textId="77777777" w:rsidR="00A2191F" w:rsidRPr="00A2191F" w:rsidRDefault="00A2191F" w:rsidP="00A2191F">
      <w:pPr>
        <w:ind w:left="709" w:firstLine="709"/>
        <w:rPr>
          <w:ins w:id="2955" w:author="Clauss, Jens (GDE-EDS9)" w:date="2021-11-22T19:32:00Z"/>
          <w:rStyle w:val="Code"/>
        </w:rPr>
      </w:pPr>
      <w:ins w:id="2956" w:author="Clauss, Jens (GDE-EDS9)" w:date="2021-11-22T19:32:00Z">
        <w:r w:rsidRPr="00A2191F">
          <w:rPr>
            <w:rStyle w:val="Code"/>
          </w:rPr>
          <w:t>{</w:t>
        </w:r>
      </w:ins>
    </w:p>
    <w:p w14:paraId="5DA094A3" w14:textId="77777777" w:rsidR="00A2191F" w:rsidRDefault="00A2191F" w:rsidP="00A2191F">
      <w:pPr>
        <w:rPr>
          <w:ins w:id="2957" w:author="Clauss, Jens (GDE-EDS9)" w:date="2021-11-22T19:32:00Z"/>
          <w:rStyle w:val="Code"/>
        </w:rPr>
      </w:pPr>
      <w:ins w:id="2958" w:author="Clauss, Jens (GDE-EDS9)" w:date="2021-11-22T19:32:00Z">
        <w:r w:rsidRPr="00A2191F">
          <w:rPr>
            <w:rStyle w:val="Code"/>
          </w:rPr>
          <w:t xml:space="preserve">                "keySetId": </w:t>
        </w:r>
      </w:ins>
    </w:p>
    <w:p w14:paraId="747328F3" w14:textId="77777777" w:rsidR="00A2191F" w:rsidRPr="00A2191F" w:rsidRDefault="00A2191F" w:rsidP="00A2191F">
      <w:pPr>
        <w:ind w:left="1418"/>
        <w:rPr>
          <w:ins w:id="2959" w:author="Clauss, Jens (GDE-EDS9)" w:date="2021-11-22T19:32:00Z"/>
          <w:rStyle w:val="Code"/>
        </w:rPr>
      </w:pPr>
      <w:ins w:id="2960" w:author="Clauss, Jens (GDE-EDS9)" w:date="2021-11-22T19:32:00Z">
        <w:r>
          <w:rPr>
            <w:rStyle w:val="Code"/>
          </w:rPr>
          <w:t xml:space="preserve">    </w:t>
        </w:r>
        <w:r w:rsidRPr="00A2191F">
          <w:rPr>
            <w:rStyle w:val="Code"/>
          </w:rPr>
          <w:t>{</w:t>
        </w:r>
      </w:ins>
    </w:p>
    <w:p w14:paraId="00F6D629" w14:textId="77777777" w:rsidR="00A2191F" w:rsidRPr="00A2191F" w:rsidRDefault="00A2191F" w:rsidP="00A2191F">
      <w:pPr>
        <w:rPr>
          <w:ins w:id="2961" w:author="Clauss, Jens (GDE-EDS9)" w:date="2021-11-22T19:32:00Z"/>
          <w:rStyle w:val="Code"/>
        </w:rPr>
      </w:pPr>
      <w:ins w:id="2962" w:author="Clauss, Jens (GDE-EDS9)" w:date="2021-11-22T19:32:00Z">
        <w:r w:rsidRPr="00A2191F">
          <w:rPr>
            <w:rStyle w:val="Code"/>
          </w:rPr>
          <w:t xml:space="preserve">                    "type": "integer",</w:t>
        </w:r>
      </w:ins>
    </w:p>
    <w:p w14:paraId="18829B51" w14:textId="77777777" w:rsidR="00A2191F" w:rsidRPr="00A2191F" w:rsidRDefault="00A2191F" w:rsidP="00A2191F">
      <w:pPr>
        <w:rPr>
          <w:ins w:id="2963" w:author="Clauss, Jens (GDE-EDS9)" w:date="2021-11-22T19:32:00Z"/>
          <w:rStyle w:val="Code"/>
        </w:rPr>
      </w:pPr>
      <w:ins w:id="2964" w:author="Clauss, Jens (GDE-EDS9)" w:date="2021-11-22T19:32:00Z">
        <w:r w:rsidRPr="00A2191F">
          <w:rPr>
            <w:rStyle w:val="Code"/>
          </w:rPr>
          <w:t xml:space="preserve">                    "minimum": 0,</w:t>
        </w:r>
      </w:ins>
    </w:p>
    <w:p w14:paraId="658D43A6" w14:textId="77777777" w:rsidR="00A2191F" w:rsidRDefault="00A2191F" w:rsidP="00A2191F">
      <w:pPr>
        <w:rPr>
          <w:ins w:id="2965" w:author="Clauss, Jens (GDE-EDS9)" w:date="2021-11-22T19:32:00Z"/>
          <w:rStyle w:val="Code"/>
        </w:rPr>
      </w:pPr>
      <w:ins w:id="2966" w:author="Clauss, Jens (GDE-EDS9)" w:date="2021-11-22T19:32:00Z">
        <w:r w:rsidRPr="00A2191F">
          <w:rPr>
            <w:rStyle w:val="Code"/>
          </w:rPr>
          <w:t xml:space="preserve">                    "maximum": 255</w:t>
        </w:r>
      </w:ins>
    </w:p>
    <w:p w14:paraId="776918BF" w14:textId="77777777" w:rsidR="00A2191F" w:rsidRDefault="00A2191F" w:rsidP="00A2191F">
      <w:pPr>
        <w:rPr>
          <w:ins w:id="2967" w:author="Clauss, Jens (GDE-EDS9)" w:date="2021-11-22T19:32:00Z"/>
          <w:rStyle w:val="Code"/>
        </w:rPr>
      </w:pPr>
      <w:ins w:id="2968" w:author="Clauss, Jens (GDE-EDS9)" w:date="2021-11-22T19:32:00Z">
        <w:r w:rsidRPr="00014864">
          <w:rPr>
            <w:rStyle w:val="Code"/>
          </w:rPr>
          <w:t xml:space="preserve">                    "</w:t>
        </w:r>
        <w:r>
          <w:rPr>
            <w:rStyle w:val="Code"/>
          </w:rPr>
          <w:t>required</w:t>
        </w:r>
        <w:r w:rsidRPr="00014864">
          <w:rPr>
            <w:rStyle w:val="Code"/>
          </w:rPr>
          <w:t xml:space="preserve">": </w:t>
        </w:r>
        <w:r>
          <w:rPr>
            <w:rStyle w:val="Code"/>
          </w:rPr>
          <w:t>true</w:t>
        </w:r>
      </w:ins>
    </w:p>
    <w:p w14:paraId="15E74D07" w14:textId="77777777" w:rsidR="00A2191F" w:rsidRPr="00A2191F" w:rsidRDefault="00A2191F" w:rsidP="00A2191F">
      <w:pPr>
        <w:rPr>
          <w:ins w:id="2969" w:author="Clauss, Jens (GDE-EDS9)" w:date="2021-11-22T19:32:00Z"/>
          <w:rStyle w:val="Code"/>
        </w:rPr>
      </w:pPr>
      <w:ins w:id="2970" w:author="Clauss, Jens (GDE-EDS9)" w:date="2021-11-22T19:32:00Z">
        <w:r w:rsidRPr="00A2191F">
          <w:rPr>
            <w:rStyle w:val="Code"/>
          </w:rPr>
          <w:t xml:space="preserve">                </w:t>
        </w:r>
        <w:r>
          <w:rPr>
            <w:rStyle w:val="Code"/>
          </w:rPr>
          <w:t xml:space="preserve"> </w:t>
        </w:r>
        <w:r w:rsidRPr="00A2191F">
          <w:rPr>
            <w:rStyle w:val="Code"/>
          </w:rPr>
          <w:t>},</w:t>
        </w:r>
      </w:ins>
    </w:p>
    <w:p w14:paraId="6582BFE9" w14:textId="77777777" w:rsidR="00A2191F" w:rsidRDefault="00A2191F" w:rsidP="00A2191F">
      <w:pPr>
        <w:rPr>
          <w:ins w:id="2971" w:author="Clauss, Jens (GDE-EDS9)" w:date="2021-11-22T19:32:00Z"/>
          <w:rStyle w:val="Code"/>
        </w:rPr>
      </w:pPr>
      <w:ins w:id="2972" w:author="Clauss, Jens (GDE-EDS9)" w:date="2021-11-22T19:32:00Z">
        <w:r w:rsidRPr="00A2191F">
          <w:rPr>
            <w:rStyle w:val="Code"/>
          </w:rPr>
          <w:t xml:space="preserve">                "keyNumber": </w:t>
        </w:r>
      </w:ins>
    </w:p>
    <w:p w14:paraId="64093A97" w14:textId="77777777" w:rsidR="00A2191F" w:rsidRPr="00A2191F" w:rsidRDefault="00A2191F" w:rsidP="00A2191F">
      <w:pPr>
        <w:ind w:left="1418"/>
        <w:rPr>
          <w:ins w:id="2973" w:author="Clauss, Jens (GDE-EDS9)" w:date="2021-11-22T19:32:00Z"/>
          <w:rStyle w:val="Code"/>
        </w:rPr>
      </w:pPr>
      <w:ins w:id="2974" w:author="Clauss, Jens (GDE-EDS9)" w:date="2021-11-22T19:32:00Z">
        <w:r>
          <w:rPr>
            <w:rStyle w:val="Code"/>
          </w:rPr>
          <w:t xml:space="preserve">    </w:t>
        </w:r>
        <w:r w:rsidRPr="00A2191F">
          <w:rPr>
            <w:rStyle w:val="Code"/>
          </w:rPr>
          <w:t>{</w:t>
        </w:r>
      </w:ins>
    </w:p>
    <w:p w14:paraId="511990BD" w14:textId="77777777" w:rsidR="00A2191F" w:rsidRPr="00A2191F" w:rsidRDefault="00A2191F" w:rsidP="00A2191F">
      <w:pPr>
        <w:rPr>
          <w:ins w:id="2975" w:author="Clauss, Jens (GDE-EDS9)" w:date="2021-11-22T19:32:00Z"/>
          <w:rStyle w:val="Code"/>
        </w:rPr>
      </w:pPr>
      <w:ins w:id="2976" w:author="Clauss, Jens (GDE-EDS9)" w:date="2021-11-22T19:32:00Z">
        <w:r w:rsidRPr="00A2191F">
          <w:rPr>
            <w:rStyle w:val="Code"/>
          </w:rPr>
          <w:t xml:space="preserve">                    "type": "array",</w:t>
        </w:r>
      </w:ins>
    </w:p>
    <w:p w14:paraId="5CD2935A" w14:textId="77777777" w:rsidR="00A2191F" w:rsidRPr="00A2191F" w:rsidRDefault="00A2191F" w:rsidP="00A2191F">
      <w:pPr>
        <w:rPr>
          <w:ins w:id="2977" w:author="Clauss, Jens (GDE-EDS9)" w:date="2021-11-22T19:32:00Z"/>
          <w:rStyle w:val="Code"/>
        </w:rPr>
      </w:pPr>
      <w:ins w:id="2978" w:author="Clauss, Jens (GDE-EDS9)" w:date="2021-11-22T19:32:00Z">
        <w:r w:rsidRPr="00A2191F">
          <w:rPr>
            <w:rStyle w:val="Code"/>
          </w:rPr>
          <w:t xml:space="preserve">                    "minItems": 1,</w:t>
        </w:r>
      </w:ins>
    </w:p>
    <w:p w14:paraId="156BC4BB" w14:textId="77777777" w:rsidR="00A2191F" w:rsidRDefault="00A2191F" w:rsidP="00A2191F">
      <w:pPr>
        <w:rPr>
          <w:ins w:id="2979" w:author="Clauss, Jens (GDE-EDS9)" w:date="2021-11-22T19:32:00Z"/>
          <w:rStyle w:val="Code"/>
        </w:rPr>
      </w:pPr>
      <w:ins w:id="2980" w:author="Clauss, Jens (GDE-EDS9)" w:date="2021-11-22T19:32:00Z">
        <w:r w:rsidRPr="00A2191F">
          <w:rPr>
            <w:rStyle w:val="Code"/>
          </w:rPr>
          <w:t xml:space="preserve">                    "items": </w:t>
        </w:r>
      </w:ins>
    </w:p>
    <w:p w14:paraId="6266F606" w14:textId="77777777" w:rsidR="00A2191F" w:rsidRPr="00A2191F" w:rsidRDefault="00A2191F" w:rsidP="00A2191F">
      <w:pPr>
        <w:ind w:left="1418" w:firstLine="709"/>
        <w:rPr>
          <w:ins w:id="2981" w:author="Clauss, Jens (GDE-EDS9)" w:date="2021-11-22T19:32:00Z"/>
          <w:rStyle w:val="Code"/>
        </w:rPr>
      </w:pPr>
      <w:ins w:id="2982" w:author="Clauss, Jens (GDE-EDS9)" w:date="2021-11-22T19:32:00Z">
        <w:r>
          <w:rPr>
            <w:rStyle w:val="Code"/>
          </w:rPr>
          <w:t xml:space="preserve"> </w:t>
        </w:r>
        <w:r w:rsidRPr="00A2191F">
          <w:rPr>
            <w:rStyle w:val="Code"/>
          </w:rPr>
          <w:t>{</w:t>
        </w:r>
      </w:ins>
    </w:p>
    <w:p w14:paraId="22F937F2" w14:textId="77777777" w:rsidR="00A2191F" w:rsidRPr="00A2191F" w:rsidRDefault="00A2191F" w:rsidP="00A2191F">
      <w:pPr>
        <w:rPr>
          <w:ins w:id="2983" w:author="Clauss, Jens (GDE-EDS9)" w:date="2021-11-22T19:32:00Z"/>
          <w:rStyle w:val="Code"/>
        </w:rPr>
      </w:pPr>
      <w:ins w:id="2984" w:author="Clauss, Jens (GDE-EDS9)" w:date="2021-11-22T19:32:00Z">
        <w:r w:rsidRPr="00A2191F">
          <w:rPr>
            <w:rStyle w:val="Code"/>
          </w:rPr>
          <w:t xml:space="preserve">                        "type": "integer",</w:t>
        </w:r>
      </w:ins>
    </w:p>
    <w:p w14:paraId="4DE40ABE" w14:textId="77777777" w:rsidR="00A2191F" w:rsidRPr="00A2191F" w:rsidRDefault="00A2191F" w:rsidP="00A2191F">
      <w:pPr>
        <w:rPr>
          <w:ins w:id="2985" w:author="Clauss, Jens (GDE-EDS9)" w:date="2021-11-22T19:32:00Z"/>
          <w:rStyle w:val="Code"/>
        </w:rPr>
      </w:pPr>
      <w:ins w:id="2986" w:author="Clauss, Jens (GDE-EDS9)" w:date="2021-11-22T19:32:00Z">
        <w:r w:rsidRPr="00A2191F">
          <w:rPr>
            <w:rStyle w:val="Code"/>
          </w:rPr>
          <w:t xml:space="preserve">                        "minimum": 1,</w:t>
        </w:r>
      </w:ins>
    </w:p>
    <w:p w14:paraId="407CEDF8" w14:textId="77777777" w:rsidR="00A2191F" w:rsidRDefault="00A2191F" w:rsidP="00A2191F">
      <w:pPr>
        <w:rPr>
          <w:ins w:id="2987" w:author="Clauss, Jens (GDE-EDS9)" w:date="2021-11-22T19:32:00Z"/>
          <w:rStyle w:val="Code"/>
        </w:rPr>
      </w:pPr>
      <w:ins w:id="2988" w:author="Clauss, Jens (GDE-EDS9)" w:date="2021-11-22T19:32:00Z">
        <w:r w:rsidRPr="00A2191F">
          <w:rPr>
            <w:rStyle w:val="Code"/>
          </w:rPr>
          <w:t xml:space="preserve">                        "maximum": 4</w:t>
        </w:r>
      </w:ins>
    </w:p>
    <w:p w14:paraId="13C21FDC" w14:textId="77777777" w:rsidR="00A2191F" w:rsidRDefault="00A2191F" w:rsidP="00A2191F">
      <w:pPr>
        <w:rPr>
          <w:ins w:id="2989" w:author="Clauss, Jens (GDE-EDS9)" w:date="2021-11-22T19:32:00Z"/>
          <w:rStyle w:val="Code"/>
        </w:rPr>
      </w:pPr>
      <w:ins w:id="2990" w:author="Clauss, Jens (GDE-EDS9)" w:date="2021-11-22T19:32:00Z">
        <w:r w:rsidRPr="00014864">
          <w:rPr>
            <w:rStyle w:val="Code"/>
          </w:rPr>
          <w:t xml:space="preserve">                   </w:t>
        </w:r>
        <w:r>
          <w:rPr>
            <w:rStyle w:val="Code"/>
          </w:rPr>
          <w:tab/>
          <w:t xml:space="preserve">    </w:t>
        </w:r>
        <w:r w:rsidRPr="00014864">
          <w:rPr>
            <w:rStyle w:val="Code"/>
          </w:rPr>
          <w:t>"</w:t>
        </w:r>
        <w:r>
          <w:rPr>
            <w:rStyle w:val="Code"/>
          </w:rPr>
          <w:t>required</w:t>
        </w:r>
        <w:r w:rsidRPr="00014864">
          <w:rPr>
            <w:rStyle w:val="Code"/>
          </w:rPr>
          <w:t xml:space="preserve">": </w:t>
        </w:r>
        <w:r>
          <w:rPr>
            <w:rStyle w:val="Code"/>
          </w:rPr>
          <w:t>true</w:t>
        </w:r>
      </w:ins>
    </w:p>
    <w:p w14:paraId="194CE974" w14:textId="77777777" w:rsidR="00A2191F" w:rsidRPr="00A2191F" w:rsidRDefault="00A2191F" w:rsidP="00A2191F">
      <w:pPr>
        <w:rPr>
          <w:ins w:id="2991" w:author="Clauss, Jens (GDE-EDS9)" w:date="2021-11-22T19:32:00Z"/>
          <w:rStyle w:val="Code"/>
        </w:rPr>
      </w:pPr>
    </w:p>
    <w:p w14:paraId="36A4D943" w14:textId="77777777" w:rsidR="00A2191F" w:rsidRPr="00A2191F" w:rsidRDefault="00A2191F" w:rsidP="00A2191F">
      <w:pPr>
        <w:rPr>
          <w:ins w:id="2992" w:author="Clauss, Jens (GDE-EDS9)" w:date="2021-11-22T19:32:00Z"/>
          <w:rStyle w:val="Code"/>
        </w:rPr>
      </w:pPr>
      <w:ins w:id="2993" w:author="Clauss, Jens (GDE-EDS9)" w:date="2021-11-22T19:32:00Z">
        <w:r w:rsidRPr="00A2191F">
          <w:rPr>
            <w:rStyle w:val="Code"/>
          </w:rPr>
          <w:t xml:space="preserve">                    </w:t>
        </w:r>
        <w:r>
          <w:rPr>
            <w:rStyle w:val="Code"/>
          </w:rPr>
          <w:t xml:space="preserve"> </w:t>
        </w:r>
        <w:r w:rsidRPr="00A2191F">
          <w:rPr>
            <w:rStyle w:val="Code"/>
          </w:rPr>
          <w:t>}</w:t>
        </w:r>
      </w:ins>
    </w:p>
    <w:p w14:paraId="6D2FBC2C" w14:textId="77777777" w:rsidR="00A2191F" w:rsidRDefault="00A2191F" w:rsidP="00A2191F">
      <w:pPr>
        <w:rPr>
          <w:ins w:id="2994" w:author="Clauss, Jens (GDE-EDS9)" w:date="2021-11-22T19:32:00Z"/>
          <w:rStyle w:val="Code"/>
        </w:rPr>
      </w:pPr>
      <w:ins w:id="2995" w:author="Clauss, Jens (GDE-EDS9)" w:date="2021-11-22T19:32:00Z">
        <w:r w:rsidRPr="00A2191F">
          <w:rPr>
            <w:rStyle w:val="Code"/>
          </w:rPr>
          <w:t xml:space="preserve">             </w:t>
        </w:r>
        <w:r>
          <w:rPr>
            <w:rStyle w:val="Code"/>
          </w:rPr>
          <w:t xml:space="preserve">    </w:t>
        </w:r>
        <w:r w:rsidRPr="00A2191F">
          <w:rPr>
            <w:rStyle w:val="Code"/>
          </w:rPr>
          <w:t>}</w:t>
        </w:r>
        <w:r>
          <w:rPr>
            <w:rStyle w:val="Code"/>
          </w:rPr>
          <w:t>,</w:t>
        </w:r>
      </w:ins>
    </w:p>
    <w:p w14:paraId="5B52E635" w14:textId="77777777" w:rsidR="00A2191F" w:rsidRPr="00A2191F" w:rsidRDefault="00A2191F" w:rsidP="00A2191F">
      <w:pPr>
        <w:rPr>
          <w:ins w:id="2996" w:author="Clauss, Jens (GDE-EDS9)" w:date="2021-11-22T19:32:00Z"/>
          <w:rStyle w:val="Code"/>
        </w:rPr>
      </w:pPr>
      <w:ins w:id="2997" w:author="Clauss, Jens (GDE-EDS9)" w:date="2021-11-22T19:32:00Z">
        <w:r w:rsidRPr="00014864">
          <w:rPr>
            <w:rStyle w:val="Code"/>
          </w:rPr>
          <w:t xml:space="preserve">              "</w:t>
        </w:r>
        <w:r>
          <w:rPr>
            <w:rStyle w:val="Code"/>
          </w:rPr>
          <w:t>required</w:t>
        </w:r>
        <w:r w:rsidRPr="00014864">
          <w:rPr>
            <w:rStyle w:val="Code"/>
          </w:rPr>
          <w:t xml:space="preserve">": </w:t>
        </w:r>
        <w:r>
          <w:rPr>
            <w:rStyle w:val="Code"/>
          </w:rPr>
          <w:t>true</w:t>
        </w:r>
      </w:ins>
    </w:p>
    <w:p w14:paraId="165673C5" w14:textId="77777777" w:rsidR="00A2191F" w:rsidRPr="00A2191F" w:rsidRDefault="00A2191F" w:rsidP="00A2191F">
      <w:pPr>
        <w:rPr>
          <w:ins w:id="2998" w:author="Clauss, Jens (GDE-EDS9)" w:date="2021-11-22T19:32:00Z"/>
          <w:rStyle w:val="Code"/>
        </w:rPr>
      </w:pPr>
      <w:ins w:id="2999" w:author="Clauss, Jens (GDE-EDS9)" w:date="2021-11-22T19:32:00Z">
        <w:r w:rsidRPr="00A2191F">
          <w:rPr>
            <w:rStyle w:val="Code"/>
          </w:rPr>
          <w:t xml:space="preserve">           </w:t>
        </w:r>
        <w:r>
          <w:rPr>
            <w:rStyle w:val="Code"/>
          </w:rPr>
          <w:t xml:space="preserve">  </w:t>
        </w:r>
        <w:r w:rsidRPr="00A2191F">
          <w:rPr>
            <w:rStyle w:val="Code"/>
          </w:rPr>
          <w:t>}</w:t>
        </w:r>
      </w:ins>
    </w:p>
    <w:p w14:paraId="0DA4115B" w14:textId="77777777" w:rsidR="00A2191F" w:rsidRPr="00A2191F" w:rsidRDefault="00A2191F" w:rsidP="00A2191F">
      <w:pPr>
        <w:rPr>
          <w:ins w:id="3000" w:author="Clauss, Jens (GDE-EDS9)" w:date="2021-11-22T19:32:00Z"/>
          <w:rStyle w:val="Code"/>
        </w:rPr>
      </w:pPr>
      <w:ins w:id="3001" w:author="Clauss, Jens (GDE-EDS9)" w:date="2021-11-22T19:32:00Z">
        <w:r w:rsidRPr="00A2191F">
          <w:rPr>
            <w:rStyle w:val="Code"/>
          </w:rPr>
          <w:t xml:space="preserve">        },</w:t>
        </w:r>
      </w:ins>
    </w:p>
    <w:p w14:paraId="6A3A79CB" w14:textId="77777777" w:rsidR="00A2191F" w:rsidRDefault="00A2191F" w:rsidP="00A2191F">
      <w:pPr>
        <w:rPr>
          <w:ins w:id="3002" w:author="Clauss, Jens (GDE-EDS9)" w:date="2021-11-22T19:32:00Z"/>
          <w:rStyle w:val="Code"/>
        </w:rPr>
      </w:pPr>
      <w:ins w:id="3003" w:author="Clauss, Jens (GDE-EDS9)" w:date="2021-11-22T19:32:00Z">
        <w:r w:rsidRPr="00A2191F">
          <w:rPr>
            <w:rStyle w:val="Code"/>
          </w:rPr>
          <w:t xml:space="preserve">        "dm-verity": </w:t>
        </w:r>
      </w:ins>
    </w:p>
    <w:p w14:paraId="605F4141" w14:textId="77777777" w:rsidR="00A2191F" w:rsidRPr="00A2191F" w:rsidRDefault="00A2191F" w:rsidP="00A2191F">
      <w:pPr>
        <w:ind w:left="709"/>
        <w:rPr>
          <w:ins w:id="3004" w:author="Clauss, Jens (GDE-EDS9)" w:date="2021-11-22T19:32:00Z"/>
          <w:rStyle w:val="Code"/>
        </w:rPr>
      </w:pPr>
      <w:ins w:id="3005" w:author="Clauss, Jens (GDE-EDS9)" w:date="2021-11-22T19:32:00Z">
        <w:r>
          <w:rPr>
            <w:rStyle w:val="Code"/>
          </w:rPr>
          <w:t xml:space="preserve">  </w:t>
        </w:r>
        <w:r w:rsidRPr="00A2191F">
          <w:rPr>
            <w:rStyle w:val="Code"/>
          </w:rPr>
          <w:t>{</w:t>
        </w:r>
      </w:ins>
    </w:p>
    <w:p w14:paraId="415732A7" w14:textId="77777777" w:rsidR="00A2191F" w:rsidRPr="00A2191F" w:rsidRDefault="00A2191F" w:rsidP="00A2191F">
      <w:pPr>
        <w:rPr>
          <w:ins w:id="3006" w:author="Clauss, Jens (GDE-EDS9)" w:date="2021-11-22T19:32:00Z"/>
          <w:rStyle w:val="Code"/>
        </w:rPr>
      </w:pPr>
      <w:ins w:id="3007" w:author="Clauss, Jens (GDE-EDS9)" w:date="2021-11-22T19:32:00Z">
        <w:r w:rsidRPr="00A2191F">
          <w:rPr>
            <w:rStyle w:val="Code"/>
          </w:rPr>
          <w:t xml:space="preserve">            "type": "object",</w:t>
        </w:r>
      </w:ins>
    </w:p>
    <w:p w14:paraId="493F1AEB" w14:textId="77777777" w:rsidR="00A2191F" w:rsidRDefault="00A2191F" w:rsidP="00A2191F">
      <w:pPr>
        <w:rPr>
          <w:ins w:id="3008" w:author="Clauss, Jens (GDE-EDS9)" w:date="2021-11-22T19:32:00Z"/>
          <w:rStyle w:val="Code"/>
        </w:rPr>
      </w:pPr>
      <w:ins w:id="3009" w:author="Clauss, Jens (GDE-EDS9)" w:date="2021-11-22T19:32:00Z">
        <w:r w:rsidRPr="00A2191F">
          <w:rPr>
            <w:rStyle w:val="Code"/>
          </w:rPr>
          <w:t xml:space="preserve">            "properties": </w:t>
        </w:r>
      </w:ins>
    </w:p>
    <w:p w14:paraId="14F87294" w14:textId="77777777" w:rsidR="00A2191F" w:rsidRPr="00A2191F" w:rsidRDefault="00A2191F" w:rsidP="00A2191F">
      <w:pPr>
        <w:ind w:left="709" w:firstLine="709"/>
        <w:rPr>
          <w:ins w:id="3010" w:author="Clauss, Jens (GDE-EDS9)" w:date="2021-11-22T19:32:00Z"/>
          <w:rStyle w:val="Code"/>
        </w:rPr>
      </w:pPr>
      <w:ins w:id="3011" w:author="Clauss, Jens (GDE-EDS9)" w:date="2021-11-22T19:32:00Z">
        <w:r w:rsidRPr="00A2191F">
          <w:rPr>
            <w:rStyle w:val="Code"/>
          </w:rPr>
          <w:t>{</w:t>
        </w:r>
      </w:ins>
    </w:p>
    <w:p w14:paraId="1A505D01" w14:textId="77777777" w:rsidR="00A2191F" w:rsidRDefault="00A2191F" w:rsidP="00A2191F">
      <w:pPr>
        <w:rPr>
          <w:ins w:id="3012" w:author="Clauss, Jens (GDE-EDS9)" w:date="2021-11-22T19:32:00Z"/>
          <w:rStyle w:val="Code"/>
        </w:rPr>
      </w:pPr>
      <w:ins w:id="3013" w:author="Clauss, Jens (GDE-EDS9)" w:date="2021-11-22T19:32:00Z">
        <w:r w:rsidRPr="00A2191F">
          <w:rPr>
            <w:rStyle w:val="Code"/>
          </w:rPr>
          <w:t xml:space="preserve">                "trustAnchorFingerprints": </w:t>
        </w:r>
      </w:ins>
    </w:p>
    <w:p w14:paraId="180C9C8C" w14:textId="77777777" w:rsidR="00A2191F" w:rsidRPr="00A2191F" w:rsidRDefault="00A2191F" w:rsidP="00A2191F">
      <w:pPr>
        <w:ind w:left="1418"/>
        <w:rPr>
          <w:ins w:id="3014" w:author="Clauss, Jens (GDE-EDS9)" w:date="2021-11-22T19:32:00Z"/>
          <w:rStyle w:val="Code"/>
        </w:rPr>
      </w:pPr>
      <w:ins w:id="3015" w:author="Clauss, Jens (GDE-EDS9)" w:date="2021-11-22T19:32:00Z">
        <w:r>
          <w:rPr>
            <w:rStyle w:val="Code"/>
          </w:rPr>
          <w:t xml:space="preserve">    </w:t>
        </w:r>
        <w:r w:rsidRPr="00A2191F">
          <w:rPr>
            <w:rStyle w:val="Code"/>
          </w:rPr>
          <w:t>{</w:t>
        </w:r>
      </w:ins>
    </w:p>
    <w:p w14:paraId="36DE6EA4" w14:textId="77777777" w:rsidR="00A2191F" w:rsidRPr="00A2191F" w:rsidRDefault="00A2191F" w:rsidP="00A2191F">
      <w:pPr>
        <w:rPr>
          <w:ins w:id="3016" w:author="Clauss, Jens (GDE-EDS9)" w:date="2021-11-22T19:32:00Z"/>
          <w:rStyle w:val="Code"/>
        </w:rPr>
      </w:pPr>
      <w:ins w:id="3017" w:author="Clauss, Jens (GDE-EDS9)" w:date="2021-11-22T19:32:00Z">
        <w:r w:rsidRPr="00A2191F">
          <w:rPr>
            <w:rStyle w:val="Code"/>
          </w:rPr>
          <w:t xml:space="preserve">                    "type": "array",</w:t>
        </w:r>
      </w:ins>
    </w:p>
    <w:p w14:paraId="0E4763DF" w14:textId="77777777" w:rsidR="00A2191F" w:rsidRPr="00A2191F" w:rsidRDefault="00A2191F" w:rsidP="00A2191F">
      <w:pPr>
        <w:rPr>
          <w:ins w:id="3018" w:author="Clauss, Jens (GDE-EDS9)" w:date="2021-11-22T19:32:00Z"/>
          <w:rStyle w:val="Code"/>
        </w:rPr>
      </w:pPr>
      <w:ins w:id="3019" w:author="Clauss, Jens (GDE-EDS9)" w:date="2021-11-22T19:32:00Z">
        <w:r w:rsidRPr="00A2191F">
          <w:rPr>
            <w:rStyle w:val="Code"/>
          </w:rPr>
          <w:t xml:space="preserve">                    "minItems": 1,</w:t>
        </w:r>
      </w:ins>
    </w:p>
    <w:p w14:paraId="63CF10C4" w14:textId="77777777" w:rsidR="00A2191F" w:rsidRDefault="00A2191F" w:rsidP="00A2191F">
      <w:pPr>
        <w:rPr>
          <w:ins w:id="3020" w:author="Clauss, Jens (GDE-EDS9)" w:date="2021-11-22T19:32:00Z"/>
          <w:rStyle w:val="Code"/>
        </w:rPr>
      </w:pPr>
      <w:ins w:id="3021" w:author="Clauss, Jens (GDE-EDS9)" w:date="2021-11-22T19:32:00Z">
        <w:r w:rsidRPr="00A2191F">
          <w:rPr>
            <w:rStyle w:val="Code"/>
          </w:rPr>
          <w:t xml:space="preserve">                    "items": </w:t>
        </w:r>
      </w:ins>
    </w:p>
    <w:p w14:paraId="19C3163B" w14:textId="77777777" w:rsidR="00A2191F" w:rsidRPr="00A2191F" w:rsidRDefault="00A2191F" w:rsidP="00A2191F">
      <w:pPr>
        <w:ind w:left="2127"/>
        <w:rPr>
          <w:ins w:id="3022" w:author="Clauss, Jens (GDE-EDS9)" w:date="2021-11-22T19:32:00Z"/>
          <w:rStyle w:val="Code"/>
        </w:rPr>
      </w:pPr>
      <w:ins w:id="3023" w:author="Clauss, Jens (GDE-EDS9)" w:date="2021-11-22T19:32:00Z">
        <w:r>
          <w:rPr>
            <w:rStyle w:val="Code"/>
          </w:rPr>
          <w:t xml:space="preserve"> </w:t>
        </w:r>
        <w:r w:rsidRPr="00A2191F">
          <w:rPr>
            <w:rStyle w:val="Code"/>
          </w:rPr>
          <w:t>{</w:t>
        </w:r>
      </w:ins>
    </w:p>
    <w:p w14:paraId="6C38A5E7" w14:textId="77777777" w:rsidR="00A2191F" w:rsidRPr="00A2191F" w:rsidRDefault="00A2191F" w:rsidP="00A2191F">
      <w:pPr>
        <w:rPr>
          <w:ins w:id="3024" w:author="Clauss, Jens (GDE-EDS9)" w:date="2021-11-22T19:32:00Z"/>
          <w:rStyle w:val="Code"/>
        </w:rPr>
      </w:pPr>
      <w:ins w:id="3025" w:author="Clauss, Jens (GDE-EDS9)" w:date="2021-11-22T19:32:00Z">
        <w:r w:rsidRPr="00A2191F">
          <w:rPr>
            <w:rStyle w:val="Code"/>
          </w:rPr>
          <w:t xml:space="preserve">                        "type": "string",</w:t>
        </w:r>
      </w:ins>
    </w:p>
    <w:p w14:paraId="54419244" w14:textId="77777777" w:rsidR="00A2191F" w:rsidRPr="00A2191F" w:rsidRDefault="00A2191F" w:rsidP="00A2191F">
      <w:pPr>
        <w:rPr>
          <w:ins w:id="3026" w:author="Clauss, Jens (GDE-EDS9)" w:date="2021-11-22T19:32:00Z"/>
          <w:rStyle w:val="Code"/>
        </w:rPr>
      </w:pPr>
      <w:ins w:id="3027" w:author="Clauss, Jens (GDE-EDS9)" w:date="2021-11-22T19:32:00Z">
        <w:r w:rsidRPr="00A2191F">
          <w:rPr>
            <w:rStyle w:val="Code"/>
          </w:rPr>
          <w:t xml:space="preserve">                        "pattern": "^([a-zA-Z0-9]{2}:){15}[a-zA-Z0-9]{2}$",</w:t>
        </w:r>
      </w:ins>
    </w:p>
    <w:p w14:paraId="72952493" w14:textId="77777777" w:rsidR="00A2191F" w:rsidRPr="00A2191F" w:rsidRDefault="00A2191F" w:rsidP="00A2191F">
      <w:pPr>
        <w:rPr>
          <w:ins w:id="3028" w:author="Clauss, Jens (GDE-EDS9)" w:date="2021-11-22T19:32:00Z"/>
          <w:rStyle w:val="Code"/>
        </w:rPr>
      </w:pPr>
      <w:ins w:id="3029" w:author="Clauss, Jens (GDE-EDS9)" w:date="2021-11-22T19:32:00Z">
        <w:r w:rsidRPr="00A2191F">
          <w:rPr>
            <w:rStyle w:val="Code"/>
          </w:rPr>
          <w:t xml:space="preserve">                        "minLength": 47,</w:t>
        </w:r>
      </w:ins>
    </w:p>
    <w:p w14:paraId="5EA90E7E" w14:textId="77777777" w:rsidR="00A2191F" w:rsidRDefault="00A2191F" w:rsidP="00A2191F">
      <w:pPr>
        <w:rPr>
          <w:ins w:id="3030" w:author="Clauss, Jens (GDE-EDS9)" w:date="2021-11-22T19:32:00Z"/>
          <w:rStyle w:val="Code"/>
        </w:rPr>
      </w:pPr>
      <w:ins w:id="3031" w:author="Clauss, Jens (GDE-EDS9)" w:date="2021-11-22T19:32:00Z">
        <w:r w:rsidRPr="00A2191F">
          <w:rPr>
            <w:rStyle w:val="Code"/>
          </w:rPr>
          <w:t xml:space="preserve">                        "maxLength": 47</w:t>
        </w:r>
      </w:ins>
    </w:p>
    <w:p w14:paraId="169DD19E" w14:textId="77777777" w:rsidR="00A2191F" w:rsidRDefault="00A2191F" w:rsidP="00A2191F">
      <w:pPr>
        <w:rPr>
          <w:ins w:id="3032" w:author="Clauss, Jens (GDE-EDS9)" w:date="2021-11-22T19:32:00Z"/>
          <w:rStyle w:val="Code"/>
        </w:rPr>
      </w:pPr>
      <w:ins w:id="3033" w:author="Clauss, Jens (GDE-EDS9)" w:date="2021-11-22T19:32:00Z">
        <w:r w:rsidRPr="00014864">
          <w:rPr>
            <w:rStyle w:val="Code"/>
          </w:rPr>
          <w:t xml:space="preserve">                  </w:t>
        </w:r>
        <w:r>
          <w:rPr>
            <w:rStyle w:val="Code"/>
          </w:rPr>
          <w:tab/>
          <w:t xml:space="preserve">    </w:t>
        </w:r>
        <w:r w:rsidRPr="00014864">
          <w:rPr>
            <w:rStyle w:val="Code"/>
          </w:rPr>
          <w:t>"</w:t>
        </w:r>
        <w:r>
          <w:rPr>
            <w:rStyle w:val="Code"/>
          </w:rPr>
          <w:t>required</w:t>
        </w:r>
        <w:r w:rsidRPr="00014864">
          <w:rPr>
            <w:rStyle w:val="Code"/>
          </w:rPr>
          <w:t xml:space="preserve">": </w:t>
        </w:r>
        <w:r>
          <w:rPr>
            <w:rStyle w:val="Code"/>
          </w:rPr>
          <w:t>true</w:t>
        </w:r>
      </w:ins>
    </w:p>
    <w:p w14:paraId="3F7F45B5" w14:textId="77777777" w:rsidR="00A2191F" w:rsidRPr="00A2191F" w:rsidRDefault="00A2191F" w:rsidP="00A2191F">
      <w:pPr>
        <w:rPr>
          <w:ins w:id="3034" w:author="Clauss, Jens (GDE-EDS9)" w:date="2021-11-22T19:32:00Z"/>
          <w:rStyle w:val="Code"/>
        </w:rPr>
      </w:pPr>
    </w:p>
    <w:p w14:paraId="10A20A26" w14:textId="77777777" w:rsidR="00A2191F" w:rsidRPr="00A2191F" w:rsidRDefault="00A2191F" w:rsidP="00A2191F">
      <w:pPr>
        <w:rPr>
          <w:ins w:id="3035" w:author="Clauss, Jens (GDE-EDS9)" w:date="2021-11-22T19:32:00Z"/>
          <w:rStyle w:val="Code"/>
        </w:rPr>
      </w:pPr>
      <w:ins w:id="3036" w:author="Clauss, Jens (GDE-EDS9)" w:date="2021-11-22T19:32:00Z">
        <w:r w:rsidRPr="00A2191F">
          <w:rPr>
            <w:rStyle w:val="Code"/>
          </w:rPr>
          <w:t xml:space="preserve">                    }</w:t>
        </w:r>
      </w:ins>
    </w:p>
    <w:p w14:paraId="336BFBAB" w14:textId="77777777" w:rsidR="00A2191F" w:rsidRPr="00A2191F" w:rsidRDefault="00A2191F" w:rsidP="00A2191F">
      <w:pPr>
        <w:rPr>
          <w:ins w:id="3037" w:author="Clauss, Jens (GDE-EDS9)" w:date="2021-11-22T19:32:00Z"/>
          <w:rStyle w:val="Code"/>
        </w:rPr>
      </w:pPr>
      <w:ins w:id="3038" w:author="Clauss, Jens (GDE-EDS9)" w:date="2021-11-22T19:32:00Z">
        <w:r w:rsidRPr="00A2191F">
          <w:rPr>
            <w:rStyle w:val="Code"/>
          </w:rPr>
          <w:t xml:space="preserve">                }</w:t>
        </w:r>
      </w:ins>
    </w:p>
    <w:p w14:paraId="50A29ADF" w14:textId="77777777" w:rsidR="00A2191F" w:rsidRDefault="00A2191F" w:rsidP="00A2191F">
      <w:pPr>
        <w:rPr>
          <w:ins w:id="3039" w:author="Clauss, Jens (GDE-EDS9)" w:date="2021-11-22T19:32:00Z"/>
          <w:rStyle w:val="Code"/>
        </w:rPr>
      </w:pPr>
      <w:ins w:id="3040" w:author="Clauss, Jens (GDE-EDS9)" w:date="2021-11-22T19:32:00Z">
        <w:r w:rsidRPr="00A2191F">
          <w:rPr>
            <w:rStyle w:val="Code"/>
          </w:rPr>
          <w:t xml:space="preserve">            }</w:t>
        </w:r>
      </w:ins>
    </w:p>
    <w:p w14:paraId="091C4F5B" w14:textId="77777777" w:rsidR="00A2191F" w:rsidRPr="00A2191F" w:rsidRDefault="00A2191F" w:rsidP="00A2191F">
      <w:pPr>
        <w:rPr>
          <w:ins w:id="3041" w:author="Clauss, Jens (GDE-EDS9)" w:date="2021-11-22T19:32:00Z"/>
          <w:rStyle w:val="Code"/>
        </w:rPr>
      </w:pPr>
      <w:ins w:id="3042" w:author="Clauss, Jens (GDE-EDS9)" w:date="2021-11-22T19:32:00Z">
        <w:r w:rsidRPr="00014864">
          <w:rPr>
            <w:rStyle w:val="Code"/>
          </w:rPr>
          <w:t xml:space="preserve">           "</w:t>
        </w:r>
        <w:r>
          <w:rPr>
            <w:rStyle w:val="Code"/>
          </w:rPr>
          <w:t>required</w:t>
        </w:r>
        <w:r w:rsidRPr="00014864">
          <w:rPr>
            <w:rStyle w:val="Code"/>
          </w:rPr>
          <w:t xml:space="preserve">": </w:t>
        </w:r>
        <w:r>
          <w:rPr>
            <w:rStyle w:val="Code"/>
          </w:rPr>
          <w:t>true</w:t>
        </w:r>
      </w:ins>
    </w:p>
    <w:p w14:paraId="1E1D1094" w14:textId="77777777" w:rsidR="00A2191F" w:rsidRPr="00A2191F" w:rsidRDefault="00A2191F" w:rsidP="00A2191F">
      <w:pPr>
        <w:rPr>
          <w:ins w:id="3043" w:author="Clauss, Jens (GDE-EDS9)" w:date="2021-11-22T19:32:00Z"/>
          <w:rStyle w:val="Code"/>
        </w:rPr>
      </w:pPr>
      <w:ins w:id="3044" w:author="Clauss, Jens (GDE-EDS9)" w:date="2021-11-22T19:32:00Z">
        <w:r w:rsidRPr="00A2191F">
          <w:rPr>
            <w:rStyle w:val="Code"/>
          </w:rPr>
          <w:t xml:space="preserve">        }</w:t>
        </w:r>
      </w:ins>
    </w:p>
    <w:p w14:paraId="5C11D249" w14:textId="77777777" w:rsidR="00A2191F" w:rsidRPr="00A2191F" w:rsidRDefault="00A2191F" w:rsidP="00A2191F">
      <w:pPr>
        <w:rPr>
          <w:ins w:id="3045" w:author="Clauss, Jens (GDE-EDS9)" w:date="2021-11-22T19:32:00Z"/>
          <w:rStyle w:val="Code"/>
        </w:rPr>
      </w:pPr>
      <w:ins w:id="3046" w:author="Clauss, Jens (GDE-EDS9)" w:date="2021-11-22T19:32:00Z">
        <w:r w:rsidRPr="00A2191F">
          <w:rPr>
            <w:rStyle w:val="Code"/>
          </w:rPr>
          <w:t xml:space="preserve">    }</w:t>
        </w:r>
      </w:ins>
    </w:p>
    <w:p w14:paraId="32BD102A" w14:textId="77777777" w:rsidR="00A2191F" w:rsidRPr="00A2191F" w:rsidRDefault="00A2191F" w:rsidP="00A2191F">
      <w:pPr>
        <w:rPr>
          <w:ins w:id="3047" w:author="Clauss, Jens (GDE-EDS9)" w:date="2021-11-22T19:32:00Z"/>
          <w:rStyle w:val="Code"/>
        </w:rPr>
      </w:pPr>
      <w:ins w:id="3048" w:author="Clauss, Jens (GDE-EDS9)" w:date="2021-11-22T19:32:00Z">
        <w:r w:rsidRPr="00A2191F">
          <w:rPr>
            <w:rStyle w:val="Code"/>
          </w:rPr>
          <w:t>}</w:t>
        </w:r>
      </w:ins>
    </w:p>
    <w:p w14:paraId="1A21E657" w14:textId="77777777" w:rsidR="00A2191F" w:rsidRDefault="00A2191F" w:rsidP="00A2191F">
      <w:pPr>
        <w:rPr>
          <w:ins w:id="3049" w:author="Clauss, Jens (GDE-EDS9)" w:date="2021-11-22T19:32:00Z"/>
          <w:rStyle w:val="CodeBig"/>
        </w:rPr>
      </w:pPr>
    </w:p>
    <w:p w14:paraId="218E4B3C" w14:textId="77777777" w:rsidR="00A2191F" w:rsidRDefault="00A2191F" w:rsidP="00A2191F">
      <w:pPr>
        <w:rPr>
          <w:ins w:id="3050" w:author="Clauss, Jens (GDE-EDS9)" w:date="2021-11-22T19:32:00Z"/>
          <w:rStyle w:val="CodeBig"/>
        </w:rPr>
      </w:pPr>
    </w:p>
    <w:p w14:paraId="6AE8F60A" w14:textId="77777777" w:rsidR="00A2191F" w:rsidRDefault="00A2191F" w:rsidP="00A2191F">
      <w:pPr>
        <w:rPr>
          <w:ins w:id="3051" w:author="Clauss, Jens (GDE-EDS9)" w:date="2021-11-22T19:32:00Z"/>
          <w:rStyle w:val="CodeBig"/>
        </w:rPr>
      </w:pPr>
    </w:p>
    <w:p w14:paraId="0633D526" w14:textId="77777777" w:rsidR="00A2191F" w:rsidRDefault="00A2191F" w:rsidP="00A2191F">
      <w:pPr>
        <w:rPr>
          <w:ins w:id="3052" w:author="Clauss, Jens (GDE-EDS9)" w:date="2021-11-22T19:32:00Z"/>
          <w:rStyle w:val="CodeBig"/>
        </w:rPr>
      </w:pPr>
    </w:p>
    <w:p w14:paraId="0D84BB7F" w14:textId="77777777" w:rsidR="00A2191F" w:rsidRDefault="00A2191F" w:rsidP="00A2191F">
      <w:pPr>
        <w:rPr>
          <w:ins w:id="3053" w:author="Clauss, Jens (GDE-EDS9)" w:date="2021-11-22T19:32:00Z"/>
          <w:rStyle w:val="CodeBig"/>
        </w:rPr>
      </w:pPr>
    </w:p>
    <w:p w14:paraId="38199C74" w14:textId="77777777" w:rsidR="00A2191F" w:rsidRDefault="00A2191F" w:rsidP="00A2191F">
      <w:pPr>
        <w:rPr>
          <w:ins w:id="3054" w:author="Clauss, Jens (GDE-EDS9)" w:date="2021-11-22T19:32:00Z"/>
          <w:rStyle w:val="CodeBig"/>
        </w:rPr>
      </w:pPr>
    </w:p>
    <w:p w14:paraId="4993D326" w14:textId="77777777" w:rsidR="00A2191F" w:rsidRDefault="00A2191F" w:rsidP="00A2191F">
      <w:pPr>
        <w:rPr>
          <w:ins w:id="3055" w:author="Clauss, Jens (GDE-EDS9)" w:date="2021-11-22T19:32:00Z"/>
          <w:rStyle w:val="CodeBig"/>
        </w:rPr>
      </w:pPr>
    </w:p>
    <w:p w14:paraId="47183DCF" w14:textId="77777777" w:rsidR="00A2191F" w:rsidRPr="003F4B1F" w:rsidRDefault="00A2191F" w:rsidP="00A2191F">
      <w:pPr>
        <w:rPr>
          <w:ins w:id="3056" w:author="Clauss, Jens (GDE-EDS9)" w:date="2021-11-22T19:32:00Z"/>
        </w:rPr>
      </w:pPr>
      <w:ins w:id="3057" w:author="Clauss, Jens (GDE-EDS9)" w:date="2021-11-22T19:32:00Z">
        <w:r w:rsidRPr="003F4B1F">
          <w:br w:type="page"/>
        </w:r>
      </w:ins>
    </w:p>
    <w:p w14:paraId="08080259" w14:textId="77777777" w:rsidR="00A2191F" w:rsidRPr="003F4B1F" w:rsidRDefault="00A2191F" w:rsidP="00A2191F">
      <w:pPr>
        <w:pStyle w:val="Heading2"/>
        <w:rPr>
          <w:ins w:id="3058" w:author="Clauss, Jens (GDE-EDS9)" w:date="2021-11-22T19:32:00Z"/>
        </w:rPr>
      </w:pPr>
      <w:bookmarkStart w:id="3059" w:name="_Toc88504192"/>
      <w:ins w:id="3060" w:author="Clauss, Jens (GDE-EDS9)" w:date="2021-11-22T19:32:00Z">
        <w:r w:rsidRPr="003F4B1F">
          <w:t>Functionalities</w:t>
        </w:r>
        <w:bookmarkEnd w:id="3059"/>
      </w:ins>
    </w:p>
    <w:p w14:paraId="364EC322" w14:textId="77777777" w:rsidR="00A2191F" w:rsidRPr="003F4B1F" w:rsidRDefault="00A2191F" w:rsidP="00A2191F">
      <w:pPr>
        <w:pStyle w:val="Heading3"/>
        <w:rPr>
          <w:ins w:id="3061" w:author="Clauss, Jens (GDE-EDS9)" w:date="2021-11-22T19:32:00Z"/>
        </w:rPr>
      </w:pPr>
      <w:bookmarkStart w:id="3062" w:name="_Toc88504193"/>
      <w:ins w:id="3063" w:author="Clauss, Jens (GDE-EDS9)" w:date="2021-11-22T19:32:00Z">
        <w:r w:rsidRPr="003F4B1F">
          <w:t>Trigger HA Configuration</w:t>
        </w:r>
        <w:bookmarkEnd w:id="3062"/>
      </w:ins>
    </w:p>
    <w:p w14:paraId="06A0CF0A" w14:textId="77777777" w:rsidR="00A2191F" w:rsidRPr="003F4B1F" w:rsidRDefault="00A2191F" w:rsidP="00A2191F">
      <w:pPr>
        <w:rPr>
          <w:ins w:id="3064" w:author="Clauss, Jens (GDE-EDS9)" w:date="2021-11-22T19:32:00Z"/>
        </w:rPr>
      </w:pPr>
      <w:ins w:id="3065" w:author="Clauss, Jens (GDE-EDS9)" w:date="2021-11-22T19:32:00Z">
        <w:r w:rsidRPr="003F4B1F">
          <w:t>The backend can request the current home appliance configuration from the HA.</w:t>
        </w:r>
      </w:ins>
    </w:p>
    <w:p w14:paraId="62336462" w14:textId="77777777" w:rsidR="00A2191F" w:rsidRPr="003F4B1F" w:rsidRDefault="00A2191F" w:rsidP="00A2191F">
      <w:pPr>
        <w:rPr>
          <w:ins w:id="3066" w:author="Clauss, Jens (GDE-EDS9)" w:date="2021-11-22T19:32:00Z"/>
        </w:rPr>
      </w:pPr>
    </w:p>
    <w:p w14:paraId="689EF4D1" w14:textId="77777777" w:rsidR="00A2191F" w:rsidRPr="003F4B1F" w:rsidRDefault="00A2191F" w:rsidP="00A2191F">
      <w:pPr>
        <w:rPr>
          <w:ins w:id="3067" w:author="Clauss, Jens (GDE-EDS9)" w:date="2021-11-22T19:32:00Z"/>
        </w:rPr>
      </w:pPr>
      <w:ins w:id="3068" w:author="Clauss, Jens (GDE-EDS9)" w:date="2021-11-22T19:32:00Z">
        <w:r w:rsidRPr="003F4B1F">
          <w:t xml:space="preserve">The backend sends a </w:t>
        </w:r>
        <w:r w:rsidRPr="003F4B1F">
          <w:rPr>
            <w:rStyle w:val="CodeBig"/>
          </w:rPr>
          <w:t>POST</w:t>
        </w:r>
        <w:r w:rsidRPr="003F4B1F">
          <w:t xml:space="preserve"> to resource “</w:t>
        </w:r>
        <w:r w:rsidRPr="003F4B1F">
          <w:rPr>
            <w:rStyle w:val="CodeBig"/>
          </w:rPr>
          <w:t>haConfigRetrigger</w:t>
        </w:r>
        <w:r w:rsidRPr="003F4B1F">
          <w:t xml:space="preserve">” using content type CONFIGRETRIGGER. If the message is sent during an active transaction, the transactionID has to be included. </w:t>
        </w:r>
      </w:ins>
    </w:p>
    <w:p w14:paraId="3522E160" w14:textId="77777777" w:rsidR="00A2191F" w:rsidRPr="003F4B1F" w:rsidRDefault="00A2191F" w:rsidP="00A2191F">
      <w:pPr>
        <w:rPr>
          <w:ins w:id="3069" w:author="Clauss, Jens (GDE-EDS9)" w:date="2021-11-22T19:32:00Z"/>
        </w:rPr>
      </w:pPr>
    </w:p>
    <w:p w14:paraId="162CE57C" w14:textId="77777777" w:rsidR="00A2191F" w:rsidRPr="003F4B1F" w:rsidRDefault="00A2191F" w:rsidP="00A2191F">
      <w:pPr>
        <w:rPr>
          <w:ins w:id="3070" w:author="Clauss, Jens (GDE-EDS9)" w:date="2021-11-22T19:32:00Z"/>
        </w:rPr>
      </w:pPr>
      <w:ins w:id="3071" w:author="Clauss, Jens (GDE-EDS9)" w:date="2021-11-22T19:32:00Z">
        <w:r w:rsidRPr="003F4B1F">
          <w:t>The response will not contain any data.</w:t>
        </w:r>
      </w:ins>
    </w:p>
    <w:p w14:paraId="536C9612" w14:textId="77777777" w:rsidR="00A2191F" w:rsidRPr="003F4B1F" w:rsidRDefault="00A2191F" w:rsidP="00A2191F">
      <w:pPr>
        <w:rPr>
          <w:ins w:id="3072" w:author="Clauss, Jens (GDE-EDS9)" w:date="2021-11-22T19:32:00Z"/>
        </w:rPr>
      </w:pPr>
    </w:p>
    <w:p w14:paraId="07C60A15" w14:textId="77777777" w:rsidR="00A2191F" w:rsidRPr="003F4B1F" w:rsidRDefault="00A2191F" w:rsidP="00A2191F">
      <w:pPr>
        <w:rPr>
          <w:ins w:id="3073" w:author="Clauss, Jens (GDE-EDS9)" w:date="2021-11-22T19:32:00Z"/>
          <w:i/>
        </w:rPr>
      </w:pPr>
      <w:ins w:id="3074" w:author="Clauss, Jens (GDE-EDS9)" w:date="2021-11-22T19:32:00Z">
        <w:r w:rsidRPr="003F4B1F">
          <w:rPr>
            <w:i/>
          </w:rPr>
          <w:t>Note: As the process of doing the inventory of the whole HA configuration can take several seconds, the HA configuration is returned asynchronously with a separate NOTIFY message. The response is therefore only signaling that the trigger was accepted.</w:t>
        </w:r>
      </w:ins>
    </w:p>
    <w:p w14:paraId="537D7D6D" w14:textId="77777777" w:rsidR="00A2191F" w:rsidRPr="003F4B1F" w:rsidRDefault="00A2191F" w:rsidP="00A2191F">
      <w:pPr>
        <w:rPr>
          <w:ins w:id="3075" w:author="Clauss, Jens (GDE-EDS9)" w:date="2021-11-22T19:32:00Z"/>
        </w:rPr>
      </w:pPr>
    </w:p>
    <w:p w14:paraId="1041A879" w14:textId="77777777" w:rsidR="00A2191F" w:rsidRPr="003F4B1F" w:rsidRDefault="00A2191F" w:rsidP="00A2191F">
      <w:pPr>
        <w:rPr>
          <w:ins w:id="3076" w:author="Clauss, Jens (GDE-EDS9)" w:date="2021-11-22T19:32:00Z"/>
          <w:b/>
          <w:bCs/>
        </w:rPr>
      </w:pPr>
      <w:ins w:id="3077" w:author="Clauss, Jens (GDE-EDS9)" w:date="2021-11-22T19:32:00Z">
        <w:r w:rsidRPr="003F4B1F">
          <w:rPr>
            <w:b/>
            <w:bCs/>
          </w:rPr>
          <w:t>Example:</w:t>
        </w:r>
      </w:ins>
    </w:p>
    <w:p w14:paraId="41E8F6AF" w14:textId="77777777" w:rsidR="00A2191F" w:rsidRPr="003F4B1F" w:rsidRDefault="00A2191F" w:rsidP="00A2191F">
      <w:pPr>
        <w:pStyle w:val="FormatvorlageLateinCourierNewKomplexCourierNewLatein9ptK1"/>
        <w:rPr>
          <w:ins w:id="3078" w:author="Clauss, Jens (GDE-EDS9)" w:date="2021-11-22T19:32:00Z"/>
          <w:rStyle w:val="Code"/>
        </w:rPr>
      </w:pPr>
      <w:ins w:id="3079" w:author="Clauss, Jens (GDE-EDS9)" w:date="2021-11-22T19:32:00Z">
        <w:r w:rsidRPr="003F4B1F">
          <w:rPr>
            <w:rStyle w:val="Code"/>
          </w:rPr>
          <w:t># Post</w:t>
        </w:r>
      </w:ins>
    </w:p>
    <w:p w14:paraId="214C716A" w14:textId="77777777" w:rsidR="00A2191F" w:rsidRPr="003F4B1F" w:rsidRDefault="00A2191F" w:rsidP="00A2191F">
      <w:pPr>
        <w:pStyle w:val="FormatvorlageLateinCourierNewKomplexCourierNewLatein9ptK1"/>
        <w:rPr>
          <w:ins w:id="3080" w:author="Clauss, Jens (GDE-EDS9)" w:date="2021-11-22T19:32:00Z"/>
          <w:rStyle w:val="Code"/>
        </w:rPr>
      </w:pPr>
      <w:ins w:id="3081" w:author="Clauss, Jens (GDE-EDS9)" w:date="2021-11-22T19:32:00Z">
        <w:r w:rsidRPr="003F4B1F">
          <w:rPr>
            <w:rStyle w:val="Code"/>
          </w:rPr>
          <w:t>{</w:t>
        </w:r>
      </w:ins>
    </w:p>
    <w:p w14:paraId="0CA7C12F" w14:textId="77777777" w:rsidR="00A2191F" w:rsidRPr="003F4B1F" w:rsidRDefault="00A2191F" w:rsidP="00A2191F">
      <w:pPr>
        <w:pStyle w:val="FormatvorlageLateinCourierNewKomplexCourierNewLatein9ptK1"/>
        <w:rPr>
          <w:ins w:id="3082" w:author="Clauss, Jens (GDE-EDS9)" w:date="2021-11-22T19:32:00Z"/>
          <w:rStyle w:val="Code"/>
        </w:rPr>
      </w:pPr>
      <w:ins w:id="3083" w:author="Clauss, Jens (GDE-EDS9)" w:date="2021-11-22T19:32:00Z">
        <w:r w:rsidRPr="003F4B1F">
          <w:rPr>
            <w:rStyle w:val="Code"/>
          </w:rPr>
          <w:t xml:space="preserve">  "sID"      : 1234,</w:t>
        </w:r>
      </w:ins>
    </w:p>
    <w:p w14:paraId="1AAADB1A" w14:textId="77777777" w:rsidR="00A2191F" w:rsidRPr="003F4B1F" w:rsidRDefault="00A2191F" w:rsidP="00A2191F">
      <w:pPr>
        <w:pStyle w:val="FormatvorlageLateinCourierNewKomplexCourierNewLatein9ptK1"/>
        <w:rPr>
          <w:ins w:id="3084" w:author="Clauss, Jens (GDE-EDS9)" w:date="2021-11-22T19:32:00Z"/>
          <w:rStyle w:val="Code"/>
        </w:rPr>
      </w:pPr>
      <w:ins w:id="3085" w:author="Clauss, Jens (GDE-EDS9)" w:date="2021-11-22T19:32:00Z">
        <w:r w:rsidRPr="003F4B1F">
          <w:rPr>
            <w:rStyle w:val="Code"/>
          </w:rPr>
          <w:t xml:space="preserve">  "msgID"    : 82041120,</w:t>
        </w:r>
      </w:ins>
    </w:p>
    <w:p w14:paraId="27A442AC" w14:textId="77777777" w:rsidR="00A2191F" w:rsidRPr="003F4B1F" w:rsidRDefault="00A2191F" w:rsidP="00A2191F">
      <w:pPr>
        <w:pStyle w:val="FormatvorlageLateinCourierNewKomplexCourierNewLatein9ptK1"/>
        <w:rPr>
          <w:ins w:id="3086" w:author="Clauss, Jens (GDE-EDS9)" w:date="2021-11-22T19:32:00Z"/>
          <w:rStyle w:val="Code"/>
        </w:rPr>
      </w:pPr>
      <w:ins w:id="3087" w:author="Clauss, Jens (GDE-EDS9)" w:date="2021-11-22T19:32:00Z">
        <w:r w:rsidRPr="003F4B1F">
          <w:rPr>
            <w:rStyle w:val="Code"/>
          </w:rPr>
          <w:t xml:space="preserve">  "resource" : "/fu/haConfigRetrigger",</w:t>
        </w:r>
      </w:ins>
    </w:p>
    <w:p w14:paraId="639E8C3C" w14:textId="54F11560" w:rsidR="00A2191F" w:rsidRPr="003F4B1F" w:rsidRDefault="00A2191F" w:rsidP="00A2191F">
      <w:pPr>
        <w:pStyle w:val="FormatvorlageLateinCourierNewKomplexCourierNewLatein9ptK1"/>
        <w:rPr>
          <w:ins w:id="3088" w:author="Clauss, Jens (GDE-EDS9)" w:date="2021-11-22T19:32:00Z"/>
          <w:rStyle w:val="Code"/>
        </w:rPr>
      </w:pPr>
      <w:ins w:id="3089" w:author="Clauss, Jens (GDE-EDS9)" w:date="2021-11-22T19:32:00Z">
        <w:r w:rsidRPr="003F4B1F">
          <w:rPr>
            <w:rStyle w:val="Code"/>
          </w:rPr>
          <w:t xml:space="preserve">  "version"  : </w:t>
        </w:r>
      </w:ins>
      <w:ins w:id="3090" w:author="Clauss, Jens (GDE-EDS9)" w:date="2021-11-22T19:36:00Z">
        <w:r>
          <w:rPr>
            <w:rStyle w:val="Code"/>
          </w:rPr>
          <w:t>5</w:t>
        </w:r>
      </w:ins>
      <w:ins w:id="3091" w:author="Clauss, Jens (GDE-EDS9)" w:date="2021-11-22T19:32:00Z">
        <w:r w:rsidRPr="003F4B1F">
          <w:rPr>
            <w:rStyle w:val="Code"/>
          </w:rPr>
          <w:t>,</w:t>
        </w:r>
      </w:ins>
    </w:p>
    <w:p w14:paraId="5476CC23" w14:textId="77777777" w:rsidR="00A2191F" w:rsidRPr="003F4B1F" w:rsidRDefault="00A2191F" w:rsidP="00A2191F">
      <w:pPr>
        <w:pStyle w:val="FormatvorlageLateinCourierNewKomplexCourierNewLatein9ptK1"/>
        <w:rPr>
          <w:ins w:id="3092" w:author="Clauss, Jens (GDE-EDS9)" w:date="2021-11-22T19:32:00Z"/>
          <w:rStyle w:val="Code"/>
        </w:rPr>
      </w:pPr>
      <w:ins w:id="3093" w:author="Clauss, Jens (GDE-EDS9)" w:date="2021-11-22T19:32:00Z">
        <w:r w:rsidRPr="003F4B1F">
          <w:rPr>
            <w:rStyle w:val="Code"/>
          </w:rPr>
          <w:t xml:space="preserve">  "action"   : "POST",</w:t>
        </w:r>
      </w:ins>
    </w:p>
    <w:p w14:paraId="6C823B98" w14:textId="77777777" w:rsidR="00A2191F" w:rsidRPr="003F4B1F" w:rsidRDefault="00A2191F" w:rsidP="00A2191F">
      <w:pPr>
        <w:pStyle w:val="FormatvorlageLateinCourierNewKomplexCourierNewLatein9ptK1"/>
        <w:rPr>
          <w:ins w:id="3094" w:author="Clauss, Jens (GDE-EDS9)" w:date="2021-11-22T19:32:00Z"/>
          <w:rStyle w:val="Code"/>
        </w:rPr>
      </w:pPr>
      <w:ins w:id="3095" w:author="Clauss, Jens (GDE-EDS9)" w:date="2021-11-22T19:32:00Z">
        <w:r w:rsidRPr="003F4B1F">
          <w:rPr>
            <w:rStyle w:val="Code"/>
          </w:rPr>
          <w:t xml:space="preserve">  "data"     :</w:t>
        </w:r>
      </w:ins>
    </w:p>
    <w:p w14:paraId="5B35311A" w14:textId="77777777" w:rsidR="00A2191F" w:rsidRPr="003F4B1F" w:rsidRDefault="00A2191F" w:rsidP="00A2191F">
      <w:pPr>
        <w:pStyle w:val="FormatvorlageLateinCourierNewKomplexCourierNewLatein9ptK1"/>
        <w:rPr>
          <w:ins w:id="3096" w:author="Clauss, Jens (GDE-EDS9)" w:date="2021-11-22T19:32:00Z"/>
          <w:rStyle w:val="Code"/>
        </w:rPr>
      </w:pPr>
      <w:ins w:id="3097" w:author="Clauss, Jens (GDE-EDS9)" w:date="2021-11-22T19:32:00Z">
        <w:r w:rsidRPr="003F4B1F">
          <w:rPr>
            <w:rStyle w:val="Code"/>
          </w:rPr>
          <w:t xml:space="preserve">  [</w:t>
        </w:r>
      </w:ins>
    </w:p>
    <w:p w14:paraId="22A98817" w14:textId="77777777" w:rsidR="00A2191F" w:rsidRPr="003F4B1F" w:rsidRDefault="00A2191F" w:rsidP="00A2191F">
      <w:pPr>
        <w:pStyle w:val="FormatvorlageLateinCourierNewKomplexCourierNewLatein9ptK1"/>
        <w:rPr>
          <w:ins w:id="3098" w:author="Clauss, Jens (GDE-EDS9)" w:date="2021-11-22T19:32:00Z"/>
          <w:rStyle w:val="Code"/>
        </w:rPr>
      </w:pPr>
      <w:ins w:id="3099" w:author="Clauss, Jens (GDE-EDS9)" w:date="2021-11-22T19:32:00Z">
        <w:r w:rsidRPr="003F4B1F">
          <w:rPr>
            <w:rStyle w:val="Code"/>
          </w:rPr>
          <w:t xml:space="preserve">    {</w:t>
        </w:r>
      </w:ins>
    </w:p>
    <w:p w14:paraId="5CD6A56F" w14:textId="77777777" w:rsidR="00A2191F" w:rsidRPr="003F4B1F" w:rsidRDefault="00A2191F" w:rsidP="00A2191F">
      <w:pPr>
        <w:pStyle w:val="FormatvorlageLateinCourierNewKomplexCourierNewLatein9ptK1"/>
        <w:rPr>
          <w:ins w:id="3100" w:author="Clauss, Jens (GDE-EDS9)" w:date="2021-11-22T19:32:00Z"/>
          <w:rStyle w:val="Code"/>
        </w:rPr>
      </w:pPr>
      <w:ins w:id="3101" w:author="Clauss, Jens (GDE-EDS9)" w:date="2021-11-22T19:32:00Z">
        <w:r w:rsidRPr="003F4B1F">
          <w:rPr>
            <w:rStyle w:val="Code"/>
          </w:rPr>
          <w:t xml:space="preserve">      "transactionID"  : 105230,</w:t>
        </w:r>
      </w:ins>
    </w:p>
    <w:p w14:paraId="31956D50" w14:textId="77777777" w:rsidR="00A2191F" w:rsidRPr="003F4B1F" w:rsidRDefault="00A2191F" w:rsidP="00A2191F">
      <w:pPr>
        <w:pStyle w:val="FormatvorlageLateinCourierNewKomplexCourierNewLatein9ptK1"/>
        <w:rPr>
          <w:ins w:id="3102" w:author="Clauss, Jens (GDE-EDS9)" w:date="2021-11-22T19:32:00Z"/>
          <w:rStyle w:val="Code"/>
        </w:rPr>
      </w:pPr>
      <w:ins w:id="3103" w:author="Clauss, Jens (GDE-EDS9)" w:date="2021-11-22T19:32:00Z">
        <w:r w:rsidRPr="003F4B1F">
          <w:rPr>
            <w:rStyle w:val="Code"/>
          </w:rPr>
          <w:t xml:space="preserve">      "enforceRefresh" : true</w:t>
        </w:r>
      </w:ins>
    </w:p>
    <w:p w14:paraId="4C8F75AC" w14:textId="77777777" w:rsidR="00A2191F" w:rsidRPr="003F4B1F" w:rsidRDefault="00A2191F" w:rsidP="00A2191F">
      <w:pPr>
        <w:pStyle w:val="FormatvorlageLateinCourierNewKomplexCourierNewLatein9ptK1"/>
        <w:rPr>
          <w:ins w:id="3104" w:author="Clauss, Jens (GDE-EDS9)" w:date="2021-11-22T19:32:00Z"/>
          <w:rStyle w:val="Code"/>
        </w:rPr>
      </w:pPr>
      <w:ins w:id="3105" w:author="Clauss, Jens (GDE-EDS9)" w:date="2021-11-22T19:32:00Z">
        <w:r w:rsidRPr="003F4B1F">
          <w:rPr>
            <w:rStyle w:val="Code"/>
          </w:rPr>
          <w:t xml:space="preserve">    }</w:t>
        </w:r>
      </w:ins>
    </w:p>
    <w:p w14:paraId="36A218A2" w14:textId="77777777" w:rsidR="00A2191F" w:rsidRPr="003F4B1F" w:rsidRDefault="00A2191F" w:rsidP="00A2191F">
      <w:pPr>
        <w:pStyle w:val="FormatvorlageLateinCourierNewKomplexCourierNewLatein9ptK1"/>
        <w:rPr>
          <w:ins w:id="3106" w:author="Clauss, Jens (GDE-EDS9)" w:date="2021-11-22T19:32:00Z"/>
          <w:rStyle w:val="Code"/>
        </w:rPr>
      </w:pPr>
      <w:ins w:id="3107" w:author="Clauss, Jens (GDE-EDS9)" w:date="2021-11-22T19:32:00Z">
        <w:r w:rsidRPr="003F4B1F">
          <w:rPr>
            <w:rStyle w:val="Code"/>
          </w:rPr>
          <w:t xml:space="preserve">  ]</w:t>
        </w:r>
      </w:ins>
    </w:p>
    <w:p w14:paraId="0397CDD4" w14:textId="77777777" w:rsidR="00A2191F" w:rsidRPr="003F4B1F" w:rsidRDefault="00A2191F" w:rsidP="00A2191F">
      <w:pPr>
        <w:pStyle w:val="FormatvorlageLateinCourierNewKomplexCourierNewLatein9ptK1"/>
        <w:rPr>
          <w:ins w:id="3108" w:author="Clauss, Jens (GDE-EDS9)" w:date="2021-11-22T19:32:00Z"/>
          <w:rStyle w:val="Code"/>
        </w:rPr>
      </w:pPr>
      <w:ins w:id="3109" w:author="Clauss, Jens (GDE-EDS9)" w:date="2021-11-22T19:32:00Z">
        <w:r w:rsidRPr="003F4B1F">
          <w:rPr>
            <w:rStyle w:val="Code"/>
          </w:rPr>
          <w:t>}</w:t>
        </w:r>
      </w:ins>
    </w:p>
    <w:p w14:paraId="71C002B9" w14:textId="77777777" w:rsidR="00A2191F" w:rsidRPr="003F4B1F" w:rsidRDefault="00A2191F" w:rsidP="00A2191F">
      <w:pPr>
        <w:rPr>
          <w:ins w:id="3110" w:author="Clauss, Jens (GDE-EDS9)" w:date="2021-11-22T19:32:00Z"/>
          <w:rStyle w:val="Code"/>
        </w:rPr>
      </w:pPr>
    </w:p>
    <w:p w14:paraId="6E3562B3" w14:textId="77777777" w:rsidR="00A2191F" w:rsidRPr="003F4B1F" w:rsidRDefault="00A2191F" w:rsidP="00A2191F">
      <w:pPr>
        <w:pStyle w:val="FormatvorlageLateinCourierNewKomplexCourierNewLatein9ptK1"/>
        <w:rPr>
          <w:ins w:id="3111" w:author="Clauss, Jens (GDE-EDS9)" w:date="2021-11-22T19:32:00Z"/>
          <w:rStyle w:val="Code"/>
        </w:rPr>
      </w:pPr>
      <w:ins w:id="3112" w:author="Clauss, Jens (GDE-EDS9)" w:date="2021-11-22T19:32:00Z">
        <w:r w:rsidRPr="003F4B1F">
          <w:rPr>
            <w:rStyle w:val="Code"/>
          </w:rPr>
          <w:t># Response OK</w:t>
        </w:r>
      </w:ins>
    </w:p>
    <w:p w14:paraId="111851A9" w14:textId="77777777" w:rsidR="00A2191F" w:rsidRPr="003F4B1F" w:rsidRDefault="00A2191F" w:rsidP="00A2191F">
      <w:pPr>
        <w:pStyle w:val="FormatvorlageLateinCourierNewKomplexCourierNewLatein9ptK1"/>
        <w:rPr>
          <w:ins w:id="3113" w:author="Clauss, Jens (GDE-EDS9)" w:date="2021-11-22T19:32:00Z"/>
          <w:rStyle w:val="Code"/>
        </w:rPr>
      </w:pPr>
      <w:ins w:id="3114" w:author="Clauss, Jens (GDE-EDS9)" w:date="2021-11-22T19:32:00Z">
        <w:r w:rsidRPr="003F4B1F">
          <w:rPr>
            <w:rStyle w:val="Code"/>
          </w:rPr>
          <w:t>{</w:t>
        </w:r>
      </w:ins>
    </w:p>
    <w:p w14:paraId="6D0171C5" w14:textId="77777777" w:rsidR="00A2191F" w:rsidRPr="003F4B1F" w:rsidRDefault="00A2191F" w:rsidP="00A2191F">
      <w:pPr>
        <w:pStyle w:val="FormatvorlageLateinCourierNewKomplexCourierNewLatein9ptK1"/>
        <w:rPr>
          <w:ins w:id="3115" w:author="Clauss, Jens (GDE-EDS9)" w:date="2021-11-22T19:32:00Z"/>
          <w:rStyle w:val="Code"/>
        </w:rPr>
      </w:pPr>
      <w:ins w:id="3116" w:author="Clauss, Jens (GDE-EDS9)" w:date="2021-11-22T19:32:00Z">
        <w:r w:rsidRPr="003F4B1F">
          <w:rPr>
            <w:rStyle w:val="Code"/>
          </w:rPr>
          <w:t xml:space="preserve">  "sID"      : 1234,</w:t>
        </w:r>
      </w:ins>
    </w:p>
    <w:p w14:paraId="6B76874D" w14:textId="77777777" w:rsidR="00A2191F" w:rsidRPr="003F4B1F" w:rsidRDefault="00A2191F" w:rsidP="00A2191F">
      <w:pPr>
        <w:pStyle w:val="FormatvorlageLateinCourierNewKomplexCourierNewLatein9ptK1"/>
        <w:rPr>
          <w:ins w:id="3117" w:author="Clauss, Jens (GDE-EDS9)" w:date="2021-11-22T19:32:00Z"/>
          <w:rStyle w:val="Code"/>
        </w:rPr>
      </w:pPr>
      <w:ins w:id="3118" w:author="Clauss, Jens (GDE-EDS9)" w:date="2021-11-22T19:32:00Z">
        <w:r w:rsidRPr="003F4B1F">
          <w:rPr>
            <w:rStyle w:val="Code"/>
          </w:rPr>
          <w:t xml:space="preserve">  "msgID"    : 82041120,</w:t>
        </w:r>
      </w:ins>
    </w:p>
    <w:p w14:paraId="3D31952D" w14:textId="77777777" w:rsidR="00A2191F" w:rsidRPr="003F4B1F" w:rsidRDefault="00A2191F" w:rsidP="00A2191F">
      <w:pPr>
        <w:pStyle w:val="FormatvorlageLateinCourierNewKomplexCourierNewLatein9ptK1"/>
        <w:rPr>
          <w:ins w:id="3119" w:author="Clauss, Jens (GDE-EDS9)" w:date="2021-11-22T19:32:00Z"/>
          <w:rStyle w:val="Code"/>
        </w:rPr>
      </w:pPr>
      <w:ins w:id="3120" w:author="Clauss, Jens (GDE-EDS9)" w:date="2021-11-22T19:32:00Z">
        <w:r w:rsidRPr="003F4B1F">
          <w:rPr>
            <w:rStyle w:val="Code"/>
          </w:rPr>
          <w:t xml:space="preserve">  "resource" : "/fu/haConfigRetrigger",</w:t>
        </w:r>
      </w:ins>
    </w:p>
    <w:p w14:paraId="3234B118" w14:textId="3CAB9184" w:rsidR="00A2191F" w:rsidRPr="003F4B1F" w:rsidRDefault="00A2191F" w:rsidP="00A2191F">
      <w:pPr>
        <w:pStyle w:val="FormatvorlageLateinCourierNewKomplexCourierNewLatein9ptK1"/>
        <w:rPr>
          <w:ins w:id="3121" w:author="Clauss, Jens (GDE-EDS9)" w:date="2021-11-22T19:32:00Z"/>
          <w:rStyle w:val="Code"/>
        </w:rPr>
      </w:pPr>
      <w:ins w:id="3122" w:author="Clauss, Jens (GDE-EDS9)" w:date="2021-11-22T19:32:00Z">
        <w:r w:rsidRPr="003F4B1F">
          <w:rPr>
            <w:rStyle w:val="Code"/>
          </w:rPr>
          <w:t xml:space="preserve">  "version"  : </w:t>
        </w:r>
      </w:ins>
      <w:ins w:id="3123" w:author="Clauss, Jens (GDE-EDS9)" w:date="2021-11-22T19:36:00Z">
        <w:r>
          <w:rPr>
            <w:rStyle w:val="Code"/>
          </w:rPr>
          <w:t>5</w:t>
        </w:r>
      </w:ins>
      <w:ins w:id="3124" w:author="Clauss, Jens (GDE-EDS9)" w:date="2021-11-22T19:32:00Z">
        <w:r w:rsidRPr="003F4B1F">
          <w:rPr>
            <w:rStyle w:val="Code"/>
          </w:rPr>
          <w:t>,</w:t>
        </w:r>
      </w:ins>
    </w:p>
    <w:p w14:paraId="2A7AC614" w14:textId="77777777" w:rsidR="00A2191F" w:rsidRPr="003F4B1F" w:rsidRDefault="00A2191F" w:rsidP="00A2191F">
      <w:pPr>
        <w:pStyle w:val="FormatvorlageLateinCourierNewKomplexCourierNewLatein9ptK1"/>
        <w:rPr>
          <w:ins w:id="3125" w:author="Clauss, Jens (GDE-EDS9)" w:date="2021-11-22T19:32:00Z"/>
          <w:rStyle w:val="Code"/>
        </w:rPr>
      </w:pPr>
      <w:ins w:id="3126" w:author="Clauss, Jens (GDE-EDS9)" w:date="2021-11-22T19:32:00Z">
        <w:r w:rsidRPr="003F4B1F">
          <w:rPr>
            <w:rStyle w:val="Code"/>
          </w:rPr>
          <w:t xml:space="preserve">  "action"   : "RESPONSE",</w:t>
        </w:r>
      </w:ins>
    </w:p>
    <w:p w14:paraId="430DB75F" w14:textId="77777777" w:rsidR="00A2191F" w:rsidRPr="003F4B1F" w:rsidRDefault="00A2191F" w:rsidP="00A2191F">
      <w:pPr>
        <w:pStyle w:val="FormatvorlageLateinCourierNewKomplexCourierNewLatein9ptK1"/>
        <w:rPr>
          <w:ins w:id="3127" w:author="Clauss, Jens (GDE-EDS9)" w:date="2021-11-22T19:32:00Z"/>
          <w:rStyle w:val="Code"/>
        </w:rPr>
      </w:pPr>
      <w:ins w:id="3128" w:author="Clauss, Jens (GDE-EDS9)" w:date="2021-11-22T19:32:00Z">
        <w:r w:rsidRPr="003F4B1F">
          <w:rPr>
            <w:rStyle w:val="Code"/>
          </w:rPr>
          <w:t>}</w:t>
        </w:r>
      </w:ins>
    </w:p>
    <w:p w14:paraId="004083A5" w14:textId="77777777" w:rsidR="00A2191F" w:rsidRPr="003F4B1F" w:rsidRDefault="00A2191F" w:rsidP="00A2191F">
      <w:pPr>
        <w:rPr>
          <w:ins w:id="3129" w:author="Clauss, Jens (GDE-EDS9)" w:date="2021-11-22T19:32:00Z"/>
        </w:rPr>
      </w:pPr>
    </w:p>
    <w:p w14:paraId="4606F309" w14:textId="77777777" w:rsidR="00A2191F" w:rsidRPr="003F4B1F" w:rsidRDefault="00A2191F" w:rsidP="00A2191F">
      <w:pPr>
        <w:pStyle w:val="FormatvorlageLateinCourierNewKomplexCourierNewLatein9ptK1"/>
        <w:rPr>
          <w:ins w:id="3130" w:author="Clauss, Jens (GDE-EDS9)" w:date="2021-11-22T19:32:00Z"/>
          <w:rStyle w:val="Code"/>
        </w:rPr>
      </w:pPr>
      <w:ins w:id="3131" w:author="Clauss, Jens (GDE-EDS9)" w:date="2021-11-22T19:32:00Z">
        <w:r w:rsidRPr="003F4B1F">
          <w:rPr>
            <w:rStyle w:val="Code"/>
          </w:rPr>
          <w:t># Response ERROR</w:t>
        </w:r>
      </w:ins>
    </w:p>
    <w:p w14:paraId="13A66C8D" w14:textId="77777777" w:rsidR="00A2191F" w:rsidRPr="003F4B1F" w:rsidRDefault="00A2191F" w:rsidP="00A2191F">
      <w:pPr>
        <w:pStyle w:val="FormatvorlageLateinCourierNewKomplexCourierNewLatein9ptK1"/>
        <w:rPr>
          <w:ins w:id="3132" w:author="Clauss, Jens (GDE-EDS9)" w:date="2021-11-22T19:32:00Z"/>
          <w:rStyle w:val="Code"/>
        </w:rPr>
      </w:pPr>
      <w:ins w:id="3133" w:author="Clauss, Jens (GDE-EDS9)" w:date="2021-11-22T19:32:00Z">
        <w:r w:rsidRPr="003F4B1F">
          <w:rPr>
            <w:rStyle w:val="Code"/>
          </w:rPr>
          <w:t>{</w:t>
        </w:r>
      </w:ins>
    </w:p>
    <w:p w14:paraId="729F1BA3" w14:textId="77777777" w:rsidR="00A2191F" w:rsidRPr="003F4B1F" w:rsidRDefault="00A2191F" w:rsidP="00A2191F">
      <w:pPr>
        <w:pStyle w:val="FormatvorlageLateinCourierNewKomplexCourierNewLatein9ptK1"/>
        <w:rPr>
          <w:ins w:id="3134" w:author="Clauss, Jens (GDE-EDS9)" w:date="2021-11-22T19:32:00Z"/>
          <w:rStyle w:val="Code"/>
        </w:rPr>
      </w:pPr>
      <w:ins w:id="3135" w:author="Clauss, Jens (GDE-EDS9)" w:date="2021-11-22T19:32:00Z">
        <w:r w:rsidRPr="003F4B1F">
          <w:rPr>
            <w:rStyle w:val="Code"/>
          </w:rPr>
          <w:t xml:space="preserve">  "sID"      : 1234,</w:t>
        </w:r>
      </w:ins>
    </w:p>
    <w:p w14:paraId="5CF421D1" w14:textId="77777777" w:rsidR="00A2191F" w:rsidRPr="003F4B1F" w:rsidRDefault="00A2191F" w:rsidP="00A2191F">
      <w:pPr>
        <w:pStyle w:val="FormatvorlageLateinCourierNewKomplexCourierNewLatein9ptK1"/>
        <w:rPr>
          <w:ins w:id="3136" w:author="Clauss, Jens (GDE-EDS9)" w:date="2021-11-22T19:32:00Z"/>
          <w:rStyle w:val="Code"/>
        </w:rPr>
      </w:pPr>
      <w:ins w:id="3137" w:author="Clauss, Jens (GDE-EDS9)" w:date="2021-11-22T19:32:00Z">
        <w:r w:rsidRPr="003F4B1F">
          <w:rPr>
            <w:rStyle w:val="Code"/>
          </w:rPr>
          <w:t xml:space="preserve">  "msgID"    : 82041120,</w:t>
        </w:r>
      </w:ins>
    </w:p>
    <w:p w14:paraId="1CC23475" w14:textId="77777777" w:rsidR="00A2191F" w:rsidRPr="003F4B1F" w:rsidRDefault="00A2191F" w:rsidP="00A2191F">
      <w:pPr>
        <w:pStyle w:val="FormatvorlageLateinCourierNewKomplexCourierNewLatein9ptK1"/>
        <w:rPr>
          <w:ins w:id="3138" w:author="Clauss, Jens (GDE-EDS9)" w:date="2021-11-22T19:32:00Z"/>
          <w:rStyle w:val="Code"/>
        </w:rPr>
      </w:pPr>
      <w:ins w:id="3139" w:author="Clauss, Jens (GDE-EDS9)" w:date="2021-11-22T19:32:00Z">
        <w:r w:rsidRPr="003F4B1F">
          <w:rPr>
            <w:rStyle w:val="Code"/>
          </w:rPr>
          <w:t xml:space="preserve">  "resource" : "/fu/haConfigRetrigger",</w:t>
        </w:r>
      </w:ins>
    </w:p>
    <w:p w14:paraId="616324B3" w14:textId="79C9355F" w:rsidR="00A2191F" w:rsidRPr="003F4B1F" w:rsidRDefault="00A2191F" w:rsidP="00A2191F">
      <w:pPr>
        <w:pStyle w:val="FormatvorlageLateinCourierNewKomplexCourierNewLatein9ptK1"/>
        <w:rPr>
          <w:ins w:id="3140" w:author="Clauss, Jens (GDE-EDS9)" w:date="2021-11-22T19:32:00Z"/>
          <w:rStyle w:val="Code"/>
        </w:rPr>
      </w:pPr>
      <w:ins w:id="3141" w:author="Clauss, Jens (GDE-EDS9)" w:date="2021-11-22T19:32:00Z">
        <w:r w:rsidRPr="003F4B1F">
          <w:rPr>
            <w:rStyle w:val="Code"/>
          </w:rPr>
          <w:t xml:space="preserve">  "version"  : </w:t>
        </w:r>
      </w:ins>
      <w:ins w:id="3142" w:author="Clauss, Jens (GDE-EDS9)" w:date="2021-11-22T19:36:00Z">
        <w:r>
          <w:rPr>
            <w:rStyle w:val="Code"/>
          </w:rPr>
          <w:t>5</w:t>
        </w:r>
      </w:ins>
      <w:ins w:id="3143" w:author="Clauss, Jens (GDE-EDS9)" w:date="2021-11-22T19:32:00Z">
        <w:r w:rsidRPr="003F4B1F">
          <w:rPr>
            <w:rStyle w:val="Code"/>
          </w:rPr>
          <w:t>,</w:t>
        </w:r>
      </w:ins>
    </w:p>
    <w:p w14:paraId="3383C9B6" w14:textId="77777777" w:rsidR="00A2191F" w:rsidRPr="003F4B1F" w:rsidRDefault="00A2191F" w:rsidP="00A2191F">
      <w:pPr>
        <w:pStyle w:val="FormatvorlageLateinCourierNewKomplexCourierNewLatein9ptK1"/>
        <w:rPr>
          <w:ins w:id="3144" w:author="Clauss, Jens (GDE-EDS9)" w:date="2021-11-22T19:32:00Z"/>
          <w:rStyle w:val="Code"/>
        </w:rPr>
      </w:pPr>
      <w:ins w:id="3145" w:author="Clauss, Jens (GDE-EDS9)" w:date="2021-11-22T19:32:00Z">
        <w:r w:rsidRPr="003F4B1F">
          <w:rPr>
            <w:rStyle w:val="Code"/>
          </w:rPr>
          <w:t xml:space="preserve">  "action"   : "RESPONSE",</w:t>
        </w:r>
      </w:ins>
    </w:p>
    <w:p w14:paraId="61DE070F" w14:textId="77777777" w:rsidR="00A2191F" w:rsidRPr="003F4B1F" w:rsidRDefault="00A2191F" w:rsidP="00A2191F">
      <w:pPr>
        <w:pStyle w:val="FormatvorlageLateinCourierNewKomplexCourierNewLatein9ptK1"/>
        <w:rPr>
          <w:ins w:id="3146" w:author="Clauss, Jens (GDE-EDS9)" w:date="2021-11-22T19:32:00Z"/>
          <w:rStyle w:val="Code"/>
        </w:rPr>
      </w:pPr>
      <w:ins w:id="3147" w:author="Clauss, Jens (GDE-EDS9)" w:date="2021-11-22T19:32:00Z">
        <w:r w:rsidRPr="003F4B1F">
          <w:rPr>
            <w:rStyle w:val="Code"/>
          </w:rPr>
          <w:t xml:space="preserve">  "code"     : 400</w:t>
        </w:r>
      </w:ins>
    </w:p>
    <w:p w14:paraId="1DC1B047" w14:textId="77777777" w:rsidR="00A2191F" w:rsidRPr="003F4B1F" w:rsidRDefault="00A2191F" w:rsidP="00A2191F">
      <w:pPr>
        <w:pStyle w:val="FormatvorlageLateinCourierNewKomplexCourierNewLatein9ptK1"/>
        <w:rPr>
          <w:ins w:id="3148" w:author="Clauss, Jens (GDE-EDS9)" w:date="2021-11-22T19:32:00Z"/>
          <w:rStyle w:val="Code"/>
        </w:rPr>
      </w:pPr>
      <w:ins w:id="3149" w:author="Clauss, Jens (GDE-EDS9)" w:date="2021-11-22T19:32:00Z">
        <w:r w:rsidRPr="003F4B1F">
          <w:rPr>
            <w:rStyle w:val="Code"/>
          </w:rPr>
          <w:t>}</w:t>
        </w:r>
      </w:ins>
    </w:p>
    <w:p w14:paraId="2A9467DD" w14:textId="77777777" w:rsidR="00A2191F" w:rsidRPr="003F4B1F" w:rsidRDefault="00A2191F" w:rsidP="00A2191F">
      <w:pPr>
        <w:rPr>
          <w:ins w:id="3150" w:author="Clauss, Jens (GDE-EDS9)" w:date="2021-11-22T19:32:00Z"/>
        </w:rPr>
      </w:pPr>
    </w:p>
    <w:p w14:paraId="1A615B7C" w14:textId="77777777" w:rsidR="00A2191F" w:rsidRPr="003F4B1F" w:rsidRDefault="00A2191F" w:rsidP="00A2191F">
      <w:pPr>
        <w:rPr>
          <w:ins w:id="3151" w:author="Clauss, Jens (GDE-EDS9)" w:date="2021-11-22T19:32:00Z"/>
        </w:rPr>
      </w:pPr>
      <w:ins w:id="3152" w:author="Clauss, Jens (GDE-EDS9)" w:date="2021-11-22T19:32:00Z">
        <w:r w:rsidRPr="003F4B1F">
          <w:br w:type="page"/>
        </w:r>
      </w:ins>
    </w:p>
    <w:p w14:paraId="23FF617D" w14:textId="77777777" w:rsidR="00A2191F" w:rsidRPr="003F4B1F" w:rsidRDefault="00A2191F" w:rsidP="00A2191F">
      <w:pPr>
        <w:pStyle w:val="Heading3"/>
        <w:rPr>
          <w:ins w:id="3153" w:author="Clauss, Jens (GDE-EDS9)" w:date="2021-11-22T19:32:00Z"/>
        </w:rPr>
      </w:pPr>
      <w:bookmarkStart w:id="3154" w:name="_Toc88504194"/>
      <w:ins w:id="3155" w:author="Clauss, Jens (GDE-EDS9)" w:date="2021-11-22T19:32:00Z">
        <w:r w:rsidRPr="003F4B1F">
          <w:t>Notify HA Configuration</w:t>
        </w:r>
        <w:bookmarkEnd w:id="3154"/>
      </w:ins>
    </w:p>
    <w:p w14:paraId="174BD027" w14:textId="77777777" w:rsidR="00A2191F" w:rsidRPr="003F4B1F" w:rsidRDefault="00A2191F" w:rsidP="00A2191F">
      <w:pPr>
        <w:rPr>
          <w:ins w:id="3156" w:author="Clauss, Jens (GDE-EDS9)" w:date="2021-11-22T19:32:00Z"/>
        </w:rPr>
      </w:pPr>
      <w:ins w:id="3157" w:author="Clauss, Jens (GDE-EDS9)" w:date="2021-11-22T19:32:00Z">
        <w:r w:rsidRPr="003F4B1F">
          <w:t>The COM sends a notification about its configuration once the connection HCA&lt;-&gt;COM is established for the first time after restart or after it receives a haConfigRetrigger message.</w:t>
        </w:r>
      </w:ins>
    </w:p>
    <w:p w14:paraId="527D368B" w14:textId="77777777" w:rsidR="00A2191F" w:rsidRPr="003F4B1F" w:rsidRDefault="00A2191F" w:rsidP="00A2191F">
      <w:pPr>
        <w:rPr>
          <w:ins w:id="3158" w:author="Clauss, Jens (GDE-EDS9)" w:date="2021-11-22T19:32:00Z"/>
        </w:rPr>
      </w:pPr>
    </w:p>
    <w:p w14:paraId="28A24C30" w14:textId="77777777" w:rsidR="00A2191F" w:rsidRPr="003F4B1F" w:rsidRDefault="00A2191F" w:rsidP="00A2191F">
      <w:pPr>
        <w:rPr>
          <w:ins w:id="3159" w:author="Clauss, Jens (GDE-EDS9)" w:date="2021-11-22T19:32:00Z"/>
        </w:rPr>
      </w:pPr>
      <w:ins w:id="3160" w:author="Clauss, Jens (GDE-EDS9)" w:date="2021-11-22T19:32:00Z">
        <w:r w:rsidRPr="003F4B1F">
          <w:t>The notification from the resource “</w:t>
        </w:r>
        <w:r w:rsidRPr="003F4B1F">
          <w:rPr>
            <w:rStyle w:val="CodeBig"/>
          </w:rPr>
          <w:t>haConfig</w:t>
        </w:r>
        <w:r w:rsidRPr="003F4B1F">
          <w:t xml:space="preserve">” will contain a list of elements of the content type </w:t>
        </w:r>
        <w:r w:rsidRPr="003F4B1F">
          <w:rPr>
            <w:rStyle w:val="CodeBig"/>
          </w:rPr>
          <w:t>HACONFIG</w:t>
        </w:r>
        <w:r w:rsidRPr="003F4B1F">
          <w:t>.</w:t>
        </w:r>
      </w:ins>
    </w:p>
    <w:p w14:paraId="7551912B" w14:textId="77777777" w:rsidR="00A2191F" w:rsidRPr="003F4B1F" w:rsidRDefault="00A2191F" w:rsidP="00A2191F">
      <w:pPr>
        <w:rPr>
          <w:ins w:id="3161" w:author="Clauss, Jens (GDE-EDS9)" w:date="2021-11-22T19:32:00Z"/>
        </w:rPr>
      </w:pPr>
    </w:p>
    <w:p w14:paraId="553B269D" w14:textId="77777777" w:rsidR="00A2191F" w:rsidRPr="003F4B1F" w:rsidRDefault="00A2191F" w:rsidP="00A2191F">
      <w:pPr>
        <w:rPr>
          <w:ins w:id="3162" w:author="Clauss, Jens (GDE-EDS9)" w:date="2021-11-22T19:32:00Z"/>
          <w:b/>
          <w:bCs/>
        </w:rPr>
      </w:pPr>
      <w:ins w:id="3163" w:author="Clauss, Jens (GDE-EDS9)" w:date="2021-11-22T19:32:00Z">
        <w:r w:rsidRPr="003F4B1F">
          <w:rPr>
            <w:b/>
            <w:bCs/>
          </w:rPr>
          <w:t>Example:</w:t>
        </w:r>
      </w:ins>
    </w:p>
    <w:p w14:paraId="594548F3" w14:textId="77777777" w:rsidR="00A2191F" w:rsidRPr="00BE5D84" w:rsidRDefault="00A2191F" w:rsidP="00A2191F">
      <w:pPr>
        <w:pStyle w:val="FormatvorlageLateinCourierNewKomplexCourierNewLatein9ptK1"/>
        <w:rPr>
          <w:ins w:id="3164" w:author="Clauss, Jens (GDE-EDS9)" w:date="2021-11-22T19:32:00Z"/>
          <w:rStyle w:val="Code"/>
        </w:rPr>
      </w:pPr>
      <w:ins w:id="3165" w:author="Clauss, Jens (GDE-EDS9)" w:date="2021-11-22T19:32:00Z">
        <w:r w:rsidRPr="00BE5D84">
          <w:rPr>
            <w:rStyle w:val="Code"/>
          </w:rPr>
          <w:t># Notification</w:t>
        </w:r>
      </w:ins>
    </w:p>
    <w:p w14:paraId="520C6C0A" w14:textId="77777777" w:rsidR="00A2191F" w:rsidRPr="00BE5D84" w:rsidRDefault="00A2191F" w:rsidP="00A2191F">
      <w:pPr>
        <w:pStyle w:val="FormatvorlageLateinCourierNewKomplexCourierNewLatein9ptK1"/>
        <w:rPr>
          <w:ins w:id="3166" w:author="Clauss, Jens (GDE-EDS9)" w:date="2021-11-22T19:32:00Z"/>
          <w:rStyle w:val="Code"/>
        </w:rPr>
      </w:pPr>
      <w:ins w:id="3167" w:author="Clauss, Jens (GDE-EDS9)" w:date="2021-11-22T19:32:00Z">
        <w:r w:rsidRPr="00BE5D84">
          <w:rPr>
            <w:rStyle w:val="Code"/>
          </w:rPr>
          <w:t>{</w:t>
        </w:r>
      </w:ins>
    </w:p>
    <w:p w14:paraId="4199ACB3" w14:textId="77777777" w:rsidR="00A2191F" w:rsidRPr="00BE5D84" w:rsidRDefault="00A2191F" w:rsidP="00A2191F">
      <w:pPr>
        <w:pStyle w:val="FormatvorlageLateinCourierNewKomplexCourierNewLatein9ptK1"/>
        <w:rPr>
          <w:ins w:id="3168" w:author="Clauss, Jens (GDE-EDS9)" w:date="2021-11-22T19:32:00Z"/>
          <w:rStyle w:val="Code"/>
        </w:rPr>
      </w:pPr>
      <w:ins w:id="3169" w:author="Clauss, Jens (GDE-EDS9)" w:date="2021-11-22T19:32:00Z">
        <w:r w:rsidRPr="00BE5D84">
          <w:rPr>
            <w:rStyle w:val="Code"/>
          </w:rPr>
          <w:t xml:space="preserve">  "sID"      : 1234,</w:t>
        </w:r>
      </w:ins>
    </w:p>
    <w:p w14:paraId="3F832C8A" w14:textId="77777777" w:rsidR="00A2191F" w:rsidRPr="00BE5D84" w:rsidRDefault="00A2191F" w:rsidP="00A2191F">
      <w:pPr>
        <w:pStyle w:val="FormatvorlageLateinCourierNewKomplexCourierNewLatein9ptK1"/>
        <w:rPr>
          <w:ins w:id="3170" w:author="Clauss, Jens (GDE-EDS9)" w:date="2021-11-22T19:32:00Z"/>
          <w:rStyle w:val="Code"/>
        </w:rPr>
      </w:pPr>
      <w:ins w:id="3171" w:author="Clauss, Jens (GDE-EDS9)" w:date="2021-11-22T19:32:00Z">
        <w:r w:rsidRPr="00BE5D84">
          <w:rPr>
            <w:rStyle w:val="Code"/>
          </w:rPr>
          <w:t xml:space="preserve">  "msgID"    : 82042940,</w:t>
        </w:r>
      </w:ins>
    </w:p>
    <w:p w14:paraId="265077FC" w14:textId="77777777" w:rsidR="00A2191F" w:rsidRPr="00BE5D84" w:rsidRDefault="00A2191F" w:rsidP="00A2191F">
      <w:pPr>
        <w:pStyle w:val="FormatvorlageLateinCourierNewKomplexCourierNewLatein9ptK1"/>
        <w:rPr>
          <w:ins w:id="3172" w:author="Clauss, Jens (GDE-EDS9)" w:date="2021-11-22T19:32:00Z"/>
          <w:rStyle w:val="Code"/>
        </w:rPr>
      </w:pPr>
      <w:ins w:id="3173" w:author="Clauss, Jens (GDE-EDS9)" w:date="2021-11-22T19:32:00Z">
        <w:r w:rsidRPr="00BE5D84">
          <w:rPr>
            <w:rStyle w:val="Code"/>
          </w:rPr>
          <w:t xml:space="preserve">  "resource" : "/fu/haConfig",</w:t>
        </w:r>
      </w:ins>
    </w:p>
    <w:p w14:paraId="7817CDD1" w14:textId="43B8A8DF" w:rsidR="00A2191F" w:rsidRPr="00BE5D84" w:rsidRDefault="00A2191F" w:rsidP="00A2191F">
      <w:pPr>
        <w:pStyle w:val="FormatvorlageLateinCourierNewKomplexCourierNewLatein9ptK1"/>
        <w:rPr>
          <w:ins w:id="3174" w:author="Clauss, Jens (GDE-EDS9)" w:date="2021-11-22T19:32:00Z"/>
          <w:rStyle w:val="Code"/>
        </w:rPr>
      </w:pPr>
      <w:ins w:id="3175" w:author="Clauss, Jens (GDE-EDS9)" w:date="2021-11-22T19:32:00Z">
        <w:r w:rsidRPr="00BE5D84">
          <w:rPr>
            <w:rStyle w:val="Code"/>
          </w:rPr>
          <w:t xml:space="preserve">  "version"  : </w:t>
        </w:r>
      </w:ins>
      <w:ins w:id="3176" w:author="Clauss, Jens (GDE-EDS9)" w:date="2021-11-22T19:36:00Z">
        <w:r>
          <w:rPr>
            <w:rStyle w:val="Code"/>
          </w:rPr>
          <w:t>5</w:t>
        </w:r>
      </w:ins>
      <w:ins w:id="3177" w:author="Clauss, Jens (GDE-EDS9)" w:date="2021-11-22T19:32:00Z">
        <w:r w:rsidRPr="00BE5D84">
          <w:rPr>
            <w:rStyle w:val="Code"/>
          </w:rPr>
          <w:t>,</w:t>
        </w:r>
      </w:ins>
    </w:p>
    <w:p w14:paraId="443FD1DF" w14:textId="77777777" w:rsidR="00A2191F" w:rsidRPr="00BE5D84" w:rsidRDefault="00A2191F" w:rsidP="00A2191F">
      <w:pPr>
        <w:pStyle w:val="FormatvorlageLateinCourierNewKomplexCourierNewLatein9ptK1"/>
        <w:rPr>
          <w:ins w:id="3178" w:author="Clauss, Jens (GDE-EDS9)" w:date="2021-11-22T19:32:00Z"/>
          <w:rStyle w:val="Code"/>
        </w:rPr>
      </w:pPr>
      <w:ins w:id="3179" w:author="Clauss, Jens (GDE-EDS9)" w:date="2021-11-22T19:32:00Z">
        <w:r w:rsidRPr="00BE5D84">
          <w:rPr>
            <w:rStyle w:val="Code"/>
          </w:rPr>
          <w:t xml:space="preserve">  "action"   : "NOTIFY",</w:t>
        </w:r>
      </w:ins>
    </w:p>
    <w:p w14:paraId="5F633718" w14:textId="77777777" w:rsidR="00A2191F" w:rsidRPr="00BE5D84" w:rsidRDefault="00A2191F" w:rsidP="00A2191F">
      <w:pPr>
        <w:pStyle w:val="FormatvorlageLateinCourierNewKomplexCourierNewLatein9ptK1"/>
        <w:rPr>
          <w:ins w:id="3180" w:author="Clauss, Jens (GDE-EDS9)" w:date="2021-11-22T19:32:00Z"/>
          <w:rStyle w:val="Code"/>
        </w:rPr>
      </w:pPr>
      <w:ins w:id="3181" w:author="Clauss, Jens (GDE-EDS9)" w:date="2021-11-22T19:32:00Z">
        <w:r w:rsidRPr="00BE5D84">
          <w:rPr>
            <w:rStyle w:val="Code"/>
          </w:rPr>
          <w:t xml:space="preserve">  "data"     :</w:t>
        </w:r>
      </w:ins>
    </w:p>
    <w:p w14:paraId="7C4580D0" w14:textId="77777777" w:rsidR="00A2191F" w:rsidRPr="00BE5D84" w:rsidRDefault="00A2191F" w:rsidP="00A2191F">
      <w:pPr>
        <w:pStyle w:val="FormatvorlageLateinCourierNewKomplexCourierNewLatein9ptK1"/>
        <w:rPr>
          <w:ins w:id="3182" w:author="Clauss, Jens (GDE-EDS9)" w:date="2021-11-22T19:32:00Z"/>
          <w:rStyle w:val="Code"/>
        </w:rPr>
      </w:pPr>
      <w:ins w:id="3183" w:author="Clauss, Jens (GDE-EDS9)" w:date="2021-11-22T19:32:00Z">
        <w:r w:rsidRPr="00BE5D84">
          <w:rPr>
            <w:rStyle w:val="Code"/>
          </w:rPr>
          <w:t xml:space="preserve">  [</w:t>
        </w:r>
      </w:ins>
    </w:p>
    <w:p w14:paraId="116B9763" w14:textId="77777777" w:rsidR="00A2191F" w:rsidRPr="00BE5D84" w:rsidRDefault="00A2191F" w:rsidP="00A2191F">
      <w:pPr>
        <w:pStyle w:val="FormatvorlageLateinCourierNewKomplexCourierNewLatein9ptK1"/>
        <w:rPr>
          <w:ins w:id="3184" w:author="Clauss, Jens (GDE-EDS9)" w:date="2021-11-22T19:32:00Z"/>
          <w:rStyle w:val="Code"/>
        </w:rPr>
      </w:pPr>
      <w:ins w:id="3185" w:author="Clauss, Jens (GDE-EDS9)" w:date="2021-11-22T19:32:00Z">
        <w:r w:rsidRPr="00BE5D84">
          <w:rPr>
            <w:rStyle w:val="Code"/>
          </w:rPr>
          <w:t xml:space="preserve">    {</w:t>
        </w:r>
      </w:ins>
    </w:p>
    <w:p w14:paraId="679B7320" w14:textId="77777777" w:rsidR="00A2191F" w:rsidRPr="00BE5D84" w:rsidRDefault="00A2191F" w:rsidP="00A2191F">
      <w:pPr>
        <w:pStyle w:val="FormatvorlageLateinCourierNewKomplexCourierNewLatein9ptK1"/>
        <w:rPr>
          <w:ins w:id="3186" w:author="Clauss, Jens (GDE-EDS9)" w:date="2021-11-22T19:32:00Z"/>
          <w:rStyle w:val="Code"/>
        </w:rPr>
      </w:pPr>
      <w:ins w:id="3187" w:author="Clauss, Jens (GDE-EDS9)" w:date="2021-11-22T19:32:00Z">
        <w:r w:rsidRPr="00BE5D84">
          <w:rPr>
            <w:rStyle w:val="Code"/>
          </w:rPr>
          <w:t xml:space="preserve">      "deviceData" :</w:t>
        </w:r>
      </w:ins>
    </w:p>
    <w:p w14:paraId="519C7B60" w14:textId="77777777" w:rsidR="00A2191F" w:rsidRPr="00A2191F" w:rsidRDefault="00A2191F" w:rsidP="00A2191F">
      <w:pPr>
        <w:pStyle w:val="FormatvorlageLateinCourierNewKomplexCourierNewLatein9ptK1"/>
        <w:rPr>
          <w:ins w:id="3188" w:author="Clauss, Jens (GDE-EDS9)" w:date="2021-11-22T19:32:00Z"/>
          <w:rStyle w:val="Code"/>
          <w:lang w:val="de-DE"/>
        </w:rPr>
      </w:pPr>
      <w:ins w:id="3189" w:author="Clauss, Jens (GDE-EDS9)" w:date="2021-11-22T19:32:00Z">
        <w:r w:rsidRPr="00BE5D84">
          <w:rPr>
            <w:rStyle w:val="Code"/>
          </w:rPr>
          <w:t xml:space="preserve">      </w:t>
        </w:r>
        <w:r w:rsidRPr="00A2191F">
          <w:rPr>
            <w:rStyle w:val="Code"/>
            <w:lang w:val="de-DE"/>
          </w:rPr>
          <w:t>{</w:t>
        </w:r>
      </w:ins>
    </w:p>
    <w:p w14:paraId="7B35E92A" w14:textId="77777777" w:rsidR="00A2191F" w:rsidRPr="00A2191F" w:rsidRDefault="00A2191F" w:rsidP="00A2191F">
      <w:pPr>
        <w:pStyle w:val="FormatvorlageLateinCourierNewKomplexCourierNewLatein9ptK1"/>
        <w:rPr>
          <w:ins w:id="3190" w:author="Clauss, Jens (GDE-EDS9)" w:date="2021-11-22T19:32:00Z"/>
          <w:rStyle w:val="Code"/>
          <w:lang w:val="de-DE"/>
        </w:rPr>
      </w:pPr>
      <w:ins w:id="3191" w:author="Clauss, Jens (GDE-EDS9)" w:date="2021-11-22T19:32:00Z">
        <w:r w:rsidRPr="00A2191F">
          <w:rPr>
            <w:rStyle w:val="Code"/>
            <w:lang w:val="de-DE"/>
          </w:rPr>
          <w:t xml:space="preserve">        "haID"            : "ABCD12345ABCD12345",</w:t>
        </w:r>
      </w:ins>
    </w:p>
    <w:p w14:paraId="5E3EE18C" w14:textId="77777777" w:rsidR="00A2191F" w:rsidRPr="00A2191F" w:rsidRDefault="00A2191F" w:rsidP="00A2191F">
      <w:pPr>
        <w:pStyle w:val="FormatvorlageLateinCourierNewKomplexCourierNewLatein9ptK1"/>
        <w:rPr>
          <w:ins w:id="3192" w:author="Clauss, Jens (GDE-EDS9)" w:date="2021-11-22T19:32:00Z"/>
          <w:rStyle w:val="Code"/>
          <w:lang w:val="de-DE"/>
        </w:rPr>
      </w:pPr>
      <w:ins w:id="3193" w:author="Clauss, Jens (GDE-EDS9)" w:date="2021-11-22T19:32:00Z">
        <w:r w:rsidRPr="00A2191F">
          <w:rPr>
            <w:rStyle w:val="Code"/>
            <w:lang w:val="de-DE"/>
          </w:rPr>
          <w:t xml:space="preserve">        "deviceType"      : "Dishwasher",</w:t>
        </w:r>
      </w:ins>
    </w:p>
    <w:p w14:paraId="2D5FAA47" w14:textId="77777777" w:rsidR="00A2191F" w:rsidRPr="00A2191F" w:rsidRDefault="00A2191F" w:rsidP="00A2191F">
      <w:pPr>
        <w:pStyle w:val="FormatvorlageLateinCourierNewKomplexCourierNewLatein9ptK1"/>
        <w:rPr>
          <w:ins w:id="3194" w:author="Clauss, Jens (GDE-EDS9)" w:date="2021-11-22T19:32:00Z"/>
          <w:rStyle w:val="Code"/>
          <w:lang w:val="de-DE"/>
        </w:rPr>
      </w:pPr>
      <w:ins w:id="3195" w:author="Clauss, Jens (GDE-EDS9)" w:date="2021-11-22T19:32:00Z">
        <w:r w:rsidRPr="00A2191F">
          <w:rPr>
            <w:rStyle w:val="Code"/>
            <w:lang w:val="de-DE"/>
          </w:rPr>
          <w:t xml:space="preserve">        "brand"           : "BOSCH",</w:t>
        </w:r>
      </w:ins>
    </w:p>
    <w:p w14:paraId="4A142748" w14:textId="77777777" w:rsidR="00A2191F" w:rsidRPr="00A2191F" w:rsidRDefault="00A2191F" w:rsidP="00A2191F">
      <w:pPr>
        <w:pStyle w:val="FormatvorlageLateinCourierNewKomplexCourierNewLatein9ptK1"/>
        <w:rPr>
          <w:ins w:id="3196" w:author="Clauss, Jens (GDE-EDS9)" w:date="2021-11-22T19:32:00Z"/>
          <w:rStyle w:val="Code"/>
          <w:lang w:val="de-DE"/>
        </w:rPr>
      </w:pPr>
      <w:ins w:id="3197" w:author="Clauss, Jens (GDE-EDS9)" w:date="2021-11-22T19:32:00Z">
        <w:r w:rsidRPr="00A2191F">
          <w:rPr>
            <w:rStyle w:val="Code"/>
            <w:lang w:val="de-DE"/>
          </w:rPr>
          <w:t xml:space="preserve">        "vib"             : "SMI69T45EU",</w:t>
        </w:r>
      </w:ins>
    </w:p>
    <w:p w14:paraId="0233C58F" w14:textId="77777777" w:rsidR="00A2191F" w:rsidRPr="00BE5D84" w:rsidRDefault="00A2191F" w:rsidP="00A2191F">
      <w:pPr>
        <w:pStyle w:val="FormatvorlageLateinCourierNewKomplexCourierNewLatein9ptK1"/>
        <w:rPr>
          <w:ins w:id="3198" w:author="Clauss, Jens (GDE-EDS9)" w:date="2021-11-22T19:32:00Z"/>
          <w:rStyle w:val="Code"/>
        </w:rPr>
      </w:pPr>
      <w:ins w:id="3199" w:author="Clauss, Jens (GDE-EDS9)" w:date="2021-11-22T19:32:00Z">
        <w:r w:rsidRPr="00A2191F">
          <w:rPr>
            <w:rStyle w:val="Code"/>
            <w:lang w:val="de-DE"/>
          </w:rPr>
          <w:t xml:space="preserve">        </w:t>
        </w:r>
        <w:r w:rsidRPr="00BE5D84">
          <w:rPr>
            <w:rStyle w:val="Code"/>
          </w:rPr>
          <w:t>"customerIndex"   : "H9",</w:t>
        </w:r>
      </w:ins>
    </w:p>
    <w:p w14:paraId="172EAE9B" w14:textId="77777777" w:rsidR="00A2191F" w:rsidRPr="00BE5D84" w:rsidRDefault="00A2191F" w:rsidP="00A2191F">
      <w:pPr>
        <w:pStyle w:val="FormatvorlageLateinCourierNewKomplexCourierNewLatein9ptK1"/>
        <w:rPr>
          <w:ins w:id="3200" w:author="Clauss, Jens (GDE-EDS9)" w:date="2021-11-22T19:32:00Z"/>
          <w:rStyle w:val="Code"/>
        </w:rPr>
      </w:pPr>
      <w:ins w:id="3201" w:author="Clauss, Jens (GDE-EDS9)" w:date="2021-11-22T19:32:00Z">
        <w:r w:rsidRPr="00BE5D84">
          <w:rPr>
            <w:rStyle w:val="Code"/>
          </w:rPr>
          <w:t xml:space="preserve">        "mac"             : "11-22-33-44-55-66",</w:t>
        </w:r>
      </w:ins>
    </w:p>
    <w:p w14:paraId="74ED37DD" w14:textId="77777777" w:rsidR="00A2191F" w:rsidRPr="00BE5D84" w:rsidRDefault="00A2191F" w:rsidP="00A2191F">
      <w:pPr>
        <w:pStyle w:val="FormatvorlageLateinCourierNewKomplexCourierNewLatein9ptK1"/>
        <w:rPr>
          <w:ins w:id="3202" w:author="Clauss, Jens (GDE-EDS9)" w:date="2021-11-22T19:32:00Z"/>
          <w:rStyle w:val="Code"/>
        </w:rPr>
      </w:pPr>
      <w:ins w:id="3203" w:author="Clauss, Jens (GDE-EDS9)" w:date="2021-11-22T19:32:00Z">
        <w:r w:rsidRPr="00BE5D84">
          <w:rPr>
            <w:rStyle w:val="Code"/>
          </w:rPr>
          <w:t xml:space="preserve">        "ddfMajorVersion" : 1,</w:t>
        </w:r>
      </w:ins>
    </w:p>
    <w:p w14:paraId="4B851C09" w14:textId="77777777" w:rsidR="00A2191F" w:rsidRPr="00BE5D84" w:rsidRDefault="00A2191F" w:rsidP="00A2191F">
      <w:pPr>
        <w:pStyle w:val="FormatvorlageLateinCourierNewKomplexCourierNewLatein9ptK1"/>
        <w:rPr>
          <w:ins w:id="3204" w:author="Clauss, Jens (GDE-EDS9)" w:date="2021-11-22T19:32:00Z"/>
          <w:rStyle w:val="Code"/>
        </w:rPr>
      </w:pPr>
      <w:ins w:id="3205" w:author="Clauss, Jens (GDE-EDS9)" w:date="2021-11-22T19:32:00Z">
        <w:r w:rsidRPr="00BE5D84">
          <w:rPr>
            <w:rStyle w:val="Code"/>
          </w:rPr>
          <w:t xml:space="preserve">        "fdString"        : "0005",</w:t>
        </w:r>
      </w:ins>
    </w:p>
    <w:p w14:paraId="4C915DC2" w14:textId="77777777" w:rsidR="00A2191F" w:rsidRPr="00BE5D84" w:rsidRDefault="00A2191F" w:rsidP="00A2191F">
      <w:pPr>
        <w:pStyle w:val="FormatvorlageLateinCourierNewKomplexCourierNewLatein9ptK1"/>
        <w:rPr>
          <w:ins w:id="3206" w:author="Clauss, Jens (GDE-EDS9)" w:date="2021-11-22T19:32:00Z"/>
          <w:rStyle w:val="Code"/>
        </w:rPr>
      </w:pPr>
      <w:ins w:id="3207" w:author="Clauss, Jens (GDE-EDS9)" w:date="2021-11-22T19:32:00Z">
        <w:r w:rsidRPr="00BE5D84">
          <w:rPr>
            <w:rStyle w:val="Code"/>
          </w:rPr>
          <w:t xml:space="preserve">        "manufacturingTS" : "2020-05-14T16:10:59",</w:t>
        </w:r>
      </w:ins>
    </w:p>
    <w:p w14:paraId="7FC6C92B" w14:textId="77777777" w:rsidR="00A2191F" w:rsidRPr="00BE5D84" w:rsidRDefault="00A2191F" w:rsidP="00A2191F">
      <w:pPr>
        <w:pStyle w:val="FormatvorlageLateinCourierNewKomplexCourierNewLatein9ptK1"/>
        <w:rPr>
          <w:ins w:id="3208" w:author="Clauss, Jens (GDE-EDS9)" w:date="2021-11-22T19:32:00Z"/>
          <w:rStyle w:val="Code"/>
        </w:rPr>
      </w:pPr>
      <w:ins w:id="3209" w:author="Clauss, Jens (GDE-EDS9)" w:date="2021-11-22T19:32:00Z">
        <w:r w:rsidRPr="00BE5D84">
          <w:rPr>
            <w:rStyle w:val="Code"/>
          </w:rPr>
          <w:t xml:space="preserve">        "hub"             : "EU-PRODUCTION"</w:t>
        </w:r>
      </w:ins>
    </w:p>
    <w:p w14:paraId="082073D4" w14:textId="77777777" w:rsidR="00A2191F" w:rsidRPr="00BE5D84" w:rsidRDefault="00A2191F" w:rsidP="00A2191F">
      <w:pPr>
        <w:pStyle w:val="FormatvorlageLateinCourierNewKomplexCourierNewLatein9ptK1"/>
        <w:rPr>
          <w:ins w:id="3210" w:author="Clauss, Jens (GDE-EDS9)" w:date="2021-11-22T19:32:00Z"/>
          <w:rStyle w:val="Code"/>
        </w:rPr>
      </w:pPr>
      <w:ins w:id="3211" w:author="Clauss, Jens (GDE-EDS9)" w:date="2021-11-22T19:32:00Z">
        <w:r w:rsidRPr="00BE5D84">
          <w:rPr>
            <w:rStyle w:val="Code"/>
          </w:rPr>
          <w:t xml:space="preserve">      },</w:t>
        </w:r>
      </w:ins>
    </w:p>
    <w:p w14:paraId="60085392" w14:textId="77777777" w:rsidR="00A2191F" w:rsidRPr="00BE5D84" w:rsidRDefault="00A2191F" w:rsidP="00A2191F">
      <w:pPr>
        <w:pStyle w:val="FormatvorlageLateinCourierNewKomplexCourierNewLatein9ptK1"/>
        <w:rPr>
          <w:ins w:id="3212" w:author="Clauss, Jens (GDE-EDS9)" w:date="2021-11-22T19:32:00Z"/>
          <w:rStyle w:val="Code"/>
        </w:rPr>
      </w:pPr>
      <w:ins w:id="3213" w:author="Clauss, Jens (GDE-EDS9)" w:date="2021-11-22T19:32:00Z">
        <w:r w:rsidRPr="00BE5D84">
          <w:rPr>
            <w:rStyle w:val="Code"/>
          </w:rPr>
          <w:t xml:space="preserve">      "inventory" :</w:t>
        </w:r>
      </w:ins>
    </w:p>
    <w:p w14:paraId="3A7AF3C9" w14:textId="77777777" w:rsidR="00A2191F" w:rsidRPr="00BE5D84" w:rsidRDefault="00A2191F" w:rsidP="00A2191F">
      <w:pPr>
        <w:pStyle w:val="FormatvorlageLateinCourierNewKomplexCourierNewLatein9ptK1"/>
        <w:rPr>
          <w:ins w:id="3214" w:author="Clauss, Jens (GDE-EDS9)" w:date="2021-11-22T19:32:00Z"/>
          <w:rStyle w:val="Code"/>
        </w:rPr>
      </w:pPr>
      <w:ins w:id="3215" w:author="Clauss, Jens (GDE-EDS9)" w:date="2021-11-22T19:32:00Z">
        <w:r w:rsidRPr="00BE5D84">
          <w:rPr>
            <w:rStyle w:val="Code"/>
          </w:rPr>
          <w:t xml:space="preserve">      {</w:t>
        </w:r>
      </w:ins>
    </w:p>
    <w:p w14:paraId="19E74781" w14:textId="77777777" w:rsidR="00A2191F" w:rsidRPr="00BE5D84" w:rsidRDefault="00A2191F" w:rsidP="00A2191F">
      <w:pPr>
        <w:pStyle w:val="FormatvorlageLateinCourierNewKomplexCourierNewLatein9ptK1"/>
        <w:rPr>
          <w:ins w:id="3216" w:author="Clauss, Jens (GDE-EDS9)" w:date="2021-11-22T19:32:00Z"/>
          <w:rStyle w:val="Code"/>
        </w:rPr>
      </w:pPr>
      <w:ins w:id="3217" w:author="Clauss, Jens (GDE-EDS9)" w:date="2021-11-22T19:32:00Z">
        <w:r w:rsidRPr="00BE5D84">
          <w:rPr>
            <w:rStyle w:val="Code"/>
          </w:rPr>
          <w:t xml:space="preserve">        "ECUsSchemaVersion" : 2,</w:t>
        </w:r>
      </w:ins>
    </w:p>
    <w:p w14:paraId="58AEDF67" w14:textId="77777777" w:rsidR="00A2191F" w:rsidRPr="00BE5D84" w:rsidRDefault="00A2191F" w:rsidP="00A2191F">
      <w:pPr>
        <w:pStyle w:val="FormatvorlageLateinCourierNewKomplexCourierNewLatein9ptK1"/>
        <w:rPr>
          <w:ins w:id="3218" w:author="Clauss, Jens (GDE-EDS9)" w:date="2021-11-22T19:32:00Z"/>
          <w:rStyle w:val="Code"/>
        </w:rPr>
      </w:pPr>
      <w:ins w:id="3219" w:author="Clauss, Jens (GDE-EDS9)" w:date="2021-11-22T19:32:00Z">
        <w:r w:rsidRPr="00BE5D84">
          <w:rPr>
            <w:rStyle w:val="Code"/>
          </w:rPr>
          <w:t xml:space="preserve">        "ECUs" :</w:t>
        </w:r>
      </w:ins>
    </w:p>
    <w:p w14:paraId="47BD4D75" w14:textId="77777777" w:rsidR="00A2191F" w:rsidRPr="00BE5D84" w:rsidRDefault="00A2191F" w:rsidP="00A2191F">
      <w:pPr>
        <w:pStyle w:val="FormatvorlageLateinCourierNewKomplexCourierNewLatein9ptK1"/>
        <w:rPr>
          <w:ins w:id="3220" w:author="Clauss, Jens (GDE-EDS9)" w:date="2021-11-22T19:32:00Z"/>
          <w:rStyle w:val="Code"/>
        </w:rPr>
      </w:pPr>
      <w:ins w:id="3221" w:author="Clauss, Jens (GDE-EDS9)" w:date="2021-11-22T19:32:00Z">
        <w:r w:rsidRPr="00BE5D84">
          <w:rPr>
            <w:rStyle w:val="Code"/>
          </w:rPr>
          <w:t xml:space="preserve">        [</w:t>
        </w:r>
      </w:ins>
    </w:p>
    <w:p w14:paraId="44514F94" w14:textId="77777777" w:rsidR="00A2191F" w:rsidRPr="00BE5D84" w:rsidRDefault="00A2191F" w:rsidP="00A2191F">
      <w:pPr>
        <w:pStyle w:val="FormatvorlageLateinCourierNewKomplexCourierNewLatein9ptK1"/>
        <w:rPr>
          <w:ins w:id="3222" w:author="Clauss, Jens (GDE-EDS9)" w:date="2021-11-22T19:32:00Z"/>
          <w:rStyle w:val="Code"/>
        </w:rPr>
      </w:pPr>
      <w:ins w:id="3223" w:author="Clauss, Jens (GDE-EDS9)" w:date="2021-11-22T19:32:00Z">
        <w:r w:rsidRPr="00BE5D84">
          <w:rPr>
            <w:rStyle w:val="Code"/>
          </w:rPr>
          <w:t xml:space="preserve">          {</w:t>
        </w:r>
      </w:ins>
    </w:p>
    <w:p w14:paraId="7E66C4F1" w14:textId="77777777" w:rsidR="00A2191F" w:rsidRPr="00BE5D84" w:rsidRDefault="00A2191F" w:rsidP="00A2191F">
      <w:pPr>
        <w:pStyle w:val="FormatvorlageLateinCourierNewKomplexCourierNewLatein9ptK1"/>
        <w:rPr>
          <w:ins w:id="3224" w:author="Clauss, Jens (GDE-EDS9)" w:date="2021-11-22T19:32:00Z"/>
          <w:rStyle w:val="Code"/>
        </w:rPr>
      </w:pPr>
      <w:ins w:id="3225" w:author="Clauss, Jens (GDE-EDS9)" w:date="2021-11-22T19:32:00Z">
        <w:r w:rsidRPr="00BE5D84">
          <w:rPr>
            <w:rStyle w:val="Code"/>
          </w:rPr>
          <w:t xml:space="preserve">            "tracingId"       : "80011370220000440335000000123",</w:t>
        </w:r>
      </w:ins>
    </w:p>
    <w:p w14:paraId="479E4C22" w14:textId="77777777" w:rsidR="00A2191F" w:rsidRPr="00BE5D84" w:rsidRDefault="00A2191F" w:rsidP="00A2191F">
      <w:pPr>
        <w:pStyle w:val="FormatvorlageLateinCourierNewKomplexCourierNewLatein9ptK1"/>
        <w:rPr>
          <w:ins w:id="3226" w:author="Clauss, Jens (GDE-EDS9)" w:date="2021-11-22T19:32:00Z"/>
          <w:rStyle w:val="Code"/>
        </w:rPr>
      </w:pPr>
      <w:ins w:id="3227" w:author="Clauss, Jens (GDE-EDS9)" w:date="2021-11-22T19:32:00Z">
        <w:r w:rsidRPr="00BE5D84">
          <w:rPr>
            <w:rStyle w:val="Code"/>
          </w:rPr>
          <w:t xml:space="preserve">            "name"            : "SMM",</w:t>
        </w:r>
      </w:ins>
    </w:p>
    <w:p w14:paraId="1EDB947D" w14:textId="77777777" w:rsidR="00A2191F" w:rsidRPr="00BE5D84" w:rsidRDefault="00A2191F" w:rsidP="00A2191F">
      <w:pPr>
        <w:pStyle w:val="FormatvorlageLateinCourierNewKomplexCourierNewLatein9ptK1"/>
        <w:rPr>
          <w:ins w:id="3228" w:author="Clauss, Jens (GDE-EDS9)" w:date="2021-11-22T19:32:00Z"/>
          <w:rStyle w:val="Code"/>
        </w:rPr>
      </w:pPr>
      <w:ins w:id="3229" w:author="Clauss, Jens (GDE-EDS9)" w:date="2021-11-22T19:32:00Z">
        <w:r w:rsidRPr="00BE5D84">
          <w:rPr>
            <w:rStyle w:val="Code"/>
          </w:rPr>
          <w:t xml:space="preserve">            "hardwareId"      : 216739047866238720,</w:t>
        </w:r>
      </w:ins>
    </w:p>
    <w:p w14:paraId="68DC349B" w14:textId="77777777" w:rsidR="00A2191F" w:rsidRPr="00BE5D84" w:rsidRDefault="00A2191F" w:rsidP="00A2191F">
      <w:pPr>
        <w:pStyle w:val="FormatvorlageLateinCourierNewKomplexCourierNewLatein9ptK1"/>
        <w:rPr>
          <w:ins w:id="3230" w:author="Clauss, Jens (GDE-EDS9)" w:date="2021-11-22T19:32:00Z"/>
          <w:rStyle w:val="Code"/>
        </w:rPr>
      </w:pPr>
      <w:ins w:id="3231" w:author="Clauss, Jens (GDE-EDS9)" w:date="2021-11-22T19:32:00Z">
        <w:r w:rsidRPr="00BE5D84">
          <w:rPr>
            <w:rStyle w:val="Code"/>
          </w:rPr>
          <w:t xml:space="preserve">            "version" :</w:t>
        </w:r>
      </w:ins>
    </w:p>
    <w:p w14:paraId="62DB1D29" w14:textId="77777777" w:rsidR="00A2191F" w:rsidRPr="00BE5D84" w:rsidRDefault="00A2191F" w:rsidP="00A2191F">
      <w:pPr>
        <w:pStyle w:val="FormatvorlageLateinCourierNewKomplexCourierNewLatein9ptK1"/>
        <w:rPr>
          <w:ins w:id="3232" w:author="Clauss, Jens (GDE-EDS9)" w:date="2021-11-22T19:32:00Z"/>
          <w:rStyle w:val="Code"/>
        </w:rPr>
      </w:pPr>
      <w:ins w:id="3233" w:author="Clauss, Jens (GDE-EDS9)" w:date="2021-11-22T19:32:00Z">
        <w:r w:rsidRPr="00BE5D84">
          <w:rPr>
            <w:rStyle w:val="Code"/>
          </w:rPr>
          <w:t xml:space="preserve">            {</w:t>
        </w:r>
      </w:ins>
    </w:p>
    <w:p w14:paraId="0AFA9B98" w14:textId="77777777" w:rsidR="00A2191F" w:rsidRPr="00BE5D84" w:rsidRDefault="00A2191F" w:rsidP="00A2191F">
      <w:pPr>
        <w:pStyle w:val="FormatvorlageLateinCourierNewKomplexCourierNewLatein9ptK1"/>
        <w:rPr>
          <w:ins w:id="3234" w:author="Clauss, Jens (GDE-EDS9)" w:date="2021-11-22T19:32:00Z"/>
          <w:rStyle w:val="Code"/>
        </w:rPr>
      </w:pPr>
      <w:ins w:id="3235" w:author="Clauss, Jens (GDE-EDS9)" w:date="2021-11-22T19:32:00Z">
        <w:r w:rsidRPr="00BE5D84">
          <w:rPr>
            <w:rStyle w:val="Code"/>
          </w:rPr>
          <w:t xml:space="preserve">              "major"    : 1,</w:t>
        </w:r>
      </w:ins>
    </w:p>
    <w:p w14:paraId="4B2FC6B2" w14:textId="77777777" w:rsidR="00A2191F" w:rsidRPr="00BE5D84" w:rsidRDefault="00A2191F" w:rsidP="00A2191F">
      <w:pPr>
        <w:pStyle w:val="FormatvorlageLateinCourierNewKomplexCourierNewLatein9ptK1"/>
        <w:rPr>
          <w:ins w:id="3236" w:author="Clauss, Jens (GDE-EDS9)" w:date="2021-11-22T19:32:00Z"/>
          <w:rStyle w:val="Code"/>
        </w:rPr>
      </w:pPr>
      <w:ins w:id="3237" w:author="Clauss, Jens (GDE-EDS9)" w:date="2021-11-22T19:32:00Z">
        <w:r w:rsidRPr="00BE5D84">
          <w:rPr>
            <w:rStyle w:val="Code"/>
          </w:rPr>
          <w:t xml:space="preserve">              "minor"    : 9,</w:t>
        </w:r>
      </w:ins>
    </w:p>
    <w:p w14:paraId="02E68883" w14:textId="77777777" w:rsidR="00A2191F" w:rsidRPr="00BE5D84" w:rsidRDefault="00A2191F" w:rsidP="00A2191F">
      <w:pPr>
        <w:pStyle w:val="FormatvorlageLateinCourierNewKomplexCourierNewLatein9ptK1"/>
        <w:rPr>
          <w:ins w:id="3238" w:author="Clauss, Jens (GDE-EDS9)" w:date="2021-11-22T19:32:00Z"/>
          <w:rStyle w:val="Code"/>
        </w:rPr>
      </w:pPr>
      <w:ins w:id="3239" w:author="Clauss, Jens (GDE-EDS9)" w:date="2021-11-22T19:32:00Z">
        <w:r w:rsidRPr="00BE5D84">
          <w:rPr>
            <w:rStyle w:val="Code"/>
          </w:rPr>
          <w:t xml:space="preserve">              "revision" : 0,</w:t>
        </w:r>
      </w:ins>
    </w:p>
    <w:p w14:paraId="610FC801" w14:textId="77777777" w:rsidR="00A2191F" w:rsidRPr="00BE5D84" w:rsidRDefault="00A2191F" w:rsidP="00A2191F">
      <w:pPr>
        <w:pStyle w:val="FormatvorlageLateinCourierNewKomplexCourierNewLatein9ptK1"/>
        <w:rPr>
          <w:ins w:id="3240" w:author="Clauss, Jens (GDE-EDS9)" w:date="2021-11-22T19:32:00Z"/>
          <w:rStyle w:val="Code"/>
        </w:rPr>
      </w:pPr>
      <w:ins w:id="3241" w:author="Clauss, Jens (GDE-EDS9)" w:date="2021-11-22T19:32:00Z">
        <w:r w:rsidRPr="00BE5D84">
          <w:rPr>
            <w:rStyle w:val="Code"/>
          </w:rPr>
          <w:t xml:space="preserve">              "build"    : 289322</w:t>
        </w:r>
      </w:ins>
    </w:p>
    <w:p w14:paraId="3578B3F8" w14:textId="77777777" w:rsidR="00A2191F" w:rsidRPr="00BE5D84" w:rsidRDefault="00A2191F" w:rsidP="00A2191F">
      <w:pPr>
        <w:pStyle w:val="FormatvorlageLateinCourierNewKomplexCourierNewLatein9ptK1"/>
        <w:rPr>
          <w:ins w:id="3242" w:author="Clauss, Jens (GDE-EDS9)" w:date="2021-11-22T19:32:00Z"/>
          <w:rStyle w:val="Code"/>
        </w:rPr>
      </w:pPr>
      <w:ins w:id="3243" w:author="Clauss, Jens (GDE-EDS9)" w:date="2021-11-22T19:32:00Z">
        <w:r w:rsidRPr="00BE5D84">
          <w:rPr>
            <w:rStyle w:val="Code"/>
          </w:rPr>
          <w:t xml:space="preserve">            },</w:t>
        </w:r>
      </w:ins>
    </w:p>
    <w:p w14:paraId="729D0742" w14:textId="77777777" w:rsidR="00A2191F" w:rsidRPr="00BE5D84" w:rsidRDefault="00A2191F" w:rsidP="00A2191F">
      <w:pPr>
        <w:pStyle w:val="FormatvorlageLateinCourierNewKomplexCourierNewLatein9ptK1"/>
        <w:rPr>
          <w:ins w:id="3244" w:author="Clauss, Jens (GDE-EDS9)" w:date="2021-11-22T19:32:00Z"/>
          <w:rStyle w:val="Code"/>
        </w:rPr>
      </w:pPr>
      <w:ins w:id="3245" w:author="Clauss, Jens (GDE-EDS9)" w:date="2021-11-22T19:32:00Z">
        <w:r w:rsidRPr="00BE5D84">
          <w:rPr>
            <w:rStyle w:val="Code"/>
          </w:rPr>
          <w:t xml:space="preserve">            "firmware" :</w:t>
        </w:r>
      </w:ins>
    </w:p>
    <w:p w14:paraId="0D2C6AD6" w14:textId="77777777" w:rsidR="00A2191F" w:rsidRPr="00BE5D84" w:rsidRDefault="00A2191F" w:rsidP="00A2191F">
      <w:pPr>
        <w:pStyle w:val="FormatvorlageLateinCourierNewKomplexCourierNewLatein9ptK1"/>
        <w:rPr>
          <w:ins w:id="3246" w:author="Clauss, Jens (GDE-EDS9)" w:date="2021-11-22T19:32:00Z"/>
          <w:rStyle w:val="Code"/>
        </w:rPr>
      </w:pPr>
      <w:ins w:id="3247" w:author="Clauss, Jens (GDE-EDS9)" w:date="2021-11-22T19:32:00Z">
        <w:r w:rsidRPr="00BE5D84">
          <w:rPr>
            <w:rStyle w:val="Code"/>
          </w:rPr>
          <w:t xml:space="preserve">            [</w:t>
        </w:r>
      </w:ins>
    </w:p>
    <w:p w14:paraId="7C0B50F5" w14:textId="77777777" w:rsidR="00A2191F" w:rsidRPr="00BE5D84" w:rsidRDefault="00A2191F" w:rsidP="00A2191F">
      <w:pPr>
        <w:pStyle w:val="FormatvorlageLateinCourierNewKomplexCourierNewLatein9ptK1"/>
        <w:rPr>
          <w:ins w:id="3248" w:author="Clauss, Jens (GDE-EDS9)" w:date="2021-11-22T19:32:00Z"/>
          <w:rStyle w:val="Code"/>
        </w:rPr>
      </w:pPr>
      <w:ins w:id="3249" w:author="Clauss, Jens (GDE-EDS9)" w:date="2021-11-22T19:32:00Z">
        <w:r w:rsidRPr="00BE5D84">
          <w:rPr>
            <w:rStyle w:val="Code"/>
          </w:rPr>
          <w:t xml:space="preserve">              {</w:t>
        </w:r>
      </w:ins>
    </w:p>
    <w:p w14:paraId="592DB034" w14:textId="77777777" w:rsidR="00A2191F" w:rsidRPr="00BE5D84" w:rsidRDefault="00A2191F" w:rsidP="00A2191F">
      <w:pPr>
        <w:pStyle w:val="FormatvorlageLateinCourierNewKomplexCourierNewLatein9ptK1"/>
        <w:rPr>
          <w:ins w:id="3250" w:author="Clauss, Jens (GDE-EDS9)" w:date="2021-11-22T19:32:00Z"/>
          <w:rStyle w:val="Code"/>
        </w:rPr>
      </w:pPr>
      <w:ins w:id="3251" w:author="Clauss, Jens (GDE-EDS9)" w:date="2021-11-22T19:32:00Z">
        <w:r w:rsidRPr="00BE5D84">
          <w:rPr>
            <w:rStyle w:val="Code"/>
          </w:rPr>
          <w:t xml:space="preserve">                "firmwareId": 283686952306183,</w:t>
        </w:r>
      </w:ins>
    </w:p>
    <w:p w14:paraId="48CD95A1" w14:textId="77777777" w:rsidR="00A2191F" w:rsidRPr="00BE5D84" w:rsidRDefault="00A2191F" w:rsidP="00A2191F">
      <w:pPr>
        <w:pStyle w:val="FormatvorlageLateinCourierNewKomplexCourierNewLatein9ptK1"/>
        <w:rPr>
          <w:ins w:id="3252" w:author="Clauss, Jens (GDE-EDS9)" w:date="2021-11-22T19:32:00Z"/>
          <w:rStyle w:val="Code"/>
        </w:rPr>
      </w:pPr>
      <w:ins w:id="3253" w:author="Clauss, Jens (GDE-EDS9)" w:date="2021-11-22T19:32:00Z">
        <w:r w:rsidRPr="00BE5D84">
          <w:rPr>
            <w:rStyle w:val="Code"/>
          </w:rPr>
          <w:t xml:space="preserve">                "version":</w:t>
        </w:r>
      </w:ins>
    </w:p>
    <w:p w14:paraId="11F21A0F" w14:textId="77777777" w:rsidR="00A2191F" w:rsidRPr="00BE5D84" w:rsidRDefault="00A2191F" w:rsidP="00A2191F">
      <w:pPr>
        <w:pStyle w:val="FormatvorlageLateinCourierNewKomplexCourierNewLatein9ptK1"/>
        <w:rPr>
          <w:ins w:id="3254" w:author="Clauss, Jens (GDE-EDS9)" w:date="2021-11-22T19:32:00Z"/>
          <w:rStyle w:val="Code"/>
        </w:rPr>
      </w:pPr>
      <w:ins w:id="3255" w:author="Clauss, Jens (GDE-EDS9)" w:date="2021-11-22T19:32:00Z">
        <w:r w:rsidRPr="00BE5D84">
          <w:rPr>
            <w:rStyle w:val="Code"/>
          </w:rPr>
          <w:t xml:space="preserve">                {</w:t>
        </w:r>
      </w:ins>
    </w:p>
    <w:p w14:paraId="0FDE5964" w14:textId="77777777" w:rsidR="00A2191F" w:rsidRPr="00BE5D84" w:rsidRDefault="00A2191F" w:rsidP="00A2191F">
      <w:pPr>
        <w:pStyle w:val="FormatvorlageLateinCourierNewKomplexCourierNewLatein9ptK1"/>
        <w:rPr>
          <w:ins w:id="3256" w:author="Clauss, Jens (GDE-EDS9)" w:date="2021-11-22T19:32:00Z"/>
          <w:rStyle w:val="Code"/>
        </w:rPr>
      </w:pPr>
      <w:ins w:id="3257" w:author="Clauss, Jens (GDE-EDS9)" w:date="2021-11-22T19:32:00Z">
        <w:r w:rsidRPr="00BE5D84">
          <w:rPr>
            <w:rStyle w:val="Code"/>
          </w:rPr>
          <w:t xml:space="preserve">                  "major": 4660,</w:t>
        </w:r>
      </w:ins>
    </w:p>
    <w:p w14:paraId="6017FDAF" w14:textId="77777777" w:rsidR="00A2191F" w:rsidRPr="00BE5D84" w:rsidRDefault="00A2191F" w:rsidP="00A2191F">
      <w:pPr>
        <w:pStyle w:val="FormatvorlageLateinCourierNewKomplexCourierNewLatein9ptK1"/>
        <w:rPr>
          <w:ins w:id="3258" w:author="Clauss, Jens (GDE-EDS9)" w:date="2021-11-22T19:32:00Z"/>
          <w:rStyle w:val="Code"/>
        </w:rPr>
      </w:pPr>
      <w:ins w:id="3259" w:author="Clauss, Jens (GDE-EDS9)" w:date="2021-11-22T19:32:00Z">
        <w:r w:rsidRPr="00BE5D84">
          <w:rPr>
            <w:rStyle w:val="Code"/>
          </w:rPr>
          <w:t xml:space="preserve">                  "minor": 39030,</w:t>
        </w:r>
      </w:ins>
    </w:p>
    <w:p w14:paraId="136C10CC" w14:textId="77777777" w:rsidR="00A2191F" w:rsidRPr="00BE5D84" w:rsidRDefault="00A2191F" w:rsidP="00A2191F">
      <w:pPr>
        <w:pStyle w:val="FormatvorlageLateinCourierNewKomplexCourierNewLatein9ptK1"/>
        <w:rPr>
          <w:ins w:id="3260" w:author="Clauss, Jens (GDE-EDS9)" w:date="2021-11-22T19:32:00Z"/>
          <w:rStyle w:val="Code"/>
        </w:rPr>
      </w:pPr>
      <w:ins w:id="3261" w:author="Clauss, Jens (GDE-EDS9)" w:date="2021-11-22T19:32:00Z">
        <w:r w:rsidRPr="00BE5D84">
          <w:rPr>
            <w:rStyle w:val="Code"/>
          </w:rPr>
          <w:t xml:space="preserve">                  "revision": 65244,</w:t>
        </w:r>
      </w:ins>
    </w:p>
    <w:p w14:paraId="33CD1D01" w14:textId="77777777" w:rsidR="00A2191F" w:rsidRPr="00BE5D84" w:rsidRDefault="00A2191F" w:rsidP="00A2191F">
      <w:pPr>
        <w:pStyle w:val="FormatvorlageLateinCourierNewKomplexCourierNewLatein9ptK1"/>
        <w:rPr>
          <w:ins w:id="3262" w:author="Clauss, Jens (GDE-EDS9)" w:date="2021-11-22T19:32:00Z"/>
          <w:rStyle w:val="Code"/>
        </w:rPr>
      </w:pPr>
      <w:ins w:id="3263" w:author="Clauss, Jens (GDE-EDS9)" w:date="2021-11-22T19:32:00Z">
        <w:r w:rsidRPr="00BE5D84">
          <w:rPr>
            <w:rStyle w:val="Code"/>
          </w:rPr>
          <w:t xml:space="preserve">                  "build": 11259375</w:t>
        </w:r>
      </w:ins>
    </w:p>
    <w:p w14:paraId="5EDE805C" w14:textId="77777777" w:rsidR="00A2191F" w:rsidRPr="00BE5D84" w:rsidRDefault="00A2191F" w:rsidP="00A2191F">
      <w:pPr>
        <w:pStyle w:val="FormatvorlageLateinCourierNewKomplexCourierNewLatein9ptK1"/>
        <w:rPr>
          <w:ins w:id="3264" w:author="Clauss, Jens (GDE-EDS9)" w:date="2021-11-22T19:32:00Z"/>
          <w:rStyle w:val="Code"/>
        </w:rPr>
      </w:pPr>
      <w:ins w:id="3265" w:author="Clauss, Jens (GDE-EDS9)" w:date="2021-11-22T19:32:00Z">
        <w:r w:rsidRPr="00BE5D84">
          <w:rPr>
            <w:rStyle w:val="Code"/>
          </w:rPr>
          <w:t xml:space="preserve">                }</w:t>
        </w:r>
      </w:ins>
    </w:p>
    <w:p w14:paraId="18EF30D3" w14:textId="77777777" w:rsidR="00A2191F" w:rsidRPr="00BE5D84" w:rsidRDefault="00A2191F" w:rsidP="00A2191F">
      <w:pPr>
        <w:pStyle w:val="FormatvorlageLateinCourierNewKomplexCourierNewLatein9ptK1"/>
        <w:rPr>
          <w:ins w:id="3266" w:author="Clauss, Jens (GDE-EDS9)" w:date="2021-11-22T19:32:00Z"/>
          <w:rStyle w:val="Code"/>
        </w:rPr>
      </w:pPr>
      <w:ins w:id="3267" w:author="Clauss, Jens (GDE-EDS9)" w:date="2021-11-22T19:32:00Z">
        <w:r w:rsidRPr="00BE5D84">
          <w:rPr>
            <w:rStyle w:val="Code"/>
          </w:rPr>
          <w:t xml:space="preserve">              },</w:t>
        </w:r>
      </w:ins>
    </w:p>
    <w:p w14:paraId="2B30DB9B" w14:textId="77777777" w:rsidR="00A2191F" w:rsidRPr="00BE5D84" w:rsidRDefault="00A2191F" w:rsidP="00A2191F">
      <w:pPr>
        <w:rPr>
          <w:ins w:id="3268" w:author="Clauss, Jens (GDE-EDS9)" w:date="2021-11-22T19:32:00Z"/>
          <w:rStyle w:val="Code"/>
        </w:rPr>
      </w:pPr>
      <w:ins w:id="3269" w:author="Clauss, Jens (GDE-EDS9)" w:date="2021-11-22T19:32:00Z">
        <w:r w:rsidRPr="00BE5D84">
          <w:rPr>
            <w:rStyle w:val="Code"/>
          </w:rPr>
          <w:br w:type="page"/>
        </w:r>
      </w:ins>
    </w:p>
    <w:p w14:paraId="0C6591B1" w14:textId="77777777" w:rsidR="00A2191F" w:rsidRPr="00BE5D84" w:rsidRDefault="00A2191F" w:rsidP="00A2191F">
      <w:pPr>
        <w:pStyle w:val="FormatvorlageLateinCourierNewKomplexCourierNewLatein9ptK1"/>
        <w:rPr>
          <w:ins w:id="3270" w:author="Clauss, Jens (GDE-EDS9)" w:date="2021-11-22T19:32:00Z"/>
          <w:rStyle w:val="Code"/>
        </w:rPr>
      </w:pPr>
      <w:ins w:id="3271" w:author="Clauss, Jens (GDE-EDS9)" w:date="2021-11-22T19:32:00Z">
        <w:r w:rsidRPr="00BE5D84">
          <w:rPr>
            <w:rStyle w:val="Code"/>
          </w:rPr>
          <w:t xml:space="preserve">              {</w:t>
        </w:r>
      </w:ins>
    </w:p>
    <w:p w14:paraId="2F92F89C" w14:textId="77777777" w:rsidR="00A2191F" w:rsidRPr="00BE5D84" w:rsidRDefault="00A2191F" w:rsidP="00A2191F">
      <w:pPr>
        <w:pStyle w:val="FormatvorlageLateinCourierNewKomplexCourierNewLatein9ptK1"/>
        <w:rPr>
          <w:ins w:id="3272" w:author="Clauss, Jens (GDE-EDS9)" w:date="2021-11-22T19:32:00Z"/>
          <w:rStyle w:val="Code"/>
        </w:rPr>
      </w:pPr>
      <w:ins w:id="3273" w:author="Clauss, Jens (GDE-EDS9)" w:date="2021-11-22T19:32:00Z">
        <w:r w:rsidRPr="00BE5D84">
          <w:rPr>
            <w:rStyle w:val="Code"/>
          </w:rPr>
          <w:t xml:space="preserve">                "firmwareId": 843793843548540,</w:t>
        </w:r>
      </w:ins>
    </w:p>
    <w:p w14:paraId="34585330" w14:textId="77777777" w:rsidR="00A2191F" w:rsidRPr="00BE5D84" w:rsidRDefault="00A2191F" w:rsidP="00A2191F">
      <w:pPr>
        <w:pStyle w:val="FormatvorlageLateinCourierNewKomplexCourierNewLatein9ptK1"/>
        <w:rPr>
          <w:ins w:id="3274" w:author="Clauss, Jens (GDE-EDS9)" w:date="2021-11-22T19:32:00Z"/>
          <w:rStyle w:val="Code"/>
        </w:rPr>
      </w:pPr>
      <w:ins w:id="3275" w:author="Clauss, Jens (GDE-EDS9)" w:date="2021-11-22T19:32:00Z">
        <w:r w:rsidRPr="00BE5D84">
          <w:rPr>
            <w:rStyle w:val="Code"/>
          </w:rPr>
          <w:t xml:space="preserve">                "version":</w:t>
        </w:r>
      </w:ins>
    </w:p>
    <w:p w14:paraId="3B7C1C19" w14:textId="77777777" w:rsidR="00A2191F" w:rsidRPr="00BE5D84" w:rsidRDefault="00A2191F" w:rsidP="00A2191F">
      <w:pPr>
        <w:pStyle w:val="FormatvorlageLateinCourierNewKomplexCourierNewLatein9ptK1"/>
        <w:rPr>
          <w:ins w:id="3276" w:author="Clauss, Jens (GDE-EDS9)" w:date="2021-11-22T19:32:00Z"/>
          <w:rStyle w:val="Code"/>
        </w:rPr>
      </w:pPr>
      <w:ins w:id="3277" w:author="Clauss, Jens (GDE-EDS9)" w:date="2021-11-22T19:32:00Z">
        <w:r w:rsidRPr="00BE5D84">
          <w:rPr>
            <w:rStyle w:val="Code"/>
          </w:rPr>
          <w:t xml:space="preserve">                {</w:t>
        </w:r>
      </w:ins>
    </w:p>
    <w:p w14:paraId="234EC5BF" w14:textId="77777777" w:rsidR="00A2191F" w:rsidRPr="00BE5D84" w:rsidRDefault="00A2191F" w:rsidP="00A2191F">
      <w:pPr>
        <w:pStyle w:val="FormatvorlageLateinCourierNewKomplexCourierNewLatein9ptK1"/>
        <w:rPr>
          <w:ins w:id="3278" w:author="Clauss, Jens (GDE-EDS9)" w:date="2021-11-22T19:32:00Z"/>
          <w:rStyle w:val="Code"/>
        </w:rPr>
      </w:pPr>
      <w:ins w:id="3279" w:author="Clauss, Jens (GDE-EDS9)" w:date="2021-11-22T19:32:00Z">
        <w:r w:rsidRPr="00BE5D84">
          <w:rPr>
            <w:rStyle w:val="Code"/>
          </w:rPr>
          <w:t xml:space="preserve">                  "major": 3,</w:t>
        </w:r>
      </w:ins>
    </w:p>
    <w:p w14:paraId="200501FC" w14:textId="77777777" w:rsidR="00A2191F" w:rsidRPr="00BE5D84" w:rsidRDefault="00A2191F" w:rsidP="00A2191F">
      <w:pPr>
        <w:pStyle w:val="FormatvorlageLateinCourierNewKomplexCourierNewLatein9ptK1"/>
        <w:rPr>
          <w:ins w:id="3280" w:author="Clauss, Jens (GDE-EDS9)" w:date="2021-11-22T19:32:00Z"/>
          <w:rStyle w:val="Code"/>
        </w:rPr>
      </w:pPr>
      <w:ins w:id="3281" w:author="Clauss, Jens (GDE-EDS9)" w:date="2021-11-22T19:32:00Z">
        <w:r w:rsidRPr="00BE5D84">
          <w:rPr>
            <w:rStyle w:val="Code"/>
          </w:rPr>
          <w:t xml:space="preserve">                  "minor": 3,</w:t>
        </w:r>
      </w:ins>
    </w:p>
    <w:p w14:paraId="7B29F2F7" w14:textId="77777777" w:rsidR="00A2191F" w:rsidRPr="00BE5D84" w:rsidRDefault="00A2191F" w:rsidP="00A2191F">
      <w:pPr>
        <w:pStyle w:val="FormatvorlageLateinCourierNewKomplexCourierNewLatein9ptK1"/>
        <w:rPr>
          <w:ins w:id="3282" w:author="Clauss, Jens (GDE-EDS9)" w:date="2021-11-22T19:32:00Z"/>
          <w:rStyle w:val="Code"/>
        </w:rPr>
      </w:pPr>
      <w:ins w:id="3283" w:author="Clauss, Jens (GDE-EDS9)" w:date="2021-11-22T19:32:00Z">
        <w:r w:rsidRPr="00BE5D84">
          <w:rPr>
            <w:rStyle w:val="Code"/>
          </w:rPr>
          <w:t xml:space="preserve">                  "revision": 0,</w:t>
        </w:r>
      </w:ins>
    </w:p>
    <w:p w14:paraId="135AE671" w14:textId="77777777" w:rsidR="00A2191F" w:rsidRPr="00BE5D84" w:rsidRDefault="00A2191F" w:rsidP="00A2191F">
      <w:pPr>
        <w:pStyle w:val="FormatvorlageLateinCourierNewKomplexCourierNewLatein9ptK1"/>
        <w:rPr>
          <w:ins w:id="3284" w:author="Clauss, Jens (GDE-EDS9)" w:date="2021-11-22T19:32:00Z"/>
          <w:rStyle w:val="Code"/>
        </w:rPr>
      </w:pPr>
      <w:ins w:id="3285" w:author="Clauss, Jens (GDE-EDS9)" w:date="2021-11-22T19:32:00Z">
        <w:r w:rsidRPr="00BE5D84">
          <w:rPr>
            <w:rStyle w:val="Code"/>
          </w:rPr>
          <w:t xml:space="preserve">                  "build": 0</w:t>
        </w:r>
      </w:ins>
    </w:p>
    <w:p w14:paraId="21474881" w14:textId="77777777" w:rsidR="00A2191F" w:rsidRPr="00BE5D84" w:rsidRDefault="00A2191F" w:rsidP="00A2191F">
      <w:pPr>
        <w:pStyle w:val="FormatvorlageLateinCourierNewKomplexCourierNewLatein9ptK1"/>
        <w:rPr>
          <w:ins w:id="3286" w:author="Clauss, Jens (GDE-EDS9)" w:date="2021-11-22T19:32:00Z"/>
          <w:rStyle w:val="Code"/>
        </w:rPr>
      </w:pPr>
      <w:ins w:id="3287" w:author="Clauss, Jens (GDE-EDS9)" w:date="2021-11-22T19:32:00Z">
        <w:r w:rsidRPr="00BE5D84">
          <w:rPr>
            <w:rStyle w:val="Code"/>
          </w:rPr>
          <w:t xml:space="preserve">                }</w:t>
        </w:r>
      </w:ins>
    </w:p>
    <w:p w14:paraId="46B55355" w14:textId="77777777" w:rsidR="00A2191F" w:rsidRPr="00BE5D84" w:rsidRDefault="00A2191F" w:rsidP="00A2191F">
      <w:pPr>
        <w:pStyle w:val="FormatvorlageLateinCourierNewKomplexCourierNewLatein9ptK1"/>
        <w:rPr>
          <w:ins w:id="3288" w:author="Clauss, Jens (GDE-EDS9)" w:date="2021-11-22T19:32:00Z"/>
          <w:rStyle w:val="Code"/>
        </w:rPr>
      </w:pPr>
      <w:ins w:id="3289" w:author="Clauss, Jens (GDE-EDS9)" w:date="2021-11-22T19:32:00Z">
        <w:r w:rsidRPr="00BE5D84">
          <w:rPr>
            <w:rStyle w:val="Code"/>
          </w:rPr>
          <w:t xml:space="preserve">              }</w:t>
        </w:r>
      </w:ins>
    </w:p>
    <w:p w14:paraId="354AAEE2" w14:textId="77777777" w:rsidR="00A2191F" w:rsidRPr="00BE5D84" w:rsidRDefault="00A2191F" w:rsidP="00A2191F">
      <w:pPr>
        <w:pStyle w:val="FormatvorlageLateinCourierNewKomplexCourierNewLatein9ptK1"/>
        <w:rPr>
          <w:ins w:id="3290" w:author="Clauss, Jens (GDE-EDS9)" w:date="2021-11-22T19:32:00Z"/>
          <w:rStyle w:val="Code"/>
        </w:rPr>
      </w:pPr>
      <w:ins w:id="3291" w:author="Clauss, Jens (GDE-EDS9)" w:date="2021-11-22T19:32:00Z">
        <w:r w:rsidRPr="00BE5D84">
          <w:rPr>
            <w:rStyle w:val="Code"/>
          </w:rPr>
          <w:t xml:space="preserve">            ],</w:t>
        </w:r>
      </w:ins>
    </w:p>
    <w:p w14:paraId="0D23E720" w14:textId="77777777" w:rsidR="00A2191F" w:rsidRPr="00BE5D84" w:rsidRDefault="00A2191F" w:rsidP="00A2191F">
      <w:pPr>
        <w:pStyle w:val="FormatvorlageLateinCourierNewKomplexCourierNewLatein9ptK1"/>
        <w:rPr>
          <w:ins w:id="3292" w:author="Clauss, Jens (GDE-EDS9)" w:date="2021-11-22T19:32:00Z"/>
          <w:rStyle w:val="Code"/>
        </w:rPr>
      </w:pPr>
      <w:ins w:id="3293" w:author="Clauss, Jens (GDE-EDS9)" w:date="2021-11-22T19:32:00Z">
        <w:r w:rsidRPr="00BE5D84">
          <w:rPr>
            <w:rStyle w:val="Code"/>
          </w:rPr>
          <w:t xml:space="preserve">            "content":</w:t>
        </w:r>
      </w:ins>
    </w:p>
    <w:p w14:paraId="356673FE" w14:textId="77777777" w:rsidR="00A2191F" w:rsidRPr="00BE5D84" w:rsidRDefault="00A2191F" w:rsidP="00A2191F">
      <w:pPr>
        <w:pStyle w:val="FormatvorlageLateinCourierNewKomplexCourierNewLatein9ptK1"/>
        <w:rPr>
          <w:ins w:id="3294" w:author="Clauss, Jens (GDE-EDS9)" w:date="2021-11-22T19:32:00Z"/>
          <w:rStyle w:val="Code"/>
        </w:rPr>
      </w:pPr>
      <w:ins w:id="3295" w:author="Clauss, Jens (GDE-EDS9)" w:date="2021-11-22T19:32:00Z">
        <w:r w:rsidRPr="00BE5D84">
          <w:rPr>
            <w:rStyle w:val="Code"/>
          </w:rPr>
          <w:t xml:space="preserve">            [</w:t>
        </w:r>
      </w:ins>
    </w:p>
    <w:p w14:paraId="367CA80C" w14:textId="77777777" w:rsidR="00A2191F" w:rsidRPr="00BE5D84" w:rsidRDefault="00A2191F" w:rsidP="00A2191F">
      <w:pPr>
        <w:pStyle w:val="FormatvorlageLateinCourierNewKomplexCourierNewLatein9ptK1"/>
        <w:rPr>
          <w:ins w:id="3296" w:author="Clauss, Jens (GDE-EDS9)" w:date="2021-11-22T19:32:00Z"/>
          <w:rStyle w:val="Code"/>
        </w:rPr>
      </w:pPr>
      <w:ins w:id="3297" w:author="Clauss, Jens (GDE-EDS9)" w:date="2021-11-22T19:32:00Z">
        <w:r w:rsidRPr="00BE5D84">
          <w:rPr>
            <w:rStyle w:val="Code"/>
          </w:rPr>
          <w:t xml:space="preserve">              {</w:t>
        </w:r>
      </w:ins>
    </w:p>
    <w:p w14:paraId="6747A6DA" w14:textId="77777777" w:rsidR="00A2191F" w:rsidRPr="00BE5D84" w:rsidRDefault="00A2191F" w:rsidP="00A2191F">
      <w:pPr>
        <w:pStyle w:val="FormatvorlageLateinCourierNewKomplexCourierNewLatein9ptK1"/>
        <w:rPr>
          <w:ins w:id="3298" w:author="Clauss, Jens (GDE-EDS9)" w:date="2021-11-22T19:32:00Z"/>
          <w:rStyle w:val="Code"/>
        </w:rPr>
      </w:pPr>
      <w:ins w:id="3299" w:author="Clauss, Jens (GDE-EDS9)" w:date="2021-11-22T19:32:00Z">
        <w:r w:rsidRPr="00BE5D84">
          <w:rPr>
            <w:rStyle w:val="Code"/>
          </w:rPr>
          <w:t xml:space="preserve">                "contentId": 1234,</w:t>
        </w:r>
      </w:ins>
    </w:p>
    <w:p w14:paraId="42D8F8E0" w14:textId="77777777" w:rsidR="00A2191F" w:rsidRPr="00BE5D84" w:rsidRDefault="00A2191F" w:rsidP="00A2191F">
      <w:pPr>
        <w:pStyle w:val="FormatvorlageLateinCourierNewKomplexCourierNewLatein9ptK1"/>
        <w:rPr>
          <w:ins w:id="3300" w:author="Clauss, Jens (GDE-EDS9)" w:date="2021-11-22T19:32:00Z"/>
          <w:rStyle w:val="Code"/>
        </w:rPr>
      </w:pPr>
      <w:ins w:id="3301" w:author="Clauss, Jens (GDE-EDS9)" w:date="2021-11-22T19:32:00Z">
        <w:r w:rsidRPr="00BE5D84">
          <w:rPr>
            <w:rStyle w:val="Code"/>
          </w:rPr>
          <w:t xml:space="preserve">                "version":</w:t>
        </w:r>
      </w:ins>
    </w:p>
    <w:p w14:paraId="18D070A2" w14:textId="77777777" w:rsidR="00A2191F" w:rsidRPr="00BE5D84" w:rsidRDefault="00A2191F" w:rsidP="00A2191F">
      <w:pPr>
        <w:pStyle w:val="FormatvorlageLateinCourierNewKomplexCourierNewLatein9ptK1"/>
        <w:rPr>
          <w:ins w:id="3302" w:author="Clauss, Jens (GDE-EDS9)" w:date="2021-11-22T19:32:00Z"/>
          <w:rStyle w:val="Code"/>
        </w:rPr>
      </w:pPr>
      <w:ins w:id="3303" w:author="Clauss, Jens (GDE-EDS9)" w:date="2021-11-22T19:32:00Z">
        <w:r w:rsidRPr="00BE5D84">
          <w:rPr>
            <w:rStyle w:val="Code"/>
          </w:rPr>
          <w:t xml:space="preserve">                {</w:t>
        </w:r>
      </w:ins>
    </w:p>
    <w:p w14:paraId="0F7DC6BA" w14:textId="77777777" w:rsidR="00A2191F" w:rsidRPr="00BE5D84" w:rsidRDefault="00A2191F" w:rsidP="00A2191F">
      <w:pPr>
        <w:pStyle w:val="FormatvorlageLateinCourierNewKomplexCourierNewLatein9ptK1"/>
        <w:rPr>
          <w:ins w:id="3304" w:author="Clauss, Jens (GDE-EDS9)" w:date="2021-11-22T19:32:00Z"/>
          <w:rStyle w:val="Code"/>
        </w:rPr>
      </w:pPr>
      <w:ins w:id="3305" w:author="Clauss, Jens (GDE-EDS9)" w:date="2021-11-22T19:32:00Z">
        <w:r w:rsidRPr="00BE5D84">
          <w:rPr>
            <w:rStyle w:val="Code"/>
          </w:rPr>
          <w:t xml:space="preserve">                  "major": 1,</w:t>
        </w:r>
      </w:ins>
    </w:p>
    <w:p w14:paraId="673D992C" w14:textId="77777777" w:rsidR="00A2191F" w:rsidRPr="00BE5D84" w:rsidRDefault="00A2191F" w:rsidP="00A2191F">
      <w:pPr>
        <w:pStyle w:val="FormatvorlageLateinCourierNewKomplexCourierNewLatein9ptK1"/>
        <w:rPr>
          <w:ins w:id="3306" w:author="Clauss, Jens (GDE-EDS9)" w:date="2021-11-22T19:32:00Z"/>
          <w:rStyle w:val="Code"/>
        </w:rPr>
      </w:pPr>
      <w:ins w:id="3307" w:author="Clauss, Jens (GDE-EDS9)" w:date="2021-11-22T19:32:00Z">
        <w:r w:rsidRPr="00BE5D84">
          <w:rPr>
            <w:rStyle w:val="Code"/>
          </w:rPr>
          <w:t xml:space="preserve">                  "minor": 4,</w:t>
        </w:r>
      </w:ins>
    </w:p>
    <w:p w14:paraId="412A1163" w14:textId="77777777" w:rsidR="00A2191F" w:rsidRPr="00BE5D84" w:rsidRDefault="00A2191F" w:rsidP="00A2191F">
      <w:pPr>
        <w:pStyle w:val="FormatvorlageLateinCourierNewKomplexCourierNewLatein9ptK1"/>
        <w:rPr>
          <w:ins w:id="3308" w:author="Clauss, Jens (GDE-EDS9)" w:date="2021-11-22T19:32:00Z"/>
          <w:rStyle w:val="Code"/>
        </w:rPr>
      </w:pPr>
      <w:ins w:id="3309" w:author="Clauss, Jens (GDE-EDS9)" w:date="2021-11-22T19:32:00Z">
        <w:r w:rsidRPr="00BE5D84">
          <w:rPr>
            <w:rStyle w:val="Code"/>
          </w:rPr>
          <w:t xml:space="preserve">                  "revision": 0,</w:t>
        </w:r>
      </w:ins>
    </w:p>
    <w:p w14:paraId="05E9EC18" w14:textId="77777777" w:rsidR="00A2191F" w:rsidRPr="00BE5D84" w:rsidRDefault="00A2191F" w:rsidP="00A2191F">
      <w:pPr>
        <w:pStyle w:val="FormatvorlageLateinCourierNewKomplexCourierNewLatein9ptK1"/>
        <w:rPr>
          <w:ins w:id="3310" w:author="Clauss, Jens (GDE-EDS9)" w:date="2021-11-22T19:32:00Z"/>
          <w:rStyle w:val="Code"/>
        </w:rPr>
      </w:pPr>
      <w:ins w:id="3311" w:author="Clauss, Jens (GDE-EDS9)" w:date="2021-11-22T19:32:00Z">
        <w:r w:rsidRPr="00BE5D84">
          <w:rPr>
            <w:rStyle w:val="Code"/>
          </w:rPr>
          <w:t xml:space="preserve">                  "build": 0</w:t>
        </w:r>
      </w:ins>
    </w:p>
    <w:p w14:paraId="7A13021F" w14:textId="77777777" w:rsidR="00A2191F" w:rsidRPr="00BE5D84" w:rsidRDefault="00A2191F" w:rsidP="00A2191F">
      <w:pPr>
        <w:pStyle w:val="FormatvorlageLateinCourierNewKomplexCourierNewLatein9ptK1"/>
        <w:rPr>
          <w:ins w:id="3312" w:author="Clauss, Jens (GDE-EDS9)" w:date="2021-11-22T19:32:00Z"/>
          <w:rStyle w:val="Code"/>
        </w:rPr>
      </w:pPr>
      <w:ins w:id="3313" w:author="Clauss, Jens (GDE-EDS9)" w:date="2021-11-22T19:32:00Z">
        <w:r w:rsidRPr="00BE5D84">
          <w:rPr>
            <w:rStyle w:val="Code"/>
          </w:rPr>
          <w:t xml:space="preserve">                }</w:t>
        </w:r>
      </w:ins>
    </w:p>
    <w:p w14:paraId="46456250" w14:textId="77777777" w:rsidR="00A2191F" w:rsidRPr="00BE5D84" w:rsidRDefault="00A2191F" w:rsidP="00A2191F">
      <w:pPr>
        <w:pStyle w:val="FormatvorlageLateinCourierNewKomplexCourierNewLatein9ptK1"/>
        <w:rPr>
          <w:ins w:id="3314" w:author="Clauss, Jens (GDE-EDS9)" w:date="2021-11-22T19:32:00Z"/>
          <w:rStyle w:val="Code"/>
        </w:rPr>
      </w:pPr>
      <w:ins w:id="3315" w:author="Clauss, Jens (GDE-EDS9)" w:date="2021-11-22T19:32:00Z">
        <w:r w:rsidRPr="00BE5D84">
          <w:rPr>
            <w:rStyle w:val="Code"/>
          </w:rPr>
          <w:t xml:space="preserve">              }</w:t>
        </w:r>
      </w:ins>
    </w:p>
    <w:p w14:paraId="6ED9650F" w14:textId="77777777" w:rsidR="00A2191F" w:rsidRPr="00BE5D84" w:rsidRDefault="00A2191F" w:rsidP="00A2191F">
      <w:pPr>
        <w:pStyle w:val="FormatvorlageLateinCourierNewKomplexCourierNewLatein9ptK1"/>
        <w:rPr>
          <w:ins w:id="3316" w:author="Clauss, Jens (GDE-EDS9)" w:date="2021-11-22T19:32:00Z"/>
          <w:rStyle w:val="Code"/>
        </w:rPr>
      </w:pPr>
      <w:ins w:id="3317" w:author="Clauss, Jens (GDE-EDS9)" w:date="2021-11-22T19:32:00Z">
        <w:r w:rsidRPr="00BE5D84">
          <w:rPr>
            <w:rStyle w:val="Code"/>
          </w:rPr>
          <w:t xml:space="preserve">            ]</w:t>
        </w:r>
      </w:ins>
    </w:p>
    <w:p w14:paraId="2506F406" w14:textId="77777777" w:rsidR="00A2191F" w:rsidRPr="00BE5D84" w:rsidRDefault="00A2191F" w:rsidP="00A2191F">
      <w:pPr>
        <w:pStyle w:val="FormatvorlageLateinCourierNewKomplexCourierNewLatein9ptK1"/>
        <w:rPr>
          <w:ins w:id="3318" w:author="Clauss, Jens (GDE-EDS9)" w:date="2021-11-22T19:32:00Z"/>
          <w:rStyle w:val="Code"/>
        </w:rPr>
      </w:pPr>
      <w:ins w:id="3319" w:author="Clauss, Jens (GDE-EDS9)" w:date="2021-11-22T19:32:00Z">
        <w:r w:rsidRPr="00BE5D84">
          <w:rPr>
            <w:rStyle w:val="Code"/>
          </w:rPr>
          <w:t xml:space="preserve">          }</w:t>
        </w:r>
      </w:ins>
    </w:p>
    <w:p w14:paraId="16CC6286" w14:textId="77777777" w:rsidR="00A2191F" w:rsidRPr="00BE5D84" w:rsidRDefault="00A2191F" w:rsidP="00A2191F">
      <w:pPr>
        <w:pStyle w:val="FormatvorlageLateinCourierNewKomplexCourierNewLatein9ptK1"/>
        <w:rPr>
          <w:ins w:id="3320" w:author="Clauss, Jens (GDE-EDS9)" w:date="2021-11-22T19:32:00Z"/>
          <w:rStyle w:val="Code"/>
        </w:rPr>
      </w:pPr>
      <w:ins w:id="3321" w:author="Clauss, Jens (GDE-EDS9)" w:date="2021-11-22T19:32:00Z">
        <w:r w:rsidRPr="00BE5D84">
          <w:rPr>
            <w:rStyle w:val="Code"/>
          </w:rPr>
          <w:t xml:space="preserve">        ]</w:t>
        </w:r>
      </w:ins>
    </w:p>
    <w:p w14:paraId="39EC6813" w14:textId="77777777" w:rsidR="00A2191F" w:rsidRPr="00BE5D84" w:rsidRDefault="00A2191F" w:rsidP="00A2191F">
      <w:pPr>
        <w:pStyle w:val="FormatvorlageLateinCourierNewKomplexCourierNewLatein9ptK1"/>
        <w:rPr>
          <w:ins w:id="3322" w:author="Clauss, Jens (GDE-EDS9)" w:date="2021-11-22T19:32:00Z"/>
          <w:rStyle w:val="Code"/>
        </w:rPr>
      </w:pPr>
      <w:ins w:id="3323" w:author="Clauss, Jens (GDE-EDS9)" w:date="2021-11-22T19:32:00Z">
        <w:r w:rsidRPr="00BE5D84">
          <w:rPr>
            <w:rStyle w:val="Code"/>
          </w:rPr>
          <w:t xml:space="preserve">      }</w:t>
        </w:r>
      </w:ins>
    </w:p>
    <w:p w14:paraId="3D617FFD" w14:textId="77777777" w:rsidR="00A2191F" w:rsidRPr="00BE5D84" w:rsidRDefault="00A2191F" w:rsidP="00A2191F">
      <w:pPr>
        <w:pStyle w:val="FormatvorlageLateinCourierNewKomplexCourierNewLatein9ptK1"/>
        <w:rPr>
          <w:ins w:id="3324" w:author="Clauss, Jens (GDE-EDS9)" w:date="2021-11-22T19:32:00Z"/>
          <w:rStyle w:val="Code"/>
        </w:rPr>
      </w:pPr>
      <w:ins w:id="3325" w:author="Clauss, Jens (GDE-EDS9)" w:date="2021-11-22T19:32:00Z">
        <w:r w:rsidRPr="00BE5D84">
          <w:rPr>
            <w:rStyle w:val="Code"/>
          </w:rPr>
          <w:t xml:space="preserve">    }</w:t>
        </w:r>
      </w:ins>
    </w:p>
    <w:p w14:paraId="6077D3A4" w14:textId="77777777" w:rsidR="00A2191F" w:rsidRPr="00BE5D84" w:rsidRDefault="00A2191F" w:rsidP="00A2191F">
      <w:pPr>
        <w:pStyle w:val="FormatvorlageLateinCourierNewKomplexCourierNewLatein9ptK1"/>
        <w:rPr>
          <w:ins w:id="3326" w:author="Clauss, Jens (GDE-EDS9)" w:date="2021-11-22T19:32:00Z"/>
          <w:rStyle w:val="Code"/>
        </w:rPr>
      </w:pPr>
      <w:ins w:id="3327" w:author="Clauss, Jens (GDE-EDS9)" w:date="2021-11-22T19:32:00Z">
        <w:r w:rsidRPr="00BE5D84">
          <w:rPr>
            <w:rStyle w:val="Code"/>
          </w:rPr>
          <w:t xml:space="preserve">  ]</w:t>
        </w:r>
      </w:ins>
    </w:p>
    <w:p w14:paraId="6FFF2666" w14:textId="77777777" w:rsidR="00A2191F" w:rsidRPr="00BE5D84" w:rsidRDefault="00A2191F" w:rsidP="00A2191F">
      <w:pPr>
        <w:pStyle w:val="FormatvorlageLateinCourierNewKomplexCourierNewLatein9ptK1"/>
        <w:rPr>
          <w:ins w:id="3328" w:author="Clauss, Jens (GDE-EDS9)" w:date="2021-11-22T19:32:00Z"/>
          <w:rStyle w:val="Code"/>
        </w:rPr>
      </w:pPr>
      <w:ins w:id="3329" w:author="Clauss, Jens (GDE-EDS9)" w:date="2021-11-22T19:32:00Z">
        <w:r w:rsidRPr="00BE5D84">
          <w:rPr>
            <w:rStyle w:val="Code"/>
          </w:rPr>
          <w:t>}</w:t>
        </w:r>
      </w:ins>
    </w:p>
    <w:p w14:paraId="2A70FF82" w14:textId="77777777" w:rsidR="00A2191F" w:rsidRPr="003F4B1F" w:rsidRDefault="00A2191F" w:rsidP="00A2191F">
      <w:pPr>
        <w:rPr>
          <w:ins w:id="3330" w:author="Clauss, Jens (GDE-EDS9)" w:date="2021-11-22T19:32:00Z"/>
        </w:rPr>
      </w:pPr>
    </w:p>
    <w:p w14:paraId="4C06D9CB" w14:textId="77777777" w:rsidR="00A2191F" w:rsidRPr="003F4B1F" w:rsidRDefault="00A2191F" w:rsidP="00A2191F">
      <w:pPr>
        <w:rPr>
          <w:ins w:id="3331" w:author="Clauss, Jens (GDE-EDS9)" w:date="2021-11-22T19:32:00Z"/>
        </w:rPr>
      </w:pPr>
      <w:ins w:id="3332" w:author="Clauss, Jens (GDE-EDS9)" w:date="2021-11-22T19:32:00Z">
        <w:r w:rsidRPr="003F4B1F">
          <w:br w:type="page"/>
        </w:r>
      </w:ins>
    </w:p>
    <w:p w14:paraId="3DDE2A19" w14:textId="77777777" w:rsidR="00A2191F" w:rsidRPr="003F4B1F" w:rsidRDefault="00A2191F" w:rsidP="00A2191F">
      <w:pPr>
        <w:pStyle w:val="Heading3"/>
        <w:rPr>
          <w:ins w:id="3333" w:author="Clauss, Jens (GDE-EDS9)" w:date="2021-11-22T19:32:00Z"/>
        </w:rPr>
      </w:pPr>
      <w:bookmarkStart w:id="3334" w:name="_Toc88504195"/>
      <w:ins w:id="3335" w:author="Clauss, Jens (GDE-EDS9)" w:date="2021-11-22T19:32:00Z">
        <w:r w:rsidRPr="003F4B1F">
          <w:t>Post New Update Available</w:t>
        </w:r>
        <w:bookmarkEnd w:id="3334"/>
      </w:ins>
    </w:p>
    <w:p w14:paraId="0F01C366" w14:textId="77777777" w:rsidR="00A2191F" w:rsidRPr="003F4B1F" w:rsidRDefault="00A2191F" w:rsidP="00A2191F">
      <w:pPr>
        <w:rPr>
          <w:ins w:id="3336" w:author="Clauss, Jens (GDE-EDS9)" w:date="2021-11-22T19:32:00Z"/>
        </w:rPr>
      </w:pPr>
      <w:ins w:id="3337" w:author="Clauss, Jens (GDE-EDS9)" w:date="2021-11-22T19:32:00Z">
        <w:r w:rsidRPr="003F4B1F">
          <w:t xml:space="preserve">The backend sends a </w:t>
        </w:r>
        <w:r w:rsidRPr="003F4B1F">
          <w:rPr>
            <w:rStyle w:val="CodeBig"/>
          </w:rPr>
          <w:t>POST</w:t>
        </w:r>
        <w:r w:rsidRPr="003F4B1F">
          <w:t xml:space="preserve"> request to the resource “</w:t>
        </w:r>
        <w:r w:rsidRPr="003F4B1F">
          <w:rPr>
            <w:rStyle w:val="CodeBig"/>
          </w:rPr>
          <w:t>newUpdateAvailable</w:t>
        </w:r>
        <w:r w:rsidRPr="003F4B1F">
          <w:t xml:space="preserve">” using the content type </w:t>
        </w:r>
        <w:r w:rsidRPr="003F4B1F">
          <w:rPr>
            <w:rStyle w:val="Code"/>
          </w:rPr>
          <w:t>NEWUPDATEAVAIL</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ins>
    </w:p>
    <w:p w14:paraId="51B1CA04" w14:textId="77777777" w:rsidR="00A2191F" w:rsidRPr="003F4B1F" w:rsidRDefault="00A2191F" w:rsidP="00A2191F">
      <w:pPr>
        <w:rPr>
          <w:ins w:id="3338" w:author="Clauss, Jens (GDE-EDS9)" w:date="2021-11-22T19:32:00Z"/>
        </w:rPr>
      </w:pPr>
    </w:p>
    <w:p w14:paraId="2C9FCA81" w14:textId="77777777" w:rsidR="00A2191F" w:rsidRPr="003F4B1F" w:rsidRDefault="00A2191F" w:rsidP="00A2191F">
      <w:pPr>
        <w:rPr>
          <w:ins w:id="3339" w:author="Clauss, Jens (GDE-EDS9)" w:date="2021-11-22T19:32:00Z"/>
          <w:b/>
          <w:bCs/>
        </w:rPr>
      </w:pPr>
      <w:ins w:id="3340" w:author="Clauss, Jens (GDE-EDS9)" w:date="2021-11-22T19:32:00Z">
        <w:r w:rsidRPr="003F4B1F">
          <w:rPr>
            <w:b/>
            <w:bCs/>
          </w:rPr>
          <w:t>Example:</w:t>
        </w:r>
      </w:ins>
    </w:p>
    <w:p w14:paraId="0928828B" w14:textId="77777777" w:rsidR="00A2191F" w:rsidRPr="003F4B1F" w:rsidRDefault="00A2191F" w:rsidP="00A2191F">
      <w:pPr>
        <w:pStyle w:val="FormatvorlageLateinCourierNewKomplexCourierNewLatein9ptK1"/>
        <w:rPr>
          <w:ins w:id="3341" w:author="Clauss, Jens (GDE-EDS9)" w:date="2021-11-22T19:32:00Z"/>
          <w:rStyle w:val="Code"/>
        </w:rPr>
      </w:pPr>
      <w:ins w:id="3342" w:author="Clauss, Jens (GDE-EDS9)" w:date="2021-11-22T19:32:00Z">
        <w:r w:rsidRPr="003F4B1F">
          <w:rPr>
            <w:rStyle w:val="Code"/>
          </w:rPr>
          <w:t># Post</w:t>
        </w:r>
      </w:ins>
    </w:p>
    <w:p w14:paraId="7224D381" w14:textId="77777777" w:rsidR="00A2191F" w:rsidRPr="003F4B1F" w:rsidRDefault="00A2191F" w:rsidP="00A2191F">
      <w:pPr>
        <w:pStyle w:val="FormatvorlageLateinCourierNewKomplexCourierNewLatein9ptK1"/>
        <w:rPr>
          <w:ins w:id="3343" w:author="Clauss, Jens (GDE-EDS9)" w:date="2021-11-22T19:32:00Z"/>
          <w:rStyle w:val="Code"/>
        </w:rPr>
      </w:pPr>
      <w:ins w:id="3344" w:author="Clauss, Jens (GDE-EDS9)" w:date="2021-11-22T19:32:00Z">
        <w:r w:rsidRPr="003F4B1F">
          <w:rPr>
            <w:rStyle w:val="Code"/>
          </w:rPr>
          <w:t>{</w:t>
        </w:r>
      </w:ins>
    </w:p>
    <w:p w14:paraId="09D2E0DF" w14:textId="77777777" w:rsidR="00A2191F" w:rsidRPr="003F4B1F" w:rsidRDefault="00A2191F" w:rsidP="00A2191F">
      <w:pPr>
        <w:pStyle w:val="FormatvorlageLateinCourierNewKomplexCourierNewLatein9ptK1"/>
        <w:rPr>
          <w:ins w:id="3345" w:author="Clauss, Jens (GDE-EDS9)" w:date="2021-11-22T19:32:00Z"/>
          <w:rStyle w:val="Code"/>
        </w:rPr>
      </w:pPr>
      <w:ins w:id="3346" w:author="Clauss, Jens (GDE-EDS9)" w:date="2021-11-22T19:32:00Z">
        <w:r w:rsidRPr="003F4B1F">
          <w:rPr>
            <w:rStyle w:val="Code"/>
          </w:rPr>
          <w:t xml:space="preserve">  "sID"      : 1234,</w:t>
        </w:r>
      </w:ins>
    </w:p>
    <w:p w14:paraId="7A0978CA" w14:textId="77777777" w:rsidR="00A2191F" w:rsidRPr="003F4B1F" w:rsidRDefault="00A2191F" w:rsidP="00A2191F">
      <w:pPr>
        <w:pStyle w:val="FormatvorlageLateinCourierNewKomplexCourierNewLatein9ptK1"/>
        <w:rPr>
          <w:ins w:id="3347" w:author="Clauss, Jens (GDE-EDS9)" w:date="2021-11-22T19:32:00Z"/>
          <w:rStyle w:val="Code"/>
        </w:rPr>
      </w:pPr>
      <w:ins w:id="3348" w:author="Clauss, Jens (GDE-EDS9)" w:date="2021-11-22T19:32:00Z">
        <w:r w:rsidRPr="003F4B1F">
          <w:rPr>
            <w:rStyle w:val="Code"/>
          </w:rPr>
          <w:t xml:space="preserve">  "msgID"    : 82042942,</w:t>
        </w:r>
      </w:ins>
    </w:p>
    <w:p w14:paraId="586BDCE9" w14:textId="77777777" w:rsidR="00A2191F" w:rsidRPr="003F4B1F" w:rsidRDefault="00A2191F" w:rsidP="00A2191F">
      <w:pPr>
        <w:pStyle w:val="FormatvorlageLateinCourierNewKomplexCourierNewLatein9ptK1"/>
        <w:rPr>
          <w:ins w:id="3349" w:author="Clauss, Jens (GDE-EDS9)" w:date="2021-11-22T19:32:00Z"/>
          <w:rStyle w:val="Code"/>
        </w:rPr>
      </w:pPr>
      <w:ins w:id="3350" w:author="Clauss, Jens (GDE-EDS9)" w:date="2021-11-22T19:32:00Z">
        <w:r w:rsidRPr="003F4B1F">
          <w:rPr>
            <w:rStyle w:val="Code"/>
          </w:rPr>
          <w:t xml:space="preserve">  "resource" : "/fu/newUpdateAvailable",</w:t>
        </w:r>
      </w:ins>
    </w:p>
    <w:p w14:paraId="3D06B67A" w14:textId="354585EC" w:rsidR="00A2191F" w:rsidRPr="003F4B1F" w:rsidRDefault="00A2191F" w:rsidP="00A2191F">
      <w:pPr>
        <w:pStyle w:val="FormatvorlageLateinCourierNewKomplexCourierNewLatein9ptK1"/>
        <w:rPr>
          <w:ins w:id="3351" w:author="Clauss, Jens (GDE-EDS9)" w:date="2021-11-22T19:32:00Z"/>
          <w:rStyle w:val="Code"/>
        </w:rPr>
      </w:pPr>
      <w:ins w:id="3352" w:author="Clauss, Jens (GDE-EDS9)" w:date="2021-11-22T19:32:00Z">
        <w:r w:rsidRPr="003F4B1F">
          <w:rPr>
            <w:rStyle w:val="Code"/>
          </w:rPr>
          <w:t xml:space="preserve">  "version"  : </w:t>
        </w:r>
      </w:ins>
      <w:ins w:id="3353" w:author="Clauss, Jens (GDE-EDS9)" w:date="2021-11-22T19:36:00Z">
        <w:r>
          <w:rPr>
            <w:rStyle w:val="Code"/>
          </w:rPr>
          <w:t>5</w:t>
        </w:r>
      </w:ins>
      <w:ins w:id="3354" w:author="Clauss, Jens (GDE-EDS9)" w:date="2021-11-22T19:32:00Z">
        <w:r w:rsidRPr="003F4B1F">
          <w:rPr>
            <w:rStyle w:val="Code"/>
          </w:rPr>
          <w:t>,</w:t>
        </w:r>
      </w:ins>
    </w:p>
    <w:p w14:paraId="45934C5F" w14:textId="77777777" w:rsidR="00A2191F" w:rsidRPr="003F4B1F" w:rsidRDefault="00A2191F" w:rsidP="00A2191F">
      <w:pPr>
        <w:pStyle w:val="FormatvorlageLateinCourierNewKomplexCourierNewLatein9ptK1"/>
        <w:rPr>
          <w:ins w:id="3355" w:author="Clauss, Jens (GDE-EDS9)" w:date="2021-11-22T19:32:00Z"/>
          <w:rStyle w:val="Code"/>
        </w:rPr>
      </w:pPr>
      <w:ins w:id="3356" w:author="Clauss, Jens (GDE-EDS9)" w:date="2021-11-22T19:32:00Z">
        <w:r w:rsidRPr="003F4B1F">
          <w:rPr>
            <w:rStyle w:val="Code"/>
          </w:rPr>
          <w:t xml:space="preserve">  "action"   : "POST",</w:t>
        </w:r>
      </w:ins>
    </w:p>
    <w:p w14:paraId="3EE5C17D" w14:textId="77777777" w:rsidR="00A2191F" w:rsidRPr="003F4B1F" w:rsidRDefault="00A2191F" w:rsidP="00A2191F">
      <w:pPr>
        <w:pStyle w:val="FormatvorlageLateinCourierNewKomplexCourierNewLatein9ptK1"/>
        <w:rPr>
          <w:ins w:id="3357" w:author="Clauss, Jens (GDE-EDS9)" w:date="2021-11-22T19:32:00Z"/>
          <w:rStyle w:val="Code"/>
        </w:rPr>
      </w:pPr>
      <w:ins w:id="3358" w:author="Clauss, Jens (GDE-EDS9)" w:date="2021-11-22T19:32:00Z">
        <w:r w:rsidRPr="003F4B1F">
          <w:rPr>
            <w:rStyle w:val="Code"/>
          </w:rPr>
          <w:t xml:space="preserve">  "data"     :</w:t>
        </w:r>
      </w:ins>
    </w:p>
    <w:p w14:paraId="0F3C9E3F" w14:textId="77777777" w:rsidR="00A2191F" w:rsidRPr="003F4B1F" w:rsidRDefault="00A2191F" w:rsidP="00A2191F">
      <w:pPr>
        <w:pStyle w:val="FormatvorlageLateinCourierNewKomplexCourierNewLatein9ptK1"/>
        <w:rPr>
          <w:ins w:id="3359" w:author="Clauss, Jens (GDE-EDS9)" w:date="2021-11-22T19:32:00Z"/>
          <w:rStyle w:val="Code"/>
        </w:rPr>
      </w:pPr>
      <w:ins w:id="3360" w:author="Clauss, Jens (GDE-EDS9)" w:date="2021-11-22T19:32:00Z">
        <w:r w:rsidRPr="003F4B1F">
          <w:rPr>
            <w:rStyle w:val="Code"/>
          </w:rPr>
          <w:t xml:space="preserve">  [</w:t>
        </w:r>
      </w:ins>
    </w:p>
    <w:p w14:paraId="238F9574" w14:textId="77777777" w:rsidR="00A2191F" w:rsidRPr="003F4B1F" w:rsidRDefault="00A2191F" w:rsidP="00A2191F">
      <w:pPr>
        <w:pStyle w:val="FormatvorlageLateinCourierNewKomplexCourierNewLatein9ptK1"/>
        <w:rPr>
          <w:ins w:id="3361" w:author="Clauss, Jens (GDE-EDS9)" w:date="2021-11-22T19:32:00Z"/>
          <w:rStyle w:val="Code"/>
        </w:rPr>
      </w:pPr>
      <w:ins w:id="3362" w:author="Clauss, Jens (GDE-EDS9)" w:date="2021-11-22T19:32:00Z">
        <w:r w:rsidRPr="003F4B1F">
          <w:rPr>
            <w:rStyle w:val="Code"/>
          </w:rPr>
          <w:t xml:space="preserve">    {</w:t>
        </w:r>
      </w:ins>
    </w:p>
    <w:p w14:paraId="56655051" w14:textId="77777777" w:rsidR="00A2191F" w:rsidRPr="003F4B1F" w:rsidRDefault="00A2191F" w:rsidP="00A2191F">
      <w:pPr>
        <w:pStyle w:val="FormatvorlageLateinCourierNewKomplexCourierNewLatein9ptK1"/>
        <w:rPr>
          <w:ins w:id="3363" w:author="Clauss, Jens (GDE-EDS9)" w:date="2021-11-22T19:32:00Z"/>
          <w:rStyle w:val="Code"/>
        </w:rPr>
      </w:pPr>
      <w:ins w:id="3364" w:author="Clauss, Jens (GDE-EDS9)" w:date="2021-11-22T19:32:00Z">
        <w:r w:rsidRPr="003F4B1F">
          <w:rPr>
            <w:rStyle w:val="Code"/>
          </w:rPr>
          <w:t xml:space="preserve">      "transactionID"  : 105230,</w:t>
        </w:r>
      </w:ins>
    </w:p>
    <w:p w14:paraId="07C710B7" w14:textId="77777777" w:rsidR="00A2191F" w:rsidRPr="003F4B1F" w:rsidRDefault="00A2191F" w:rsidP="00A2191F">
      <w:pPr>
        <w:pStyle w:val="FormatvorlageLateinCourierNewKomplexCourierNewLatein9ptK1"/>
        <w:rPr>
          <w:ins w:id="3365" w:author="Clauss, Jens (GDE-EDS9)" w:date="2021-11-22T19:32:00Z"/>
          <w:rStyle w:val="Code"/>
        </w:rPr>
      </w:pPr>
      <w:ins w:id="3366" w:author="Clauss, Jens (GDE-EDS9)" w:date="2021-11-22T19:32:00Z">
        <w:r w:rsidRPr="003F4B1F">
          <w:rPr>
            <w:rStyle w:val="Code"/>
          </w:rPr>
          <w:t xml:space="preserve">      "packageIDs"     : [123456789012,210469270401,220604080568],</w:t>
        </w:r>
      </w:ins>
    </w:p>
    <w:p w14:paraId="7AD8F56C" w14:textId="77777777" w:rsidR="00A2191F" w:rsidRPr="003F4B1F" w:rsidRDefault="00A2191F" w:rsidP="00A2191F">
      <w:pPr>
        <w:pStyle w:val="FormatvorlageLateinCourierNewKomplexCourierNewLatein9ptK1"/>
        <w:rPr>
          <w:ins w:id="3367" w:author="Clauss, Jens (GDE-EDS9)" w:date="2021-11-22T19:32:00Z"/>
          <w:rStyle w:val="Code"/>
        </w:rPr>
      </w:pPr>
      <w:ins w:id="3368" w:author="Clauss, Jens (GDE-EDS9)" w:date="2021-11-22T19:32:00Z">
        <w:r w:rsidRPr="003F4B1F">
          <w:rPr>
            <w:rStyle w:val="Code"/>
          </w:rPr>
          <w:t xml:space="preserve">      "flags"          : ["SKIP_DOWNLOAD_PERMISSION"],</w:t>
        </w:r>
      </w:ins>
    </w:p>
    <w:p w14:paraId="704C323B" w14:textId="77777777" w:rsidR="00A2191F" w:rsidRPr="003F4B1F" w:rsidRDefault="00A2191F" w:rsidP="00A2191F">
      <w:pPr>
        <w:pStyle w:val="FormatvorlageLateinCourierNewKomplexCourierNewLatein9ptK1"/>
        <w:rPr>
          <w:ins w:id="3369" w:author="Clauss, Jens (GDE-EDS9)" w:date="2021-11-22T19:32:00Z"/>
          <w:rStyle w:val="Code"/>
        </w:rPr>
      </w:pPr>
      <w:ins w:id="3370" w:author="Clauss, Jens (GDE-EDS9)" w:date="2021-11-22T19:32:00Z">
        <w:r w:rsidRPr="003F4B1F">
          <w:rPr>
            <w:rStyle w:val="Code"/>
          </w:rPr>
          <w:t xml:space="preserve">      "totalSize"        : 1572864,</w:t>
        </w:r>
      </w:ins>
    </w:p>
    <w:p w14:paraId="36300755" w14:textId="77777777" w:rsidR="00A2191F" w:rsidRPr="003F4B1F" w:rsidRDefault="00A2191F" w:rsidP="00A2191F">
      <w:pPr>
        <w:pStyle w:val="FormatvorlageLateinCourierNewKomplexCourierNewLatein9ptK1"/>
        <w:rPr>
          <w:ins w:id="3371" w:author="Clauss, Jens (GDE-EDS9)" w:date="2021-11-22T19:32:00Z"/>
          <w:rStyle w:val="Code"/>
        </w:rPr>
      </w:pPr>
      <w:ins w:id="3372" w:author="Clauss, Jens (GDE-EDS9)" w:date="2021-11-22T19:32:00Z">
        <w:r w:rsidRPr="003F4B1F">
          <w:rPr>
            <w:rStyle w:val="Code"/>
          </w:rPr>
          <w:t xml:space="preserve">      "currentHAVersion" : "9.0.396",</w:t>
        </w:r>
      </w:ins>
    </w:p>
    <w:p w14:paraId="6B961221" w14:textId="77777777" w:rsidR="00A2191F" w:rsidRPr="003F4B1F" w:rsidRDefault="00A2191F" w:rsidP="00A2191F">
      <w:pPr>
        <w:pStyle w:val="FormatvorlageLateinCourierNewKomplexCourierNewLatein9ptK1"/>
        <w:rPr>
          <w:ins w:id="3373" w:author="Clauss, Jens (GDE-EDS9)" w:date="2021-11-22T19:32:00Z"/>
          <w:rStyle w:val="Code"/>
        </w:rPr>
      </w:pPr>
      <w:ins w:id="3374" w:author="Clauss, Jens (GDE-EDS9)" w:date="2021-11-22T19:32:00Z">
        <w:r w:rsidRPr="003F4B1F">
          <w:rPr>
            <w:rStyle w:val="Code"/>
          </w:rPr>
          <w:t xml:space="preserve">      "newHAVersion"     : "9.0.448"</w:t>
        </w:r>
      </w:ins>
    </w:p>
    <w:p w14:paraId="77427C6A" w14:textId="77777777" w:rsidR="00A2191F" w:rsidRPr="003F4B1F" w:rsidRDefault="00A2191F" w:rsidP="00A2191F">
      <w:pPr>
        <w:pStyle w:val="FormatvorlageLateinCourierNewKomplexCourierNewLatein9ptK1"/>
        <w:rPr>
          <w:ins w:id="3375" w:author="Clauss, Jens (GDE-EDS9)" w:date="2021-11-22T19:32:00Z"/>
          <w:rStyle w:val="Code"/>
        </w:rPr>
      </w:pPr>
      <w:ins w:id="3376" w:author="Clauss, Jens (GDE-EDS9)" w:date="2021-11-22T19:32:00Z">
        <w:r w:rsidRPr="003F4B1F">
          <w:rPr>
            <w:rStyle w:val="Code"/>
          </w:rPr>
          <w:t xml:space="preserve">    }</w:t>
        </w:r>
      </w:ins>
    </w:p>
    <w:p w14:paraId="4CABD53C" w14:textId="77777777" w:rsidR="00A2191F" w:rsidRPr="003F4B1F" w:rsidRDefault="00A2191F" w:rsidP="00A2191F">
      <w:pPr>
        <w:pStyle w:val="FormatvorlageLateinCourierNewKomplexCourierNewLatein9ptK1"/>
        <w:rPr>
          <w:ins w:id="3377" w:author="Clauss, Jens (GDE-EDS9)" w:date="2021-11-22T19:32:00Z"/>
          <w:rStyle w:val="Code"/>
        </w:rPr>
      </w:pPr>
      <w:ins w:id="3378" w:author="Clauss, Jens (GDE-EDS9)" w:date="2021-11-22T19:32:00Z">
        <w:r w:rsidRPr="003F4B1F">
          <w:rPr>
            <w:rStyle w:val="Code"/>
          </w:rPr>
          <w:t xml:space="preserve">  ]</w:t>
        </w:r>
      </w:ins>
    </w:p>
    <w:p w14:paraId="772039D5" w14:textId="77777777" w:rsidR="00A2191F" w:rsidRPr="003F4B1F" w:rsidRDefault="00A2191F" w:rsidP="00A2191F">
      <w:pPr>
        <w:pStyle w:val="FormatvorlageLateinCourierNewKomplexCourierNewLatein9ptK1"/>
        <w:rPr>
          <w:ins w:id="3379" w:author="Clauss, Jens (GDE-EDS9)" w:date="2021-11-22T19:32:00Z"/>
          <w:rStyle w:val="Code"/>
        </w:rPr>
      </w:pPr>
      <w:ins w:id="3380" w:author="Clauss, Jens (GDE-EDS9)" w:date="2021-11-22T19:32:00Z">
        <w:r w:rsidRPr="003F4B1F">
          <w:rPr>
            <w:rStyle w:val="Code"/>
          </w:rPr>
          <w:t>}</w:t>
        </w:r>
      </w:ins>
    </w:p>
    <w:p w14:paraId="2A5794D2" w14:textId="77777777" w:rsidR="00A2191F" w:rsidRPr="003F4B1F" w:rsidRDefault="00A2191F" w:rsidP="00A2191F">
      <w:pPr>
        <w:rPr>
          <w:ins w:id="3381" w:author="Clauss, Jens (GDE-EDS9)" w:date="2021-11-22T19:32:00Z"/>
          <w:rStyle w:val="Code"/>
        </w:rPr>
      </w:pPr>
    </w:p>
    <w:p w14:paraId="7CF4FA40" w14:textId="77777777" w:rsidR="00A2191F" w:rsidRPr="003F4B1F" w:rsidRDefault="00A2191F" w:rsidP="00A2191F">
      <w:pPr>
        <w:pStyle w:val="FormatvorlageLateinCourierNewKomplexCourierNewLatein9ptK1"/>
        <w:rPr>
          <w:ins w:id="3382" w:author="Clauss, Jens (GDE-EDS9)" w:date="2021-11-22T19:32:00Z"/>
          <w:rStyle w:val="Code"/>
        </w:rPr>
      </w:pPr>
      <w:ins w:id="3383" w:author="Clauss, Jens (GDE-EDS9)" w:date="2021-11-22T19:32:00Z">
        <w:r w:rsidRPr="003F4B1F">
          <w:rPr>
            <w:rStyle w:val="Code"/>
          </w:rPr>
          <w:t># Response OK</w:t>
        </w:r>
      </w:ins>
    </w:p>
    <w:p w14:paraId="5D3171C5" w14:textId="77777777" w:rsidR="00A2191F" w:rsidRPr="003F4B1F" w:rsidRDefault="00A2191F" w:rsidP="00A2191F">
      <w:pPr>
        <w:pStyle w:val="FormatvorlageLateinCourierNewKomplexCourierNewLatein9ptK1"/>
        <w:rPr>
          <w:ins w:id="3384" w:author="Clauss, Jens (GDE-EDS9)" w:date="2021-11-22T19:32:00Z"/>
          <w:rStyle w:val="Code"/>
        </w:rPr>
      </w:pPr>
      <w:ins w:id="3385" w:author="Clauss, Jens (GDE-EDS9)" w:date="2021-11-22T19:32:00Z">
        <w:r w:rsidRPr="003F4B1F">
          <w:rPr>
            <w:rStyle w:val="Code"/>
          </w:rPr>
          <w:t>{</w:t>
        </w:r>
      </w:ins>
    </w:p>
    <w:p w14:paraId="4CE66A9B" w14:textId="77777777" w:rsidR="00A2191F" w:rsidRPr="003F4B1F" w:rsidRDefault="00A2191F" w:rsidP="00A2191F">
      <w:pPr>
        <w:pStyle w:val="FormatvorlageLateinCourierNewKomplexCourierNewLatein9ptK1"/>
        <w:rPr>
          <w:ins w:id="3386" w:author="Clauss, Jens (GDE-EDS9)" w:date="2021-11-22T19:32:00Z"/>
          <w:rStyle w:val="Code"/>
        </w:rPr>
      </w:pPr>
      <w:ins w:id="3387" w:author="Clauss, Jens (GDE-EDS9)" w:date="2021-11-22T19:32:00Z">
        <w:r w:rsidRPr="003F4B1F">
          <w:rPr>
            <w:rStyle w:val="Code"/>
          </w:rPr>
          <w:t xml:space="preserve">  "sID"      : 1234,</w:t>
        </w:r>
      </w:ins>
    </w:p>
    <w:p w14:paraId="3E94A68F" w14:textId="77777777" w:rsidR="00A2191F" w:rsidRPr="003F4B1F" w:rsidRDefault="00A2191F" w:rsidP="00A2191F">
      <w:pPr>
        <w:pStyle w:val="FormatvorlageLateinCourierNewKomplexCourierNewLatein9ptK1"/>
        <w:rPr>
          <w:ins w:id="3388" w:author="Clauss, Jens (GDE-EDS9)" w:date="2021-11-22T19:32:00Z"/>
          <w:rStyle w:val="Code"/>
        </w:rPr>
      </w:pPr>
      <w:ins w:id="3389" w:author="Clauss, Jens (GDE-EDS9)" w:date="2021-11-22T19:32:00Z">
        <w:r w:rsidRPr="003F4B1F">
          <w:rPr>
            <w:rStyle w:val="Code"/>
          </w:rPr>
          <w:t xml:space="preserve">  "msgID"    : 82042942,</w:t>
        </w:r>
      </w:ins>
    </w:p>
    <w:p w14:paraId="67C68527" w14:textId="77777777" w:rsidR="00A2191F" w:rsidRPr="003F4B1F" w:rsidRDefault="00A2191F" w:rsidP="00A2191F">
      <w:pPr>
        <w:pStyle w:val="FormatvorlageLateinCourierNewKomplexCourierNewLatein9ptK1"/>
        <w:rPr>
          <w:ins w:id="3390" w:author="Clauss, Jens (GDE-EDS9)" w:date="2021-11-22T19:32:00Z"/>
          <w:rStyle w:val="Code"/>
        </w:rPr>
      </w:pPr>
      <w:ins w:id="3391" w:author="Clauss, Jens (GDE-EDS9)" w:date="2021-11-22T19:32:00Z">
        <w:r w:rsidRPr="003F4B1F">
          <w:rPr>
            <w:rStyle w:val="Code"/>
          </w:rPr>
          <w:t xml:space="preserve">  "resource" : "/fu/newUpdateAvailable",</w:t>
        </w:r>
      </w:ins>
    </w:p>
    <w:p w14:paraId="45EF14C4" w14:textId="4B5F5CC8" w:rsidR="00A2191F" w:rsidRPr="003F4B1F" w:rsidRDefault="00A2191F" w:rsidP="00A2191F">
      <w:pPr>
        <w:pStyle w:val="FormatvorlageLateinCourierNewKomplexCourierNewLatein9ptK1"/>
        <w:rPr>
          <w:ins w:id="3392" w:author="Clauss, Jens (GDE-EDS9)" w:date="2021-11-22T19:32:00Z"/>
          <w:rStyle w:val="Code"/>
        </w:rPr>
      </w:pPr>
      <w:ins w:id="3393" w:author="Clauss, Jens (GDE-EDS9)" w:date="2021-11-22T19:32:00Z">
        <w:r w:rsidRPr="003F4B1F">
          <w:rPr>
            <w:rStyle w:val="Code"/>
          </w:rPr>
          <w:t xml:space="preserve">  "version"  : </w:t>
        </w:r>
      </w:ins>
      <w:ins w:id="3394" w:author="Clauss, Jens (GDE-EDS9)" w:date="2021-11-22T19:36:00Z">
        <w:r>
          <w:rPr>
            <w:rStyle w:val="Code"/>
          </w:rPr>
          <w:t>5</w:t>
        </w:r>
      </w:ins>
      <w:ins w:id="3395" w:author="Clauss, Jens (GDE-EDS9)" w:date="2021-11-22T19:32:00Z">
        <w:r w:rsidRPr="003F4B1F">
          <w:rPr>
            <w:rStyle w:val="Code"/>
          </w:rPr>
          <w:t>,</w:t>
        </w:r>
      </w:ins>
    </w:p>
    <w:p w14:paraId="7FFC76BF" w14:textId="77777777" w:rsidR="00A2191F" w:rsidRPr="003F4B1F" w:rsidRDefault="00A2191F" w:rsidP="00A2191F">
      <w:pPr>
        <w:pStyle w:val="FormatvorlageLateinCourierNewKomplexCourierNewLatein9ptK1"/>
        <w:rPr>
          <w:ins w:id="3396" w:author="Clauss, Jens (GDE-EDS9)" w:date="2021-11-22T19:32:00Z"/>
          <w:rStyle w:val="Code"/>
        </w:rPr>
      </w:pPr>
      <w:ins w:id="3397" w:author="Clauss, Jens (GDE-EDS9)" w:date="2021-11-22T19:32:00Z">
        <w:r w:rsidRPr="003F4B1F">
          <w:rPr>
            <w:rStyle w:val="Code"/>
          </w:rPr>
          <w:t xml:space="preserve">  "action"   : "RESPONSE"</w:t>
        </w:r>
      </w:ins>
    </w:p>
    <w:p w14:paraId="13646B89" w14:textId="77777777" w:rsidR="00A2191F" w:rsidRPr="003F4B1F" w:rsidRDefault="00A2191F" w:rsidP="00A2191F">
      <w:pPr>
        <w:pStyle w:val="FormatvorlageLateinCourierNewKomplexCourierNewLatein9ptK1"/>
        <w:rPr>
          <w:ins w:id="3398" w:author="Clauss, Jens (GDE-EDS9)" w:date="2021-11-22T19:32:00Z"/>
          <w:rStyle w:val="Code"/>
        </w:rPr>
      </w:pPr>
      <w:ins w:id="3399" w:author="Clauss, Jens (GDE-EDS9)" w:date="2021-11-22T19:32:00Z">
        <w:r w:rsidRPr="003F4B1F">
          <w:rPr>
            <w:rStyle w:val="Code"/>
          </w:rPr>
          <w:t>}</w:t>
        </w:r>
      </w:ins>
    </w:p>
    <w:p w14:paraId="0E7E1AD9" w14:textId="77777777" w:rsidR="00A2191F" w:rsidRPr="003F4B1F" w:rsidRDefault="00A2191F" w:rsidP="00A2191F">
      <w:pPr>
        <w:rPr>
          <w:ins w:id="3400" w:author="Clauss, Jens (GDE-EDS9)" w:date="2021-11-22T19:32:00Z"/>
          <w:rStyle w:val="Code"/>
        </w:rPr>
      </w:pPr>
    </w:p>
    <w:p w14:paraId="16D8B387" w14:textId="77777777" w:rsidR="00A2191F" w:rsidRPr="003F4B1F" w:rsidRDefault="00A2191F" w:rsidP="00A2191F">
      <w:pPr>
        <w:pStyle w:val="FormatvorlageLateinCourierNewKomplexCourierNewLatein9ptK1"/>
        <w:rPr>
          <w:ins w:id="3401" w:author="Clauss, Jens (GDE-EDS9)" w:date="2021-11-22T19:32:00Z"/>
          <w:rStyle w:val="Code"/>
        </w:rPr>
      </w:pPr>
      <w:ins w:id="3402" w:author="Clauss, Jens (GDE-EDS9)" w:date="2021-11-22T19:32:00Z">
        <w:r w:rsidRPr="003F4B1F">
          <w:rPr>
            <w:rStyle w:val="Code"/>
          </w:rPr>
          <w:t># Response ERROR</w:t>
        </w:r>
      </w:ins>
    </w:p>
    <w:p w14:paraId="126BFA78" w14:textId="77777777" w:rsidR="00A2191F" w:rsidRPr="003F4B1F" w:rsidRDefault="00A2191F" w:rsidP="00A2191F">
      <w:pPr>
        <w:pStyle w:val="FormatvorlageLateinCourierNewKomplexCourierNewLatein9ptK1"/>
        <w:rPr>
          <w:ins w:id="3403" w:author="Clauss, Jens (GDE-EDS9)" w:date="2021-11-22T19:32:00Z"/>
          <w:rStyle w:val="Code"/>
        </w:rPr>
      </w:pPr>
      <w:ins w:id="3404" w:author="Clauss, Jens (GDE-EDS9)" w:date="2021-11-22T19:32:00Z">
        <w:r w:rsidRPr="003F4B1F">
          <w:rPr>
            <w:rStyle w:val="Code"/>
          </w:rPr>
          <w:t>{</w:t>
        </w:r>
      </w:ins>
    </w:p>
    <w:p w14:paraId="53747874" w14:textId="77777777" w:rsidR="00A2191F" w:rsidRPr="003F4B1F" w:rsidRDefault="00A2191F" w:rsidP="00A2191F">
      <w:pPr>
        <w:pStyle w:val="FormatvorlageLateinCourierNewKomplexCourierNewLatein9ptK1"/>
        <w:rPr>
          <w:ins w:id="3405" w:author="Clauss, Jens (GDE-EDS9)" w:date="2021-11-22T19:32:00Z"/>
          <w:rStyle w:val="Code"/>
        </w:rPr>
      </w:pPr>
      <w:ins w:id="3406" w:author="Clauss, Jens (GDE-EDS9)" w:date="2021-11-22T19:32:00Z">
        <w:r w:rsidRPr="003F4B1F">
          <w:rPr>
            <w:rStyle w:val="Code"/>
          </w:rPr>
          <w:t xml:space="preserve">  "sID"      : 1234,</w:t>
        </w:r>
      </w:ins>
    </w:p>
    <w:p w14:paraId="363DD016" w14:textId="77777777" w:rsidR="00A2191F" w:rsidRPr="003F4B1F" w:rsidRDefault="00A2191F" w:rsidP="00A2191F">
      <w:pPr>
        <w:pStyle w:val="FormatvorlageLateinCourierNewKomplexCourierNewLatein9ptK1"/>
        <w:rPr>
          <w:ins w:id="3407" w:author="Clauss, Jens (GDE-EDS9)" w:date="2021-11-22T19:32:00Z"/>
          <w:rStyle w:val="Code"/>
        </w:rPr>
      </w:pPr>
      <w:ins w:id="3408" w:author="Clauss, Jens (GDE-EDS9)" w:date="2021-11-22T19:32:00Z">
        <w:r w:rsidRPr="003F4B1F">
          <w:rPr>
            <w:rStyle w:val="Code"/>
          </w:rPr>
          <w:t xml:space="preserve">  "msgID"    : 82042942,</w:t>
        </w:r>
      </w:ins>
    </w:p>
    <w:p w14:paraId="7C649C94" w14:textId="77777777" w:rsidR="00A2191F" w:rsidRPr="003F4B1F" w:rsidRDefault="00A2191F" w:rsidP="00A2191F">
      <w:pPr>
        <w:pStyle w:val="FormatvorlageLateinCourierNewKomplexCourierNewLatein9ptK1"/>
        <w:rPr>
          <w:ins w:id="3409" w:author="Clauss, Jens (GDE-EDS9)" w:date="2021-11-22T19:32:00Z"/>
          <w:rStyle w:val="Code"/>
        </w:rPr>
      </w:pPr>
      <w:ins w:id="3410" w:author="Clauss, Jens (GDE-EDS9)" w:date="2021-11-22T19:32:00Z">
        <w:r w:rsidRPr="003F4B1F">
          <w:rPr>
            <w:rStyle w:val="Code"/>
          </w:rPr>
          <w:t xml:space="preserve">  "resource" : "/fu/newUpdateAvailable",</w:t>
        </w:r>
      </w:ins>
    </w:p>
    <w:p w14:paraId="3AD7C9A2" w14:textId="3CDD35B3" w:rsidR="00A2191F" w:rsidRPr="003F4B1F" w:rsidRDefault="00A2191F" w:rsidP="00A2191F">
      <w:pPr>
        <w:pStyle w:val="FormatvorlageLateinCourierNewKomplexCourierNewLatein9ptK1"/>
        <w:rPr>
          <w:ins w:id="3411" w:author="Clauss, Jens (GDE-EDS9)" w:date="2021-11-22T19:32:00Z"/>
          <w:rStyle w:val="Code"/>
        </w:rPr>
      </w:pPr>
      <w:ins w:id="3412" w:author="Clauss, Jens (GDE-EDS9)" w:date="2021-11-22T19:32:00Z">
        <w:r w:rsidRPr="003F4B1F">
          <w:rPr>
            <w:rStyle w:val="Code"/>
          </w:rPr>
          <w:t xml:space="preserve">  "version"  : </w:t>
        </w:r>
      </w:ins>
      <w:ins w:id="3413" w:author="Clauss, Jens (GDE-EDS9)" w:date="2021-11-22T19:36:00Z">
        <w:r>
          <w:rPr>
            <w:rStyle w:val="Code"/>
          </w:rPr>
          <w:t>5</w:t>
        </w:r>
      </w:ins>
      <w:ins w:id="3414" w:author="Clauss, Jens (GDE-EDS9)" w:date="2021-11-22T19:32:00Z">
        <w:r w:rsidRPr="003F4B1F">
          <w:rPr>
            <w:rStyle w:val="Code"/>
          </w:rPr>
          <w:t>,</w:t>
        </w:r>
      </w:ins>
    </w:p>
    <w:p w14:paraId="035F2D0A" w14:textId="77777777" w:rsidR="00A2191F" w:rsidRPr="003F4B1F" w:rsidRDefault="00A2191F" w:rsidP="00A2191F">
      <w:pPr>
        <w:pStyle w:val="FormatvorlageLateinCourierNewKomplexCourierNewLatein9ptK1"/>
        <w:rPr>
          <w:ins w:id="3415" w:author="Clauss, Jens (GDE-EDS9)" w:date="2021-11-22T19:32:00Z"/>
          <w:rStyle w:val="Code"/>
        </w:rPr>
      </w:pPr>
      <w:ins w:id="3416" w:author="Clauss, Jens (GDE-EDS9)" w:date="2021-11-22T19:32:00Z">
        <w:r w:rsidRPr="003F4B1F">
          <w:rPr>
            <w:rStyle w:val="Code"/>
          </w:rPr>
          <w:t xml:space="preserve">  "action"   : "RESPONSE",</w:t>
        </w:r>
      </w:ins>
    </w:p>
    <w:p w14:paraId="754F7C4C" w14:textId="77777777" w:rsidR="00A2191F" w:rsidRPr="003F4B1F" w:rsidRDefault="00A2191F" w:rsidP="00A2191F">
      <w:pPr>
        <w:pStyle w:val="FormatvorlageLateinCourierNewKomplexCourierNewLatein9ptK1"/>
        <w:rPr>
          <w:ins w:id="3417" w:author="Clauss, Jens (GDE-EDS9)" w:date="2021-11-22T19:32:00Z"/>
          <w:rStyle w:val="Code"/>
        </w:rPr>
      </w:pPr>
      <w:ins w:id="3418" w:author="Clauss, Jens (GDE-EDS9)" w:date="2021-11-22T19:32:00Z">
        <w:r w:rsidRPr="003F4B1F">
          <w:rPr>
            <w:rStyle w:val="Code"/>
          </w:rPr>
          <w:t xml:space="preserve">  "code"     : 400</w:t>
        </w:r>
      </w:ins>
    </w:p>
    <w:p w14:paraId="05605B23" w14:textId="77777777" w:rsidR="00A2191F" w:rsidRPr="003F4B1F" w:rsidRDefault="00A2191F" w:rsidP="00A2191F">
      <w:pPr>
        <w:pStyle w:val="FormatvorlageLateinCourierNewKomplexCourierNewLatein9ptK1"/>
        <w:rPr>
          <w:ins w:id="3419" w:author="Clauss, Jens (GDE-EDS9)" w:date="2021-11-22T19:32:00Z"/>
          <w:rStyle w:val="Code"/>
        </w:rPr>
      </w:pPr>
      <w:ins w:id="3420" w:author="Clauss, Jens (GDE-EDS9)" w:date="2021-11-22T19:32:00Z">
        <w:r w:rsidRPr="003F4B1F">
          <w:rPr>
            <w:rStyle w:val="Code"/>
          </w:rPr>
          <w:t>}</w:t>
        </w:r>
      </w:ins>
    </w:p>
    <w:p w14:paraId="5C94F400" w14:textId="77777777" w:rsidR="00A2191F" w:rsidRPr="003F4B1F" w:rsidRDefault="00A2191F" w:rsidP="00A2191F">
      <w:pPr>
        <w:rPr>
          <w:ins w:id="3421" w:author="Clauss, Jens (GDE-EDS9)" w:date="2021-11-22T19:32:00Z"/>
        </w:rPr>
      </w:pPr>
    </w:p>
    <w:p w14:paraId="59619D3C" w14:textId="77777777" w:rsidR="00A2191F" w:rsidRPr="003F4B1F" w:rsidRDefault="00A2191F" w:rsidP="00A2191F">
      <w:pPr>
        <w:rPr>
          <w:ins w:id="3422" w:author="Clauss, Jens (GDE-EDS9)" w:date="2021-11-22T19:32:00Z"/>
        </w:rPr>
      </w:pPr>
      <w:ins w:id="3423" w:author="Clauss, Jens (GDE-EDS9)" w:date="2021-11-22T19:32:00Z">
        <w:r w:rsidRPr="003F4B1F">
          <w:br w:type="page"/>
        </w:r>
      </w:ins>
    </w:p>
    <w:p w14:paraId="10D9DC98" w14:textId="77777777" w:rsidR="00A2191F" w:rsidRPr="003F4B1F" w:rsidRDefault="00A2191F" w:rsidP="00A2191F">
      <w:pPr>
        <w:pStyle w:val="Heading3"/>
        <w:rPr>
          <w:ins w:id="3424" w:author="Clauss, Jens (GDE-EDS9)" w:date="2021-11-22T19:32:00Z"/>
        </w:rPr>
      </w:pPr>
      <w:bookmarkStart w:id="3425" w:name="_Toc88504196"/>
      <w:ins w:id="3426" w:author="Clauss, Jens (GDE-EDS9)" w:date="2021-11-22T19:32:00Z">
        <w:r w:rsidRPr="003F4B1F">
          <w:t>Notify Package Properties Request</w:t>
        </w:r>
        <w:bookmarkEnd w:id="3425"/>
      </w:ins>
    </w:p>
    <w:p w14:paraId="10F065E0" w14:textId="77777777" w:rsidR="00A2191F" w:rsidRPr="003F4B1F" w:rsidRDefault="00A2191F" w:rsidP="00A2191F">
      <w:pPr>
        <w:rPr>
          <w:ins w:id="3427" w:author="Clauss, Jens (GDE-EDS9)" w:date="2021-11-22T19:32:00Z"/>
        </w:rPr>
      </w:pPr>
      <w:ins w:id="3428" w:author="Clauss, Jens (GDE-EDS9)" w:date="2021-11-22T19:32:00Z">
        <w:r w:rsidRPr="003F4B1F">
          <w:t xml:space="preserve">With the notification </w:t>
        </w:r>
        <w:r w:rsidRPr="003F4B1F">
          <w:rPr>
            <w:i/>
          </w:rPr>
          <w:t>packagePropertiesRequest</w:t>
        </w:r>
        <w:r w:rsidRPr="003F4B1F">
          <w:t xml:space="preserve"> the COM informs the HCA that it needs the Package Properties information for a download package with a specific package ID.</w:t>
        </w:r>
      </w:ins>
    </w:p>
    <w:p w14:paraId="7180EDC1" w14:textId="77777777" w:rsidR="00A2191F" w:rsidRPr="003F4B1F" w:rsidRDefault="00A2191F" w:rsidP="00A2191F">
      <w:pPr>
        <w:rPr>
          <w:ins w:id="3429" w:author="Clauss, Jens (GDE-EDS9)" w:date="2021-11-22T19:32:00Z"/>
        </w:rPr>
      </w:pPr>
      <w:ins w:id="3430" w:author="Clauss, Jens (GDE-EDS9)" w:date="2021-11-22T19:32:00Z">
        <w:r w:rsidRPr="003F4B1F">
          <w:t>The notification from the resource “</w:t>
        </w:r>
        <w:r w:rsidRPr="003F4B1F">
          <w:rPr>
            <w:rStyle w:val="CodeBig"/>
          </w:rPr>
          <w:t>packagePropertiesRequest</w:t>
        </w:r>
        <w:r w:rsidRPr="003F4B1F">
          <w:t xml:space="preserve">” contains the content type </w:t>
        </w:r>
        <w:r w:rsidRPr="003F4B1F">
          <w:rPr>
            <w:rStyle w:val="Code"/>
          </w:rPr>
          <w:t>PACKAGEPROPERTIESREQUEST</w:t>
        </w:r>
        <w:r w:rsidRPr="003F4B1F">
          <w:t>.</w:t>
        </w:r>
      </w:ins>
    </w:p>
    <w:p w14:paraId="7A2E0BD5" w14:textId="77777777" w:rsidR="00A2191F" w:rsidRPr="003F4B1F" w:rsidRDefault="00A2191F" w:rsidP="00A2191F">
      <w:pPr>
        <w:rPr>
          <w:ins w:id="3431" w:author="Clauss, Jens (GDE-EDS9)" w:date="2021-11-22T19:32:00Z"/>
        </w:rPr>
      </w:pPr>
    </w:p>
    <w:p w14:paraId="5388DAFF" w14:textId="77777777" w:rsidR="00A2191F" w:rsidRPr="003F4B1F" w:rsidRDefault="00A2191F" w:rsidP="00A2191F">
      <w:pPr>
        <w:rPr>
          <w:ins w:id="3432" w:author="Clauss, Jens (GDE-EDS9)" w:date="2021-11-22T19:32:00Z"/>
          <w:b/>
          <w:bCs/>
        </w:rPr>
      </w:pPr>
      <w:ins w:id="3433" w:author="Clauss, Jens (GDE-EDS9)" w:date="2021-11-22T19:32:00Z">
        <w:r w:rsidRPr="003F4B1F">
          <w:rPr>
            <w:b/>
            <w:bCs/>
          </w:rPr>
          <w:t>Example:</w:t>
        </w:r>
      </w:ins>
    </w:p>
    <w:p w14:paraId="444642C7" w14:textId="77777777" w:rsidR="00A2191F" w:rsidRPr="003F4B1F" w:rsidRDefault="00A2191F" w:rsidP="00A2191F">
      <w:pPr>
        <w:pStyle w:val="FormatvorlageLateinCourierNewKomplexCourierNewLatein9ptK1"/>
        <w:rPr>
          <w:ins w:id="3434" w:author="Clauss, Jens (GDE-EDS9)" w:date="2021-11-22T19:32:00Z"/>
          <w:rStyle w:val="Code"/>
        </w:rPr>
      </w:pPr>
      <w:ins w:id="3435" w:author="Clauss, Jens (GDE-EDS9)" w:date="2021-11-22T19:32:00Z">
        <w:r w:rsidRPr="003F4B1F">
          <w:rPr>
            <w:rStyle w:val="Code"/>
          </w:rPr>
          <w:t># Notification</w:t>
        </w:r>
      </w:ins>
    </w:p>
    <w:p w14:paraId="567C9379" w14:textId="77777777" w:rsidR="00A2191F" w:rsidRPr="003F4B1F" w:rsidRDefault="00A2191F" w:rsidP="00A2191F">
      <w:pPr>
        <w:pStyle w:val="FormatvorlageLateinCourierNewKomplexCourierNewLatein9ptK1"/>
        <w:rPr>
          <w:ins w:id="3436" w:author="Clauss, Jens (GDE-EDS9)" w:date="2021-11-22T19:32:00Z"/>
          <w:rStyle w:val="Code"/>
        </w:rPr>
      </w:pPr>
      <w:ins w:id="3437" w:author="Clauss, Jens (GDE-EDS9)" w:date="2021-11-22T19:32:00Z">
        <w:r w:rsidRPr="003F4B1F">
          <w:rPr>
            <w:rStyle w:val="Code"/>
          </w:rPr>
          <w:t>{</w:t>
        </w:r>
      </w:ins>
    </w:p>
    <w:p w14:paraId="0432783B" w14:textId="77777777" w:rsidR="00A2191F" w:rsidRPr="003F4B1F" w:rsidRDefault="00A2191F" w:rsidP="00A2191F">
      <w:pPr>
        <w:pStyle w:val="FormatvorlageLateinCourierNewKomplexCourierNewLatein9ptK1"/>
        <w:rPr>
          <w:ins w:id="3438" w:author="Clauss, Jens (GDE-EDS9)" w:date="2021-11-22T19:32:00Z"/>
          <w:rStyle w:val="Code"/>
        </w:rPr>
      </w:pPr>
      <w:ins w:id="3439" w:author="Clauss, Jens (GDE-EDS9)" w:date="2021-11-22T19:32:00Z">
        <w:r w:rsidRPr="003F4B1F">
          <w:rPr>
            <w:rStyle w:val="Code"/>
          </w:rPr>
          <w:t xml:space="preserve">  "sID"      : 1234,</w:t>
        </w:r>
      </w:ins>
    </w:p>
    <w:p w14:paraId="1F3B18CC" w14:textId="77777777" w:rsidR="00A2191F" w:rsidRPr="003F4B1F" w:rsidRDefault="00A2191F" w:rsidP="00A2191F">
      <w:pPr>
        <w:pStyle w:val="FormatvorlageLateinCourierNewKomplexCourierNewLatein9ptK1"/>
        <w:rPr>
          <w:ins w:id="3440" w:author="Clauss, Jens (GDE-EDS9)" w:date="2021-11-22T19:32:00Z"/>
          <w:rStyle w:val="Code"/>
        </w:rPr>
      </w:pPr>
      <w:ins w:id="3441" w:author="Clauss, Jens (GDE-EDS9)" w:date="2021-11-22T19:32:00Z">
        <w:r w:rsidRPr="003F4B1F">
          <w:rPr>
            <w:rStyle w:val="Code"/>
          </w:rPr>
          <w:t xml:space="preserve">  "msgID"    : 82042942,</w:t>
        </w:r>
      </w:ins>
    </w:p>
    <w:p w14:paraId="393307C7" w14:textId="77777777" w:rsidR="00A2191F" w:rsidRPr="003F4B1F" w:rsidRDefault="00A2191F" w:rsidP="00A2191F">
      <w:pPr>
        <w:pStyle w:val="FormatvorlageLateinCourierNewKomplexCourierNewLatein9ptK1"/>
        <w:rPr>
          <w:ins w:id="3442" w:author="Clauss, Jens (GDE-EDS9)" w:date="2021-11-22T19:32:00Z"/>
          <w:rStyle w:val="Code"/>
        </w:rPr>
      </w:pPr>
      <w:ins w:id="3443" w:author="Clauss, Jens (GDE-EDS9)" w:date="2021-11-22T19:32:00Z">
        <w:r w:rsidRPr="003F4B1F">
          <w:rPr>
            <w:rStyle w:val="Code"/>
          </w:rPr>
          <w:t xml:space="preserve">  "resource" : "/fu/packagePropertiesRequest",</w:t>
        </w:r>
      </w:ins>
    </w:p>
    <w:p w14:paraId="75BE2393" w14:textId="257F302D" w:rsidR="00A2191F" w:rsidRPr="003F4B1F" w:rsidRDefault="00A2191F" w:rsidP="00A2191F">
      <w:pPr>
        <w:pStyle w:val="FormatvorlageLateinCourierNewKomplexCourierNewLatein9ptK1"/>
        <w:rPr>
          <w:ins w:id="3444" w:author="Clauss, Jens (GDE-EDS9)" w:date="2021-11-22T19:32:00Z"/>
          <w:rStyle w:val="Code"/>
        </w:rPr>
      </w:pPr>
      <w:ins w:id="3445" w:author="Clauss, Jens (GDE-EDS9)" w:date="2021-11-22T19:32:00Z">
        <w:r w:rsidRPr="003F4B1F">
          <w:rPr>
            <w:rStyle w:val="Code"/>
          </w:rPr>
          <w:t xml:space="preserve">  "version"  : </w:t>
        </w:r>
      </w:ins>
      <w:ins w:id="3446" w:author="Clauss, Jens (GDE-EDS9)" w:date="2021-11-22T19:36:00Z">
        <w:r>
          <w:rPr>
            <w:rStyle w:val="Code"/>
          </w:rPr>
          <w:t>5</w:t>
        </w:r>
      </w:ins>
      <w:ins w:id="3447" w:author="Clauss, Jens (GDE-EDS9)" w:date="2021-11-22T19:32:00Z">
        <w:r w:rsidRPr="003F4B1F">
          <w:rPr>
            <w:rStyle w:val="Code"/>
          </w:rPr>
          <w:t>,</w:t>
        </w:r>
      </w:ins>
    </w:p>
    <w:p w14:paraId="1A67A6C8" w14:textId="77777777" w:rsidR="00A2191F" w:rsidRPr="003F4B1F" w:rsidRDefault="00A2191F" w:rsidP="00A2191F">
      <w:pPr>
        <w:pStyle w:val="FormatvorlageLateinCourierNewKomplexCourierNewLatein9ptK1"/>
        <w:rPr>
          <w:ins w:id="3448" w:author="Clauss, Jens (GDE-EDS9)" w:date="2021-11-22T19:32:00Z"/>
          <w:rStyle w:val="Code"/>
        </w:rPr>
      </w:pPr>
      <w:ins w:id="3449" w:author="Clauss, Jens (GDE-EDS9)" w:date="2021-11-22T19:32:00Z">
        <w:r w:rsidRPr="003F4B1F">
          <w:rPr>
            <w:rStyle w:val="Code"/>
          </w:rPr>
          <w:t xml:space="preserve">  "action"   : "NOTIFY",</w:t>
        </w:r>
      </w:ins>
    </w:p>
    <w:p w14:paraId="1575FB2F" w14:textId="77777777" w:rsidR="00A2191F" w:rsidRPr="003F4B1F" w:rsidRDefault="00A2191F" w:rsidP="00A2191F">
      <w:pPr>
        <w:pStyle w:val="FormatvorlageLateinCourierNewKomplexCourierNewLatein9ptK1"/>
        <w:rPr>
          <w:ins w:id="3450" w:author="Clauss, Jens (GDE-EDS9)" w:date="2021-11-22T19:32:00Z"/>
          <w:rStyle w:val="Code"/>
        </w:rPr>
      </w:pPr>
      <w:ins w:id="3451" w:author="Clauss, Jens (GDE-EDS9)" w:date="2021-11-22T19:32:00Z">
        <w:r w:rsidRPr="003F4B1F">
          <w:rPr>
            <w:rStyle w:val="Code"/>
          </w:rPr>
          <w:t xml:space="preserve">  "data"     :</w:t>
        </w:r>
      </w:ins>
    </w:p>
    <w:p w14:paraId="6A31FA36" w14:textId="77777777" w:rsidR="00A2191F" w:rsidRPr="003F4B1F" w:rsidRDefault="00A2191F" w:rsidP="00A2191F">
      <w:pPr>
        <w:pStyle w:val="FormatvorlageLateinCourierNewKomplexCourierNewLatein9ptK1"/>
        <w:rPr>
          <w:ins w:id="3452" w:author="Clauss, Jens (GDE-EDS9)" w:date="2021-11-22T19:32:00Z"/>
          <w:rStyle w:val="Code"/>
        </w:rPr>
      </w:pPr>
      <w:ins w:id="3453" w:author="Clauss, Jens (GDE-EDS9)" w:date="2021-11-22T19:32:00Z">
        <w:r w:rsidRPr="003F4B1F">
          <w:rPr>
            <w:rStyle w:val="Code"/>
          </w:rPr>
          <w:t xml:space="preserve">  [</w:t>
        </w:r>
      </w:ins>
    </w:p>
    <w:p w14:paraId="1A58D60B" w14:textId="77777777" w:rsidR="00A2191F" w:rsidRPr="003F4B1F" w:rsidRDefault="00A2191F" w:rsidP="00A2191F">
      <w:pPr>
        <w:pStyle w:val="FormatvorlageLateinCourierNewKomplexCourierNewLatein9ptK1"/>
        <w:rPr>
          <w:ins w:id="3454" w:author="Clauss, Jens (GDE-EDS9)" w:date="2021-11-22T19:32:00Z"/>
          <w:rStyle w:val="Code"/>
        </w:rPr>
      </w:pPr>
      <w:ins w:id="3455" w:author="Clauss, Jens (GDE-EDS9)" w:date="2021-11-22T19:32:00Z">
        <w:r w:rsidRPr="003F4B1F">
          <w:rPr>
            <w:rStyle w:val="Code"/>
          </w:rPr>
          <w:t xml:space="preserve">    {</w:t>
        </w:r>
      </w:ins>
    </w:p>
    <w:p w14:paraId="5D18111A" w14:textId="77777777" w:rsidR="00A2191F" w:rsidRPr="003F4B1F" w:rsidRDefault="00A2191F" w:rsidP="00A2191F">
      <w:pPr>
        <w:pStyle w:val="FormatvorlageLateinCourierNewKomplexCourierNewLatein9ptK1"/>
        <w:rPr>
          <w:ins w:id="3456" w:author="Clauss, Jens (GDE-EDS9)" w:date="2021-11-22T19:32:00Z"/>
          <w:rStyle w:val="Code"/>
        </w:rPr>
      </w:pPr>
      <w:ins w:id="3457" w:author="Clauss, Jens (GDE-EDS9)" w:date="2021-11-22T19:32:00Z">
        <w:r w:rsidRPr="003F4B1F">
          <w:rPr>
            <w:rStyle w:val="Code"/>
          </w:rPr>
          <w:t xml:space="preserve">      "transactionID": 105230,</w:t>
        </w:r>
      </w:ins>
    </w:p>
    <w:p w14:paraId="7F54F99E" w14:textId="77777777" w:rsidR="00A2191F" w:rsidRPr="003F4B1F" w:rsidRDefault="00A2191F" w:rsidP="00A2191F">
      <w:pPr>
        <w:pStyle w:val="FormatvorlageLateinCourierNewKomplexCourierNewLatein9ptK1"/>
        <w:rPr>
          <w:ins w:id="3458" w:author="Clauss, Jens (GDE-EDS9)" w:date="2021-11-22T19:32:00Z"/>
          <w:rStyle w:val="Code"/>
        </w:rPr>
      </w:pPr>
      <w:ins w:id="3459" w:author="Clauss, Jens (GDE-EDS9)" w:date="2021-11-22T19:32:00Z">
        <w:r w:rsidRPr="003F4B1F">
          <w:rPr>
            <w:rStyle w:val="Code"/>
          </w:rPr>
          <w:t xml:space="preserve">      "packageID"    : 123456789012</w:t>
        </w:r>
      </w:ins>
    </w:p>
    <w:p w14:paraId="79F9272B" w14:textId="77777777" w:rsidR="00A2191F" w:rsidRPr="003F4B1F" w:rsidRDefault="00A2191F" w:rsidP="00A2191F">
      <w:pPr>
        <w:pStyle w:val="FormatvorlageLateinCourierNewKomplexCourierNewLatein9ptK1"/>
        <w:rPr>
          <w:ins w:id="3460" w:author="Clauss, Jens (GDE-EDS9)" w:date="2021-11-22T19:32:00Z"/>
          <w:rStyle w:val="Code"/>
        </w:rPr>
      </w:pPr>
      <w:ins w:id="3461" w:author="Clauss, Jens (GDE-EDS9)" w:date="2021-11-22T19:32:00Z">
        <w:r w:rsidRPr="003F4B1F">
          <w:rPr>
            <w:rStyle w:val="Code"/>
          </w:rPr>
          <w:t xml:space="preserve">    }</w:t>
        </w:r>
      </w:ins>
    </w:p>
    <w:p w14:paraId="666097BA" w14:textId="77777777" w:rsidR="00A2191F" w:rsidRPr="003F4B1F" w:rsidRDefault="00A2191F" w:rsidP="00A2191F">
      <w:pPr>
        <w:pStyle w:val="FormatvorlageLateinCourierNewKomplexCourierNewLatein9ptK1"/>
        <w:rPr>
          <w:ins w:id="3462" w:author="Clauss, Jens (GDE-EDS9)" w:date="2021-11-22T19:32:00Z"/>
          <w:rStyle w:val="Code"/>
        </w:rPr>
      </w:pPr>
      <w:ins w:id="3463" w:author="Clauss, Jens (GDE-EDS9)" w:date="2021-11-22T19:32:00Z">
        <w:r w:rsidRPr="003F4B1F">
          <w:rPr>
            <w:rStyle w:val="Code"/>
          </w:rPr>
          <w:t xml:space="preserve">  ]</w:t>
        </w:r>
      </w:ins>
    </w:p>
    <w:p w14:paraId="22A9A532" w14:textId="77777777" w:rsidR="00A2191F" w:rsidRPr="003F4B1F" w:rsidRDefault="00A2191F" w:rsidP="00A2191F">
      <w:pPr>
        <w:pStyle w:val="FormatvorlageLateinCourierNewKomplexCourierNewLatein9ptK1"/>
        <w:rPr>
          <w:ins w:id="3464" w:author="Clauss, Jens (GDE-EDS9)" w:date="2021-11-22T19:32:00Z"/>
          <w:rStyle w:val="Code"/>
        </w:rPr>
      </w:pPr>
      <w:ins w:id="3465" w:author="Clauss, Jens (GDE-EDS9)" w:date="2021-11-22T19:32:00Z">
        <w:r w:rsidRPr="003F4B1F">
          <w:rPr>
            <w:rStyle w:val="Code"/>
          </w:rPr>
          <w:t>}</w:t>
        </w:r>
      </w:ins>
    </w:p>
    <w:p w14:paraId="613334D8" w14:textId="77777777" w:rsidR="00A2191F" w:rsidRPr="003F4B1F" w:rsidRDefault="00A2191F" w:rsidP="00A2191F">
      <w:pPr>
        <w:rPr>
          <w:ins w:id="3466" w:author="Clauss, Jens (GDE-EDS9)" w:date="2021-11-22T19:32:00Z"/>
        </w:rPr>
      </w:pPr>
    </w:p>
    <w:p w14:paraId="047F3FD4" w14:textId="77777777" w:rsidR="00A2191F" w:rsidRPr="003F4B1F" w:rsidRDefault="00A2191F" w:rsidP="00A2191F">
      <w:pPr>
        <w:rPr>
          <w:ins w:id="3467" w:author="Clauss, Jens (GDE-EDS9)" w:date="2021-11-22T19:32:00Z"/>
          <w:rFonts w:cs="Arial"/>
          <w:b/>
          <w:bCs/>
          <w:sz w:val="26"/>
          <w:szCs w:val="26"/>
        </w:rPr>
      </w:pPr>
      <w:ins w:id="3468" w:author="Clauss, Jens (GDE-EDS9)" w:date="2021-11-22T19:32:00Z">
        <w:r w:rsidRPr="003F4B1F">
          <w:br w:type="page"/>
        </w:r>
      </w:ins>
    </w:p>
    <w:p w14:paraId="20C05713" w14:textId="77777777" w:rsidR="00A2191F" w:rsidRPr="003F4B1F" w:rsidRDefault="00A2191F" w:rsidP="00A2191F">
      <w:pPr>
        <w:pStyle w:val="Heading3"/>
        <w:rPr>
          <w:ins w:id="3469" w:author="Clauss, Jens (GDE-EDS9)" w:date="2021-11-22T19:32:00Z"/>
        </w:rPr>
      </w:pPr>
      <w:bookmarkStart w:id="3470" w:name="_Toc88504197"/>
      <w:ins w:id="3471" w:author="Clauss, Jens (GDE-EDS9)" w:date="2021-11-22T19:32:00Z">
        <w:r w:rsidRPr="003F4B1F">
          <w:t>Post Package Properties</w:t>
        </w:r>
        <w:bookmarkEnd w:id="3470"/>
      </w:ins>
    </w:p>
    <w:p w14:paraId="0DD92A14" w14:textId="77777777" w:rsidR="00A2191F" w:rsidRPr="003F4B1F" w:rsidRDefault="00A2191F" w:rsidP="00A2191F">
      <w:pPr>
        <w:rPr>
          <w:ins w:id="3472" w:author="Clauss, Jens (GDE-EDS9)" w:date="2021-11-22T19:32:00Z"/>
        </w:rPr>
      </w:pPr>
      <w:ins w:id="3473" w:author="Clauss, Jens (GDE-EDS9)" w:date="2021-11-22T19:32:00Z">
        <w:r w:rsidRPr="003F4B1F">
          <w:t xml:space="preserve">The backend sends a </w:t>
        </w:r>
        <w:r w:rsidRPr="003F4B1F">
          <w:rPr>
            <w:rStyle w:val="CodeBig"/>
          </w:rPr>
          <w:t>POST</w:t>
        </w:r>
        <w:r w:rsidRPr="003F4B1F">
          <w:t xml:space="preserve"> request to the resource “</w:t>
        </w:r>
        <w:r w:rsidRPr="003F4B1F">
          <w:rPr>
            <w:rStyle w:val="CodeBig"/>
          </w:rPr>
          <w:t>packageProperties</w:t>
        </w:r>
        <w:r w:rsidRPr="003F4B1F">
          <w:t xml:space="preserve">” using the content type </w:t>
        </w:r>
        <w:r w:rsidRPr="003F4B1F">
          <w:rPr>
            <w:rStyle w:val="Code"/>
          </w:rPr>
          <w:t>PACKAGEPROPERTIES</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ins>
    </w:p>
    <w:p w14:paraId="5F300141" w14:textId="77777777" w:rsidR="00A2191F" w:rsidRPr="003F4B1F" w:rsidRDefault="00A2191F" w:rsidP="00A2191F">
      <w:pPr>
        <w:rPr>
          <w:ins w:id="3474" w:author="Clauss, Jens (GDE-EDS9)" w:date="2021-11-22T19:32:00Z"/>
        </w:rPr>
      </w:pPr>
    </w:p>
    <w:p w14:paraId="4FACF919" w14:textId="77777777" w:rsidR="00A2191F" w:rsidRPr="003F4B1F" w:rsidRDefault="00A2191F" w:rsidP="00A2191F">
      <w:pPr>
        <w:rPr>
          <w:ins w:id="3475" w:author="Clauss, Jens (GDE-EDS9)" w:date="2021-11-22T19:32:00Z"/>
          <w:i/>
        </w:rPr>
      </w:pPr>
      <w:ins w:id="3476" w:author="Clauss, Jens (GDE-EDS9)" w:date="2021-11-22T19:32:00Z">
        <w:r w:rsidRPr="003F4B1F">
          <w:rPr>
            <w:i/>
          </w:rPr>
          <w:t>Note: An error response may indicate an invalid Package Properties file.</w:t>
        </w:r>
      </w:ins>
    </w:p>
    <w:p w14:paraId="39DD0FCC" w14:textId="77777777" w:rsidR="00A2191F" w:rsidRPr="003F4B1F" w:rsidRDefault="00A2191F" w:rsidP="00A2191F">
      <w:pPr>
        <w:rPr>
          <w:ins w:id="3477" w:author="Clauss, Jens (GDE-EDS9)" w:date="2021-11-22T19:32:00Z"/>
        </w:rPr>
      </w:pPr>
    </w:p>
    <w:p w14:paraId="70B3C52C" w14:textId="77777777" w:rsidR="00A2191F" w:rsidRPr="003F4B1F" w:rsidRDefault="00A2191F" w:rsidP="00A2191F">
      <w:pPr>
        <w:rPr>
          <w:ins w:id="3478" w:author="Clauss, Jens (GDE-EDS9)" w:date="2021-11-22T19:32:00Z"/>
          <w:b/>
          <w:bCs/>
        </w:rPr>
      </w:pPr>
      <w:ins w:id="3479" w:author="Clauss, Jens (GDE-EDS9)" w:date="2021-11-22T19:32:00Z">
        <w:r w:rsidRPr="003F4B1F">
          <w:rPr>
            <w:b/>
            <w:bCs/>
          </w:rPr>
          <w:t>Example:</w:t>
        </w:r>
      </w:ins>
    </w:p>
    <w:p w14:paraId="3BA00E70" w14:textId="77777777" w:rsidR="00A2191F" w:rsidRPr="003F4B1F" w:rsidRDefault="00A2191F" w:rsidP="00A2191F">
      <w:pPr>
        <w:pStyle w:val="FormatvorlageLateinCourierNewKomplexCourierNewLatein9ptK1"/>
        <w:rPr>
          <w:ins w:id="3480" w:author="Clauss, Jens (GDE-EDS9)" w:date="2021-11-22T19:32:00Z"/>
          <w:rStyle w:val="Code"/>
        </w:rPr>
      </w:pPr>
      <w:ins w:id="3481" w:author="Clauss, Jens (GDE-EDS9)" w:date="2021-11-22T19:32:00Z">
        <w:r w:rsidRPr="003F4B1F">
          <w:rPr>
            <w:rStyle w:val="Code"/>
          </w:rPr>
          <w:t># Post</w:t>
        </w:r>
      </w:ins>
    </w:p>
    <w:p w14:paraId="0656B66F" w14:textId="77777777" w:rsidR="00A2191F" w:rsidRPr="003F4B1F" w:rsidRDefault="00A2191F" w:rsidP="00A2191F">
      <w:pPr>
        <w:pStyle w:val="FormatvorlageLateinCourierNewKomplexCourierNewLatein9ptK1"/>
        <w:rPr>
          <w:ins w:id="3482" w:author="Clauss, Jens (GDE-EDS9)" w:date="2021-11-22T19:32:00Z"/>
          <w:rStyle w:val="Code"/>
        </w:rPr>
      </w:pPr>
      <w:ins w:id="3483" w:author="Clauss, Jens (GDE-EDS9)" w:date="2021-11-22T19:32:00Z">
        <w:r w:rsidRPr="003F4B1F">
          <w:rPr>
            <w:rStyle w:val="Code"/>
          </w:rPr>
          <w:t>{</w:t>
        </w:r>
      </w:ins>
    </w:p>
    <w:p w14:paraId="47A16856" w14:textId="77777777" w:rsidR="00A2191F" w:rsidRPr="003F4B1F" w:rsidRDefault="00A2191F" w:rsidP="00A2191F">
      <w:pPr>
        <w:pStyle w:val="FormatvorlageLateinCourierNewKomplexCourierNewLatein9ptK1"/>
        <w:rPr>
          <w:ins w:id="3484" w:author="Clauss, Jens (GDE-EDS9)" w:date="2021-11-22T19:32:00Z"/>
          <w:rStyle w:val="Code"/>
        </w:rPr>
      </w:pPr>
      <w:ins w:id="3485" w:author="Clauss, Jens (GDE-EDS9)" w:date="2021-11-22T19:32:00Z">
        <w:r w:rsidRPr="003F4B1F">
          <w:rPr>
            <w:rStyle w:val="Code"/>
          </w:rPr>
          <w:t xml:space="preserve">  "sID"      : 1234,</w:t>
        </w:r>
      </w:ins>
    </w:p>
    <w:p w14:paraId="162C84EF" w14:textId="77777777" w:rsidR="00A2191F" w:rsidRPr="003F4B1F" w:rsidRDefault="00A2191F" w:rsidP="00A2191F">
      <w:pPr>
        <w:pStyle w:val="FormatvorlageLateinCourierNewKomplexCourierNewLatein9ptK1"/>
        <w:rPr>
          <w:ins w:id="3486" w:author="Clauss, Jens (GDE-EDS9)" w:date="2021-11-22T19:32:00Z"/>
          <w:rStyle w:val="Code"/>
        </w:rPr>
      </w:pPr>
      <w:ins w:id="3487" w:author="Clauss, Jens (GDE-EDS9)" w:date="2021-11-22T19:32:00Z">
        <w:r w:rsidRPr="003F4B1F">
          <w:rPr>
            <w:rStyle w:val="Code"/>
          </w:rPr>
          <w:t xml:space="preserve">  "msgID"    : 82042942,</w:t>
        </w:r>
      </w:ins>
    </w:p>
    <w:p w14:paraId="44F4888F" w14:textId="77777777" w:rsidR="00A2191F" w:rsidRPr="003F4B1F" w:rsidRDefault="00A2191F" w:rsidP="00A2191F">
      <w:pPr>
        <w:pStyle w:val="FormatvorlageLateinCourierNewKomplexCourierNewLatein9ptK1"/>
        <w:rPr>
          <w:ins w:id="3488" w:author="Clauss, Jens (GDE-EDS9)" w:date="2021-11-22T19:32:00Z"/>
          <w:rStyle w:val="Code"/>
        </w:rPr>
      </w:pPr>
      <w:ins w:id="3489" w:author="Clauss, Jens (GDE-EDS9)" w:date="2021-11-22T19:32:00Z">
        <w:r w:rsidRPr="003F4B1F">
          <w:rPr>
            <w:rStyle w:val="Code"/>
          </w:rPr>
          <w:t xml:space="preserve">  "resource" : "/fu/packageProperties",</w:t>
        </w:r>
      </w:ins>
    </w:p>
    <w:p w14:paraId="7427B794" w14:textId="7F7E3111" w:rsidR="00A2191F" w:rsidRPr="003F4B1F" w:rsidRDefault="00A2191F" w:rsidP="00A2191F">
      <w:pPr>
        <w:pStyle w:val="FormatvorlageLateinCourierNewKomplexCourierNewLatein9ptK1"/>
        <w:rPr>
          <w:ins w:id="3490" w:author="Clauss, Jens (GDE-EDS9)" w:date="2021-11-22T19:32:00Z"/>
          <w:rStyle w:val="Code"/>
        </w:rPr>
      </w:pPr>
      <w:ins w:id="3491" w:author="Clauss, Jens (GDE-EDS9)" w:date="2021-11-22T19:32:00Z">
        <w:r w:rsidRPr="003F4B1F">
          <w:rPr>
            <w:rStyle w:val="Code"/>
          </w:rPr>
          <w:t xml:space="preserve">  "version"  : </w:t>
        </w:r>
      </w:ins>
      <w:ins w:id="3492" w:author="Clauss, Jens (GDE-EDS9)" w:date="2021-11-22T19:36:00Z">
        <w:r>
          <w:rPr>
            <w:rStyle w:val="Code"/>
          </w:rPr>
          <w:t>5</w:t>
        </w:r>
      </w:ins>
      <w:ins w:id="3493" w:author="Clauss, Jens (GDE-EDS9)" w:date="2021-11-22T19:32:00Z">
        <w:r w:rsidRPr="003F4B1F">
          <w:rPr>
            <w:rStyle w:val="Code"/>
          </w:rPr>
          <w:t>,</w:t>
        </w:r>
      </w:ins>
    </w:p>
    <w:p w14:paraId="32BA9C9B" w14:textId="77777777" w:rsidR="00A2191F" w:rsidRPr="003F4B1F" w:rsidRDefault="00A2191F" w:rsidP="00A2191F">
      <w:pPr>
        <w:pStyle w:val="FormatvorlageLateinCourierNewKomplexCourierNewLatein9ptK1"/>
        <w:rPr>
          <w:ins w:id="3494" w:author="Clauss, Jens (GDE-EDS9)" w:date="2021-11-22T19:32:00Z"/>
          <w:rStyle w:val="Code"/>
        </w:rPr>
      </w:pPr>
      <w:ins w:id="3495" w:author="Clauss, Jens (GDE-EDS9)" w:date="2021-11-22T19:32:00Z">
        <w:r w:rsidRPr="003F4B1F">
          <w:rPr>
            <w:rStyle w:val="Code"/>
          </w:rPr>
          <w:t xml:space="preserve">  "action"   : "POST",</w:t>
        </w:r>
      </w:ins>
    </w:p>
    <w:p w14:paraId="3C16B941" w14:textId="77777777" w:rsidR="00A2191F" w:rsidRPr="003F4B1F" w:rsidRDefault="00A2191F" w:rsidP="00A2191F">
      <w:pPr>
        <w:pStyle w:val="FormatvorlageLateinCourierNewKomplexCourierNewLatein9ptK1"/>
        <w:rPr>
          <w:ins w:id="3496" w:author="Clauss, Jens (GDE-EDS9)" w:date="2021-11-22T19:32:00Z"/>
          <w:rStyle w:val="Code"/>
        </w:rPr>
      </w:pPr>
      <w:ins w:id="3497" w:author="Clauss, Jens (GDE-EDS9)" w:date="2021-11-22T19:32:00Z">
        <w:r w:rsidRPr="003F4B1F">
          <w:rPr>
            <w:rStyle w:val="Code"/>
          </w:rPr>
          <w:t xml:space="preserve">  "data"     :</w:t>
        </w:r>
      </w:ins>
    </w:p>
    <w:p w14:paraId="4ECDCF60" w14:textId="77777777" w:rsidR="00A2191F" w:rsidRPr="003F4B1F" w:rsidRDefault="00A2191F" w:rsidP="00A2191F">
      <w:pPr>
        <w:pStyle w:val="FormatvorlageLateinCourierNewKomplexCourierNewLatein9ptK1"/>
        <w:rPr>
          <w:ins w:id="3498" w:author="Clauss, Jens (GDE-EDS9)" w:date="2021-11-22T19:32:00Z"/>
          <w:rStyle w:val="Code"/>
        </w:rPr>
      </w:pPr>
      <w:ins w:id="3499" w:author="Clauss, Jens (GDE-EDS9)" w:date="2021-11-22T19:32:00Z">
        <w:r w:rsidRPr="003F4B1F">
          <w:rPr>
            <w:rStyle w:val="Code"/>
          </w:rPr>
          <w:t xml:space="preserve">  [</w:t>
        </w:r>
      </w:ins>
    </w:p>
    <w:p w14:paraId="48996AC5" w14:textId="77777777" w:rsidR="00A2191F" w:rsidRPr="003F4B1F" w:rsidRDefault="00A2191F" w:rsidP="00A2191F">
      <w:pPr>
        <w:pStyle w:val="FormatvorlageLateinCourierNewKomplexCourierNewLatein9ptK1"/>
        <w:rPr>
          <w:ins w:id="3500" w:author="Clauss, Jens (GDE-EDS9)" w:date="2021-11-22T19:32:00Z"/>
          <w:rStyle w:val="Code"/>
        </w:rPr>
      </w:pPr>
      <w:ins w:id="3501" w:author="Clauss, Jens (GDE-EDS9)" w:date="2021-11-22T19:32:00Z">
        <w:r w:rsidRPr="003F4B1F">
          <w:rPr>
            <w:rStyle w:val="Code"/>
          </w:rPr>
          <w:t xml:space="preserve">    {</w:t>
        </w:r>
      </w:ins>
    </w:p>
    <w:p w14:paraId="40A1D9B0" w14:textId="77777777" w:rsidR="00A2191F" w:rsidRPr="003F4B1F" w:rsidRDefault="00A2191F" w:rsidP="00A2191F">
      <w:pPr>
        <w:pStyle w:val="FormatvorlageLateinCourierNewKomplexCourierNewLatein9ptK1"/>
        <w:rPr>
          <w:ins w:id="3502" w:author="Clauss, Jens (GDE-EDS9)" w:date="2021-11-22T19:32:00Z"/>
          <w:rStyle w:val="Code"/>
        </w:rPr>
      </w:pPr>
      <w:ins w:id="3503" w:author="Clauss, Jens (GDE-EDS9)" w:date="2021-11-22T19:32:00Z">
        <w:r w:rsidRPr="003F4B1F">
          <w:rPr>
            <w:rStyle w:val="Code"/>
          </w:rPr>
          <w:t xml:space="preserve">      "transactionID": 105230,</w:t>
        </w:r>
      </w:ins>
    </w:p>
    <w:p w14:paraId="1C2911C7" w14:textId="77777777" w:rsidR="00A2191F" w:rsidRPr="003F4B1F" w:rsidRDefault="00A2191F" w:rsidP="00A2191F">
      <w:pPr>
        <w:pStyle w:val="FormatvorlageLateinCourierNewKomplexCourierNewLatein9ptK1"/>
        <w:rPr>
          <w:ins w:id="3504" w:author="Clauss, Jens (GDE-EDS9)" w:date="2021-11-22T19:32:00Z"/>
          <w:rStyle w:val="Code"/>
        </w:rPr>
      </w:pPr>
      <w:ins w:id="3505" w:author="Clauss, Jens (GDE-EDS9)" w:date="2021-11-22T19:32:00Z">
        <w:r w:rsidRPr="003F4B1F">
          <w:rPr>
            <w:rStyle w:val="Code"/>
          </w:rPr>
          <w:t xml:space="preserve">      "dateTime"     : "2016-02-29T22:15:01",</w:t>
        </w:r>
      </w:ins>
    </w:p>
    <w:p w14:paraId="6E9BB4CA" w14:textId="77777777" w:rsidR="00A2191F" w:rsidRPr="003F4B1F" w:rsidRDefault="00A2191F" w:rsidP="00A2191F">
      <w:pPr>
        <w:pStyle w:val="FormatvorlageLateinCourierNewKomplexCourierNewLatein9ptK1"/>
        <w:rPr>
          <w:ins w:id="3506" w:author="Clauss, Jens (GDE-EDS9)" w:date="2021-11-22T19:32:00Z"/>
          <w:rStyle w:val="Code"/>
        </w:rPr>
      </w:pPr>
      <w:ins w:id="3507" w:author="Clauss, Jens (GDE-EDS9)" w:date="2021-11-22T19:32:00Z">
        <w:r w:rsidRPr="003F4B1F">
          <w:rPr>
            <w:rStyle w:val="Code"/>
          </w:rPr>
          <w:t xml:space="preserve">      "link"         : "https://fu-server-domain/path/specific-update-package",</w:t>
        </w:r>
      </w:ins>
    </w:p>
    <w:p w14:paraId="66739DBF" w14:textId="77777777" w:rsidR="00A2191F" w:rsidRPr="003F4B1F" w:rsidRDefault="00A2191F" w:rsidP="00A2191F">
      <w:pPr>
        <w:pStyle w:val="FormatvorlageLateinCourierNewKomplexCourierNewLatein9ptK1"/>
        <w:rPr>
          <w:ins w:id="3508" w:author="Clauss, Jens (GDE-EDS9)" w:date="2021-11-22T19:32:00Z"/>
          <w:rStyle w:val="Code"/>
        </w:rPr>
      </w:pPr>
      <w:ins w:id="3509" w:author="Clauss, Jens (GDE-EDS9)" w:date="2021-11-22T19:32:00Z">
        <w:r w:rsidRPr="003F4B1F">
          <w:rPr>
            <w:rStyle w:val="Code"/>
          </w:rPr>
          <w:t xml:space="preserve">      "ocspURL"      : "http://ocsp-server-domain:8080",</w:t>
        </w:r>
      </w:ins>
    </w:p>
    <w:p w14:paraId="7C7785AB" w14:textId="77777777" w:rsidR="00A2191F" w:rsidRPr="003F4B1F" w:rsidRDefault="00A2191F" w:rsidP="00A2191F">
      <w:pPr>
        <w:pStyle w:val="FormatvorlageLateinCourierNewKomplexCourierNewLatein9ptK1"/>
        <w:rPr>
          <w:ins w:id="3510" w:author="Clauss, Jens (GDE-EDS9)" w:date="2021-11-22T19:32:00Z"/>
          <w:rStyle w:val="Code"/>
        </w:rPr>
      </w:pPr>
      <w:ins w:id="3511" w:author="Clauss, Jens (GDE-EDS9)" w:date="2021-11-22T19:32:00Z">
        <w:r w:rsidRPr="003F4B1F">
          <w:rPr>
            <w:rStyle w:val="Code"/>
          </w:rPr>
          <w:t xml:space="preserve">      "packageProperties" : "   base64url encoded binary data   "</w:t>
        </w:r>
      </w:ins>
    </w:p>
    <w:p w14:paraId="104FF6CC" w14:textId="77777777" w:rsidR="00A2191F" w:rsidRPr="003F4B1F" w:rsidRDefault="00A2191F" w:rsidP="00A2191F">
      <w:pPr>
        <w:pStyle w:val="FormatvorlageLateinCourierNewKomplexCourierNewLatein9ptK1"/>
        <w:rPr>
          <w:ins w:id="3512" w:author="Clauss, Jens (GDE-EDS9)" w:date="2021-11-22T19:32:00Z"/>
          <w:rStyle w:val="Code"/>
        </w:rPr>
      </w:pPr>
      <w:ins w:id="3513" w:author="Clauss, Jens (GDE-EDS9)" w:date="2021-11-22T19:32:00Z">
        <w:r w:rsidRPr="003F4B1F">
          <w:rPr>
            <w:rStyle w:val="Code"/>
          </w:rPr>
          <w:t xml:space="preserve">    }</w:t>
        </w:r>
      </w:ins>
    </w:p>
    <w:p w14:paraId="66BBA562" w14:textId="77777777" w:rsidR="00A2191F" w:rsidRPr="003F4B1F" w:rsidRDefault="00A2191F" w:rsidP="00A2191F">
      <w:pPr>
        <w:pStyle w:val="FormatvorlageLateinCourierNewKomplexCourierNewLatein9ptK1"/>
        <w:rPr>
          <w:ins w:id="3514" w:author="Clauss, Jens (GDE-EDS9)" w:date="2021-11-22T19:32:00Z"/>
          <w:rStyle w:val="Code"/>
        </w:rPr>
      </w:pPr>
      <w:ins w:id="3515" w:author="Clauss, Jens (GDE-EDS9)" w:date="2021-11-22T19:32:00Z">
        <w:r w:rsidRPr="003F4B1F">
          <w:rPr>
            <w:rStyle w:val="Code"/>
          </w:rPr>
          <w:t xml:space="preserve">  ]</w:t>
        </w:r>
      </w:ins>
    </w:p>
    <w:p w14:paraId="47C4800F" w14:textId="77777777" w:rsidR="00A2191F" w:rsidRPr="003F4B1F" w:rsidRDefault="00A2191F" w:rsidP="00A2191F">
      <w:pPr>
        <w:pStyle w:val="FormatvorlageLateinCourierNewKomplexCourierNewLatein9ptK1"/>
        <w:rPr>
          <w:ins w:id="3516" w:author="Clauss, Jens (GDE-EDS9)" w:date="2021-11-22T19:32:00Z"/>
          <w:rStyle w:val="Code"/>
        </w:rPr>
      </w:pPr>
      <w:ins w:id="3517" w:author="Clauss, Jens (GDE-EDS9)" w:date="2021-11-22T19:32:00Z">
        <w:r w:rsidRPr="003F4B1F">
          <w:rPr>
            <w:rStyle w:val="Code"/>
          </w:rPr>
          <w:t>}</w:t>
        </w:r>
      </w:ins>
    </w:p>
    <w:p w14:paraId="5871A906" w14:textId="77777777" w:rsidR="00A2191F" w:rsidRPr="003F4B1F" w:rsidRDefault="00A2191F" w:rsidP="00A2191F">
      <w:pPr>
        <w:rPr>
          <w:ins w:id="3518" w:author="Clauss, Jens (GDE-EDS9)" w:date="2021-11-22T19:32:00Z"/>
          <w:rStyle w:val="Code"/>
        </w:rPr>
      </w:pPr>
    </w:p>
    <w:p w14:paraId="1B6E2266" w14:textId="77777777" w:rsidR="00A2191F" w:rsidRPr="003F4B1F" w:rsidRDefault="00A2191F" w:rsidP="00A2191F">
      <w:pPr>
        <w:pStyle w:val="FormatvorlageLateinCourierNewKomplexCourierNewLatein9ptK1"/>
        <w:rPr>
          <w:ins w:id="3519" w:author="Clauss, Jens (GDE-EDS9)" w:date="2021-11-22T19:32:00Z"/>
          <w:rStyle w:val="Code"/>
        </w:rPr>
      </w:pPr>
      <w:ins w:id="3520" w:author="Clauss, Jens (GDE-EDS9)" w:date="2021-11-22T19:32:00Z">
        <w:r w:rsidRPr="003F4B1F">
          <w:rPr>
            <w:rStyle w:val="Code"/>
          </w:rPr>
          <w:t># Response OK</w:t>
        </w:r>
      </w:ins>
    </w:p>
    <w:p w14:paraId="6B2A6703" w14:textId="77777777" w:rsidR="00A2191F" w:rsidRPr="003F4B1F" w:rsidRDefault="00A2191F" w:rsidP="00A2191F">
      <w:pPr>
        <w:pStyle w:val="FormatvorlageLateinCourierNewKomplexCourierNewLatein9ptK1"/>
        <w:rPr>
          <w:ins w:id="3521" w:author="Clauss, Jens (GDE-EDS9)" w:date="2021-11-22T19:32:00Z"/>
          <w:rStyle w:val="Code"/>
        </w:rPr>
      </w:pPr>
      <w:ins w:id="3522" w:author="Clauss, Jens (GDE-EDS9)" w:date="2021-11-22T19:32:00Z">
        <w:r w:rsidRPr="003F4B1F">
          <w:rPr>
            <w:rStyle w:val="Code"/>
          </w:rPr>
          <w:t>{</w:t>
        </w:r>
      </w:ins>
    </w:p>
    <w:p w14:paraId="54BED4A0" w14:textId="77777777" w:rsidR="00A2191F" w:rsidRPr="003F4B1F" w:rsidRDefault="00A2191F" w:rsidP="00A2191F">
      <w:pPr>
        <w:pStyle w:val="FormatvorlageLateinCourierNewKomplexCourierNewLatein9ptK1"/>
        <w:rPr>
          <w:ins w:id="3523" w:author="Clauss, Jens (GDE-EDS9)" w:date="2021-11-22T19:32:00Z"/>
          <w:rStyle w:val="Code"/>
        </w:rPr>
      </w:pPr>
      <w:ins w:id="3524" w:author="Clauss, Jens (GDE-EDS9)" w:date="2021-11-22T19:32:00Z">
        <w:r w:rsidRPr="003F4B1F">
          <w:rPr>
            <w:rStyle w:val="Code"/>
          </w:rPr>
          <w:t xml:space="preserve">  "sID"      : 1234,</w:t>
        </w:r>
      </w:ins>
    </w:p>
    <w:p w14:paraId="37EFE5C0" w14:textId="77777777" w:rsidR="00A2191F" w:rsidRPr="003F4B1F" w:rsidRDefault="00A2191F" w:rsidP="00A2191F">
      <w:pPr>
        <w:pStyle w:val="FormatvorlageLateinCourierNewKomplexCourierNewLatein9ptK1"/>
        <w:rPr>
          <w:ins w:id="3525" w:author="Clauss, Jens (GDE-EDS9)" w:date="2021-11-22T19:32:00Z"/>
          <w:rStyle w:val="Code"/>
        </w:rPr>
      </w:pPr>
      <w:ins w:id="3526" w:author="Clauss, Jens (GDE-EDS9)" w:date="2021-11-22T19:32:00Z">
        <w:r w:rsidRPr="003F4B1F">
          <w:rPr>
            <w:rStyle w:val="Code"/>
          </w:rPr>
          <w:t xml:space="preserve">  "msgID"    : 82042942,</w:t>
        </w:r>
      </w:ins>
    </w:p>
    <w:p w14:paraId="094DD89C" w14:textId="77777777" w:rsidR="00A2191F" w:rsidRPr="003F4B1F" w:rsidRDefault="00A2191F" w:rsidP="00A2191F">
      <w:pPr>
        <w:pStyle w:val="FormatvorlageLateinCourierNewKomplexCourierNewLatein9ptK1"/>
        <w:rPr>
          <w:ins w:id="3527" w:author="Clauss, Jens (GDE-EDS9)" w:date="2021-11-22T19:32:00Z"/>
          <w:rStyle w:val="Code"/>
        </w:rPr>
      </w:pPr>
      <w:ins w:id="3528" w:author="Clauss, Jens (GDE-EDS9)" w:date="2021-11-22T19:32:00Z">
        <w:r w:rsidRPr="003F4B1F">
          <w:rPr>
            <w:rStyle w:val="Code"/>
          </w:rPr>
          <w:t xml:space="preserve">  "resource" : "/fu/packageProperties",</w:t>
        </w:r>
      </w:ins>
    </w:p>
    <w:p w14:paraId="0A7B94B1" w14:textId="55B05900" w:rsidR="00A2191F" w:rsidRPr="003F4B1F" w:rsidRDefault="00A2191F" w:rsidP="00A2191F">
      <w:pPr>
        <w:pStyle w:val="FormatvorlageLateinCourierNewKomplexCourierNewLatein9ptK1"/>
        <w:rPr>
          <w:ins w:id="3529" w:author="Clauss, Jens (GDE-EDS9)" w:date="2021-11-22T19:32:00Z"/>
          <w:rStyle w:val="Code"/>
        </w:rPr>
      </w:pPr>
      <w:ins w:id="3530" w:author="Clauss, Jens (GDE-EDS9)" w:date="2021-11-22T19:32:00Z">
        <w:r w:rsidRPr="003F4B1F">
          <w:rPr>
            <w:rStyle w:val="Code"/>
          </w:rPr>
          <w:t xml:space="preserve">  "version"  : </w:t>
        </w:r>
      </w:ins>
      <w:ins w:id="3531" w:author="Clauss, Jens (GDE-EDS9)" w:date="2021-11-22T19:36:00Z">
        <w:r>
          <w:rPr>
            <w:rStyle w:val="Code"/>
          </w:rPr>
          <w:t>5</w:t>
        </w:r>
      </w:ins>
      <w:ins w:id="3532" w:author="Clauss, Jens (GDE-EDS9)" w:date="2021-11-22T19:32:00Z">
        <w:r w:rsidRPr="003F4B1F">
          <w:rPr>
            <w:rStyle w:val="Code"/>
          </w:rPr>
          <w:t>,</w:t>
        </w:r>
      </w:ins>
    </w:p>
    <w:p w14:paraId="420410BC" w14:textId="77777777" w:rsidR="00A2191F" w:rsidRPr="003F4B1F" w:rsidRDefault="00A2191F" w:rsidP="00A2191F">
      <w:pPr>
        <w:pStyle w:val="FormatvorlageLateinCourierNewKomplexCourierNewLatein9ptK1"/>
        <w:rPr>
          <w:ins w:id="3533" w:author="Clauss, Jens (GDE-EDS9)" w:date="2021-11-22T19:32:00Z"/>
          <w:rStyle w:val="Code"/>
        </w:rPr>
      </w:pPr>
      <w:ins w:id="3534" w:author="Clauss, Jens (GDE-EDS9)" w:date="2021-11-22T19:32:00Z">
        <w:r w:rsidRPr="003F4B1F">
          <w:rPr>
            <w:rStyle w:val="Code"/>
          </w:rPr>
          <w:t xml:space="preserve">  "action"   : "RESPONSE"</w:t>
        </w:r>
      </w:ins>
    </w:p>
    <w:p w14:paraId="3102CC3F" w14:textId="77777777" w:rsidR="00A2191F" w:rsidRPr="003F4B1F" w:rsidRDefault="00A2191F" w:rsidP="00A2191F">
      <w:pPr>
        <w:pStyle w:val="FormatvorlageLateinCourierNewKomplexCourierNewLatein9ptK1"/>
        <w:rPr>
          <w:ins w:id="3535" w:author="Clauss, Jens (GDE-EDS9)" w:date="2021-11-22T19:32:00Z"/>
          <w:rStyle w:val="Code"/>
        </w:rPr>
      </w:pPr>
      <w:ins w:id="3536" w:author="Clauss, Jens (GDE-EDS9)" w:date="2021-11-22T19:32:00Z">
        <w:r w:rsidRPr="003F4B1F">
          <w:rPr>
            <w:rStyle w:val="Code"/>
          </w:rPr>
          <w:t>}</w:t>
        </w:r>
      </w:ins>
    </w:p>
    <w:p w14:paraId="53625F75" w14:textId="77777777" w:rsidR="00A2191F" w:rsidRPr="003F4B1F" w:rsidRDefault="00A2191F" w:rsidP="00A2191F">
      <w:pPr>
        <w:rPr>
          <w:ins w:id="3537" w:author="Clauss, Jens (GDE-EDS9)" w:date="2021-11-22T19:32:00Z"/>
          <w:rStyle w:val="Code"/>
        </w:rPr>
      </w:pPr>
    </w:p>
    <w:p w14:paraId="7FF4EBC8" w14:textId="77777777" w:rsidR="00A2191F" w:rsidRPr="003F4B1F" w:rsidRDefault="00A2191F" w:rsidP="00A2191F">
      <w:pPr>
        <w:pStyle w:val="FormatvorlageLateinCourierNewKomplexCourierNewLatein9ptK1"/>
        <w:rPr>
          <w:ins w:id="3538" w:author="Clauss, Jens (GDE-EDS9)" w:date="2021-11-22T19:32:00Z"/>
          <w:rStyle w:val="Code"/>
        </w:rPr>
      </w:pPr>
      <w:ins w:id="3539" w:author="Clauss, Jens (GDE-EDS9)" w:date="2021-11-22T19:32:00Z">
        <w:r w:rsidRPr="003F4B1F">
          <w:rPr>
            <w:rStyle w:val="Code"/>
          </w:rPr>
          <w:t># Response ERROR</w:t>
        </w:r>
      </w:ins>
    </w:p>
    <w:p w14:paraId="72066784" w14:textId="77777777" w:rsidR="00A2191F" w:rsidRPr="003F4B1F" w:rsidRDefault="00A2191F" w:rsidP="00A2191F">
      <w:pPr>
        <w:pStyle w:val="FormatvorlageLateinCourierNewKomplexCourierNewLatein9ptK1"/>
        <w:rPr>
          <w:ins w:id="3540" w:author="Clauss, Jens (GDE-EDS9)" w:date="2021-11-22T19:32:00Z"/>
          <w:rStyle w:val="Code"/>
        </w:rPr>
      </w:pPr>
      <w:ins w:id="3541" w:author="Clauss, Jens (GDE-EDS9)" w:date="2021-11-22T19:32:00Z">
        <w:r w:rsidRPr="003F4B1F">
          <w:rPr>
            <w:rStyle w:val="Code"/>
          </w:rPr>
          <w:t>{</w:t>
        </w:r>
      </w:ins>
    </w:p>
    <w:p w14:paraId="7ABE2990" w14:textId="77777777" w:rsidR="00A2191F" w:rsidRPr="003F4B1F" w:rsidRDefault="00A2191F" w:rsidP="00A2191F">
      <w:pPr>
        <w:pStyle w:val="FormatvorlageLateinCourierNewKomplexCourierNewLatein9ptK1"/>
        <w:rPr>
          <w:ins w:id="3542" w:author="Clauss, Jens (GDE-EDS9)" w:date="2021-11-22T19:32:00Z"/>
          <w:rStyle w:val="Code"/>
        </w:rPr>
      </w:pPr>
      <w:ins w:id="3543" w:author="Clauss, Jens (GDE-EDS9)" w:date="2021-11-22T19:32:00Z">
        <w:r w:rsidRPr="003F4B1F">
          <w:rPr>
            <w:rStyle w:val="Code"/>
          </w:rPr>
          <w:t xml:space="preserve">  "sID"      : 1234,</w:t>
        </w:r>
      </w:ins>
    </w:p>
    <w:p w14:paraId="6C4D67D4" w14:textId="77777777" w:rsidR="00A2191F" w:rsidRPr="003F4B1F" w:rsidRDefault="00A2191F" w:rsidP="00A2191F">
      <w:pPr>
        <w:pStyle w:val="FormatvorlageLateinCourierNewKomplexCourierNewLatein9ptK1"/>
        <w:rPr>
          <w:ins w:id="3544" w:author="Clauss, Jens (GDE-EDS9)" w:date="2021-11-22T19:32:00Z"/>
          <w:rStyle w:val="Code"/>
        </w:rPr>
      </w:pPr>
      <w:ins w:id="3545" w:author="Clauss, Jens (GDE-EDS9)" w:date="2021-11-22T19:32:00Z">
        <w:r w:rsidRPr="003F4B1F">
          <w:rPr>
            <w:rStyle w:val="Code"/>
          </w:rPr>
          <w:t xml:space="preserve">  "msgID"    : 82042942,</w:t>
        </w:r>
      </w:ins>
    </w:p>
    <w:p w14:paraId="70952D38" w14:textId="77777777" w:rsidR="00A2191F" w:rsidRPr="003F4B1F" w:rsidRDefault="00A2191F" w:rsidP="00A2191F">
      <w:pPr>
        <w:pStyle w:val="FormatvorlageLateinCourierNewKomplexCourierNewLatein9ptK1"/>
        <w:rPr>
          <w:ins w:id="3546" w:author="Clauss, Jens (GDE-EDS9)" w:date="2021-11-22T19:32:00Z"/>
          <w:rStyle w:val="Code"/>
        </w:rPr>
      </w:pPr>
      <w:ins w:id="3547" w:author="Clauss, Jens (GDE-EDS9)" w:date="2021-11-22T19:32:00Z">
        <w:r w:rsidRPr="003F4B1F">
          <w:rPr>
            <w:rStyle w:val="Code"/>
          </w:rPr>
          <w:t xml:space="preserve">  "resource" : "/fu/packageProperties",</w:t>
        </w:r>
      </w:ins>
    </w:p>
    <w:p w14:paraId="25F4AB44" w14:textId="219B980A" w:rsidR="00A2191F" w:rsidRPr="003F4B1F" w:rsidRDefault="00A2191F" w:rsidP="00A2191F">
      <w:pPr>
        <w:pStyle w:val="FormatvorlageLateinCourierNewKomplexCourierNewLatein9ptK1"/>
        <w:rPr>
          <w:ins w:id="3548" w:author="Clauss, Jens (GDE-EDS9)" w:date="2021-11-22T19:32:00Z"/>
          <w:rStyle w:val="Code"/>
        </w:rPr>
      </w:pPr>
      <w:ins w:id="3549" w:author="Clauss, Jens (GDE-EDS9)" w:date="2021-11-22T19:32:00Z">
        <w:r w:rsidRPr="003F4B1F">
          <w:rPr>
            <w:rStyle w:val="Code"/>
          </w:rPr>
          <w:t xml:space="preserve">  "version"  : </w:t>
        </w:r>
      </w:ins>
      <w:ins w:id="3550" w:author="Clauss, Jens (GDE-EDS9)" w:date="2021-11-22T19:36:00Z">
        <w:r>
          <w:rPr>
            <w:rStyle w:val="Code"/>
          </w:rPr>
          <w:t>5</w:t>
        </w:r>
      </w:ins>
      <w:ins w:id="3551" w:author="Clauss, Jens (GDE-EDS9)" w:date="2021-11-22T19:32:00Z">
        <w:r w:rsidRPr="003F4B1F">
          <w:rPr>
            <w:rStyle w:val="Code"/>
          </w:rPr>
          <w:t>,</w:t>
        </w:r>
      </w:ins>
    </w:p>
    <w:p w14:paraId="365B152A" w14:textId="77777777" w:rsidR="00A2191F" w:rsidRPr="003F4B1F" w:rsidRDefault="00A2191F" w:rsidP="00A2191F">
      <w:pPr>
        <w:pStyle w:val="FormatvorlageLateinCourierNewKomplexCourierNewLatein9ptK1"/>
        <w:rPr>
          <w:ins w:id="3552" w:author="Clauss, Jens (GDE-EDS9)" w:date="2021-11-22T19:32:00Z"/>
          <w:rStyle w:val="Code"/>
        </w:rPr>
      </w:pPr>
      <w:ins w:id="3553" w:author="Clauss, Jens (GDE-EDS9)" w:date="2021-11-22T19:32:00Z">
        <w:r w:rsidRPr="003F4B1F">
          <w:rPr>
            <w:rStyle w:val="Code"/>
          </w:rPr>
          <w:t xml:space="preserve">  "action"   : "RESPONSE",</w:t>
        </w:r>
      </w:ins>
    </w:p>
    <w:p w14:paraId="5F47AE58" w14:textId="77777777" w:rsidR="00A2191F" w:rsidRPr="003F4B1F" w:rsidRDefault="00A2191F" w:rsidP="00A2191F">
      <w:pPr>
        <w:pStyle w:val="FormatvorlageLateinCourierNewKomplexCourierNewLatein9ptK1"/>
        <w:rPr>
          <w:ins w:id="3554" w:author="Clauss, Jens (GDE-EDS9)" w:date="2021-11-22T19:32:00Z"/>
          <w:rStyle w:val="Code"/>
        </w:rPr>
      </w:pPr>
      <w:ins w:id="3555" w:author="Clauss, Jens (GDE-EDS9)" w:date="2021-11-22T19:32:00Z">
        <w:r w:rsidRPr="003F4B1F">
          <w:rPr>
            <w:rStyle w:val="Code"/>
          </w:rPr>
          <w:t xml:space="preserve">  "code"     : 400</w:t>
        </w:r>
      </w:ins>
    </w:p>
    <w:p w14:paraId="5BF847C0" w14:textId="77777777" w:rsidR="00A2191F" w:rsidRPr="003F4B1F" w:rsidRDefault="00A2191F" w:rsidP="00A2191F">
      <w:pPr>
        <w:pStyle w:val="FormatvorlageLateinCourierNewKomplexCourierNewLatein9ptK1"/>
        <w:rPr>
          <w:ins w:id="3556" w:author="Clauss, Jens (GDE-EDS9)" w:date="2021-11-22T19:32:00Z"/>
          <w:rStyle w:val="Code"/>
        </w:rPr>
      </w:pPr>
      <w:ins w:id="3557" w:author="Clauss, Jens (GDE-EDS9)" w:date="2021-11-22T19:32:00Z">
        <w:r w:rsidRPr="003F4B1F">
          <w:rPr>
            <w:rStyle w:val="Code"/>
          </w:rPr>
          <w:t>}</w:t>
        </w:r>
      </w:ins>
    </w:p>
    <w:p w14:paraId="5EE56C29" w14:textId="77777777" w:rsidR="00A2191F" w:rsidRPr="003F4B1F" w:rsidRDefault="00A2191F" w:rsidP="00A2191F">
      <w:pPr>
        <w:rPr>
          <w:ins w:id="3558" w:author="Clauss, Jens (GDE-EDS9)" w:date="2021-11-22T19:32:00Z"/>
        </w:rPr>
      </w:pPr>
    </w:p>
    <w:p w14:paraId="227351D0" w14:textId="77777777" w:rsidR="00A2191F" w:rsidRPr="003F4B1F" w:rsidRDefault="00A2191F" w:rsidP="00A2191F">
      <w:pPr>
        <w:rPr>
          <w:ins w:id="3559" w:author="Clauss, Jens (GDE-EDS9)" w:date="2021-11-22T19:32:00Z"/>
        </w:rPr>
      </w:pPr>
      <w:ins w:id="3560" w:author="Clauss, Jens (GDE-EDS9)" w:date="2021-11-22T19:32:00Z">
        <w:r w:rsidRPr="003F4B1F">
          <w:br w:type="page"/>
        </w:r>
      </w:ins>
    </w:p>
    <w:p w14:paraId="3D166823" w14:textId="77777777" w:rsidR="00A2191F" w:rsidRPr="003F4B1F" w:rsidRDefault="00A2191F" w:rsidP="00A2191F">
      <w:pPr>
        <w:pStyle w:val="Heading3"/>
        <w:rPr>
          <w:ins w:id="3561" w:author="Clauss, Jens (GDE-EDS9)" w:date="2021-11-22T19:32:00Z"/>
        </w:rPr>
      </w:pPr>
      <w:bookmarkStart w:id="3562" w:name="_Toc88504198"/>
      <w:ins w:id="3563" w:author="Clauss, Jens (GDE-EDS9)" w:date="2021-11-22T19:32:00Z">
        <w:r w:rsidRPr="003F4B1F">
          <w:t>Get Firmware Update State of HA</w:t>
        </w:r>
        <w:bookmarkEnd w:id="3562"/>
      </w:ins>
    </w:p>
    <w:p w14:paraId="1FA5DCCF" w14:textId="77777777" w:rsidR="00A2191F" w:rsidRPr="003F4B1F" w:rsidRDefault="00A2191F" w:rsidP="00A2191F">
      <w:pPr>
        <w:rPr>
          <w:ins w:id="3564" w:author="Clauss, Jens (GDE-EDS9)" w:date="2021-11-22T19:32:00Z"/>
        </w:rPr>
      </w:pPr>
      <w:ins w:id="3565" w:author="Clauss, Jens (GDE-EDS9)" w:date="2021-11-22T19:32:00Z">
        <w:r w:rsidRPr="003F4B1F">
          <w:t>The backend can request the current state of the firmware update on the HA.</w:t>
        </w:r>
      </w:ins>
    </w:p>
    <w:p w14:paraId="3914BFBA" w14:textId="77777777" w:rsidR="00A2191F" w:rsidRPr="003F4B1F" w:rsidRDefault="00A2191F" w:rsidP="00A2191F">
      <w:pPr>
        <w:rPr>
          <w:ins w:id="3566" w:author="Clauss, Jens (GDE-EDS9)" w:date="2021-11-22T19:32:00Z"/>
        </w:rPr>
      </w:pPr>
    </w:p>
    <w:p w14:paraId="6C0C03D5" w14:textId="77777777" w:rsidR="00A2191F" w:rsidRPr="003F4B1F" w:rsidRDefault="00A2191F" w:rsidP="00A2191F">
      <w:pPr>
        <w:rPr>
          <w:ins w:id="3567" w:author="Clauss, Jens (GDE-EDS9)" w:date="2021-11-22T19:32:00Z"/>
        </w:rPr>
      </w:pPr>
      <w:ins w:id="3568" w:author="Clauss, Jens (GDE-EDS9)" w:date="2021-11-22T19:32:00Z">
        <w:r w:rsidRPr="003F4B1F">
          <w:t xml:space="preserve">The backend sends a </w:t>
        </w:r>
        <w:r w:rsidRPr="003F4B1F">
          <w:rPr>
            <w:rStyle w:val="CodeBig"/>
          </w:rPr>
          <w:t>GET</w:t>
        </w:r>
        <w:r w:rsidRPr="003F4B1F">
          <w:t xml:space="preserve"> request to “</w:t>
        </w:r>
        <w:r w:rsidRPr="003F4B1F">
          <w:rPr>
            <w:rStyle w:val="CodeBig"/>
          </w:rPr>
          <w:t>state</w:t>
        </w:r>
        <w:r w:rsidRPr="003F4B1F">
          <w:t xml:space="preserve">”. The response will contain a single element of the content type </w:t>
        </w:r>
        <w:r w:rsidRPr="003F4B1F">
          <w:rPr>
            <w:rStyle w:val="CodeBig"/>
          </w:rPr>
          <w:t>FUSTATE</w:t>
        </w:r>
        <w:r w:rsidRPr="003F4B1F">
          <w:t>.</w:t>
        </w:r>
      </w:ins>
    </w:p>
    <w:p w14:paraId="23FBE43D" w14:textId="77777777" w:rsidR="00A2191F" w:rsidRPr="003F4B1F" w:rsidRDefault="00A2191F" w:rsidP="00A2191F">
      <w:pPr>
        <w:rPr>
          <w:ins w:id="3569" w:author="Clauss, Jens (GDE-EDS9)" w:date="2021-11-22T19:32:00Z"/>
        </w:rPr>
      </w:pPr>
    </w:p>
    <w:p w14:paraId="116FB455" w14:textId="77777777" w:rsidR="00A2191F" w:rsidRPr="003F4B1F" w:rsidRDefault="00A2191F" w:rsidP="00A2191F">
      <w:pPr>
        <w:rPr>
          <w:ins w:id="3570" w:author="Clauss, Jens (GDE-EDS9)" w:date="2021-11-22T19:32:00Z"/>
          <w:b/>
          <w:bCs/>
        </w:rPr>
      </w:pPr>
      <w:ins w:id="3571" w:author="Clauss, Jens (GDE-EDS9)" w:date="2021-11-22T19:32:00Z">
        <w:r w:rsidRPr="003F4B1F">
          <w:rPr>
            <w:b/>
            <w:bCs/>
          </w:rPr>
          <w:t>Example:</w:t>
        </w:r>
      </w:ins>
    </w:p>
    <w:p w14:paraId="0565CEE4" w14:textId="77777777" w:rsidR="00A2191F" w:rsidRPr="003F4B1F" w:rsidRDefault="00A2191F" w:rsidP="00A2191F">
      <w:pPr>
        <w:pStyle w:val="FormatvorlageLateinCourierNewKomplexCourierNewLatein9ptK1"/>
        <w:rPr>
          <w:ins w:id="3572" w:author="Clauss, Jens (GDE-EDS9)" w:date="2021-11-22T19:32:00Z"/>
          <w:rStyle w:val="Code"/>
        </w:rPr>
      </w:pPr>
      <w:ins w:id="3573" w:author="Clauss, Jens (GDE-EDS9)" w:date="2021-11-22T19:32:00Z">
        <w:r w:rsidRPr="003F4B1F">
          <w:rPr>
            <w:rStyle w:val="Code"/>
          </w:rPr>
          <w:t># Request</w:t>
        </w:r>
      </w:ins>
    </w:p>
    <w:p w14:paraId="2DBEA22C" w14:textId="77777777" w:rsidR="00A2191F" w:rsidRPr="003F4B1F" w:rsidRDefault="00A2191F" w:rsidP="00A2191F">
      <w:pPr>
        <w:pStyle w:val="FormatvorlageLateinCourierNewKomplexCourierNewLatein9ptK1"/>
        <w:rPr>
          <w:ins w:id="3574" w:author="Clauss, Jens (GDE-EDS9)" w:date="2021-11-22T19:32:00Z"/>
          <w:rStyle w:val="Code"/>
        </w:rPr>
      </w:pPr>
      <w:ins w:id="3575" w:author="Clauss, Jens (GDE-EDS9)" w:date="2021-11-22T19:32:00Z">
        <w:r w:rsidRPr="003F4B1F">
          <w:rPr>
            <w:rStyle w:val="Code"/>
          </w:rPr>
          <w:t>{</w:t>
        </w:r>
      </w:ins>
    </w:p>
    <w:p w14:paraId="0560454F" w14:textId="77777777" w:rsidR="00A2191F" w:rsidRPr="003F4B1F" w:rsidRDefault="00A2191F" w:rsidP="00A2191F">
      <w:pPr>
        <w:pStyle w:val="FormatvorlageLateinCourierNewKomplexCourierNewLatein9ptK1"/>
        <w:rPr>
          <w:ins w:id="3576" w:author="Clauss, Jens (GDE-EDS9)" w:date="2021-11-22T19:32:00Z"/>
          <w:rStyle w:val="Code"/>
        </w:rPr>
      </w:pPr>
      <w:ins w:id="3577" w:author="Clauss, Jens (GDE-EDS9)" w:date="2021-11-22T19:32:00Z">
        <w:r w:rsidRPr="003F4B1F">
          <w:rPr>
            <w:rStyle w:val="Code"/>
          </w:rPr>
          <w:t xml:space="preserve">  "sID"      : 1234,</w:t>
        </w:r>
      </w:ins>
    </w:p>
    <w:p w14:paraId="594F9A93" w14:textId="77777777" w:rsidR="00A2191F" w:rsidRPr="003F4B1F" w:rsidRDefault="00A2191F" w:rsidP="00A2191F">
      <w:pPr>
        <w:pStyle w:val="FormatvorlageLateinCourierNewKomplexCourierNewLatein9ptK1"/>
        <w:rPr>
          <w:ins w:id="3578" w:author="Clauss, Jens (GDE-EDS9)" w:date="2021-11-22T19:32:00Z"/>
          <w:rStyle w:val="Code"/>
        </w:rPr>
      </w:pPr>
      <w:ins w:id="3579" w:author="Clauss, Jens (GDE-EDS9)" w:date="2021-11-22T19:32:00Z">
        <w:r w:rsidRPr="003F4B1F">
          <w:rPr>
            <w:rStyle w:val="Code"/>
          </w:rPr>
          <w:t xml:space="preserve">  "msgID"    : 82042954,</w:t>
        </w:r>
      </w:ins>
    </w:p>
    <w:p w14:paraId="5DE9E00D" w14:textId="77777777" w:rsidR="00A2191F" w:rsidRPr="003F4B1F" w:rsidRDefault="00A2191F" w:rsidP="00A2191F">
      <w:pPr>
        <w:pStyle w:val="FormatvorlageLateinCourierNewKomplexCourierNewLatein9ptK1"/>
        <w:rPr>
          <w:ins w:id="3580" w:author="Clauss, Jens (GDE-EDS9)" w:date="2021-11-22T19:32:00Z"/>
          <w:rStyle w:val="Code"/>
        </w:rPr>
      </w:pPr>
      <w:ins w:id="3581" w:author="Clauss, Jens (GDE-EDS9)" w:date="2021-11-22T19:32:00Z">
        <w:r w:rsidRPr="003F4B1F">
          <w:rPr>
            <w:rStyle w:val="Code"/>
          </w:rPr>
          <w:t xml:space="preserve">  "resource" : "/fu/state",</w:t>
        </w:r>
      </w:ins>
    </w:p>
    <w:p w14:paraId="70454D14" w14:textId="459A06ED" w:rsidR="00A2191F" w:rsidRPr="003F4B1F" w:rsidRDefault="00A2191F" w:rsidP="00A2191F">
      <w:pPr>
        <w:pStyle w:val="FormatvorlageLateinCourierNewKomplexCourierNewLatein9ptK1"/>
        <w:rPr>
          <w:ins w:id="3582" w:author="Clauss, Jens (GDE-EDS9)" w:date="2021-11-22T19:32:00Z"/>
          <w:rStyle w:val="Code"/>
        </w:rPr>
      </w:pPr>
      <w:ins w:id="3583" w:author="Clauss, Jens (GDE-EDS9)" w:date="2021-11-22T19:32:00Z">
        <w:r w:rsidRPr="003F4B1F">
          <w:rPr>
            <w:rStyle w:val="Code"/>
          </w:rPr>
          <w:t xml:space="preserve">  "version"  : </w:t>
        </w:r>
      </w:ins>
      <w:ins w:id="3584" w:author="Clauss, Jens (GDE-EDS9)" w:date="2021-11-22T19:37:00Z">
        <w:r>
          <w:rPr>
            <w:rStyle w:val="Code"/>
          </w:rPr>
          <w:t>5</w:t>
        </w:r>
      </w:ins>
      <w:ins w:id="3585" w:author="Clauss, Jens (GDE-EDS9)" w:date="2021-11-22T19:32:00Z">
        <w:r w:rsidRPr="003F4B1F">
          <w:rPr>
            <w:rStyle w:val="Code"/>
          </w:rPr>
          <w:t>,</w:t>
        </w:r>
      </w:ins>
    </w:p>
    <w:p w14:paraId="2DAAE9DC" w14:textId="77777777" w:rsidR="00A2191F" w:rsidRPr="003F4B1F" w:rsidRDefault="00A2191F" w:rsidP="00A2191F">
      <w:pPr>
        <w:pStyle w:val="FormatvorlageLateinCourierNewKomplexCourierNewLatein9ptK1"/>
        <w:rPr>
          <w:ins w:id="3586" w:author="Clauss, Jens (GDE-EDS9)" w:date="2021-11-22T19:32:00Z"/>
          <w:rStyle w:val="Code"/>
        </w:rPr>
      </w:pPr>
      <w:ins w:id="3587" w:author="Clauss, Jens (GDE-EDS9)" w:date="2021-11-22T19:32:00Z">
        <w:r w:rsidRPr="003F4B1F">
          <w:rPr>
            <w:rStyle w:val="Code"/>
          </w:rPr>
          <w:t xml:space="preserve">  "action"   : "GET"</w:t>
        </w:r>
      </w:ins>
    </w:p>
    <w:p w14:paraId="10DA5E7D" w14:textId="77777777" w:rsidR="00A2191F" w:rsidRPr="003F4B1F" w:rsidRDefault="00A2191F" w:rsidP="00A2191F">
      <w:pPr>
        <w:pStyle w:val="FormatvorlageLateinCourierNewKomplexCourierNewLatein9ptK1"/>
        <w:rPr>
          <w:ins w:id="3588" w:author="Clauss, Jens (GDE-EDS9)" w:date="2021-11-22T19:32:00Z"/>
          <w:rStyle w:val="Code"/>
        </w:rPr>
      </w:pPr>
      <w:ins w:id="3589" w:author="Clauss, Jens (GDE-EDS9)" w:date="2021-11-22T19:32:00Z">
        <w:r w:rsidRPr="003F4B1F">
          <w:rPr>
            <w:rStyle w:val="Code"/>
          </w:rPr>
          <w:t>}</w:t>
        </w:r>
      </w:ins>
    </w:p>
    <w:p w14:paraId="2467926A" w14:textId="77777777" w:rsidR="00A2191F" w:rsidRPr="003F4B1F" w:rsidRDefault="00A2191F" w:rsidP="00A2191F">
      <w:pPr>
        <w:rPr>
          <w:ins w:id="3590" w:author="Clauss, Jens (GDE-EDS9)" w:date="2021-11-22T19:32:00Z"/>
          <w:rStyle w:val="Code"/>
        </w:rPr>
      </w:pPr>
    </w:p>
    <w:p w14:paraId="3468BE68" w14:textId="77777777" w:rsidR="00A2191F" w:rsidRPr="003F4B1F" w:rsidRDefault="00A2191F" w:rsidP="00A2191F">
      <w:pPr>
        <w:pStyle w:val="FormatvorlageLateinCourierNewKomplexCourierNewLatein9ptK1"/>
        <w:rPr>
          <w:ins w:id="3591" w:author="Clauss, Jens (GDE-EDS9)" w:date="2021-11-22T19:32:00Z"/>
          <w:rStyle w:val="Code"/>
        </w:rPr>
      </w:pPr>
      <w:ins w:id="3592" w:author="Clauss, Jens (GDE-EDS9)" w:date="2021-11-22T19:32:00Z">
        <w:r w:rsidRPr="003F4B1F">
          <w:rPr>
            <w:rStyle w:val="Code"/>
          </w:rPr>
          <w:t># Response</w:t>
        </w:r>
      </w:ins>
    </w:p>
    <w:p w14:paraId="315D63B7" w14:textId="77777777" w:rsidR="00A2191F" w:rsidRPr="003F4B1F" w:rsidRDefault="00A2191F" w:rsidP="00A2191F">
      <w:pPr>
        <w:pStyle w:val="FormatvorlageLateinCourierNewKomplexCourierNewLatein9ptK1"/>
        <w:rPr>
          <w:ins w:id="3593" w:author="Clauss, Jens (GDE-EDS9)" w:date="2021-11-22T19:32:00Z"/>
          <w:rStyle w:val="Code"/>
        </w:rPr>
      </w:pPr>
      <w:ins w:id="3594" w:author="Clauss, Jens (GDE-EDS9)" w:date="2021-11-22T19:32:00Z">
        <w:r w:rsidRPr="003F4B1F">
          <w:rPr>
            <w:rStyle w:val="Code"/>
          </w:rPr>
          <w:t>{</w:t>
        </w:r>
      </w:ins>
    </w:p>
    <w:p w14:paraId="66C72557" w14:textId="77777777" w:rsidR="00A2191F" w:rsidRPr="003F4B1F" w:rsidRDefault="00A2191F" w:rsidP="00A2191F">
      <w:pPr>
        <w:pStyle w:val="FormatvorlageLateinCourierNewKomplexCourierNewLatein9ptK1"/>
        <w:rPr>
          <w:ins w:id="3595" w:author="Clauss, Jens (GDE-EDS9)" w:date="2021-11-22T19:32:00Z"/>
          <w:rStyle w:val="Code"/>
        </w:rPr>
      </w:pPr>
      <w:ins w:id="3596" w:author="Clauss, Jens (GDE-EDS9)" w:date="2021-11-22T19:32:00Z">
        <w:r w:rsidRPr="003F4B1F">
          <w:rPr>
            <w:rStyle w:val="Code"/>
          </w:rPr>
          <w:t xml:space="preserve">  "sID"      : 1234,</w:t>
        </w:r>
      </w:ins>
    </w:p>
    <w:p w14:paraId="00F06DD9" w14:textId="77777777" w:rsidR="00A2191F" w:rsidRPr="003F4B1F" w:rsidRDefault="00A2191F" w:rsidP="00A2191F">
      <w:pPr>
        <w:pStyle w:val="FormatvorlageLateinCourierNewKomplexCourierNewLatein9ptK1"/>
        <w:rPr>
          <w:ins w:id="3597" w:author="Clauss, Jens (GDE-EDS9)" w:date="2021-11-22T19:32:00Z"/>
          <w:rStyle w:val="Code"/>
        </w:rPr>
      </w:pPr>
      <w:ins w:id="3598" w:author="Clauss, Jens (GDE-EDS9)" w:date="2021-11-22T19:32:00Z">
        <w:r w:rsidRPr="003F4B1F">
          <w:rPr>
            <w:rStyle w:val="Code"/>
          </w:rPr>
          <w:t xml:space="preserve">  "msgID"    : 82042954,</w:t>
        </w:r>
      </w:ins>
    </w:p>
    <w:p w14:paraId="22B2DF3F" w14:textId="77777777" w:rsidR="00A2191F" w:rsidRPr="003F4B1F" w:rsidRDefault="00A2191F" w:rsidP="00A2191F">
      <w:pPr>
        <w:pStyle w:val="FormatvorlageLateinCourierNewKomplexCourierNewLatein9ptK1"/>
        <w:rPr>
          <w:ins w:id="3599" w:author="Clauss, Jens (GDE-EDS9)" w:date="2021-11-22T19:32:00Z"/>
          <w:rStyle w:val="Code"/>
        </w:rPr>
      </w:pPr>
      <w:ins w:id="3600" w:author="Clauss, Jens (GDE-EDS9)" w:date="2021-11-22T19:32:00Z">
        <w:r w:rsidRPr="003F4B1F">
          <w:rPr>
            <w:rStyle w:val="Code"/>
          </w:rPr>
          <w:t xml:space="preserve">  "resource" : "/fu/state",</w:t>
        </w:r>
      </w:ins>
    </w:p>
    <w:p w14:paraId="432B3D51" w14:textId="1D8B1135" w:rsidR="00A2191F" w:rsidRPr="003F4B1F" w:rsidRDefault="00A2191F" w:rsidP="00A2191F">
      <w:pPr>
        <w:pStyle w:val="FormatvorlageLateinCourierNewKomplexCourierNewLatein9ptK1"/>
        <w:rPr>
          <w:ins w:id="3601" w:author="Clauss, Jens (GDE-EDS9)" w:date="2021-11-22T19:32:00Z"/>
          <w:rStyle w:val="Code"/>
        </w:rPr>
      </w:pPr>
      <w:ins w:id="3602" w:author="Clauss, Jens (GDE-EDS9)" w:date="2021-11-22T19:32:00Z">
        <w:r w:rsidRPr="003F4B1F">
          <w:rPr>
            <w:rStyle w:val="Code"/>
          </w:rPr>
          <w:t xml:space="preserve">  "version"  : </w:t>
        </w:r>
      </w:ins>
      <w:ins w:id="3603" w:author="Clauss, Jens (GDE-EDS9)" w:date="2021-11-22T19:37:00Z">
        <w:r>
          <w:rPr>
            <w:rStyle w:val="Code"/>
          </w:rPr>
          <w:t>5</w:t>
        </w:r>
      </w:ins>
      <w:ins w:id="3604" w:author="Clauss, Jens (GDE-EDS9)" w:date="2021-11-22T19:32:00Z">
        <w:r w:rsidRPr="003F4B1F">
          <w:rPr>
            <w:rStyle w:val="Code"/>
          </w:rPr>
          <w:t>,</w:t>
        </w:r>
      </w:ins>
    </w:p>
    <w:p w14:paraId="6CDC3210" w14:textId="77777777" w:rsidR="00A2191F" w:rsidRPr="003F4B1F" w:rsidRDefault="00A2191F" w:rsidP="00A2191F">
      <w:pPr>
        <w:pStyle w:val="FormatvorlageLateinCourierNewKomplexCourierNewLatein9ptK1"/>
        <w:rPr>
          <w:ins w:id="3605" w:author="Clauss, Jens (GDE-EDS9)" w:date="2021-11-22T19:32:00Z"/>
          <w:rStyle w:val="Code"/>
        </w:rPr>
      </w:pPr>
      <w:ins w:id="3606" w:author="Clauss, Jens (GDE-EDS9)" w:date="2021-11-22T19:32:00Z">
        <w:r w:rsidRPr="003F4B1F">
          <w:rPr>
            <w:rStyle w:val="Code"/>
          </w:rPr>
          <w:t xml:space="preserve">  "action"   : "RESPONSE",</w:t>
        </w:r>
      </w:ins>
    </w:p>
    <w:p w14:paraId="56798C0B" w14:textId="77777777" w:rsidR="00A2191F" w:rsidRPr="003F4B1F" w:rsidRDefault="00A2191F" w:rsidP="00A2191F">
      <w:pPr>
        <w:pStyle w:val="FormatvorlageLateinCourierNewKomplexCourierNewLatein9ptK1"/>
        <w:rPr>
          <w:ins w:id="3607" w:author="Clauss, Jens (GDE-EDS9)" w:date="2021-11-22T19:32:00Z"/>
          <w:rStyle w:val="Code"/>
        </w:rPr>
      </w:pPr>
      <w:ins w:id="3608" w:author="Clauss, Jens (GDE-EDS9)" w:date="2021-11-22T19:32:00Z">
        <w:r w:rsidRPr="003F4B1F">
          <w:rPr>
            <w:rStyle w:val="Code"/>
          </w:rPr>
          <w:t xml:space="preserve">  "data"     :</w:t>
        </w:r>
      </w:ins>
    </w:p>
    <w:p w14:paraId="0FFE6222" w14:textId="77777777" w:rsidR="00A2191F" w:rsidRPr="003F4B1F" w:rsidRDefault="00A2191F" w:rsidP="00A2191F">
      <w:pPr>
        <w:pStyle w:val="FormatvorlageLateinCourierNewKomplexCourierNewLatein9ptK1"/>
        <w:rPr>
          <w:ins w:id="3609" w:author="Clauss, Jens (GDE-EDS9)" w:date="2021-11-22T19:32:00Z"/>
          <w:rStyle w:val="Code"/>
        </w:rPr>
      </w:pPr>
      <w:ins w:id="3610" w:author="Clauss, Jens (GDE-EDS9)" w:date="2021-11-22T19:32:00Z">
        <w:r w:rsidRPr="003F4B1F">
          <w:rPr>
            <w:rStyle w:val="Code"/>
          </w:rPr>
          <w:t xml:space="preserve">  [</w:t>
        </w:r>
      </w:ins>
    </w:p>
    <w:p w14:paraId="2D07678D" w14:textId="77777777" w:rsidR="00A2191F" w:rsidRPr="003F4B1F" w:rsidRDefault="00A2191F" w:rsidP="00A2191F">
      <w:pPr>
        <w:pStyle w:val="FormatvorlageLateinCourierNewKomplexCourierNewLatein9ptK1"/>
        <w:rPr>
          <w:ins w:id="3611" w:author="Clauss, Jens (GDE-EDS9)" w:date="2021-11-22T19:32:00Z"/>
          <w:rStyle w:val="Code"/>
        </w:rPr>
      </w:pPr>
      <w:ins w:id="3612" w:author="Clauss, Jens (GDE-EDS9)" w:date="2021-11-22T19:32:00Z">
        <w:r w:rsidRPr="003F4B1F">
          <w:rPr>
            <w:rStyle w:val="Code"/>
          </w:rPr>
          <w:t xml:space="preserve">    {</w:t>
        </w:r>
      </w:ins>
    </w:p>
    <w:p w14:paraId="101C64B7" w14:textId="77777777" w:rsidR="00A2191F" w:rsidRPr="003F4B1F" w:rsidRDefault="00A2191F" w:rsidP="00A2191F">
      <w:pPr>
        <w:pStyle w:val="FormatvorlageLateinCourierNewKomplexCourierNewLatein9ptK1"/>
        <w:rPr>
          <w:ins w:id="3613" w:author="Clauss, Jens (GDE-EDS9)" w:date="2021-11-22T19:32:00Z"/>
          <w:rStyle w:val="Code"/>
        </w:rPr>
      </w:pPr>
      <w:ins w:id="3614" w:author="Clauss, Jens (GDE-EDS9)" w:date="2021-11-22T19:32:00Z">
        <w:r w:rsidRPr="003F4B1F">
          <w:rPr>
            <w:rStyle w:val="Code"/>
          </w:rPr>
          <w:t xml:space="preserve">      "transactionID" : 105230</w:t>
        </w:r>
      </w:ins>
    </w:p>
    <w:p w14:paraId="2C5087D0" w14:textId="77777777" w:rsidR="00A2191F" w:rsidRPr="003F4B1F" w:rsidRDefault="00A2191F" w:rsidP="00A2191F">
      <w:pPr>
        <w:pStyle w:val="FormatvorlageLateinCourierNewKomplexCourierNewLatein9ptK1"/>
        <w:rPr>
          <w:ins w:id="3615" w:author="Clauss, Jens (GDE-EDS9)" w:date="2021-11-22T19:32:00Z"/>
          <w:rStyle w:val="Code"/>
        </w:rPr>
      </w:pPr>
      <w:ins w:id="3616" w:author="Clauss, Jens (GDE-EDS9)" w:date="2021-11-22T19:32:00Z">
        <w:r w:rsidRPr="003F4B1F">
          <w:rPr>
            <w:rStyle w:val="Code"/>
          </w:rPr>
          <w:t xml:space="preserve">      "state"         : "FINALIZING",</w:t>
        </w:r>
      </w:ins>
    </w:p>
    <w:p w14:paraId="28770D68" w14:textId="77777777" w:rsidR="00A2191F" w:rsidRPr="003F4B1F" w:rsidRDefault="00A2191F" w:rsidP="00A2191F">
      <w:pPr>
        <w:pStyle w:val="FormatvorlageLateinCourierNewKomplexCourierNewLatein9ptK1"/>
        <w:rPr>
          <w:ins w:id="3617" w:author="Clauss, Jens (GDE-EDS9)" w:date="2021-11-22T19:32:00Z"/>
          <w:rStyle w:val="Code"/>
        </w:rPr>
      </w:pPr>
      <w:ins w:id="3618" w:author="Clauss, Jens (GDE-EDS9)" w:date="2021-11-22T19:32:00Z">
        <w:r w:rsidRPr="003F4B1F">
          <w:rPr>
            <w:rStyle w:val="Code"/>
          </w:rPr>
          <w:t xml:space="preserve">    }</w:t>
        </w:r>
      </w:ins>
    </w:p>
    <w:p w14:paraId="7A4A1642" w14:textId="77777777" w:rsidR="00A2191F" w:rsidRPr="003F4B1F" w:rsidRDefault="00A2191F" w:rsidP="00A2191F">
      <w:pPr>
        <w:pStyle w:val="FormatvorlageLateinCourierNewKomplexCourierNewLatein9ptK1"/>
        <w:rPr>
          <w:ins w:id="3619" w:author="Clauss, Jens (GDE-EDS9)" w:date="2021-11-22T19:32:00Z"/>
          <w:rStyle w:val="Code"/>
        </w:rPr>
      </w:pPr>
      <w:ins w:id="3620" w:author="Clauss, Jens (GDE-EDS9)" w:date="2021-11-22T19:32:00Z">
        <w:r w:rsidRPr="003F4B1F">
          <w:rPr>
            <w:rStyle w:val="Code"/>
          </w:rPr>
          <w:t xml:space="preserve">  ]</w:t>
        </w:r>
      </w:ins>
    </w:p>
    <w:p w14:paraId="0744ED1F" w14:textId="77777777" w:rsidR="00A2191F" w:rsidRPr="003F4B1F" w:rsidRDefault="00A2191F" w:rsidP="00A2191F">
      <w:pPr>
        <w:pStyle w:val="FormatvorlageLateinCourierNewKomplexCourierNewLatein9ptK1"/>
        <w:rPr>
          <w:ins w:id="3621" w:author="Clauss, Jens (GDE-EDS9)" w:date="2021-11-22T19:32:00Z"/>
          <w:rStyle w:val="Code"/>
        </w:rPr>
      </w:pPr>
      <w:ins w:id="3622" w:author="Clauss, Jens (GDE-EDS9)" w:date="2021-11-22T19:32:00Z">
        <w:r w:rsidRPr="003F4B1F">
          <w:rPr>
            <w:rStyle w:val="Code"/>
          </w:rPr>
          <w:t>}</w:t>
        </w:r>
      </w:ins>
    </w:p>
    <w:p w14:paraId="7A497D93" w14:textId="77777777" w:rsidR="00A2191F" w:rsidRPr="003F4B1F" w:rsidRDefault="00A2191F" w:rsidP="00A2191F">
      <w:pPr>
        <w:rPr>
          <w:ins w:id="3623" w:author="Clauss, Jens (GDE-EDS9)" w:date="2021-11-22T19:32:00Z"/>
        </w:rPr>
      </w:pPr>
    </w:p>
    <w:p w14:paraId="70635CE5" w14:textId="77777777" w:rsidR="00A2191F" w:rsidRPr="003F4B1F" w:rsidRDefault="00A2191F" w:rsidP="00A2191F">
      <w:pPr>
        <w:rPr>
          <w:ins w:id="3624" w:author="Clauss, Jens (GDE-EDS9)" w:date="2021-11-22T19:32:00Z"/>
        </w:rPr>
      </w:pPr>
      <w:ins w:id="3625" w:author="Clauss, Jens (GDE-EDS9)" w:date="2021-11-22T19:32:00Z">
        <w:r w:rsidRPr="003F4B1F">
          <w:br w:type="page"/>
        </w:r>
      </w:ins>
    </w:p>
    <w:p w14:paraId="2EEFBDFF" w14:textId="77777777" w:rsidR="00A2191F" w:rsidRPr="003F4B1F" w:rsidRDefault="00A2191F" w:rsidP="00A2191F">
      <w:pPr>
        <w:pStyle w:val="Heading3"/>
        <w:rPr>
          <w:ins w:id="3626" w:author="Clauss, Jens (GDE-EDS9)" w:date="2021-11-22T19:32:00Z"/>
        </w:rPr>
      </w:pPr>
      <w:bookmarkStart w:id="3627" w:name="_Toc88504199"/>
      <w:ins w:id="3628" w:author="Clauss, Jens (GDE-EDS9)" w:date="2021-11-22T19:32:00Z">
        <w:r w:rsidRPr="003F4B1F">
          <w:t>Notify Firmware Update State of HA</w:t>
        </w:r>
        <w:bookmarkEnd w:id="3627"/>
      </w:ins>
    </w:p>
    <w:p w14:paraId="3E589C67" w14:textId="77777777" w:rsidR="00A2191F" w:rsidRPr="003F4B1F" w:rsidRDefault="00A2191F" w:rsidP="00A2191F">
      <w:pPr>
        <w:rPr>
          <w:ins w:id="3629" w:author="Clauss, Jens (GDE-EDS9)" w:date="2021-11-22T19:32:00Z"/>
        </w:rPr>
      </w:pPr>
      <w:ins w:id="3630" w:author="Clauss, Jens (GDE-EDS9)" w:date="2021-11-22T19:32:00Z">
        <w:r w:rsidRPr="003F4B1F">
          <w:t>The COM sends a notification about the firmware update state to the HCA.</w:t>
        </w:r>
      </w:ins>
    </w:p>
    <w:p w14:paraId="6875012B" w14:textId="77777777" w:rsidR="00A2191F" w:rsidRPr="003F4B1F" w:rsidRDefault="00A2191F" w:rsidP="00A2191F">
      <w:pPr>
        <w:rPr>
          <w:ins w:id="3631" w:author="Clauss, Jens (GDE-EDS9)" w:date="2021-11-22T19:32:00Z"/>
        </w:rPr>
      </w:pPr>
    </w:p>
    <w:p w14:paraId="6BBAC215" w14:textId="77777777" w:rsidR="00A2191F" w:rsidRPr="003F4B1F" w:rsidRDefault="00A2191F" w:rsidP="00A2191F">
      <w:pPr>
        <w:rPr>
          <w:ins w:id="3632" w:author="Clauss, Jens (GDE-EDS9)" w:date="2021-11-22T19:32:00Z"/>
        </w:rPr>
      </w:pPr>
      <w:ins w:id="3633" w:author="Clauss, Jens (GDE-EDS9)" w:date="2021-11-22T19:32:00Z">
        <w:r w:rsidRPr="003F4B1F">
          <w:t>The notification from the resource “</w:t>
        </w:r>
        <w:r w:rsidRPr="003F4B1F">
          <w:rPr>
            <w:rStyle w:val="CodeBig"/>
          </w:rPr>
          <w:t>state</w:t>
        </w:r>
        <w:r w:rsidRPr="003F4B1F">
          <w:t xml:space="preserve">” will contain a list of elements of the content type </w:t>
        </w:r>
        <w:r w:rsidRPr="003F4B1F">
          <w:rPr>
            <w:rStyle w:val="CodeBig"/>
          </w:rPr>
          <w:t>FUSTATE</w:t>
        </w:r>
        <w:r w:rsidRPr="003F4B1F">
          <w:t>.</w:t>
        </w:r>
      </w:ins>
    </w:p>
    <w:p w14:paraId="76B49C4E" w14:textId="77777777" w:rsidR="00A2191F" w:rsidRPr="003F4B1F" w:rsidRDefault="00A2191F" w:rsidP="00A2191F">
      <w:pPr>
        <w:rPr>
          <w:ins w:id="3634" w:author="Clauss, Jens (GDE-EDS9)" w:date="2021-11-22T19:32:00Z"/>
        </w:rPr>
      </w:pPr>
    </w:p>
    <w:p w14:paraId="09DD6622" w14:textId="77777777" w:rsidR="00A2191F" w:rsidRPr="003F4B1F" w:rsidRDefault="00A2191F" w:rsidP="00A2191F">
      <w:pPr>
        <w:rPr>
          <w:ins w:id="3635" w:author="Clauss, Jens (GDE-EDS9)" w:date="2021-11-22T19:32:00Z"/>
          <w:b/>
          <w:bCs/>
        </w:rPr>
      </w:pPr>
      <w:ins w:id="3636" w:author="Clauss, Jens (GDE-EDS9)" w:date="2021-11-22T19:32:00Z">
        <w:r w:rsidRPr="003F4B1F">
          <w:rPr>
            <w:b/>
            <w:bCs/>
          </w:rPr>
          <w:t>Example:</w:t>
        </w:r>
      </w:ins>
    </w:p>
    <w:p w14:paraId="0DA3DB54" w14:textId="77777777" w:rsidR="00A2191F" w:rsidRPr="003F4B1F" w:rsidRDefault="00A2191F" w:rsidP="00A2191F">
      <w:pPr>
        <w:pStyle w:val="FormatvorlageLateinCourierNewKomplexCourierNewLatein9ptK1"/>
        <w:rPr>
          <w:ins w:id="3637" w:author="Clauss, Jens (GDE-EDS9)" w:date="2021-11-22T19:32:00Z"/>
          <w:rStyle w:val="Code"/>
        </w:rPr>
      </w:pPr>
    </w:p>
    <w:p w14:paraId="6221E919" w14:textId="77777777" w:rsidR="00A2191F" w:rsidRPr="003F4B1F" w:rsidRDefault="00A2191F" w:rsidP="00A2191F">
      <w:pPr>
        <w:pStyle w:val="FormatvorlageLateinCourierNewKomplexCourierNewLatein9ptK1"/>
        <w:rPr>
          <w:ins w:id="3638" w:author="Clauss, Jens (GDE-EDS9)" w:date="2021-11-22T19:32:00Z"/>
          <w:rStyle w:val="Code"/>
        </w:rPr>
      </w:pPr>
      <w:ins w:id="3639" w:author="Clauss, Jens (GDE-EDS9)" w:date="2021-11-22T19:32:00Z">
        <w:r w:rsidRPr="003F4B1F">
          <w:rPr>
            <w:rStyle w:val="Code"/>
          </w:rPr>
          <w:t># Notification</w:t>
        </w:r>
      </w:ins>
    </w:p>
    <w:p w14:paraId="49F85E24" w14:textId="77777777" w:rsidR="00A2191F" w:rsidRPr="003F4B1F" w:rsidRDefault="00A2191F" w:rsidP="00A2191F">
      <w:pPr>
        <w:pStyle w:val="FormatvorlageLateinCourierNewKomplexCourierNewLatein9ptK1"/>
        <w:rPr>
          <w:ins w:id="3640" w:author="Clauss, Jens (GDE-EDS9)" w:date="2021-11-22T19:32:00Z"/>
          <w:rStyle w:val="Code"/>
        </w:rPr>
      </w:pPr>
      <w:ins w:id="3641" w:author="Clauss, Jens (GDE-EDS9)" w:date="2021-11-22T19:32:00Z">
        <w:r w:rsidRPr="003F4B1F">
          <w:rPr>
            <w:rStyle w:val="Code"/>
          </w:rPr>
          <w:t>{</w:t>
        </w:r>
      </w:ins>
    </w:p>
    <w:p w14:paraId="584060CC" w14:textId="77777777" w:rsidR="00A2191F" w:rsidRPr="003F4B1F" w:rsidRDefault="00A2191F" w:rsidP="00A2191F">
      <w:pPr>
        <w:pStyle w:val="FormatvorlageLateinCourierNewKomplexCourierNewLatein9ptK1"/>
        <w:rPr>
          <w:ins w:id="3642" w:author="Clauss, Jens (GDE-EDS9)" w:date="2021-11-22T19:32:00Z"/>
          <w:rStyle w:val="Code"/>
        </w:rPr>
      </w:pPr>
      <w:ins w:id="3643" w:author="Clauss, Jens (GDE-EDS9)" w:date="2021-11-22T19:32:00Z">
        <w:r w:rsidRPr="003F4B1F">
          <w:rPr>
            <w:rStyle w:val="Code"/>
          </w:rPr>
          <w:t xml:space="preserve">  "sID"      : 1234,</w:t>
        </w:r>
      </w:ins>
    </w:p>
    <w:p w14:paraId="38CE4428" w14:textId="77777777" w:rsidR="00A2191F" w:rsidRPr="003F4B1F" w:rsidRDefault="00A2191F" w:rsidP="00A2191F">
      <w:pPr>
        <w:pStyle w:val="FormatvorlageLateinCourierNewKomplexCourierNewLatein9ptK1"/>
        <w:rPr>
          <w:ins w:id="3644" w:author="Clauss, Jens (GDE-EDS9)" w:date="2021-11-22T19:32:00Z"/>
          <w:rStyle w:val="Code"/>
        </w:rPr>
      </w:pPr>
      <w:ins w:id="3645" w:author="Clauss, Jens (GDE-EDS9)" w:date="2021-11-22T19:32:00Z">
        <w:r w:rsidRPr="003F4B1F">
          <w:rPr>
            <w:rStyle w:val="Code"/>
          </w:rPr>
          <w:t xml:space="preserve">  "msgID"    : 82042954,</w:t>
        </w:r>
      </w:ins>
    </w:p>
    <w:p w14:paraId="5C198866" w14:textId="77777777" w:rsidR="00A2191F" w:rsidRPr="003F4B1F" w:rsidRDefault="00A2191F" w:rsidP="00A2191F">
      <w:pPr>
        <w:pStyle w:val="FormatvorlageLateinCourierNewKomplexCourierNewLatein9ptK1"/>
        <w:rPr>
          <w:ins w:id="3646" w:author="Clauss, Jens (GDE-EDS9)" w:date="2021-11-22T19:32:00Z"/>
          <w:rStyle w:val="Code"/>
        </w:rPr>
      </w:pPr>
      <w:ins w:id="3647" w:author="Clauss, Jens (GDE-EDS9)" w:date="2021-11-22T19:32:00Z">
        <w:r w:rsidRPr="003F4B1F">
          <w:rPr>
            <w:rStyle w:val="Code"/>
          </w:rPr>
          <w:t xml:space="preserve">  "resource" : "/fu/state",</w:t>
        </w:r>
      </w:ins>
    </w:p>
    <w:p w14:paraId="5A929109" w14:textId="665D9AFD" w:rsidR="00A2191F" w:rsidRPr="003F4B1F" w:rsidRDefault="00A2191F" w:rsidP="00A2191F">
      <w:pPr>
        <w:pStyle w:val="FormatvorlageLateinCourierNewKomplexCourierNewLatein9ptK1"/>
        <w:rPr>
          <w:ins w:id="3648" w:author="Clauss, Jens (GDE-EDS9)" w:date="2021-11-22T19:32:00Z"/>
          <w:rStyle w:val="Code"/>
        </w:rPr>
      </w:pPr>
      <w:ins w:id="3649" w:author="Clauss, Jens (GDE-EDS9)" w:date="2021-11-22T19:32:00Z">
        <w:r w:rsidRPr="003F4B1F">
          <w:rPr>
            <w:rStyle w:val="Code"/>
          </w:rPr>
          <w:t xml:space="preserve">  "version"  : </w:t>
        </w:r>
      </w:ins>
      <w:ins w:id="3650" w:author="Clauss, Jens (GDE-EDS9)" w:date="2021-11-22T19:37:00Z">
        <w:r>
          <w:rPr>
            <w:rStyle w:val="Code"/>
          </w:rPr>
          <w:t>5</w:t>
        </w:r>
      </w:ins>
      <w:ins w:id="3651" w:author="Clauss, Jens (GDE-EDS9)" w:date="2021-11-22T19:32:00Z">
        <w:r w:rsidRPr="003F4B1F">
          <w:rPr>
            <w:rStyle w:val="Code"/>
          </w:rPr>
          <w:t>,</w:t>
        </w:r>
      </w:ins>
    </w:p>
    <w:p w14:paraId="43D2FA42" w14:textId="77777777" w:rsidR="00A2191F" w:rsidRPr="003F4B1F" w:rsidRDefault="00A2191F" w:rsidP="00A2191F">
      <w:pPr>
        <w:pStyle w:val="FormatvorlageLateinCourierNewKomplexCourierNewLatein9ptK1"/>
        <w:rPr>
          <w:ins w:id="3652" w:author="Clauss, Jens (GDE-EDS9)" w:date="2021-11-22T19:32:00Z"/>
          <w:rStyle w:val="Code"/>
        </w:rPr>
      </w:pPr>
      <w:ins w:id="3653" w:author="Clauss, Jens (GDE-EDS9)" w:date="2021-11-22T19:32:00Z">
        <w:r w:rsidRPr="003F4B1F">
          <w:rPr>
            <w:rStyle w:val="Code"/>
          </w:rPr>
          <w:t xml:space="preserve">  "action"   : "NOTIFY",</w:t>
        </w:r>
      </w:ins>
    </w:p>
    <w:p w14:paraId="0FD796B6" w14:textId="77777777" w:rsidR="00A2191F" w:rsidRPr="003F4B1F" w:rsidRDefault="00A2191F" w:rsidP="00A2191F">
      <w:pPr>
        <w:pStyle w:val="FormatvorlageLateinCourierNewKomplexCourierNewLatein9ptK1"/>
        <w:rPr>
          <w:ins w:id="3654" w:author="Clauss, Jens (GDE-EDS9)" w:date="2021-11-22T19:32:00Z"/>
          <w:rStyle w:val="Code"/>
        </w:rPr>
      </w:pPr>
      <w:ins w:id="3655" w:author="Clauss, Jens (GDE-EDS9)" w:date="2021-11-22T19:32:00Z">
        <w:r w:rsidRPr="003F4B1F">
          <w:rPr>
            <w:rStyle w:val="Code"/>
          </w:rPr>
          <w:t xml:space="preserve">  "data"     :</w:t>
        </w:r>
      </w:ins>
    </w:p>
    <w:p w14:paraId="5CBD8AB3" w14:textId="77777777" w:rsidR="00A2191F" w:rsidRPr="003F4B1F" w:rsidRDefault="00A2191F" w:rsidP="00A2191F">
      <w:pPr>
        <w:pStyle w:val="FormatvorlageLateinCourierNewKomplexCourierNewLatein9ptK1"/>
        <w:rPr>
          <w:ins w:id="3656" w:author="Clauss, Jens (GDE-EDS9)" w:date="2021-11-22T19:32:00Z"/>
          <w:rStyle w:val="Code"/>
        </w:rPr>
      </w:pPr>
      <w:ins w:id="3657" w:author="Clauss, Jens (GDE-EDS9)" w:date="2021-11-22T19:32:00Z">
        <w:r w:rsidRPr="003F4B1F">
          <w:rPr>
            <w:rStyle w:val="Code"/>
          </w:rPr>
          <w:t xml:space="preserve">  [</w:t>
        </w:r>
      </w:ins>
    </w:p>
    <w:p w14:paraId="6E7ED2E9" w14:textId="77777777" w:rsidR="00A2191F" w:rsidRPr="003F4B1F" w:rsidRDefault="00A2191F" w:rsidP="00A2191F">
      <w:pPr>
        <w:pStyle w:val="FormatvorlageLateinCourierNewKomplexCourierNewLatein9ptK1"/>
        <w:rPr>
          <w:ins w:id="3658" w:author="Clauss, Jens (GDE-EDS9)" w:date="2021-11-22T19:32:00Z"/>
          <w:rStyle w:val="Code"/>
        </w:rPr>
      </w:pPr>
      <w:ins w:id="3659" w:author="Clauss, Jens (GDE-EDS9)" w:date="2021-11-22T19:32:00Z">
        <w:r w:rsidRPr="003F4B1F">
          <w:rPr>
            <w:rStyle w:val="Code"/>
          </w:rPr>
          <w:t xml:space="preserve">    {</w:t>
        </w:r>
      </w:ins>
    </w:p>
    <w:p w14:paraId="126E2557" w14:textId="77777777" w:rsidR="00A2191F" w:rsidRPr="003F4B1F" w:rsidRDefault="00A2191F" w:rsidP="00A2191F">
      <w:pPr>
        <w:pStyle w:val="FormatvorlageLateinCourierNewKomplexCourierNewLatein9ptK1"/>
        <w:rPr>
          <w:ins w:id="3660" w:author="Clauss, Jens (GDE-EDS9)" w:date="2021-11-22T19:32:00Z"/>
          <w:rStyle w:val="Code"/>
        </w:rPr>
      </w:pPr>
      <w:ins w:id="3661" w:author="Clauss, Jens (GDE-EDS9)" w:date="2021-11-22T19:32:00Z">
        <w:r w:rsidRPr="003F4B1F">
          <w:rPr>
            <w:rStyle w:val="Code"/>
          </w:rPr>
          <w:t xml:space="preserve">      "transactionID" : 105230</w:t>
        </w:r>
      </w:ins>
    </w:p>
    <w:p w14:paraId="269B3547" w14:textId="77777777" w:rsidR="00A2191F" w:rsidRPr="003F4B1F" w:rsidRDefault="00A2191F" w:rsidP="00A2191F">
      <w:pPr>
        <w:pStyle w:val="FormatvorlageLateinCourierNewKomplexCourierNewLatein9ptK1"/>
        <w:rPr>
          <w:ins w:id="3662" w:author="Clauss, Jens (GDE-EDS9)" w:date="2021-11-22T19:32:00Z"/>
          <w:rStyle w:val="Code"/>
        </w:rPr>
      </w:pPr>
      <w:ins w:id="3663" w:author="Clauss, Jens (GDE-EDS9)" w:date="2021-11-22T19:32:00Z">
        <w:r w:rsidRPr="003F4B1F">
          <w:rPr>
            <w:rStyle w:val="Code"/>
          </w:rPr>
          <w:t xml:space="preserve">      "state"         : "ERROR_VALIDATION_FAILED",</w:t>
        </w:r>
      </w:ins>
    </w:p>
    <w:p w14:paraId="2B57A0E3" w14:textId="77777777" w:rsidR="00A2191F" w:rsidRPr="003F4B1F" w:rsidRDefault="00A2191F" w:rsidP="00A2191F">
      <w:pPr>
        <w:pStyle w:val="FormatvorlageLateinCourierNewKomplexCourierNewLatein9ptK1"/>
        <w:rPr>
          <w:ins w:id="3664" w:author="Clauss, Jens (GDE-EDS9)" w:date="2021-11-22T19:32:00Z"/>
          <w:rStyle w:val="Code"/>
        </w:rPr>
      </w:pPr>
      <w:ins w:id="3665" w:author="Clauss, Jens (GDE-EDS9)" w:date="2021-11-22T19:32:00Z">
        <w:r w:rsidRPr="003F4B1F">
          <w:rPr>
            <w:rStyle w:val="Code"/>
          </w:rPr>
          <w:t xml:space="preserve">      "packageID"     : 123456789012,</w:t>
        </w:r>
      </w:ins>
    </w:p>
    <w:p w14:paraId="5BC3F1DD" w14:textId="77777777" w:rsidR="00A2191F" w:rsidRPr="003F4B1F" w:rsidRDefault="00A2191F" w:rsidP="00A2191F">
      <w:pPr>
        <w:pStyle w:val="FormatvorlageLateinCourierNewKomplexCourierNewLatein9ptK1"/>
        <w:rPr>
          <w:ins w:id="3666" w:author="Clauss, Jens (GDE-EDS9)" w:date="2021-11-22T19:32:00Z"/>
          <w:rStyle w:val="Code"/>
        </w:rPr>
      </w:pPr>
      <w:ins w:id="3667" w:author="Clauss, Jens (GDE-EDS9)" w:date="2021-11-22T19:32:00Z">
        <w:r w:rsidRPr="003F4B1F">
          <w:rPr>
            <w:rStyle w:val="Code"/>
          </w:rPr>
          <w:t xml:space="preserve">      "errorID"       : 61005,</w:t>
        </w:r>
      </w:ins>
    </w:p>
    <w:p w14:paraId="07229D7B" w14:textId="77777777" w:rsidR="00A2191F" w:rsidRPr="003F4B1F" w:rsidRDefault="00A2191F" w:rsidP="00A2191F">
      <w:pPr>
        <w:pStyle w:val="FormatvorlageLateinCourierNewKomplexCourierNewLatein9ptK1"/>
        <w:rPr>
          <w:ins w:id="3668" w:author="Clauss, Jens (GDE-EDS9)" w:date="2021-11-22T19:32:00Z"/>
          <w:rStyle w:val="Code"/>
        </w:rPr>
      </w:pPr>
      <w:ins w:id="3669" w:author="Clauss, Jens (GDE-EDS9)" w:date="2021-11-22T19:32:00Z">
        <w:r w:rsidRPr="003F4B1F">
          <w:rPr>
            <w:rStyle w:val="Code"/>
          </w:rPr>
          <w:t xml:space="preserve">      "haErrorID"     : 301,</w:t>
        </w:r>
      </w:ins>
    </w:p>
    <w:p w14:paraId="56002444" w14:textId="77777777" w:rsidR="00A2191F" w:rsidRPr="003F4B1F" w:rsidRDefault="00A2191F" w:rsidP="00A2191F">
      <w:pPr>
        <w:pStyle w:val="FormatvorlageLateinCourierNewKomplexCourierNewLatein9ptK1"/>
        <w:rPr>
          <w:ins w:id="3670" w:author="Clauss, Jens (GDE-EDS9)" w:date="2021-11-22T19:32:00Z"/>
          <w:rStyle w:val="Code"/>
        </w:rPr>
      </w:pPr>
      <w:ins w:id="3671" w:author="Clauss, Jens (GDE-EDS9)" w:date="2021-11-22T19:32:00Z">
        <w:r w:rsidRPr="003F4B1F">
          <w:rPr>
            <w:rStyle w:val="Code"/>
          </w:rPr>
          <w:t xml:space="preserve">      "reason"        : "Invalid signature in package.",</w:t>
        </w:r>
      </w:ins>
    </w:p>
    <w:p w14:paraId="5E7C2176" w14:textId="77777777" w:rsidR="00A2191F" w:rsidRPr="003F4B1F" w:rsidRDefault="00A2191F" w:rsidP="00A2191F">
      <w:pPr>
        <w:pStyle w:val="FormatvorlageLateinCourierNewKomplexCourierNewLatein9ptK1"/>
        <w:rPr>
          <w:ins w:id="3672" w:author="Clauss, Jens (GDE-EDS9)" w:date="2021-11-22T19:32:00Z"/>
          <w:rStyle w:val="Code"/>
        </w:rPr>
      </w:pPr>
      <w:ins w:id="3673" w:author="Clauss, Jens (GDE-EDS9)" w:date="2021-11-22T19:32:00Z">
        <w:r w:rsidRPr="003F4B1F">
          <w:rPr>
            <w:rStyle w:val="Code"/>
          </w:rPr>
          <w:t xml:space="preserve">      "errorLevel"    : 1</w:t>
        </w:r>
      </w:ins>
    </w:p>
    <w:p w14:paraId="5B1CA71F" w14:textId="77777777" w:rsidR="00A2191F" w:rsidRPr="003F4B1F" w:rsidRDefault="00A2191F" w:rsidP="00A2191F">
      <w:pPr>
        <w:pStyle w:val="FormatvorlageLateinCourierNewKomplexCourierNewLatein9ptK1"/>
        <w:rPr>
          <w:ins w:id="3674" w:author="Clauss, Jens (GDE-EDS9)" w:date="2021-11-22T19:32:00Z"/>
          <w:rStyle w:val="Code"/>
        </w:rPr>
      </w:pPr>
      <w:ins w:id="3675" w:author="Clauss, Jens (GDE-EDS9)" w:date="2021-11-22T19:32:00Z">
        <w:r w:rsidRPr="003F4B1F">
          <w:rPr>
            <w:rStyle w:val="Code"/>
          </w:rPr>
          <w:t xml:space="preserve">    }</w:t>
        </w:r>
      </w:ins>
    </w:p>
    <w:p w14:paraId="754448BE" w14:textId="77777777" w:rsidR="00A2191F" w:rsidRPr="003F4B1F" w:rsidRDefault="00A2191F" w:rsidP="00A2191F">
      <w:pPr>
        <w:pStyle w:val="FormatvorlageLateinCourierNewKomplexCourierNewLatein9ptK1"/>
        <w:rPr>
          <w:ins w:id="3676" w:author="Clauss, Jens (GDE-EDS9)" w:date="2021-11-22T19:32:00Z"/>
          <w:rStyle w:val="Code"/>
        </w:rPr>
      </w:pPr>
      <w:ins w:id="3677" w:author="Clauss, Jens (GDE-EDS9)" w:date="2021-11-22T19:32:00Z">
        <w:r w:rsidRPr="003F4B1F">
          <w:rPr>
            <w:rStyle w:val="Code"/>
          </w:rPr>
          <w:t xml:space="preserve">  ]</w:t>
        </w:r>
      </w:ins>
    </w:p>
    <w:p w14:paraId="57A7A439" w14:textId="77777777" w:rsidR="00A2191F" w:rsidRPr="003F4B1F" w:rsidRDefault="00A2191F" w:rsidP="00A2191F">
      <w:pPr>
        <w:pStyle w:val="FormatvorlageLateinCourierNewKomplexCourierNewLatein9ptK1"/>
        <w:rPr>
          <w:ins w:id="3678" w:author="Clauss, Jens (GDE-EDS9)" w:date="2021-11-22T19:32:00Z"/>
          <w:rStyle w:val="Code"/>
        </w:rPr>
      </w:pPr>
      <w:ins w:id="3679" w:author="Clauss, Jens (GDE-EDS9)" w:date="2021-11-22T19:32:00Z">
        <w:r w:rsidRPr="003F4B1F">
          <w:rPr>
            <w:rStyle w:val="Code"/>
          </w:rPr>
          <w:t>}</w:t>
        </w:r>
      </w:ins>
    </w:p>
    <w:p w14:paraId="5553FAA5" w14:textId="77777777" w:rsidR="00A2191F" w:rsidRPr="003F4B1F" w:rsidRDefault="00A2191F" w:rsidP="00A2191F">
      <w:pPr>
        <w:rPr>
          <w:ins w:id="3680" w:author="Clauss, Jens (GDE-EDS9)" w:date="2021-11-22T19:32:00Z"/>
        </w:rPr>
      </w:pPr>
    </w:p>
    <w:p w14:paraId="11C360EA" w14:textId="77777777" w:rsidR="00A2191F" w:rsidRPr="003F4B1F" w:rsidRDefault="00A2191F" w:rsidP="00A2191F">
      <w:pPr>
        <w:rPr>
          <w:ins w:id="3681" w:author="Clauss, Jens (GDE-EDS9)" w:date="2021-11-22T19:32:00Z"/>
        </w:rPr>
      </w:pPr>
      <w:ins w:id="3682" w:author="Clauss, Jens (GDE-EDS9)" w:date="2021-11-22T19:32:00Z">
        <w:r w:rsidRPr="003F4B1F">
          <w:br w:type="page"/>
        </w:r>
      </w:ins>
    </w:p>
    <w:p w14:paraId="0F69A3BD" w14:textId="77777777" w:rsidR="00A2191F" w:rsidRPr="003F4B1F" w:rsidRDefault="00A2191F" w:rsidP="00A2191F">
      <w:pPr>
        <w:pStyle w:val="Heading3"/>
        <w:rPr>
          <w:ins w:id="3683" w:author="Clauss, Jens (GDE-EDS9)" w:date="2021-11-22T19:32:00Z"/>
        </w:rPr>
      </w:pPr>
      <w:bookmarkStart w:id="3684" w:name="_Toc88504200"/>
      <w:ins w:id="3685" w:author="Clauss, Jens (GDE-EDS9)" w:date="2021-11-22T19:32:00Z">
        <w:r w:rsidRPr="003F4B1F">
          <w:t>Post Permission Retrigger</w:t>
        </w:r>
        <w:bookmarkEnd w:id="3684"/>
      </w:ins>
    </w:p>
    <w:p w14:paraId="62BB3C03" w14:textId="77777777" w:rsidR="00A2191F" w:rsidRPr="003F4B1F" w:rsidRDefault="00A2191F" w:rsidP="00A2191F">
      <w:pPr>
        <w:rPr>
          <w:ins w:id="3686" w:author="Clauss, Jens (GDE-EDS9)" w:date="2021-11-22T19:32:00Z"/>
        </w:rPr>
      </w:pPr>
      <w:ins w:id="3687" w:author="Clauss, Jens (GDE-EDS9)" w:date="2021-11-22T19:32:00Z">
        <w:r w:rsidRPr="003F4B1F">
          <w:t xml:space="preserve">The backend sends a </w:t>
        </w:r>
        <w:r w:rsidRPr="003F4B1F">
          <w:rPr>
            <w:rStyle w:val="CodeBig"/>
          </w:rPr>
          <w:t>POST</w:t>
        </w:r>
        <w:r w:rsidRPr="003F4B1F">
          <w:t xml:space="preserve"> request to the resource “</w:t>
        </w:r>
        <w:r w:rsidRPr="003F4B1F">
          <w:rPr>
            <w:rStyle w:val="CodeBig"/>
          </w:rPr>
          <w:t>permissionRetrigger</w:t>
        </w:r>
        <w:r w:rsidRPr="003F4B1F">
          <w:t xml:space="preserve">” using the content type </w:t>
        </w:r>
        <w:r w:rsidRPr="003F4B1F">
          <w:rPr>
            <w:rStyle w:val="Code"/>
          </w:rPr>
          <w:t>PERMRETRIGGER</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occurred while processing the request.</w:t>
        </w:r>
      </w:ins>
    </w:p>
    <w:p w14:paraId="43FA1B54" w14:textId="77777777" w:rsidR="00A2191F" w:rsidRPr="003F4B1F" w:rsidRDefault="00A2191F" w:rsidP="00A2191F">
      <w:pPr>
        <w:rPr>
          <w:ins w:id="3688" w:author="Clauss, Jens (GDE-EDS9)" w:date="2021-11-22T19:32:00Z"/>
        </w:rPr>
      </w:pPr>
    </w:p>
    <w:p w14:paraId="6CF72FFE" w14:textId="77777777" w:rsidR="00A2191F" w:rsidRPr="003F4B1F" w:rsidRDefault="00A2191F" w:rsidP="00A2191F">
      <w:pPr>
        <w:rPr>
          <w:ins w:id="3689" w:author="Clauss, Jens (GDE-EDS9)" w:date="2021-11-22T19:32:00Z"/>
          <w:b/>
          <w:bCs/>
        </w:rPr>
      </w:pPr>
      <w:ins w:id="3690" w:author="Clauss, Jens (GDE-EDS9)" w:date="2021-11-22T19:32:00Z">
        <w:r w:rsidRPr="003F4B1F">
          <w:rPr>
            <w:b/>
            <w:bCs/>
          </w:rPr>
          <w:t>Example:</w:t>
        </w:r>
      </w:ins>
    </w:p>
    <w:p w14:paraId="61F9123E" w14:textId="77777777" w:rsidR="00A2191F" w:rsidRPr="003F4B1F" w:rsidRDefault="00A2191F" w:rsidP="00A2191F">
      <w:pPr>
        <w:pStyle w:val="FormatvorlageLateinCourierNewKomplexCourierNewLatein9ptK1"/>
        <w:rPr>
          <w:ins w:id="3691" w:author="Clauss, Jens (GDE-EDS9)" w:date="2021-11-22T19:32:00Z"/>
          <w:rStyle w:val="Code"/>
        </w:rPr>
      </w:pPr>
      <w:ins w:id="3692" w:author="Clauss, Jens (GDE-EDS9)" w:date="2021-11-22T19:32:00Z">
        <w:r w:rsidRPr="003F4B1F">
          <w:rPr>
            <w:rStyle w:val="Code"/>
          </w:rPr>
          <w:t># Post</w:t>
        </w:r>
      </w:ins>
    </w:p>
    <w:p w14:paraId="2B3DAED0" w14:textId="77777777" w:rsidR="00A2191F" w:rsidRPr="003F4B1F" w:rsidRDefault="00A2191F" w:rsidP="00A2191F">
      <w:pPr>
        <w:pStyle w:val="FormatvorlageLateinCourierNewKomplexCourierNewLatein9ptK1"/>
        <w:rPr>
          <w:ins w:id="3693" w:author="Clauss, Jens (GDE-EDS9)" w:date="2021-11-22T19:32:00Z"/>
          <w:rStyle w:val="Code"/>
        </w:rPr>
      </w:pPr>
      <w:ins w:id="3694" w:author="Clauss, Jens (GDE-EDS9)" w:date="2021-11-22T19:32:00Z">
        <w:r w:rsidRPr="003F4B1F">
          <w:rPr>
            <w:rStyle w:val="Code"/>
          </w:rPr>
          <w:t>{</w:t>
        </w:r>
      </w:ins>
    </w:p>
    <w:p w14:paraId="786836AE" w14:textId="77777777" w:rsidR="00A2191F" w:rsidRPr="003F4B1F" w:rsidRDefault="00A2191F" w:rsidP="00A2191F">
      <w:pPr>
        <w:pStyle w:val="FormatvorlageLateinCourierNewKomplexCourierNewLatein9ptK1"/>
        <w:rPr>
          <w:ins w:id="3695" w:author="Clauss, Jens (GDE-EDS9)" w:date="2021-11-22T19:32:00Z"/>
          <w:rStyle w:val="Code"/>
        </w:rPr>
      </w:pPr>
      <w:ins w:id="3696" w:author="Clauss, Jens (GDE-EDS9)" w:date="2021-11-22T19:32:00Z">
        <w:r w:rsidRPr="003F4B1F">
          <w:rPr>
            <w:rStyle w:val="Code"/>
          </w:rPr>
          <w:t xml:space="preserve">  "sID"      : 1234,</w:t>
        </w:r>
      </w:ins>
    </w:p>
    <w:p w14:paraId="5106983D" w14:textId="77777777" w:rsidR="00A2191F" w:rsidRPr="003F4B1F" w:rsidRDefault="00A2191F" w:rsidP="00A2191F">
      <w:pPr>
        <w:pStyle w:val="FormatvorlageLateinCourierNewKomplexCourierNewLatein9ptK1"/>
        <w:rPr>
          <w:ins w:id="3697" w:author="Clauss, Jens (GDE-EDS9)" w:date="2021-11-22T19:32:00Z"/>
          <w:rStyle w:val="Code"/>
        </w:rPr>
      </w:pPr>
      <w:ins w:id="3698" w:author="Clauss, Jens (GDE-EDS9)" w:date="2021-11-22T19:32:00Z">
        <w:r w:rsidRPr="003F4B1F">
          <w:rPr>
            <w:rStyle w:val="Code"/>
          </w:rPr>
          <w:t xml:space="preserve">  "msgID"    : 82042942,</w:t>
        </w:r>
      </w:ins>
    </w:p>
    <w:p w14:paraId="050B2CB6" w14:textId="77777777" w:rsidR="00A2191F" w:rsidRPr="003F4B1F" w:rsidRDefault="00A2191F" w:rsidP="00A2191F">
      <w:pPr>
        <w:pStyle w:val="FormatvorlageLateinCourierNewKomplexCourierNewLatein9ptK1"/>
        <w:rPr>
          <w:ins w:id="3699" w:author="Clauss, Jens (GDE-EDS9)" w:date="2021-11-22T19:32:00Z"/>
          <w:rStyle w:val="Code"/>
        </w:rPr>
      </w:pPr>
      <w:ins w:id="3700" w:author="Clauss, Jens (GDE-EDS9)" w:date="2021-11-22T19:32:00Z">
        <w:r w:rsidRPr="003F4B1F">
          <w:rPr>
            <w:rStyle w:val="Code"/>
          </w:rPr>
          <w:t xml:space="preserve">  "resource" : "/fu/permissionRetrigger",</w:t>
        </w:r>
      </w:ins>
    </w:p>
    <w:p w14:paraId="18BEFFB6" w14:textId="2D123C16" w:rsidR="00A2191F" w:rsidRPr="003F4B1F" w:rsidRDefault="00A2191F" w:rsidP="00A2191F">
      <w:pPr>
        <w:pStyle w:val="FormatvorlageLateinCourierNewKomplexCourierNewLatein9ptK1"/>
        <w:rPr>
          <w:ins w:id="3701" w:author="Clauss, Jens (GDE-EDS9)" w:date="2021-11-22T19:32:00Z"/>
          <w:rStyle w:val="Code"/>
        </w:rPr>
      </w:pPr>
      <w:ins w:id="3702" w:author="Clauss, Jens (GDE-EDS9)" w:date="2021-11-22T19:32:00Z">
        <w:r w:rsidRPr="003F4B1F">
          <w:rPr>
            <w:rStyle w:val="Code"/>
          </w:rPr>
          <w:t xml:space="preserve">  "version"  : </w:t>
        </w:r>
      </w:ins>
      <w:ins w:id="3703" w:author="Clauss, Jens (GDE-EDS9)" w:date="2021-11-22T19:37:00Z">
        <w:r>
          <w:rPr>
            <w:rStyle w:val="Code"/>
          </w:rPr>
          <w:t>5</w:t>
        </w:r>
      </w:ins>
      <w:ins w:id="3704" w:author="Clauss, Jens (GDE-EDS9)" w:date="2021-11-22T19:32:00Z">
        <w:r w:rsidRPr="003F4B1F">
          <w:rPr>
            <w:rStyle w:val="Code"/>
          </w:rPr>
          <w:t>,</w:t>
        </w:r>
      </w:ins>
    </w:p>
    <w:p w14:paraId="7264A86E" w14:textId="77777777" w:rsidR="00A2191F" w:rsidRPr="003F4B1F" w:rsidRDefault="00A2191F" w:rsidP="00A2191F">
      <w:pPr>
        <w:pStyle w:val="FormatvorlageLateinCourierNewKomplexCourierNewLatein9ptK1"/>
        <w:rPr>
          <w:ins w:id="3705" w:author="Clauss, Jens (GDE-EDS9)" w:date="2021-11-22T19:32:00Z"/>
          <w:rStyle w:val="Code"/>
        </w:rPr>
      </w:pPr>
      <w:ins w:id="3706" w:author="Clauss, Jens (GDE-EDS9)" w:date="2021-11-22T19:32:00Z">
        <w:r w:rsidRPr="003F4B1F">
          <w:rPr>
            <w:rStyle w:val="Code"/>
          </w:rPr>
          <w:t xml:space="preserve">  "action"   : "POST",</w:t>
        </w:r>
      </w:ins>
    </w:p>
    <w:p w14:paraId="1A9E7076" w14:textId="77777777" w:rsidR="00A2191F" w:rsidRPr="003F4B1F" w:rsidRDefault="00A2191F" w:rsidP="00A2191F">
      <w:pPr>
        <w:pStyle w:val="FormatvorlageLateinCourierNewKomplexCourierNewLatein9ptK1"/>
        <w:rPr>
          <w:ins w:id="3707" w:author="Clauss, Jens (GDE-EDS9)" w:date="2021-11-22T19:32:00Z"/>
          <w:rStyle w:val="Code"/>
        </w:rPr>
      </w:pPr>
      <w:ins w:id="3708" w:author="Clauss, Jens (GDE-EDS9)" w:date="2021-11-22T19:32:00Z">
        <w:r w:rsidRPr="003F4B1F">
          <w:rPr>
            <w:rStyle w:val="Code"/>
          </w:rPr>
          <w:t xml:space="preserve">  "data"     :</w:t>
        </w:r>
      </w:ins>
    </w:p>
    <w:p w14:paraId="4B4D12F1" w14:textId="77777777" w:rsidR="00A2191F" w:rsidRPr="003F4B1F" w:rsidRDefault="00A2191F" w:rsidP="00A2191F">
      <w:pPr>
        <w:pStyle w:val="FormatvorlageLateinCourierNewKomplexCourierNewLatein9ptK1"/>
        <w:rPr>
          <w:ins w:id="3709" w:author="Clauss, Jens (GDE-EDS9)" w:date="2021-11-22T19:32:00Z"/>
          <w:rStyle w:val="Code"/>
        </w:rPr>
      </w:pPr>
      <w:ins w:id="3710" w:author="Clauss, Jens (GDE-EDS9)" w:date="2021-11-22T19:32:00Z">
        <w:r w:rsidRPr="003F4B1F">
          <w:rPr>
            <w:rStyle w:val="Code"/>
          </w:rPr>
          <w:t xml:space="preserve">  [</w:t>
        </w:r>
      </w:ins>
    </w:p>
    <w:p w14:paraId="66DC8A9B" w14:textId="77777777" w:rsidR="00A2191F" w:rsidRPr="003F4B1F" w:rsidRDefault="00A2191F" w:rsidP="00A2191F">
      <w:pPr>
        <w:pStyle w:val="FormatvorlageLateinCourierNewKomplexCourierNewLatein9ptK1"/>
        <w:rPr>
          <w:ins w:id="3711" w:author="Clauss, Jens (GDE-EDS9)" w:date="2021-11-22T19:32:00Z"/>
          <w:rStyle w:val="Code"/>
        </w:rPr>
      </w:pPr>
      <w:ins w:id="3712" w:author="Clauss, Jens (GDE-EDS9)" w:date="2021-11-22T19:32:00Z">
        <w:r w:rsidRPr="003F4B1F">
          <w:rPr>
            <w:rStyle w:val="Code"/>
          </w:rPr>
          <w:t xml:space="preserve">    {</w:t>
        </w:r>
      </w:ins>
    </w:p>
    <w:p w14:paraId="35BE3B18" w14:textId="77777777" w:rsidR="00A2191F" w:rsidRPr="003F4B1F" w:rsidRDefault="00A2191F" w:rsidP="00A2191F">
      <w:pPr>
        <w:pStyle w:val="FormatvorlageLateinCourierNewKomplexCourierNewLatein9ptK1"/>
        <w:rPr>
          <w:ins w:id="3713" w:author="Clauss, Jens (GDE-EDS9)" w:date="2021-11-22T19:32:00Z"/>
          <w:rStyle w:val="Code"/>
        </w:rPr>
      </w:pPr>
      <w:ins w:id="3714" w:author="Clauss, Jens (GDE-EDS9)" w:date="2021-11-22T19:32:00Z">
        <w:r w:rsidRPr="003F4B1F">
          <w:rPr>
            <w:rStyle w:val="Code"/>
          </w:rPr>
          <w:t xml:space="preserve">      "transactionID" : 105230,</w:t>
        </w:r>
      </w:ins>
    </w:p>
    <w:p w14:paraId="5DEDD8F1" w14:textId="77777777" w:rsidR="00A2191F" w:rsidRPr="003F4B1F" w:rsidRDefault="00A2191F" w:rsidP="00A2191F">
      <w:pPr>
        <w:pStyle w:val="FormatvorlageLateinCourierNewKomplexCourierNewLatein9ptK1"/>
        <w:rPr>
          <w:ins w:id="3715" w:author="Clauss, Jens (GDE-EDS9)" w:date="2021-11-22T19:32:00Z"/>
          <w:rStyle w:val="Code"/>
        </w:rPr>
      </w:pPr>
      <w:ins w:id="3716" w:author="Clauss, Jens (GDE-EDS9)" w:date="2021-11-22T19:32:00Z">
        <w:r w:rsidRPr="003F4B1F">
          <w:rPr>
            <w:rStyle w:val="Code"/>
          </w:rPr>
          <w:t xml:space="preserve">      "permission"    : "INSTALL"</w:t>
        </w:r>
      </w:ins>
    </w:p>
    <w:p w14:paraId="08A86B7F" w14:textId="77777777" w:rsidR="00A2191F" w:rsidRPr="003F4B1F" w:rsidRDefault="00A2191F" w:rsidP="00A2191F">
      <w:pPr>
        <w:pStyle w:val="FormatvorlageLateinCourierNewKomplexCourierNewLatein9ptK1"/>
        <w:rPr>
          <w:ins w:id="3717" w:author="Clauss, Jens (GDE-EDS9)" w:date="2021-11-22T19:32:00Z"/>
          <w:rStyle w:val="Code"/>
        </w:rPr>
      </w:pPr>
      <w:ins w:id="3718" w:author="Clauss, Jens (GDE-EDS9)" w:date="2021-11-22T19:32:00Z">
        <w:r w:rsidRPr="003F4B1F">
          <w:rPr>
            <w:rStyle w:val="Code"/>
          </w:rPr>
          <w:t xml:space="preserve">    }</w:t>
        </w:r>
      </w:ins>
    </w:p>
    <w:p w14:paraId="4030A7BA" w14:textId="77777777" w:rsidR="00A2191F" w:rsidRPr="003F4B1F" w:rsidRDefault="00A2191F" w:rsidP="00A2191F">
      <w:pPr>
        <w:pStyle w:val="FormatvorlageLateinCourierNewKomplexCourierNewLatein9ptK1"/>
        <w:rPr>
          <w:ins w:id="3719" w:author="Clauss, Jens (GDE-EDS9)" w:date="2021-11-22T19:32:00Z"/>
          <w:rStyle w:val="Code"/>
        </w:rPr>
      </w:pPr>
      <w:ins w:id="3720" w:author="Clauss, Jens (GDE-EDS9)" w:date="2021-11-22T19:32:00Z">
        <w:r w:rsidRPr="003F4B1F">
          <w:rPr>
            <w:rStyle w:val="Code"/>
          </w:rPr>
          <w:t xml:space="preserve">  ]</w:t>
        </w:r>
      </w:ins>
    </w:p>
    <w:p w14:paraId="259F5414" w14:textId="77777777" w:rsidR="00A2191F" w:rsidRPr="003F4B1F" w:rsidRDefault="00A2191F" w:rsidP="00A2191F">
      <w:pPr>
        <w:pStyle w:val="FormatvorlageLateinCourierNewKomplexCourierNewLatein9ptK1"/>
        <w:rPr>
          <w:ins w:id="3721" w:author="Clauss, Jens (GDE-EDS9)" w:date="2021-11-22T19:32:00Z"/>
          <w:rStyle w:val="Code"/>
        </w:rPr>
      </w:pPr>
      <w:ins w:id="3722" w:author="Clauss, Jens (GDE-EDS9)" w:date="2021-11-22T19:32:00Z">
        <w:r w:rsidRPr="003F4B1F">
          <w:rPr>
            <w:rStyle w:val="Code"/>
          </w:rPr>
          <w:t>}</w:t>
        </w:r>
      </w:ins>
    </w:p>
    <w:p w14:paraId="6C693E02" w14:textId="77777777" w:rsidR="00A2191F" w:rsidRPr="003F4B1F" w:rsidRDefault="00A2191F" w:rsidP="00A2191F">
      <w:pPr>
        <w:rPr>
          <w:ins w:id="3723" w:author="Clauss, Jens (GDE-EDS9)" w:date="2021-11-22T19:32:00Z"/>
          <w:rStyle w:val="Code"/>
        </w:rPr>
      </w:pPr>
    </w:p>
    <w:p w14:paraId="1C7CBC27" w14:textId="77777777" w:rsidR="00A2191F" w:rsidRPr="003F4B1F" w:rsidRDefault="00A2191F" w:rsidP="00A2191F">
      <w:pPr>
        <w:pStyle w:val="FormatvorlageLateinCourierNewKomplexCourierNewLatein9ptK1"/>
        <w:rPr>
          <w:ins w:id="3724" w:author="Clauss, Jens (GDE-EDS9)" w:date="2021-11-22T19:32:00Z"/>
          <w:rStyle w:val="Code"/>
        </w:rPr>
      </w:pPr>
      <w:ins w:id="3725" w:author="Clauss, Jens (GDE-EDS9)" w:date="2021-11-22T19:32:00Z">
        <w:r w:rsidRPr="003F4B1F">
          <w:rPr>
            <w:rStyle w:val="Code"/>
          </w:rPr>
          <w:t># Response OK</w:t>
        </w:r>
      </w:ins>
    </w:p>
    <w:p w14:paraId="784AED85" w14:textId="77777777" w:rsidR="00A2191F" w:rsidRPr="003F4B1F" w:rsidRDefault="00A2191F" w:rsidP="00A2191F">
      <w:pPr>
        <w:pStyle w:val="FormatvorlageLateinCourierNewKomplexCourierNewLatein9ptK1"/>
        <w:rPr>
          <w:ins w:id="3726" w:author="Clauss, Jens (GDE-EDS9)" w:date="2021-11-22T19:32:00Z"/>
          <w:rStyle w:val="Code"/>
        </w:rPr>
      </w:pPr>
      <w:ins w:id="3727" w:author="Clauss, Jens (GDE-EDS9)" w:date="2021-11-22T19:32:00Z">
        <w:r w:rsidRPr="003F4B1F">
          <w:rPr>
            <w:rStyle w:val="Code"/>
          </w:rPr>
          <w:t>{</w:t>
        </w:r>
      </w:ins>
    </w:p>
    <w:p w14:paraId="6D8700D9" w14:textId="77777777" w:rsidR="00A2191F" w:rsidRPr="003F4B1F" w:rsidRDefault="00A2191F" w:rsidP="00A2191F">
      <w:pPr>
        <w:pStyle w:val="FormatvorlageLateinCourierNewKomplexCourierNewLatein9ptK1"/>
        <w:rPr>
          <w:ins w:id="3728" w:author="Clauss, Jens (GDE-EDS9)" w:date="2021-11-22T19:32:00Z"/>
          <w:rStyle w:val="Code"/>
        </w:rPr>
      </w:pPr>
      <w:ins w:id="3729" w:author="Clauss, Jens (GDE-EDS9)" w:date="2021-11-22T19:32:00Z">
        <w:r w:rsidRPr="003F4B1F">
          <w:rPr>
            <w:rStyle w:val="Code"/>
          </w:rPr>
          <w:t xml:space="preserve">  "sID"      : 1234,</w:t>
        </w:r>
      </w:ins>
    </w:p>
    <w:p w14:paraId="6F3876A5" w14:textId="77777777" w:rsidR="00A2191F" w:rsidRPr="003F4B1F" w:rsidRDefault="00A2191F" w:rsidP="00A2191F">
      <w:pPr>
        <w:pStyle w:val="FormatvorlageLateinCourierNewKomplexCourierNewLatein9ptK1"/>
        <w:rPr>
          <w:ins w:id="3730" w:author="Clauss, Jens (GDE-EDS9)" w:date="2021-11-22T19:32:00Z"/>
          <w:rStyle w:val="Code"/>
        </w:rPr>
      </w:pPr>
      <w:ins w:id="3731" w:author="Clauss, Jens (GDE-EDS9)" w:date="2021-11-22T19:32:00Z">
        <w:r w:rsidRPr="003F4B1F">
          <w:rPr>
            <w:rStyle w:val="Code"/>
          </w:rPr>
          <w:t xml:space="preserve">  "msgID"    : 82042942,</w:t>
        </w:r>
      </w:ins>
    </w:p>
    <w:p w14:paraId="642C94D8" w14:textId="77777777" w:rsidR="00A2191F" w:rsidRPr="003F4B1F" w:rsidRDefault="00A2191F" w:rsidP="00A2191F">
      <w:pPr>
        <w:pStyle w:val="FormatvorlageLateinCourierNewKomplexCourierNewLatein9ptK1"/>
        <w:rPr>
          <w:ins w:id="3732" w:author="Clauss, Jens (GDE-EDS9)" w:date="2021-11-22T19:32:00Z"/>
          <w:rStyle w:val="Code"/>
        </w:rPr>
      </w:pPr>
      <w:ins w:id="3733" w:author="Clauss, Jens (GDE-EDS9)" w:date="2021-11-22T19:32:00Z">
        <w:r w:rsidRPr="003F4B1F">
          <w:rPr>
            <w:rStyle w:val="Code"/>
          </w:rPr>
          <w:t xml:space="preserve">  "resource" : "/fu/permissionRetrigger",</w:t>
        </w:r>
      </w:ins>
    </w:p>
    <w:p w14:paraId="1D571AE2" w14:textId="4C789EA1" w:rsidR="00A2191F" w:rsidRPr="003F4B1F" w:rsidRDefault="00A2191F" w:rsidP="00A2191F">
      <w:pPr>
        <w:pStyle w:val="FormatvorlageLateinCourierNewKomplexCourierNewLatein9ptK1"/>
        <w:rPr>
          <w:ins w:id="3734" w:author="Clauss, Jens (GDE-EDS9)" w:date="2021-11-22T19:32:00Z"/>
          <w:rStyle w:val="Code"/>
        </w:rPr>
      </w:pPr>
      <w:ins w:id="3735" w:author="Clauss, Jens (GDE-EDS9)" w:date="2021-11-22T19:32:00Z">
        <w:r w:rsidRPr="003F4B1F">
          <w:rPr>
            <w:rStyle w:val="Code"/>
          </w:rPr>
          <w:t xml:space="preserve">  "version"  : </w:t>
        </w:r>
      </w:ins>
      <w:ins w:id="3736" w:author="Clauss, Jens (GDE-EDS9)" w:date="2021-11-22T19:37:00Z">
        <w:r>
          <w:rPr>
            <w:rStyle w:val="Code"/>
          </w:rPr>
          <w:t>5</w:t>
        </w:r>
      </w:ins>
      <w:ins w:id="3737" w:author="Clauss, Jens (GDE-EDS9)" w:date="2021-11-22T19:32:00Z">
        <w:r w:rsidRPr="003F4B1F">
          <w:rPr>
            <w:rStyle w:val="Code"/>
          </w:rPr>
          <w:t>,</w:t>
        </w:r>
      </w:ins>
    </w:p>
    <w:p w14:paraId="31AEFF9B" w14:textId="77777777" w:rsidR="00A2191F" w:rsidRPr="003F4B1F" w:rsidRDefault="00A2191F" w:rsidP="00A2191F">
      <w:pPr>
        <w:pStyle w:val="FormatvorlageLateinCourierNewKomplexCourierNewLatein9ptK1"/>
        <w:rPr>
          <w:ins w:id="3738" w:author="Clauss, Jens (GDE-EDS9)" w:date="2021-11-22T19:32:00Z"/>
          <w:rStyle w:val="Code"/>
        </w:rPr>
      </w:pPr>
      <w:ins w:id="3739" w:author="Clauss, Jens (GDE-EDS9)" w:date="2021-11-22T19:32:00Z">
        <w:r w:rsidRPr="003F4B1F">
          <w:rPr>
            <w:rStyle w:val="Code"/>
          </w:rPr>
          <w:t xml:space="preserve">  "action"   : "RESPONSE"</w:t>
        </w:r>
      </w:ins>
    </w:p>
    <w:p w14:paraId="2190BD4B" w14:textId="77777777" w:rsidR="00A2191F" w:rsidRPr="003F4B1F" w:rsidRDefault="00A2191F" w:rsidP="00A2191F">
      <w:pPr>
        <w:pStyle w:val="FormatvorlageLateinCourierNewKomplexCourierNewLatein9ptK1"/>
        <w:rPr>
          <w:ins w:id="3740" w:author="Clauss, Jens (GDE-EDS9)" w:date="2021-11-22T19:32:00Z"/>
          <w:rStyle w:val="Code"/>
        </w:rPr>
      </w:pPr>
      <w:ins w:id="3741" w:author="Clauss, Jens (GDE-EDS9)" w:date="2021-11-22T19:32:00Z">
        <w:r w:rsidRPr="003F4B1F">
          <w:rPr>
            <w:rStyle w:val="Code"/>
          </w:rPr>
          <w:t>}</w:t>
        </w:r>
      </w:ins>
    </w:p>
    <w:p w14:paraId="48BAB3DF" w14:textId="77777777" w:rsidR="00A2191F" w:rsidRPr="003F4B1F" w:rsidRDefault="00A2191F" w:rsidP="00A2191F">
      <w:pPr>
        <w:rPr>
          <w:ins w:id="3742" w:author="Clauss, Jens (GDE-EDS9)" w:date="2021-11-22T19:32:00Z"/>
          <w:rStyle w:val="Code"/>
        </w:rPr>
      </w:pPr>
    </w:p>
    <w:p w14:paraId="3D9352BF" w14:textId="77777777" w:rsidR="00A2191F" w:rsidRPr="003F4B1F" w:rsidRDefault="00A2191F" w:rsidP="00A2191F">
      <w:pPr>
        <w:pStyle w:val="FormatvorlageLateinCourierNewKomplexCourierNewLatein9ptK1"/>
        <w:rPr>
          <w:ins w:id="3743" w:author="Clauss, Jens (GDE-EDS9)" w:date="2021-11-22T19:32:00Z"/>
          <w:rStyle w:val="Code"/>
        </w:rPr>
      </w:pPr>
      <w:ins w:id="3744" w:author="Clauss, Jens (GDE-EDS9)" w:date="2021-11-22T19:32:00Z">
        <w:r w:rsidRPr="003F4B1F">
          <w:rPr>
            <w:rStyle w:val="Code"/>
          </w:rPr>
          <w:t># Response ERROR</w:t>
        </w:r>
      </w:ins>
    </w:p>
    <w:p w14:paraId="57DA2FF8" w14:textId="77777777" w:rsidR="00A2191F" w:rsidRPr="003F4B1F" w:rsidRDefault="00A2191F" w:rsidP="00A2191F">
      <w:pPr>
        <w:pStyle w:val="FormatvorlageLateinCourierNewKomplexCourierNewLatein9ptK1"/>
        <w:rPr>
          <w:ins w:id="3745" w:author="Clauss, Jens (GDE-EDS9)" w:date="2021-11-22T19:32:00Z"/>
          <w:rStyle w:val="Code"/>
        </w:rPr>
      </w:pPr>
      <w:ins w:id="3746" w:author="Clauss, Jens (GDE-EDS9)" w:date="2021-11-22T19:32:00Z">
        <w:r w:rsidRPr="003F4B1F">
          <w:rPr>
            <w:rStyle w:val="Code"/>
          </w:rPr>
          <w:t>{</w:t>
        </w:r>
      </w:ins>
    </w:p>
    <w:p w14:paraId="686F1AFA" w14:textId="77777777" w:rsidR="00A2191F" w:rsidRPr="003F4B1F" w:rsidRDefault="00A2191F" w:rsidP="00A2191F">
      <w:pPr>
        <w:pStyle w:val="FormatvorlageLateinCourierNewKomplexCourierNewLatein9ptK1"/>
        <w:rPr>
          <w:ins w:id="3747" w:author="Clauss, Jens (GDE-EDS9)" w:date="2021-11-22T19:32:00Z"/>
          <w:rStyle w:val="Code"/>
        </w:rPr>
      </w:pPr>
      <w:ins w:id="3748" w:author="Clauss, Jens (GDE-EDS9)" w:date="2021-11-22T19:32:00Z">
        <w:r w:rsidRPr="003F4B1F">
          <w:rPr>
            <w:rStyle w:val="Code"/>
          </w:rPr>
          <w:t xml:space="preserve">  "sID"      : 1234,</w:t>
        </w:r>
      </w:ins>
    </w:p>
    <w:p w14:paraId="096AD984" w14:textId="77777777" w:rsidR="00A2191F" w:rsidRPr="003F4B1F" w:rsidRDefault="00A2191F" w:rsidP="00A2191F">
      <w:pPr>
        <w:pStyle w:val="FormatvorlageLateinCourierNewKomplexCourierNewLatein9ptK1"/>
        <w:rPr>
          <w:ins w:id="3749" w:author="Clauss, Jens (GDE-EDS9)" w:date="2021-11-22T19:32:00Z"/>
          <w:rStyle w:val="Code"/>
        </w:rPr>
      </w:pPr>
      <w:ins w:id="3750" w:author="Clauss, Jens (GDE-EDS9)" w:date="2021-11-22T19:32:00Z">
        <w:r w:rsidRPr="003F4B1F">
          <w:rPr>
            <w:rStyle w:val="Code"/>
          </w:rPr>
          <w:t xml:space="preserve">  "msgID"    : 82042942,</w:t>
        </w:r>
      </w:ins>
    </w:p>
    <w:p w14:paraId="6327579F" w14:textId="77777777" w:rsidR="00A2191F" w:rsidRPr="003F4B1F" w:rsidRDefault="00A2191F" w:rsidP="00A2191F">
      <w:pPr>
        <w:pStyle w:val="FormatvorlageLateinCourierNewKomplexCourierNewLatein9ptK1"/>
        <w:rPr>
          <w:ins w:id="3751" w:author="Clauss, Jens (GDE-EDS9)" w:date="2021-11-22T19:32:00Z"/>
          <w:rStyle w:val="Code"/>
        </w:rPr>
      </w:pPr>
      <w:ins w:id="3752" w:author="Clauss, Jens (GDE-EDS9)" w:date="2021-11-22T19:32:00Z">
        <w:r w:rsidRPr="003F4B1F">
          <w:rPr>
            <w:rStyle w:val="Code"/>
          </w:rPr>
          <w:t xml:space="preserve">  "resource" : "/fu/permissionRetrigger",</w:t>
        </w:r>
      </w:ins>
    </w:p>
    <w:p w14:paraId="77595137" w14:textId="0677A2B8" w:rsidR="00A2191F" w:rsidRPr="003F4B1F" w:rsidRDefault="00A2191F" w:rsidP="00A2191F">
      <w:pPr>
        <w:pStyle w:val="FormatvorlageLateinCourierNewKomplexCourierNewLatein9ptK1"/>
        <w:rPr>
          <w:ins w:id="3753" w:author="Clauss, Jens (GDE-EDS9)" w:date="2021-11-22T19:32:00Z"/>
          <w:rStyle w:val="Code"/>
        </w:rPr>
      </w:pPr>
      <w:ins w:id="3754" w:author="Clauss, Jens (GDE-EDS9)" w:date="2021-11-22T19:32:00Z">
        <w:r w:rsidRPr="003F4B1F">
          <w:rPr>
            <w:rStyle w:val="Code"/>
          </w:rPr>
          <w:t xml:space="preserve">  "version"  : </w:t>
        </w:r>
      </w:ins>
      <w:ins w:id="3755" w:author="Clauss, Jens (GDE-EDS9)" w:date="2021-11-22T19:37:00Z">
        <w:r>
          <w:rPr>
            <w:rStyle w:val="Code"/>
          </w:rPr>
          <w:t>5</w:t>
        </w:r>
      </w:ins>
      <w:ins w:id="3756" w:author="Clauss, Jens (GDE-EDS9)" w:date="2021-11-22T19:32:00Z">
        <w:r w:rsidRPr="003F4B1F">
          <w:rPr>
            <w:rStyle w:val="Code"/>
          </w:rPr>
          <w:t>,</w:t>
        </w:r>
      </w:ins>
    </w:p>
    <w:p w14:paraId="388D9EBF" w14:textId="77777777" w:rsidR="00A2191F" w:rsidRPr="003F4B1F" w:rsidRDefault="00A2191F" w:rsidP="00A2191F">
      <w:pPr>
        <w:pStyle w:val="FormatvorlageLateinCourierNewKomplexCourierNewLatein9ptK1"/>
        <w:rPr>
          <w:ins w:id="3757" w:author="Clauss, Jens (GDE-EDS9)" w:date="2021-11-22T19:32:00Z"/>
          <w:rStyle w:val="Code"/>
        </w:rPr>
      </w:pPr>
      <w:ins w:id="3758" w:author="Clauss, Jens (GDE-EDS9)" w:date="2021-11-22T19:32:00Z">
        <w:r w:rsidRPr="003F4B1F">
          <w:rPr>
            <w:rStyle w:val="Code"/>
          </w:rPr>
          <w:t xml:space="preserve">  "action"   : "RESPONSE",</w:t>
        </w:r>
      </w:ins>
    </w:p>
    <w:p w14:paraId="2C0FD14A" w14:textId="77777777" w:rsidR="00A2191F" w:rsidRPr="003F4B1F" w:rsidRDefault="00A2191F" w:rsidP="00A2191F">
      <w:pPr>
        <w:pStyle w:val="FormatvorlageLateinCourierNewKomplexCourierNewLatein9ptK1"/>
        <w:rPr>
          <w:ins w:id="3759" w:author="Clauss, Jens (GDE-EDS9)" w:date="2021-11-22T19:32:00Z"/>
          <w:rStyle w:val="Code"/>
        </w:rPr>
      </w:pPr>
      <w:ins w:id="3760" w:author="Clauss, Jens (GDE-EDS9)" w:date="2021-11-22T19:32:00Z">
        <w:r w:rsidRPr="003F4B1F">
          <w:rPr>
            <w:rStyle w:val="Code"/>
          </w:rPr>
          <w:t xml:space="preserve">  "code"     : 400</w:t>
        </w:r>
      </w:ins>
    </w:p>
    <w:p w14:paraId="75DCDDCB" w14:textId="77777777" w:rsidR="00A2191F" w:rsidRPr="003F4B1F" w:rsidRDefault="00A2191F" w:rsidP="00A2191F">
      <w:pPr>
        <w:pStyle w:val="FormatvorlageLateinCourierNewKomplexCourierNewLatein9ptK1"/>
        <w:rPr>
          <w:ins w:id="3761" w:author="Clauss, Jens (GDE-EDS9)" w:date="2021-11-22T19:32:00Z"/>
          <w:rStyle w:val="Code"/>
        </w:rPr>
      </w:pPr>
      <w:ins w:id="3762" w:author="Clauss, Jens (GDE-EDS9)" w:date="2021-11-22T19:32:00Z">
        <w:r w:rsidRPr="003F4B1F">
          <w:rPr>
            <w:rStyle w:val="Code"/>
          </w:rPr>
          <w:t>}</w:t>
        </w:r>
      </w:ins>
    </w:p>
    <w:p w14:paraId="3535B3C0" w14:textId="77777777" w:rsidR="00A2191F" w:rsidRPr="003F4B1F" w:rsidRDefault="00A2191F" w:rsidP="00A2191F">
      <w:pPr>
        <w:pStyle w:val="FormatvorlageLateinCourierNewKomplexCourierNewLatein9ptK1"/>
        <w:rPr>
          <w:ins w:id="3763" w:author="Clauss, Jens (GDE-EDS9)" w:date="2021-11-22T19:32:00Z"/>
          <w:rStyle w:val="Code"/>
        </w:rPr>
      </w:pPr>
    </w:p>
    <w:p w14:paraId="683DA217" w14:textId="77777777" w:rsidR="00A2191F" w:rsidRPr="003F4B1F" w:rsidRDefault="00A2191F" w:rsidP="00A2191F">
      <w:pPr>
        <w:rPr>
          <w:ins w:id="3764" w:author="Clauss, Jens (GDE-EDS9)" w:date="2021-11-22T19:32:00Z"/>
        </w:rPr>
      </w:pPr>
    </w:p>
    <w:p w14:paraId="1F80484A" w14:textId="77777777" w:rsidR="00A2191F" w:rsidRPr="003F4B1F" w:rsidRDefault="00A2191F" w:rsidP="00A2191F">
      <w:pPr>
        <w:rPr>
          <w:ins w:id="3765" w:author="Clauss, Jens (GDE-EDS9)" w:date="2021-11-22T19:32:00Z"/>
        </w:rPr>
      </w:pPr>
      <w:ins w:id="3766" w:author="Clauss, Jens (GDE-EDS9)" w:date="2021-11-22T19:32:00Z">
        <w:r w:rsidRPr="003F4B1F">
          <w:br w:type="page"/>
        </w:r>
      </w:ins>
    </w:p>
    <w:p w14:paraId="176202FF" w14:textId="77777777" w:rsidR="00A2191F" w:rsidRPr="003F4B1F" w:rsidRDefault="00A2191F" w:rsidP="00A2191F">
      <w:pPr>
        <w:pStyle w:val="Heading3"/>
        <w:rPr>
          <w:ins w:id="3767" w:author="Clauss, Jens (GDE-EDS9)" w:date="2021-11-22T19:32:00Z"/>
        </w:rPr>
      </w:pPr>
      <w:bookmarkStart w:id="3768" w:name="_Toc88504201"/>
      <w:ins w:id="3769" w:author="Clauss, Jens (GDE-EDS9)" w:date="2021-11-22T19:32:00Z">
        <w:r w:rsidRPr="003F4B1F">
          <w:t>Set Aborted</w:t>
        </w:r>
        <w:bookmarkEnd w:id="3768"/>
      </w:ins>
    </w:p>
    <w:p w14:paraId="2619A863" w14:textId="77777777" w:rsidR="00A2191F" w:rsidRPr="003F4B1F" w:rsidRDefault="00A2191F" w:rsidP="00A2191F">
      <w:pPr>
        <w:rPr>
          <w:ins w:id="3770" w:author="Clauss, Jens (GDE-EDS9)" w:date="2021-11-22T19:32:00Z"/>
        </w:rPr>
      </w:pPr>
      <w:ins w:id="3771" w:author="Clauss, Jens (GDE-EDS9)" w:date="2021-11-22T19:32:00Z">
        <w:r w:rsidRPr="003F4B1F">
          <w:t>If an error occurs during the firmware update, the HCA can send an abort message specifying the current transaction ID.</w:t>
        </w:r>
      </w:ins>
    </w:p>
    <w:p w14:paraId="415D96D6" w14:textId="77777777" w:rsidR="00A2191F" w:rsidRPr="003F4B1F" w:rsidRDefault="00A2191F" w:rsidP="00A2191F">
      <w:pPr>
        <w:rPr>
          <w:ins w:id="3772" w:author="Clauss, Jens (GDE-EDS9)" w:date="2021-11-22T19:32:00Z"/>
        </w:rPr>
      </w:pPr>
    </w:p>
    <w:p w14:paraId="3E706469" w14:textId="77777777" w:rsidR="00A2191F" w:rsidRPr="003F4B1F" w:rsidRDefault="00A2191F" w:rsidP="00A2191F">
      <w:pPr>
        <w:rPr>
          <w:ins w:id="3773" w:author="Clauss, Jens (GDE-EDS9)" w:date="2021-11-22T19:32:00Z"/>
        </w:rPr>
      </w:pPr>
      <w:ins w:id="3774" w:author="Clauss, Jens (GDE-EDS9)" w:date="2021-11-22T19:32:00Z">
        <w:r w:rsidRPr="003F4B1F">
          <w:t xml:space="preserve">The backend sends a </w:t>
        </w:r>
        <w:r w:rsidRPr="003F4B1F">
          <w:rPr>
            <w:rStyle w:val="CodeBig"/>
          </w:rPr>
          <w:t>POST</w:t>
        </w:r>
        <w:r w:rsidRPr="003F4B1F">
          <w:t xml:space="preserve"> request to the resource “</w:t>
        </w:r>
        <w:r w:rsidRPr="003F4B1F">
          <w:rPr>
            <w:rStyle w:val="CodeBig"/>
          </w:rPr>
          <w:t>abort</w:t>
        </w:r>
        <w:r w:rsidRPr="003F4B1F">
          <w:t xml:space="preserve">” using content type </w:t>
        </w:r>
        <w:r w:rsidRPr="003F4B1F">
          <w:rPr>
            <w:rStyle w:val="Code"/>
          </w:rPr>
          <w:t>ABORT</w:t>
        </w:r>
        <w:r w:rsidRPr="003F4B1F">
          <w:t xml:space="preserve">. The response MUST NOT contain a </w:t>
        </w:r>
        <w:r w:rsidRPr="003F4B1F">
          <w:rPr>
            <w:rStyle w:val="CodeBig"/>
          </w:rPr>
          <w:t>&lt;data&gt;</w:t>
        </w:r>
        <w:r w:rsidRPr="003F4B1F">
          <w:t xml:space="preserve"> item. The </w:t>
        </w:r>
        <w:r w:rsidRPr="003F4B1F">
          <w:rPr>
            <w:rStyle w:val="CodeBig"/>
          </w:rPr>
          <w:t>&lt;code&gt;</w:t>
        </w:r>
        <w:r w:rsidRPr="003F4B1F">
          <w:t xml:space="preserve"> item MAY display any errors that occurred while processing the request.</w:t>
        </w:r>
      </w:ins>
    </w:p>
    <w:p w14:paraId="78C8F3B9" w14:textId="77777777" w:rsidR="00A2191F" w:rsidRPr="003F4B1F" w:rsidRDefault="00A2191F" w:rsidP="00A2191F">
      <w:pPr>
        <w:rPr>
          <w:ins w:id="3775" w:author="Clauss, Jens (GDE-EDS9)" w:date="2021-11-22T19:32:00Z"/>
        </w:rPr>
      </w:pPr>
    </w:p>
    <w:p w14:paraId="503AE968" w14:textId="77777777" w:rsidR="00A2191F" w:rsidRPr="003F4B1F" w:rsidRDefault="00A2191F" w:rsidP="00A2191F">
      <w:pPr>
        <w:rPr>
          <w:ins w:id="3776" w:author="Clauss, Jens (GDE-EDS9)" w:date="2021-11-22T19:32:00Z"/>
          <w:b/>
          <w:bCs/>
        </w:rPr>
      </w:pPr>
      <w:ins w:id="3777" w:author="Clauss, Jens (GDE-EDS9)" w:date="2021-11-22T19:32:00Z">
        <w:r w:rsidRPr="003F4B1F">
          <w:rPr>
            <w:b/>
            <w:bCs/>
          </w:rPr>
          <w:t>Example:</w:t>
        </w:r>
      </w:ins>
    </w:p>
    <w:p w14:paraId="7F191584" w14:textId="77777777" w:rsidR="00A2191F" w:rsidRPr="003F4B1F" w:rsidRDefault="00A2191F" w:rsidP="00A2191F">
      <w:pPr>
        <w:pStyle w:val="FormatvorlageLateinCourierNewKomplexCourierNewLatein9ptK1"/>
        <w:rPr>
          <w:ins w:id="3778" w:author="Clauss, Jens (GDE-EDS9)" w:date="2021-11-22T19:32:00Z"/>
          <w:rStyle w:val="Code"/>
        </w:rPr>
      </w:pPr>
      <w:ins w:id="3779" w:author="Clauss, Jens (GDE-EDS9)" w:date="2021-11-22T19:32:00Z">
        <w:r w:rsidRPr="003F4B1F">
          <w:rPr>
            <w:rStyle w:val="Code"/>
          </w:rPr>
          <w:t># Post</w:t>
        </w:r>
      </w:ins>
    </w:p>
    <w:p w14:paraId="005B67E3" w14:textId="77777777" w:rsidR="00A2191F" w:rsidRPr="003F4B1F" w:rsidRDefault="00A2191F" w:rsidP="00A2191F">
      <w:pPr>
        <w:pStyle w:val="FormatvorlageLateinCourierNewKomplexCourierNewLatein9ptK1"/>
        <w:rPr>
          <w:ins w:id="3780" w:author="Clauss, Jens (GDE-EDS9)" w:date="2021-11-22T19:32:00Z"/>
          <w:rStyle w:val="Code"/>
        </w:rPr>
      </w:pPr>
      <w:ins w:id="3781" w:author="Clauss, Jens (GDE-EDS9)" w:date="2021-11-22T19:32:00Z">
        <w:r w:rsidRPr="003F4B1F">
          <w:rPr>
            <w:rStyle w:val="Code"/>
          </w:rPr>
          <w:t>{</w:t>
        </w:r>
      </w:ins>
    </w:p>
    <w:p w14:paraId="4DAD178D" w14:textId="77777777" w:rsidR="00A2191F" w:rsidRPr="003F4B1F" w:rsidRDefault="00A2191F" w:rsidP="00A2191F">
      <w:pPr>
        <w:pStyle w:val="FormatvorlageLateinCourierNewKomplexCourierNewLatein9ptK1"/>
        <w:rPr>
          <w:ins w:id="3782" w:author="Clauss, Jens (GDE-EDS9)" w:date="2021-11-22T19:32:00Z"/>
          <w:rStyle w:val="Code"/>
        </w:rPr>
      </w:pPr>
      <w:ins w:id="3783" w:author="Clauss, Jens (GDE-EDS9)" w:date="2021-11-22T19:32:00Z">
        <w:r w:rsidRPr="003F4B1F">
          <w:rPr>
            <w:rStyle w:val="Code"/>
          </w:rPr>
          <w:t xml:space="preserve">  "sID"      : 1234,</w:t>
        </w:r>
      </w:ins>
    </w:p>
    <w:p w14:paraId="046D5CE3" w14:textId="77777777" w:rsidR="00A2191F" w:rsidRPr="003F4B1F" w:rsidRDefault="00A2191F" w:rsidP="00A2191F">
      <w:pPr>
        <w:pStyle w:val="FormatvorlageLateinCourierNewKomplexCourierNewLatein9ptK1"/>
        <w:rPr>
          <w:ins w:id="3784" w:author="Clauss, Jens (GDE-EDS9)" w:date="2021-11-22T19:32:00Z"/>
          <w:rStyle w:val="Code"/>
        </w:rPr>
      </w:pPr>
      <w:ins w:id="3785" w:author="Clauss, Jens (GDE-EDS9)" w:date="2021-11-22T19:32:00Z">
        <w:r w:rsidRPr="003F4B1F">
          <w:rPr>
            <w:rStyle w:val="Code"/>
          </w:rPr>
          <w:t xml:space="preserve">  "msgID"    : 82040022,</w:t>
        </w:r>
      </w:ins>
    </w:p>
    <w:p w14:paraId="72911819" w14:textId="77777777" w:rsidR="00A2191F" w:rsidRPr="003F4B1F" w:rsidRDefault="00A2191F" w:rsidP="00A2191F">
      <w:pPr>
        <w:pStyle w:val="FormatvorlageLateinCourierNewKomplexCourierNewLatein9ptK1"/>
        <w:rPr>
          <w:ins w:id="3786" w:author="Clauss, Jens (GDE-EDS9)" w:date="2021-11-22T19:32:00Z"/>
          <w:rStyle w:val="Code"/>
        </w:rPr>
      </w:pPr>
      <w:ins w:id="3787" w:author="Clauss, Jens (GDE-EDS9)" w:date="2021-11-22T19:32:00Z">
        <w:r w:rsidRPr="003F4B1F">
          <w:rPr>
            <w:rStyle w:val="Code"/>
          </w:rPr>
          <w:t xml:space="preserve">  "resource" : "/fu/abort",</w:t>
        </w:r>
      </w:ins>
    </w:p>
    <w:p w14:paraId="43567AA8" w14:textId="6AD6F837" w:rsidR="00A2191F" w:rsidRPr="003F4B1F" w:rsidRDefault="00A2191F" w:rsidP="00A2191F">
      <w:pPr>
        <w:pStyle w:val="FormatvorlageLateinCourierNewKomplexCourierNewLatein9ptK1"/>
        <w:rPr>
          <w:ins w:id="3788" w:author="Clauss, Jens (GDE-EDS9)" w:date="2021-11-22T19:32:00Z"/>
          <w:rStyle w:val="Code"/>
        </w:rPr>
      </w:pPr>
      <w:ins w:id="3789" w:author="Clauss, Jens (GDE-EDS9)" w:date="2021-11-22T19:32:00Z">
        <w:r w:rsidRPr="003F4B1F">
          <w:rPr>
            <w:rStyle w:val="Code"/>
          </w:rPr>
          <w:t xml:space="preserve">  "version"  : </w:t>
        </w:r>
      </w:ins>
      <w:ins w:id="3790" w:author="Clauss, Jens (GDE-EDS9)" w:date="2021-11-22T19:37:00Z">
        <w:r>
          <w:rPr>
            <w:rStyle w:val="Code"/>
          </w:rPr>
          <w:t>5</w:t>
        </w:r>
      </w:ins>
      <w:ins w:id="3791" w:author="Clauss, Jens (GDE-EDS9)" w:date="2021-11-22T19:32:00Z">
        <w:r w:rsidRPr="003F4B1F">
          <w:rPr>
            <w:rStyle w:val="Code"/>
          </w:rPr>
          <w:t>,</w:t>
        </w:r>
      </w:ins>
    </w:p>
    <w:p w14:paraId="67AC575F" w14:textId="77777777" w:rsidR="00A2191F" w:rsidRPr="003F4B1F" w:rsidRDefault="00A2191F" w:rsidP="00A2191F">
      <w:pPr>
        <w:pStyle w:val="FormatvorlageLateinCourierNewKomplexCourierNewLatein9ptK1"/>
        <w:rPr>
          <w:ins w:id="3792" w:author="Clauss, Jens (GDE-EDS9)" w:date="2021-11-22T19:32:00Z"/>
          <w:rStyle w:val="Code"/>
        </w:rPr>
      </w:pPr>
      <w:ins w:id="3793" w:author="Clauss, Jens (GDE-EDS9)" w:date="2021-11-22T19:32:00Z">
        <w:r w:rsidRPr="003F4B1F">
          <w:rPr>
            <w:rStyle w:val="Code"/>
          </w:rPr>
          <w:t xml:space="preserve">  "action"   : "POST"</w:t>
        </w:r>
      </w:ins>
    </w:p>
    <w:p w14:paraId="59A0B745" w14:textId="77777777" w:rsidR="00A2191F" w:rsidRPr="003F4B1F" w:rsidRDefault="00A2191F" w:rsidP="00A2191F">
      <w:pPr>
        <w:pStyle w:val="FormatvorlageLateinCourierNewKomplexCourierNewLatein9ptK1"/>
        <w:rPr>
          <w:ins w:id="3794" w:author="Clauss, Jens (GDE-EDS9)" w:date="2021-11-22T19:32:00Z"/>
          <w:rStyle w:val="Code"/>
        </w:rPr>
      </w:pPr>
      <w:ins w:id="3795" w:author="Clauss, Jens (GDE-EDS9)" w:date="2021-11-22T19:32:00Z">
        <w:r w:rsidRPr="003F4B1F">
          <w:rPr>
            <w:rStyle w:val="Code"/>
          </w:rPr>
          <w:t xml:space="preserve">  "data"     :</w:t>
        </w:r>
      </w:ins>
    </w:p>
    <w:p w14:paraId="05A3B127" w14:textId="77777777" w:rsidR="00A2191F" w:rsidRPr="003F4B1F" w:rsidRDefault="00A2191F" w:rsidP="00A2191F">
      <w:pPr>
        <w:pStyle w:val="FormatvorlageLateinCourierNewKomplexCourierNewLatein9ptK1"/>
        <w:rPr>
          <w:ins w:id="3796" w:author="Clauss, Jens (GDE-EDS9)" w:date="2021-11-22T19:32:00Z"/>
          <w:rStyle w:val="Code"/>
        </w:rPr>
      </w:pPr>
      <w:ins w:id="3797" w:author="Clauss, Jens (GDE-EDS9)" w:date="2021-11-22T19:32:00Z">
        <w:r w:rsidRPr="003F4B1F">
          <w:rPr>
            <w:rStyle w:val="Code"/>
          </w:rPr>
          <w:t xml:space="preserve">  [</w:t>
        </w:r>
      </w:ins>
    </w:p>
    <w:p w14:paraId="73CFEBE6" w14:textId="77777777" w:rsidR="00A2191F" w:rsidRPr="003F4B1F" w:rsidRDefault="00A2191F" w:rsidP="00A2191F">
      <w:pPr>
        <w:pStyle w:val="FormatvorlageLateinCourierNewKomplexCourierNewLatein9ptK1"/>
        <w:rPr>
          <w:ins w:id="3798" w:author="Clauss, Jens (GDE-EDS9)" w:date="2021-11-22T19:32:00Z"/>
          <w:rStyle w:val="Code"/>
        </w:rPr>
      </w:pPr>
      <w:ins w:id="3799" w:author="Clauss, Jens (GDE-EDS9)" w:date="2021-11-22T19:32:00Z">
        <w:r w:rsidRPr="003F4B1F">
          <w:rPr>
            <w:rStyle w:val="Code"/>
          </w:rPr>
          <w:t xml:space="preserve">    {</w:t>
        </w:r>
      </w:ins>
    </w:p>
    <w:p w14:paraId="0A99C261" w14:textId="77777777" w:rsidR="00A2191F" w:rsidRPr="003F4B1F" w:rsidRDefault="00A2191F" w:rsidP="00A2191F">
      <w:pPr>
        <w:pStyle w:val="FormatvorlageLateinCourierNewKomplexCourierNewLatein9ptK1"/>
        <w:rPr>
          <w:ins w:id="3800" w:author="Clauss, Jens (GDE-EDS9)" w:date="2021-11-22T19:32:00Z"/>
          <w:rStyle w:val="Code"/>
        </w:rPr>
      </w:pPr>
      <w:ins w:id="3801" w:author="Clauss, Jens (GDE-EDS9)" w:date="2021-11-22T19:32:00Z">
        <w:r w:rsidRPr="003F4B1F">
          <w:rPr>
            <w:rStyle w:val="Code"/>
          </w:rPr>
          <w:t xml:space="preserve">      "transactionID"  : 105230</w:t>
        </w:r>
      </w:ins>
    </w:p>
    <w:p w14:paraId="47C2C566" w14:textId="77777777" w:rsidR="00A2191F" w:rsidRPr="003F4B1F" w:rsidRDefault="00A2191F" w:rsidP="00A2191F">
      <w:pPr>
        <w:pStyle w:val="FormatvorlageLateinCourierNewKomplexCourierNewLatein9ptK1"/>
        <w:rPr>
          <w:ins w:id="3802" w:author="Clauss, Jens (GDE-EDS9)" w:date="2021-11-22T19:32:00Z"/>
          <w:rStyle w:val="Code"/>
        </w:rPr>
      </w:pPr>
      <w:ins w:id="3803" w:author="Clauss, Jens (GDE-EDS9)" w:date="2021-11-22T19:32:00Z">
        <w:r w:rsidRPr="003F4B1F">
          <w:rPr>
            <w:rStyle w:val="Code"/>
          </w:rPr>
          <w:t xml:space="preserve">    }</w:t>
        </w:r>
      </w:ins>
    </w:p>
    <w:p w14:paraId="161BC2CF" w14:textId="77777777" w:rsidR="00A2191F" w:rsidRPr="003F4B1F" w:rsidRDefault="00A2191F" w:rsidP="00A2191F">
      <w:pPr>
        <w:pStyle w:val="FormatvorlageLateinCourierNewKomplexCourierNewLatein9ptK1"/>
        <w:rPr>
          <w:ins w:id="3804" w:author="Clauss, Jens (GDE-EDS9)" w:date="2021-11-22T19:32:00Z"/>
          <w:rStyle w:val="Code"/>
        </w:rPr>
      </w:pPr>
      <w:ins w:id="3805" w:author="Clauss, Jens (GDE-EDS9)" w:date="2021-11-22T19:32:00Z">
        <w:r w:rsidRPr="003F4B1F">
          <w:rPr>
            <w:rStyle w:val="Code"/>
          </w:rPr>
          <w:t xml:space="preserve">  ]</w:t>
        </w:r>
      </w:ins>
    </w:p>
    <w:p w14:paraId="420D3021" w14:textId="77777777" w:rsidR="00A2191F" w:rsidRPr="003F4B1F" w:rsidRDefault="00A2191F" w:rsidP="00A2191F">
      <w:pPr>
        <w:pStyle w:val="FormatvorlageLateinCourierNewKomplexCourierNewLatein9ptK1"/>
        <w:rPr>
          <w:ins w:id="3806" w:author="Clauss, Jens (GDE-EDS9)" w:date="2021-11-22T19:32:00Z"/>
          <w:rStyle w:val="Code"/>
        </w:rPr>
      </w:pPr>
      <w:ins w:id="3807" w:author="Clauss, Jens (GDE-EDS9)" w:date="2021-11-22T19:32:00Z">
        <w:r w:rsidRPr="003F4B1F">
          <w:rPr>
            <w:rStyle w:val="Code"/>
          </w:rPr>
          <w:t>}</w:t>
        </w:r>
      </w:ins>
    </w:p>
    <w:p w14:paraId="0EFC2CEB" w14:textId="77777777" w:rsidR="00A2191F" w:rsidRPr="003F4B1F" w:rsidRDefault="00A2191F" w:rsidP="00A2191F">
      <w:pPr>
        <w:rPr>
          <w:ins w:id="3808" w:author="Clauss, Jens (GDE-EDS9)" w:date="2021-11-22T19:32:00Z"/>
          <w:rStyle w:val="Code"/>
        </w:rPr>
      </w:pPr>
    </w:p>
    <w:p w14:paraId="7B53FF6C" w14:textId="77777777" w:rsidR="00A2191F" w:rsidRPr="003F4B1F" w:rsidRDefault="00A2191F" w:rsidP="00A2191F">
      <w:pPr>
        <w:pStyle w:val="FormatvorlageLateinCourierNewKomplexCourierNewLatein9ptK1"/>
        <w:rPr>
          <w:ins w:id="3809" w:author="Clauss, Jens (GDE-EDS9)" w:date="2021-11-22T19:32:00Z"/>
          <w:rStyle w:val="Code"/>
        </w:rPr>
      </w:pPr>
      <w:ins w:id="3810" w:author="Clauss, Jens (GDE-EDS9)" w:date="2021-11-22T19:32:00Z">
        <w:r w:rsidRPr="003F4B1F">
          <w:rPr>
            <w:rStyle w:val="Code"/>
          </w:rPr>
          <w:t># Response OK</w:t>
        </w:r>
      </w:ins>
    </w:p>
    <w:p w14:paraId="607ABA15" w14:textId="77777777" w:rsidR="00A2191F" w:rsidRPr="003F4B1F" w:rsidRDefault="00A2191F" w:rsidP="00A2191F">
      <w:pPr>
        <w:pStyle w:val="FormatvorlageLateinCourierNewKomplexCourierNewLatein9ptK1"/>
        <w:rPr>
          <w:ins w:id="3811" w:author="Clauss, Jens (GDE-EDS9)" w:date="2021-11-22T19:32:00Z"/>
          <w:rStyle w:val="Code"/>
        </w:rPr>
      </w:pPr>
      <w:ins w:id="3812" w:author="Clauss, Jens (GDE-EDS9)" w:date="2021-11-22T19:32:00Z">
        <w:r w:rsidRPr="003F4B1F">
          <w:rPr>
            <w:rStyle w:val="Code"/>
          </w:rPr>
          <w:t>{</w:t>
        </w:r>
      </w:ins>
    </w:p>
    <w:p w14:paraId="5F41AE8A" w14:textId="77777777" w:rsidR="00A2191F" w:rsidRPr="003F4B1F" w:rsidRDefault="00A2191F" w:rsidP="00A2191F">
      <w:pPr>
        <w:pStyle w:val="FormatvorlageLateinCourierNewKomplexCourierNewLatein9ptK1"/>
        <w:rPr>
          <w:ins w:id="3813" w:author="Clauss, Jens (GDE-EDS9)" w:date="2021-11-22T19:32:00Z"/>
          <w:rStyle w:val="Code"/>
        </w:rPr>
      </w:pPr>
      <w:ins w:id="3814" w:author="Clauss, Jens (GDE-EDS9)" w:date="2021-11-22T19:32:00Z">
        <w:r w:rsidRPr="003F4B1F">
          <w:rPr>
            <w:rStyle w:val="Code"/>
          </w:rPr>
          <w:t xml:space="preserve">  "sID"      : 1234,</w:t>
        </w:r>
      </w:ins>
    </w:p>
    <w:p w14:paraId="75D1C816" w14:textId="77777777" w:rsidR="00A2191F" w:rsidRPr="003F4B1F" w:rsidRDefault="00A2191F" w:rsidP="00A2191F">
      <w:pPr>
        <w:pStyle w:val="FormatvorlageLateinCourierNewKomplexCourierNewLatein9ptK1"/>
        <w:rPr>
          <w:ins w:id="3815" w:author="Clauss, Jens (GDE-EDS9)" w:date="2021-11-22T19:32:00Z"/>
          <w:rStyle w:val="Code"/>
        </w:rPr>
      </w:pPr>
      <w:ins w:id="3816" w:author="Clauss, Jens (GDE-EDS9)" w:date="2021-11-22T19:32:00Z">
        <w:r w:rsidRPr="003F4B1F">
          <w:rPr>
            <w:rStyle w:val="Code"/>
          </w:rPr>
          <w:t xml:space="preserve">  "msgID"    : 82040022,</w:t>
        </w:r>
      </w:ins>
    </w:p>
    <w:p w14:paraId="0BF5D9AC" w14:textId="77777777" w:rsidR="00A2191F" w:rsidRPr="003F4B1F" w:rsidRDefault="00A2191F" w:rsidP="00A2191F">
      <w:pPr>
        <w:pStyle w:val="FormatvorlageLateinCourierNewKomplexCourierNewLatein9ptK1"/>
        <w:rPr>
          <w:ins w:id="3817" w:author="Clauss, Jens (GDE-EDS9)" w:date="2021-11-22T19:32:00Z"/>
          <w:rStyle w:val="Code"/>
        </w:rPr>
      </w:pPr>
      <w:ins w:id="3818" w:author="Clauss, Jens (GDE-EDS9)" w:date="2021-11-22T19:32:00Z">
        <w:r w:rsidRPr="003F4B1F">
          <w:rPr>
            <w:rStyle w:val="Code"/>
          </w:rPr>
          <w:t xml:space="preserve">  "resource" : "/fu/abort",</w:t>
        </w:r>
      </w:ins>
    </w:p>
    <w:p w14:paraId="71AC61B1" w14:textId="457A5457" w:rsidR="00A2191F" w:rsidRPr="003F4B1F" w:rsidRDefault="00A2191F" w:rsidP="00A2191F">
      <w:pPr>
        <w:pStyle w:val="FormatvorlageLateinCourierNewKomplexCourierNewLatein9ptK1"/>
        <w:rPr>
          <w:ins w:id="3819" w:author="Clauss, Jens (GDE-EDS9)" w:date="2021-11-22T19:32:00Z"/>
          <w:rStyle w:val="Code"/>
        </w:rPr>
      </w:pPr>
      <w:ins w:id="3820" w:author="Clauss, Jens (GDE-EDS9)" w:date="2021-11-22T19:32:00Z">
        <w:r w:rsidRPr="003F4B1F">
          <w:rPr>
            <w:rStyle w:val="Code"/>
          </w:rPr>
          <w:t xml:space="preserve">  "version"  : </w:t>
        </w:r>
      </w:ins>
      <w:ins w:id="3821" w:author="Clauss, Jens (GDE-EDS9)" w:date="2021-11-22T19:37:00Z">
        <w:r>
          <w:rPr>
            <w:rStyle w:val="Code"/>
          </w:rPr>
          <w:t>5</w:t>
        </w:r>
      </w:ins>
      <w:ins w:id="3822" w:author="Clauss, Jens (GDE-EDS9)" w:date="2021-11-22T19:32:00Z">
        <w:r w:rsidRPr="003F4B1F">
          <w:rPr>
            <w:rStyle w:val="Code"/>
          </w:rPr>
          <w:t>,</w:t>
        </w:r>
      </w:ins>
    </w:p>
    <w:p w14:paraId="7D2CA4B4" w14:textId="77777777" w:rsidR="00A2191F" w:rsidRPr="003F4B1F" w:rsidRDefault="00A2191F" w:rsidP="00A2191F">
      <w:pPr>
        <w:pStyle w:val="FormatvorlageLateinCourierNewKomplexCourierNewLatein9ptK1"/>
        <w:rPr>
          <w:ins w:id="3823" w:author="Clauss, Jens (GDE-EDS9)" w:date="2021-11-22T19:32:00Z"/>
          <w:rStyle w:val="Code"/>
        </w:rPr>
      </w:pPr>
      <w:ins w:id="3824" w:author="Clauss, Jens (GDE-EDS9)" w:date="2021-11-22T19:32:00Z">
        <w:r w:rsidRPr="003F4B1F">
          <w:rPr>
            <w:rStyle w:val="Code"/>
          </w:rPr>
          <w:t xml:space="preserve">  "action"   : "RESPONSE"</w:t>
        </w:r>
      </w:ins>
    </w:p>
    <w:p w14:paraId="34B792B0" w14:textId="77777777" w:rsidR="00A2191F" w:rsidRPr="003F4B1F" w:rsidRDefault="00A2191F" w:rsidP="00A2191F">
      <w:pPr>
        <w:pStyle w:val="FormatvorlageLateinCourierNewKomplexCourierNewLatein9ptK1"/>
        <w:rPr>
          <w:ins w:id="3825" w:author="Clauss, Jens (GDE-EDS9)" w:date="2021-11-22T19:32:00Z"/>
          <w:rStyle w:val="Code"/>
        </w:rPr>
      </w:pPr>
      <w:ins w:id="3826" w:author="Clauss, Jens (GDE-EDS9)" w:date="2021-11-22T19:32:00Z">
        <w:r w:rsidRPr="003F4B1F">
          <w:rPr>
            <w:rStyle w:val="Code"/>
          </w:rPr>
          <w:t>}</w:t>
        </w:r>
      </w:ins>
    </w:p>
    <w:p w14:paraId="0183492D" w14:textId="77777777" w:rsidR="00A2191F" w:rsidRPr="003F4B1F" w:rsidRDefault="00A2191F" w:rsidP="00A2191F">
      <w:pPr>
        <w:rPr>
          <w:ins w:id="3827" w:author="Clauss, Jens (GDE-EDS9)" w:date="2021-11-22T19:32:00Z"/>
          <w:rStyle w:val="Code"/>
        </w:rPr>
      </w:pPr>
    </w:p>
    <w:p w14:paraId="249AF1A8" w14:textId="77777777" w:rsidR="00A2191F" w:rsidRPr="003F4B1F" w:rsidRDefault="00A2191F" w:rsidP="00A2191F">
      <w:pPr>
        <w:pStyle w:val="FormatvorlageLateinCourierNewKomplexCourierNewLatein9ptK1"/>
        <w:rPr>
          <w:ins w:id="3828" w:author="Clauss, Jens (GDE-EDS9)" w:date="2021-11-22T19:32:00Z"/>
          <w:rStyle w:val="Code"/>
        </w:rPr>
      </w:pPr>
      <w:ins w:id="3829" w:author="Clauss, Jens (GDE-EDS9)" w:date="2021-11-22T19:32:00Z">
        <w:r w:rsidRPr="003F4B1F">
          <w:rPr>
            <w:rStyle w:val="Code"/>
          </w:rPr>
          <w:t># Response ERROR</w:t>
        </w:r>
      </w:ins>
    </w:p>
    <w:p w14:paraId="6735773F" w14:textId="77777777" w:rsidR="00A2191F" w:rsidRPr="003F4B1F" w:rsidRDefault="00A2191F" w:rsidP="00A2191F">
      <w:pPr>
        <w:pStyle w:val="FormatvorlageLateinCourierNewKomplexCourierNewLatein9ptK1"/>
        <w:rPr>
          <w:ins w:id="3830" w:author="Clauss, Jens (GDE-EDS9)" w:date="2021-11-22T19:32:00Z"/>
          <w:rStyle w:val="Code"/>
        </w:rPr>
      </w:pPr>
      <w:ins w:id="3831" w:author="Clauss, Jens (GDE-EDS9)" w:date="2021-11-22T19:32:00Z">
        <w:r w:rsidRPr="003F4B1F">
          <w:rPr>
            <w:rStyle w:val="Code"/>
          </w:rPr>
          <w:t>{</w:t>
        </w:r>
      </w:ins>
    </w:p>
    <w:p w14:paraId="092CA097" w14:textId="77777777" w:rsidR="00A2191F" w:rsidRPr="003F4B1F" w:rsidRDefault="00A2191F" w:rsidP="00A2191F">
      <w:pPr>
        <w:pStyle w:val="FormatvorlageLateinCourierNewKomplexCourierNewLatein9ptK1"/>
        <w:rPr>
          <w:ins w:id="3832" w:author="Clauss, Jens (GDE-EDS9)" w:date="2021-11-22T19:32:00Z"/>
          <w:rStyle w:val="Code"/>
        </w:rPr>
      </w:pPr>
      <w:ins w:id="3833" w:author="Clauss, Jens (GDE-EDS9)" w:date="2021-11-22T19:32:00Z">
        <w:r w:rsidRPr="003F4B1F">
          <w:rPr>
            <w:rStyle w:val="Code"/>
          </w:rPr>
          <w:t xml:space="preserve">  "sID"      : 1234,</w:t>
        </w:r>
      </w:ins>
    </w:p>
    <w:p w14:paraId="101983D8" w14:textId="77777777" w:rsidR="00A2191F" w:rsidRPr="003F4B1F" w:rsidRDefault="00A2191F" w:rsidP="00A2191F">
      <w:pPr>
        <w:pStyle w:val="FormatvorlageLateinCourierNewKomplexCourierNewLatein9ptK1"/>
        <w:rPr>
          <w:ins w:id="3834" w:author="Clauss, Jens (GDE-EDS9)" w:date="2021-11-22T19:32:00Z"/>
          <w:rStyle w:val="Code"/>
        </w:rPr>
      </w:pPr>
      <w:ins w:id="3835" w:author="Clauss, Jens (GDE-EDS9)" w:date="2021-11-22T19:32:00Z">
        <w:r w:rsidRPr="003F4B1F">
          <w:rPr>
            <w:rStyle w:val="Code"/>
          </w:rPr>
          <w:t xml:space="preserve">  "msgID"    : 82040022,</w:t>
        </w:r>
      </w:ins>
    </w:p>
    <w:p w14:paraId="3DE3B7C8" w14:textId="77777777" w:rsidR="00A2191F" w:rsidRPr="003F4B1F" w:rsidRDefault="00A2191F" w:rsidP="00A2191F">
      <w:pPr>
        <w:pStyle w:val="FormatvorlageLateinCourierNewKomplexCourierNewLatein9ptK1"/>
        <w:rPr>
          <w:ins w:id="3836" w:author="Clauss, Jens (GDE-EDS9)" w:date="2021-11-22T19:32:00Z"/>
          <w:rStyle w:val="Code"/>
        </w:rPr>
      </w:pPr>
      <w:ins w:id="3837" w:author="Clauss, Jens (GDE-EDS9)" w:date="2021-11-22T19:32:00Z">
        <w:r w:rsidRPr="003F4B1F">
          <w:rPr>
            <w:rStyle w:val="Code"/>
          </w:rPr>
          <w:t xml:space="preserve">  "resource" : "/fu/abort",</w:t>
        </w:r>
      </w:ins>
    </w:p>
    <w:p w14:paraId="640E43FA" w14:textId="72FAACE3" w:rsidR="00A2191F" w:rsidRPr="003F4B1F" w:rsidRDefault="00A2191F" w:rsidP="00A2191F">
      <w:pPr>
        <w:pStyle w:val="FormatvorlageLateinCourierNewKomplexCourierNewLatein9ptK1"/>
        <w:rPr>
          <w:ins w:id="3838" w:author="Clauss, Jens (GDE-EDS9)" w:date="2021-11-22T19:32:00Z"/>
          <w:rStyle w:val="Code"/>
        </w:rPr>
      </w:pPr>
      <w:ins w:id="3839" w:author="Clauss, Jens (GDE-EDS9)" w:date="2021-11-22T19:32:00Z">
        <w:r w:rsidRPr="003F4B1F">
          <w:rPr>
            <w:rStyle w:val="Code"/>
          </w:rPr>
          <w:t xml:space="preserve">  "version"  : </w:t>
        </w:r>
      </w:ins>
      <w:ins w:id="3840" w:author="Clauss, Jens (GDE-EDS9)" w:date="2021-11-22T19:37:00Z">
        <w:r>
          <w:rPr>
            <w:rStyle w:val="Code"/>
          </w:rPr>
          <w:t>5</w:t>
        </w:r>
      </w:ins>
      <w:ins w:id="3841" w:author="Clauss, Jens (GDE-EDS9)" w:date="2021-11-22T19:32:00Z">
        <w:r w:rsidRPr="003F4B1F">
          <w:rPr>
            <w:rStyle w:val="Code"/>
          </w:rPr>
          <w:t>,</w:t>
        </w:r>
      </w:ins>
    </w:p>
    <w:p w14:paraId="1252C33C" w14:textId="77777777" w:rsidR="00A2191F" w:rsidRPr="003F4B1F" w:rsidRDefault="00A2191F" w:rsidP="00A2191F">
      <w:pPr>
        <w:pStyle w:val="FormatvorlageLateinCourierNewKomplexCourierNewLatein9ptK1"/>
        <w:rPr>
          <w:ins w:id="3842" w:author="Clauss, Jens (GDE-EDS9)" w:date="2021-11-22T19:32:00Z"/>
          <w:rStyle w:val="Code"/>
        </w:rPr>
      </w:pPr>
      <w:ins w:id="3843" w:author="Clauss, Jens (GDE-EDS9)" w:date="2021-11-22T19:32:00Z">
        <w:r w:rsidRPr="003F4B1F">
          <w:rPr>
            <w:rStyle w:val="Code"/>
          </w:rPr>
          <w:t xml:space="preserve">  "action"   : "RESPONSE",</w:t>
        </w:r>
      </w:ins>
    </w:p>
    <w:p w14:paraId="0C18A07A" w14:textId="77777777" w:rsidR="00A2191F" w:rsidRPr="003F4B1F" w:rsidRDefault="00A2191F" w:rsidP="00A2191F">
      <w:pPr>
        <w:pStyle w:val="FormatvorlageLateinCourierNewKomplexCourierNewLatein9ptK1"/>
        <w:rPr>
          <w:ins w:id="3844" w:author="Clauss, Jens (GDE-EDS9)" w:date="2021-11-22T19:32:00Z"/>
          <w:rStyle w:val="Code"/>
        </w:rPr>
      </w:pPr>
      <w:ins w:id="3845" w:author="Clauss, Jens (GDE-EDS9)" w:date="2021-11-22T19:32:00Z">
        <w:r w:rsidRPr="003F4B1F">
          <w:rPr>
            <w:rStyle w:val="Code"/>
          </w:rPr>
          <w:t xml:space="preserve">  "code"     : 400</w:t>
        </w:r>
      </w:ins>
    </w:p>
    <w:p w14:paraId="27D12D55" w14:textId="77777777" w:rsidR="00A2191F" w:rsidRPr="003F4B1F" w:rsidRDefault="00A2191F" w:rsidP="00A2191F">
      <w:pPr>
        <w:pStyle w:val="FormatvorlageLateinCourierNewKomplexCourierNewLatein9ptK1"/>
        <w:rPr>
          <w:ins w:id="3846" w:author="Clauss, Jens (GDE-EDS9)" w:date="2021-11-22T19:32:00Z"/>
          <w:rStyle w:val="Code"/>
        </w:rPr>
      </w:pPr>
      <w:ins w:id="3847" w:author="Clauss, Jens (GDE-EDS9)" w:date="2021-11-22T19:32:00Z">
        <w:r w:rsidRPr="003F4B1F">
          <w:rPr>
            <w:rStyle w:val="Code"/>
          </w:rPr>
          <w:t>}</w:t>
        </w:r>
      </w:ins>
    </w:p>
    <w:p w14:paraId="1EC4D485" w14:textId="77777777" w:rsidR="00A2191F" w:rsidRPr="003F4B1F" w:rsidRDefault="00A2191F" w:rsidP="00A2191F">
      <w:pPr>
        <w:rPr>
          <w:ins w:id="3848" w:author="Clauss, Jens (GDE-EDS9)" w:date="2021-11-22T19:32:00Z"/>
        </w:rPr>
      </w:pPr>
    </w:p>
    <w:p w14:paraId="0019C677" w14:textId="77777777" w:rsidR="00A2191F" w:rsidRPr="003F4B1F" w:rsidRDefault="00A2191F" w:rsidP="00A2191F">
      <w:pPr>
        <w:rPr>
          <w:ins w:id="3849" w:author="Clauss, Jens (GDE-EDS9)" w:date="2021-11-22T19:32:00Z"/>
        </w:rPr>
      </w:pPr>
      <w:ins w:id="3850" w:author="Clauss, Jens (GDE-EDS9)" w:date="2021-11-22T19:32:00Z">
        <w:r w:rsidRPr="003F4B1F">
          <w:br w:type="page"/>
        </w:r>
      </w:ins>
    </w:p>
    <w:p w14:paraId="77DF7607" w14:textId="77777777" w:rsidR="00A2191F" w:rsidRPr="003F4B1F" w:rsidRDefault="00A2191F" w:rsidP="00A2191F">
      <w:pPr>
        <w:pStyle w:val="Heading3"/>
        <w:rPr>
          <w:ins w:id="3851" w:author="Clauss, Jens (GDE-EDS9)" w:date="2021-11-22T19:32:00Z"/>
        </w:rPr>
      </w:pPr>
      <w:bookmarkStart w:id="3852" w:name="_Toc88504202"/>
      <w:ins w:id="3853" w:author="Clauss, Jens (GDE-EDS9)" w:date="2021-11-22T19:32:00Z">
        <w:r w:rsidRPr="003F4B1F">
          <w:t>Notify Download Progress</w:t>
        </w:r>
        <w:bookmarkEnd w:id="3852"/>
      </w:ins>
    </w:p>
    <w:p w14:paraId="52BFF097" w14:textId="77777777" w:rsidR="00A2191F" w:rsidRPr="003F4B1F" w:rsidRDefault="00A2191F" w:rsidP="00A2191F">
      <w:pPr>
        <w:rPr>
          <w:ins w:id="3854" w:author="Clauss, Jens (GDE-EDS9)" w:date="2021-11-22T19:32:00Z"/>
        </w:rPr>
      </w:pPr>
      <w:ins w:id="3855" w:author="Clauss, Jens (GDE-EDS9)" w:date="2021-11-22T19:32:00Z">
        <w:r w:rsidRPr="003F4B1F">
          <w:t>The COM sends a notification about the download progress to the HCA. This notify is only sent during the downloading phase of the firmware update. The download progress is comprising the download of all packages to a certain firmware update. The progress has a range from 0 to 100 and is indicating the percentage of the progress.</w:t>
        </w:r>
      </w:ins>
    </w:p>
    <w:p w14:paraId="287DB6AF" w14:textId="77777777" w:rsidR="00A2191F" w:rsidRPr="003F4B1F" w:rsidRDefault="00A2191F" w:rsidP="00A2191F">
      <w:pPr>
        <w:rPr>
          <w:ins w:id="3856" w:author="Clauss, Jens (GDE-EDS9)" w:date="2021-11-22T19:32:00Z"/>
        </w:rPr>
      </w:pPr>
    </w:p>
    <w:p w14:paraId="79D62BA4" w14:textId="77777777" w:rsidR="00A2191F" w:rsidRPr="003F4B1F" w:rsidRDefault="00A2191F" w:rsidP="00A2191F">
      <w:pPr>
        <w:rPr>
          <w:ins w:id="3857" w:author="Clauss, Jens (GDE-EDS9)" w:date="2021-11-22T19:32:00Z"/>
        </w:rPr>
      </w:pPr>
      <w:ins w:id="3858" w:author="Clauss, Jens (GDE-EDS9)" w:date="2021-11-22T19:32:00Z">
        <w:r w:rsidRPr="003F4B1F">
          <w:t>To restrict the amount of messages for this notification, the HA will two criteria’s which must be met before a new notification is allowed to be sent:</w:t>
        </w:r>
      </w:ins>
    </w:p>
    <w:p w14:paraId="28552B24" w14:textId="77777777" w:rsidR="00A2191F" w:rsidRPr="003F4B1F" w:rsidRDefault="00A2191F" w:rsidP="00A2191F">
      <w:pPr>
        <w:pStyle w:val="ListParagraph"/>
        <w:numPr>
          <w:ilvl w:val="0"/>
          <w:numId w:val="43"/>
        </w:numPr>
        <w:rPr>
          <w:ins w:id="3859" w:author="Clauss, Jens (GDE-EDS9)" w:date="2021-11-22T19:32:00Z"/>
        </w:rPr>
      </w:pPr>
      <w:ins w:id="3860" w:author="Clauss, Jens (GDE-EDS9)" w:date="2021-11-22T19:32:00Z">
        <w:r w:rsidRPr="003F4B1F">
          <w:t>The progress must have a resolution of 5% (e.g. valid values are 0, 5, 10, 15, ...)</w:t>
        </w:r>
      </w:ins>
    </w:p>
    <w:p w14:paraId="6664C198" w14:textId="77777777" w:rsidR="00A2191F" w:rsidRPr="003F4B1F" w:rsidRDefault="00A2191F" w:rsidP="00A2191F">
      <w:pPr>
        <w:pStyle w:val="ListParagraph"/>
        <w:numPr>
          <w:ilvl w:val="0"/>
          <w:numId w:val="43"/>
        </w:numPr>
        <w:rPr>
          <w:ins w:id="3861" w:author="Clauss, Jens (GDE-EDS9)" w:date="2021-11-22T19:32:00Z"/>
        </w:rPr>
      </w:pPr>
      <w:ins w:id="3862" w:author="Clauss, Jens (GDE-EDS9)" w:date="2021-11-22T19:32:00Z">
        <w:r w:rsidRPr="003F4B1F">
          <w:t>The last notification of the progress is more than 1 second in the past</w:t>
        </w:r>
      </w:ins>
    </w:p>
    <w:p w14:paraId="4263C2EE" w14:textId="77777777" w:rsidR="00A2191F" w:rsidRPr="003F4B1F" w:rsidRDefault="00A2191F" w:rsidP="00A2191F">
      <w:pPr>
        <w:rPr>
          <w:ins w:id="3863" w:author="Clauss, Jens (GDE-EDS9)" w:date="2021-11-22T19:32:00Z"/>
        </w:rPr>
      </w:pPr>
      <w:ins w:id="3864" w:author="Clauss, Jens (GDE-EDS9)" w:date="2021-11-22T19:32:00Z">
        <w:r w:rsidRPr="003F4B1F">
          <w:t>Example:</w:t>
        </w:r>
      </w:ins>
    </w:p>
    <w:p w14:paraId="0839EEB8" w14:textId="77777777" w:rsidR="00A2191F" w:rsidRPr="003F4B1F" w:rsidRDefault="00A2191F" w:rsidP="00A2191F">
      <w:pPr>
        <w:rPr>
          <w:ins w:id="3865" w:author="Clauss, Jens (GDE-EDS9)" w:date="2021-11-22T19:32:00Z"/>
        </w:rPr>
      </w:pPr>
      <w:ins w:id="3866" w:author="Clauss, Jens (GDE-EDS9)" w:date="2021-11-22T19:32:00Z">
        <w:r w:rsidRPr="003F4B1F">
          <w:t>9:24:54</w:t>
        </w:r>
        <w:r w:rsidRPr="003F4B1F">
          <w:tab/>
        </w:r>
        <w:r w:rsidRPr="003F4B1F">
          <w:rPr>
            <w:noProof/>
          </w:rPr>
          <w:sym w:font="Wingdings" w:char="F0E8"/>
        </w:r>
        <w:r w:rsidRPr="003F4B1F">
          <w:tab/>
        </w:r>
        <w:r w:rsidRPr="003F4B1F">
          <w:rPr>
            <w:rStyle w:val="Code"/>
          </w:rPr>
          <w:t>"progress" : 0</w:t>
        </w:r>
      </w:ins>
    </w:p>
    <w:p w14:paraId="3187BC8C" w14:textId="77777777" w:rsidR="00A2191F" w:rsidRPr="003F4B1F" w:rsidRDefault="00A2191F" w:rsidP="00A2191F">
      <w:pPr>
        <w:rPr>
          <w:ins w:id="3867" w:author="Clauss, Jens (GDE-EDS9)" w:date="2021-11-22T19:32:00Z"/>
        </w:rPr>
      </w:pPr>
      <w:ins w:id="3868" w:author="Clauss, Jens (GDE-EDS9)" w:date="2021-11-22T19:32:00Z">
        <w:r w:rsidRPr="003F4B1F">
          <w:t>9:24:55</w:t>
        </w:r>
        <w:r w:rsidRPr="003F4B1F">
          <w:tab/>
        </w:r>
        <w:r w:rsidRPr="003F4B1F">
          <w:rPr>
            <w:noProof/>
          </w:rPr>
          <w:sym w:font="Wingdings" w:char="F0E8"/>
        </w:r>
        <w:r w:rsidRPr="003F4B1F">
          <w:tab/>
        </w:r>
        <w:r w:rsidRPr="003F4B1F">
          <w:rPr>
            <w:rStyle w:val="Code"/>
          </w:rPr>
          <w:t>"progress" : 5</w:t>
        </w:r>
      </w:ins>
    </w:p>
    <w:p w14:paraId="3F590713" w14:textId="77777777" w:rsidR="00A2191F" w:rsidRPr="003F4B1F" w:rsidRDefault="00A2191F" w:rsidP="00A2191F">
      <w:pPr>
        <w:rPr>
          <w:ins w:id="3869" w:author="Clauss, Jens (GDE-EDS9)" w:date="2021-11-22T19:32:00Z"/>
        </w:rPr>
      </w:pPr>
      <w:ins w:id="3870" w:author="Clauss, Jens (GDE-EDS9)" w:date="2021-11-22T19:32:00Z">
        <w:r w:rsidRPr="003F4B1F">
          <w:t>9:24:59</w:t>
        </w:r>
        <w:r w:rsidRPr="003F4B1F">
          <w:tab/>
        </w:r>
        <w:r w:rsidRPr="003F4B1F">
          <w:rPr>
            <w:noProof/>
          </w:rPr>
          <w:sym w:font="Wingdings" w:char="F0E8"/>
        </w:r>
        <w:r w:rsidRPr="003F4B1F">
          <w:tab/>
        </w:r>
        <w:r w:rsidRPr="003F4B1F">
          <w:rPr>
            <w:rStyle w:val="Code"/>
          </w:rPr>
          <w:t>"progress" : 10</w:t>
        </w:r>
      </w:ins>
    </w:p>
    <w:p w14:paraId="557130ED" w14:textId="77777777" w:rsidR="00A2191F" w:rsidRPr="003F4B1F" w:rsidRDefault="00A2191F" w:rsidP="00A2191F">
      <w:pPr>
        <w:rPr>
          <w:ins w:id="3871" w:author="Clauss, Jens (GDE-EDS9)" w:date="2021-11-22T19:32:00Z"/>
        </w:rPr>
      </w:pPr>
      <w:ins w:id="3872" w:author="Clauss, Jens (GDE-EDS9)" w:date="2021-11-22T19:32:00Z">
        <w:r w:rsidRPr="003F4B1F">
          <w:t>9:25:00</w:t>
        </w:r>
        <w:r w:rsidRPr="003F4B1F">
          <w:tab/>
        </w:r>
        <w:r w:rsidRPr="003F4B1F">
          <w:rPr>
            <w:noProof/>
          </w:rPr>
          <w:sym w:font="Wingdings" w:char="F0E8"/>
        </w:r>
        <w:r w:rsidRPr="003F4B1F">
          <w:tab/>
        </w:r>
        <w:r w:rsidRPr="003F4B1F">
          <w:rPr>
            <w:rStyle w:val="Code"/>
          </w:rPr>
          <w:t>"progress" : 20</w:t>
        </w:r>
      </w:ins>
    </w:p>
    <w:p w14:paraId="726EE9CF" w14:textId="77777777" w:rsidR="00A2191F" w:rsidRPr="003F4B1F" w:rsidRDefault="00A2191F" w:rsidP="00A2191F">
      <w:pPr>
        <w:rPr>
          <w:ins w:id="3873" w:author="Clauss, Jens (GDE-EDS9)" w:date="2021-11-22T19:32:00Z"/>
        </w:rPr>
      </w:pPr>
      <w:ins w:id="3874" w:author="Clauss, Jens (GDE-EDS9)" w:date="2021-11-22T19:32:00Z">
        <w:r w:rsidRPr="003F4B1F">
          <w:t>…</w:t>
        </w:r>
      </w:ins>
    </w:p>
    <w:p w14:paraId="240C91C1" w14:textId="77777777" w:rsidR="00A2191F" w:rsidRPr="003F4B1F" w:rsidRDefault="00A2191F" w:rsidP="00A2191F">
      <w:pPr>
        <w:rPr>
          <w:ins w:id="3875" w:author="Clauss, Jens (GDE-EDS9)" w:date="2021-11-22T19:32:00Z"/>
        </w:rPr>
      </w:pPr>
    </w:p>
    <w:p w14:paraId="11404DCB" w14:textId="77777777" w:rsidR="00A2191F" w:rsidRPr="003F4B1F" w:rsidRDefault="00A2191F" w:rsidP="00A2191F">
      <w:pPr>
        <w:rPr>
          <w:ins w:id="3876" w:author="Clauss, Jens (GDE-EDS9)" w:date="2021-11-22T19:32:00Z"/>
        </w:rPr>
      </w:pPr>
      <w:ins w:id="3877" w:author="Clauss, Jens (GDE-EDS9)" w:date="2021-11-22T19:32:00Z">
        <w:r w:rsidRPr="003F4B1F">
          <w:t>For implementation keep in mind, that a round down rule must be applied. E.g. 99MB/100MB must result in 95% instead of 100% progress. Furthermore make the resolution and time restriction easily changeable, e.g. via a constant.</w:t>
        </w:r>
      </w:ins>
    </w:p>
    <w:p w14:paraId="6AF50C75" w14:textId="77777777" w:rsidR="00A2191F" w:rsidRPr="003F4B1F" w:rsidRDefault="00A2191F" w:rsidP="00A2191F">
      <w:pPr>
        <w:rPr>
          <w:ins w:id="3878" w:author="Clauss, Jens (GDE-EDS9)" w:date="2021-11-22T19:32:00Z"/>
        </w:rPr>
      </w:pPr>
    </w:p>
    <w:p w14:paraId="55EBC8AF" w14:textId="77777777" w:rsidR="00A2191F" w:rsidRPr="003F4B1F" w:rsidRDefault="00A2191F" w:rsidP="00A2191F">
      <w:pPr>
        <w:rPr>
          <w:ins w:id="3879" w:author="Clauss, Jens (GDE-EDS9)" w:date="2021-11-22T19:32:00Z"/>
        </w:rPr>
      </w:pPr>
      <w:ins w:id="3880" w:author="Clauss, Jens (GDE-EDS9)" w:date="2021-11-22T19:32:00Z">
        <w:r w:rsidRPr="003F4B1F">
          <w:t>The notification from the resource “</w:t>
        </w:r>
        <w:r w:rsidRPr="003F4B1F">
          <w:rPr>
            <w:rStyle w:val="CodeBig"/>
          </w:rPr>
          <w:t>downloadProgress</w:t>
        </w:r>
        <w:r w:rsidRPr="003F4B1F">
          <w:t xml:space="preserve">” will contain a single element of the content type </w:t>
        </w:r>
        <w:r w:rsidRPr="003F4B1F">
          <w:rPr>
            <w:rStyle w:val="CodeBig"/>
          </w:rPr>
          <w:t>DOWNLOADPROGRESS</w:t>
        </w:r>
        <w:r w:rsidRPr="003F4B1F">
          <w:t>.</w:t>
        </w:r>
      </w:ins>
    </w:p>
    <w:p w14:paraId="517EB5DE" w14:textId="77777777" w:rsidR="00A2191F" w:rsidRPr="003F4B1F" w:rsidRDefault="00A2191F" w:rsidP="00A2191F">
      <w:pPr>
        <w:rPr>
          <w:ins w:id="3881" w:author="Clauss, Jens (GDE-EDS9)" w:date="2021-11-22T19:32:00Z"/>
        </w:rPr>
      </w:pPr>
    </w:p>
    <w:p w14:paraId="0513ECC1" w14:textId="77777777" w:rsidR="00A2191F" w:rsidRPr="003F4B1F" w:rsidRDefault="00A2191F" w:rsidP="00A2191F">
      <w:pPr>
        <w:rPr>
          <w:ins w:id="3882" w:author="Clauss, Jens (GDE-EDS9)" w:date="2021-11-22T19:32:00Z"/>
          <w:b/>
          <w:bCs/>
        </w:rPr>
      </w:pPr>
      <w:ins w:id="3883" w:author="Clauss, Jens (GDE-EDS9)" w:date="2021-11-22T19:32:00Z">
        <w:r w:rsidRPr="003F4B1F">
          <w:rPr>
            <w:b/>
            <w:bCs/>
          </w:rPr>
          <w:t>Example:</w:t>
        </w:r>
      </w:ins>
    </w:p>
    <w:p w14:paraId="686E5930" w14:textId="77777777" w:rsidR="00A2191F" w:rsidRPr="003F4B1F" w:rsidRDefault="00A2191F" w:rsidP="00A2191F">
      <w:pPr>
        <w:pStyle w:val="FormatvorlageLateinCourierNewKomplexCourierNewLatein9ptK1"/>
        <w:rPr>
          <w:ins w:id="3884" w:author="Clauss, Jens (GDE-EDS9)" w:date="2021-11-22T19:32:00Z"/>
          <w:rStyle w:val="Code"/>
        </w:rPr>
      </w:pPr>
    </w:p>
    <w:p w14:paraId="6C6085AA" w14:textId="77777777" w:rsidR="00A2191F" w:rsidRPr="003F4B1F" w:rsidRDefault="00A2191F" w:rsidP="00A2191F">
      <w:pPr>
        <w:pStyle w:val="FormatvorlageLateinCourierNewKomplexCourierNewLatein9ptK1"/>
        <w:rPr>
          <w:ins w:id="3885" w:author="Clauss, Jens (GDE-EDS9)" w:date="2021-11-22T19:32:00Z"/>
          <w:rStyle w:val="Code"/>
        </w:rPr>
      </w:pPr>
      <w:ins w:id="3886" w:author="Clauss, Jens (GDE-EDS9)" w:date="2021-11-22T19:32:00Z">
        <w:r w:rsidRPr="003F4B1F">
          <w:rPr>
            <w:rStyle w:val="Code"/>
          </w:rPr>
          <w:t># Notification</w:t>
        </w:r>
      </w:ins>
    </w:p>
    <w:p w14:paraId="4DF4B4EE" w14:textId="77777777" w:rsidR="00A2191F" w:rsidRPr="003F4B1F" w:rsidRDefault="00A2191F" w:rsidP="00A2191F">
      <w:pPr>
        <w:pStyle w:val="FormatvorlageLateinCourierNewKomplexCourierNewLatein9ptK1"/>
        <w:rPr>
          <w:ins w:id="3887" w:author="Clauss, Jens (GDE-EDS9)" w:date="2021-11-22T19:32:00Z"/>
          <w:rStyle w:val="Code"/>
        </w:rPr>
      </w:pPr>
      <w:ins w:id="3888" w:author="Clauss, Jens (GDE-EDS9)" w:date="2021-11-22T19:32:00Z">
        <w:r w:rsidRPr="003F4B1F">
          <w:rPr>
            <w:rStyle w:val="Code"/>
          </w:rPr>
          <w:t>{</w:t>
        </w:r>
      </w:ins>
    </w:p>
    <w:p w14:paraId="3FCDF723" w14:textId="77777777" w:rsidR="00A2191F" w:rsidRPr="003F4B1F" w:rsidRDefault="00A2191F" w:rsidP="00A2191F">
      <w:pPr>
        <w:pStyle w:val="FormatvorlageLateinCourierNewKomplexCourierNewLatein9ptK1"/>
        <w:rPr>
          <w:ins w:id="3889" w:author="Clauss, Jens (GDE-EDS9)" w:date="2021-11-22T19:32:00Z"/>
          <w:rStyle w:val="Code"/>
        </w:rPr>
      </w:pPr>
      <w:ins w:id="3890" w:author="Clauss, Jens (GDE-EDS9)" w:date="2021-11-22T19:32:00Z">
        <w:r w:rsidRPr="003F4B1F">
          <w:rPr>
            <w:rStyle w:val="Code"/>
          </w:rPr>
          <w:t xml:space="preserve">  "sID"      : 1234,</w:t>
        </w:r>
      </w:ins>
    </w:p>
    <w:p w14:paraId="5B8ECA09" w14:textId="77777777" w:rsidR="00A2191F" w:rsidRPr="003F4B1F" w:rsidRDefault="00A2191F" w:rsidP="00A2191F">
      <w:pPr>
        <w:pStyle w:val="FormatvorlageLateinCourierNewKomplexCourierNewLatein9ptK1"/>
        <w:rPr>
          <w:ins w:id="3891" w:author="Clauss, Jens (GDE-EDS9)" w:date="2021-11-22T19:32:00Z"/>
          <w:rStyle w:val="Code"/>
        </w:rPr>
      </w:pPr>
      <w:ins w:id="3892" w:author="Clauss, Jens (GDE-EDS9)" w:date="2021-11-22T19:32:00Z">
        <w:r w:rsidRPr="003F4B1F">
          <w:rPr>
            <w:rStyle w:val="Code"/>
          </w:rPr>
          <w:t xml:space="preserve">  "msgID"    : 82042954,</w:t>
        </w:r>
      </w:ins>
    </w:p>
    <w:p w14:paraId="0FE9B0AF" w14:textId="77777777" w:rsidR="00A2191F" w:rsidRPr="003F4B1F" w:rsidRDefault="00A2191F" w:rsidP="00A2191F">
      <w:pPr>
        <w:pStyle w:val="FormatvorlageLateinCourierNewKomplexCourierNewLatein9ptK1"/>
        <w:rPr>
          <w:ins w:id="3893" w:author="Clauss, Jens (GDE-EDS9)" w:date="2021-11-22T19:32:00Z"/>
          <w:rStyle w:val="Code"/>
        </w:rPr>
      </w:pPr>
      <w:ins w:id="3894" w:author="Clauss, Jens (GDE-EDS9)" w:date="2021-11-22T19:32:00Z">
        <w:r w:rsidRPr="003F4B1F">
          <w:rPr>
            <w:rStyle w:val="Code"/>
          </w:rPr>
          <w:t xml:space="preserve">  "resource" : "/fu/downloadProgress",</w:t>
        </w:r>
      </w:ins>
    </w:p>
    <w:p w14:paraId="132BF541" w14:textId="2690E5C2" w:rsidR="00A2191F" w:rsidRPr="003F4B1F" w:rsidRDefault="00A2191F" w:rsidP="00A2191F">
      <w:pPr>
        <w:pStyle w:val="FormatvorlageLateinCourierNewKomplexCourierNewLatein9ptK1"/>
        <w:rPr>
          <w:ins w:id="3895" w:author="Clauss, Jens (GDE-EDS9)" w:date="2021-11-22T19:32:00Z"/>
          <w:rStyle w:val="Code"/>
        </w:rPr>
      </w:pPr>
      <w:ins w:id="3896" w:author="Clauss, Jens (GDE-EDS9)" w:date="2021-11-22T19:32:00Z">
        <w:r w:rsidRPr="003F4B1F">
          <w:rPr>
            <w:rStyle w:val="Code"/>
          </w:rPr>
          <w:t xml:space="preserve">  "version"  : </w:t>
        </w:r>
      </w:ins>
      <w:ins w:id="3897" w:author="Clauss, Jens (GDE-EDS9)" w:date="2021-11-22T19:37:00Z">
        <w:r>
          <w:rPr>
            <w:rStyle w:val="Code"/>
          </w:rPr>
          <w:t>5</w:t>
        </w:r>
      </w:ins>
      <w:ins w:id="3898" w:author="Clauss, Jens (GDE-EDS9)" w:date="2021-11-22T19:32:00Z">
        <w:r w:rsidRPr="003F4B1F">
          <w:rPr>
            <w:rStyle w:val="Code"/>
          </w:rPr>
          <w:t>,</w:t>
        </w:r>
      </w:ins>
    </w:p>
    <w:p w14:paraId="186C83A0" w14:textId="77777777" w:rsidR="00A2191F" w:rsidRPr="003F4B1F" w:rsidRDefault="00A2191F" w:rsidP="00A2191F">
      <w:pPr>
        <w:pStyle w:val="FormatvorlageLateinCourierNewKomplexCourierNewLatein9ptK1"/>
        <w:rPr>
          <w:ins w:id="3899" w:author="Clauss, Jens (GDE-EDS9)" w:date="2021-11-22T19:32:00Z"/>
          <w:rStyle w:val="Code"/>
        </w:rPr>
      </w:pPr>
      <w:ins w:id="3900" w:author="Clauss, Jens (GDE-EDS9)" w:date="2021-11-22T19:32:00Z">
        <w:r w:rsidRPr="003F4B1F">
          <w:rPr>
            <w:rStyle w:val="Code"/>
          </w:rPr>
          <w:t xml:space="preserve">  "action"   : "NOTIFY",</w:t>
        </w:r>
      </w:ins>
    </w:p>
    <w:p w14:paraId="16024FC5" w14:textId="77777777" w:rsidR="00A2191F" w:rsidRPr="003F4B1F" w:rsidRDefault="00A2191F" w:rsidP="00A2191F">
      <w:pPr>
        <w:pStyle w:val="FormatvorlageLateinCourierNewKomplexCourierNewLatein9ptK1"/>
        <w:rPr>
          <w:ins w:id="3901" w:author="Clauss, Jens (GDE-EDS9)" w:date="2021-11-22T19:32:00Z"/>
          <w:rStyle w:val="Code"/>
        </w:rPr>
      </w:pPr>
      <w:ins w:id="3902" w:author="Clauss, Jens (GDE-EDS9)" w:date="2021-11-22T19:32:00Z">
        <w:r w:rsidRPr="003F4B1F">
          <w:rPr>
            <w:rStyle w:val="Code"/>
          </w:rPr>
          <w:t xml:space="preserve">  "data"     :</w:t>
        </w:r>
      </w:ins>
    </w:p>
    <w:p w14:paraId="71BAE658" w14:textId="77777777" w:rsidR="00A2191F" w:rsidRPr="003F4B1F" w:rsidRDefault="00A2191F" w:rsidP="00A2191F">
      <w:pPr>
        <w:pStyle w:val="FormatvorlageLateinCourierNewKomplexCourierNewLatein9ptK1"/>
        <w:rPr>
          <w:ins w:id="3903" w:author="Clauss, Jens (GDE-EDS9)" w:date="2021-11-22T19:32:00Z"/>
          <w:rStyle w:val="Code"/>
        </w:rPr>
      </w:pPr>
      <w:ins w:id="3904" w:author="Clauss, Jens (GDE-EDS9)" w:date="2021-11-22T19:32:00Z">
        <w:r w:rsidRPr="003F4B1F">
          <w:rPr>
            <w:rStyle w:val="Code"/>
          </w:rPr>
          <w:t xml:space="preserve">  [</w:t>
        </w:r>
      </w:ins>
    </w:p>
    <w:p w14:paraId="2A23BD80" w14:textId="77777777" w:rsidR="00A2191F" w:rsidRPr="003F4B1F" w:rsidRDefault="00A2191F" w:rsidP="00A2191F">
      <w:pPr>
        <w:pStyle w:val="FormatvorlageLateinCourierNewKomplexCourierNewLatein9ptK1"/>
        <w:rPr>
          <w:ins w:id="3905" w:author="Clauss, Jens (GDE-EDS9)" w:date="2021-11-22T19:32:00Z"/>
          <w:rStyle w:val="Code"/>
        </w:rPr>
      </w:pPr>
      <w:ins w:id="3906" w:author="Clauss, Jens (GDE-EDS9)" w:date="2021-11-22T19:32:00Z">
        <w:r w:rsidRPr="003F4B1F">
          <w:rPr>
            <w:rStyle w:val="Code"/>
          </w:rPr>
          <w:t xml:space="preserve">    {</w:t>
        </w:r>
      </w:ins>
    </w:p>
    <w:p w14:paraId="382990F9" w14:textId="77777777" w:rsidR="00A2191F" w:rsidRPr="003F4B1F" w:rsidRDefault="00A2191F" w:rsidP="00A2191F">
      <w:pPr>
        <w:pStyle w:val="FormatvorlageLateinCourierNewKomplexCourierNewLatein9ptK1"/>
        <w:rPr>
          <w:ins w:id="3907" w:author="Clauss, Jens (GDE-EDS9)" w:date="2021-11-22T19:32:00Z"/>
          <w:rStyle w:val="Code"/>
        </w:rPr>
      </w:pPr>
      <w:ins w:id="3908" w:author="Clauss, Jens (GDE-EDS9)" w:date="2021-11-22T19:32:00Z">
        <w:r w:rsidRPr="003F4B1F">
          <w:rPr>
            <w:rStyle w:val="Code"/>
          </w:rPr>
          <w:t xml:space="preserve">      "progress" : 50</w:t>
        </w:r>
      </w:ins>
    </w:p>
    <w:p w14:paraId="2DAB6026" w14:textId="77777777" w:rsidR="00A2191F" w:rsidRPr="003F4B1F" w:rsidRDefault="00A2191F" w:rsidP="00A2191F">
      <w:pPr>
        <w:pStyle w:val="FormatvorlageLateinCourierNewKomplexCourierNewLatein9ptK1"/>
        <w:rPr>
          <w:ins w:id="3909" w:author="Clauss, Jens (GDE-EDS9)" w:date="2021-11-22T19:32:00Z"/>
          <w:rStyle w:val="Code"/>
        </w:rPr>
      </w:pPr>
      <w:ins w:id="3910" w:author="Clauss, Jens (GDE-EDS9)" w:date="2021-11-22T19:32:00Z">
        <w:r w:rsidRPr="003F4B1F">
          <w:rPr>
            <w:rStyle w:val="Code"/>
          </w:rPr>
          <w:t xml:space="preserve">    }</w:t>
        </w:r>
      </w:ins>
    </w:p>
    <w:p w14:paraId="2294546B" w14:textId="77777777" w:rsidR="00A2191F" w:rsidRPr="003F4B1F" w:rsidRDefault="00A2191F" w:rsidP="00A2191F">
      <w:pPr>
        <w:pStyle w:val="FormatvorlageLateinCourierNewKomplexCourierNewLatein9ptK1"/>
        <w:rPr>
          <w:ins w:id="3911" w:author="Clauss, Jens (GDE-EDS9)" w:date="2021-11-22T19:32:00Z"/>
          <w:rStyle w:val="Code"/>
        </w:rPr>
      </w:pPr>
      <w:ins w:id="3912" w:author="Clauss, Jens (GDE-EDS9)" w:date="2021-11-22T19:32:00Z">
        <w:r w:rsidRPr="003F4B1F">
          <w:rPr>
            <w:rStyle w:val="Code"/>
          </w:rPr>
          <w:t xml:space="preserve">  ]</w:t>
        </w:r>
      </w:ins>
    </w:p>
    <w:p w14:paraId="2F7752B5" w14:textId="77777777" w:rsidR="00A2191F" w:rsidRPr="003F4B1F" w:rsidRDefault="00A2191F" w:rsidP="00A2191F">
      <w:pPr>
        <w:pStyle w:val="FormatvorlageLateinCourierNewKomplexCourierNewLatein9ptK1"/>
        <w:rPr>
          <w:ins w:id="3913" w:author="Clauss, Jens (GDE-EDS9)" w:date="2021-11-22T19:32:00Z"/>
          <w:rStyle w:val="Code"/>
        </w:rPr>
      </w:pPr>
      <w:ins w:id="3914" w:author="Clauss, Jens (GDE-EDS9)" w:date="2021-11-22T19:32:00Z">
        <w:r w:rsidRPr="003F4B1F">
          <w:rPr>
            <w:rStyle w:val="Code"/>
          </w:rPr>
          <w:t>}</w:t>
        </w:r>
      </w:ins>
    </w:p>
    <w:p w14:paraId="0FACA853" w14:textId="77777777" w:rsidR="00A2191F" w:rsidRDefault="00A2191F" w:rsidP="00A2191F">
      <w:pPr>
        <w:rPr>
          <w:ins w:id="3915" w:author="Clauss, Jens (GDE-EDS9)" w:date="2021-11-22T19:32:00Z"/>
        </w:rPr>
      </w:pPr>
      <w:ins w:id="3916" w:author="Clauss, Jens (GDE-EDS9)" w:date="2021-11-22T19:32:00Z">
        <w:r>
          <w:br w:type="page"/>
        </w:r>
      </w:ins>
    </w:p>
    <w:p w14:paraId="6DC21EF6" w14:textId="77777777" w:rsidR="00A2191F" w:rsidRDefault="00A2191F" w:rsidP="00A2191F">
      <w:pPr>
        <w:pStyle w:val="Heading3"/>
        <w:rPr>
          <w:ins w:id="3917" w:author="Clauss, Jens (GDE-EDS9)" w:date="2021-11-22T19:32:00Z"/>
        </w:rPr>
      </w:pPr>
      <w:bookmarkStart w:id="3918" w:name="_Toc88504203"/>
      <w:ins w:id="3919" w:author="Clauss, Jens (GDE-EDS9)" w:date="2021-11-22T19:32:00Z">
        <w:r w:rsidRPr="003F4B1F">
          <w:t xml:space="preserve">Notify </w:t>
        </w:r>
        <w:r>
          <w:t>Trust Config</w:t>
        </w:r>
        <w:bookmarkEnd w:id="3918"/>
      </w:ins>
    </w:p>
    <w:p w14:paraId="4B2AC704" w14:textId="77777777" w:rsidR="00A2191F" w:rsidRDefault="00A2191F" w:rsidP="00A2191F">
      <w:pPr>
        <w:rPr>
          <w:ins w:id="3920" w:author="Clauss, Jens (GDE-EDS9)" w:date="2021-11-22T19:32:00Z"/>
        </w:rPr>
      </w:pPr>
    </w:p>
    <w:p w14:paraId="4321C3D6" w14:textId="77777777" w:rsidR="00A2191F" w:rsidRPr="003F4B1F" w:rsidRDefault="00A2191F" w:rsidP="00A2191F">
      <w:pPr>
        <w:rPr>
          <w:ins w:id="3921" w:author="Clauss, Jens (GDE-EDS9)" w:date="2021-11-22T19:32:00Z"/>
        </w:rPr>
      </w:pPr>
      <w:ins w:id="3922" w:author="Clauss, Jens (GDE-EDS9)" w:date="2021-11-22T19:32:00Z">
        <w:r w:rsidRPr="003F4B1F">
          <w:t xml:space="preserve">The COM sends a notification about its </w:t>
        </w:r>
        <w:r>
          <w:t xml:space="preserve">security </w:t>
        </w:r>
        <w:r w:rsidRPr="003F4B1F">
          <w:t>configuration</w:t>
        </w:r>
        <w:r>
          <w:t xml:space="preserve"> every time it sends it HA configuration (HACONFIG)</w:t>
        </w:r>
        <w:r w:rsidRPr="003F4B1F">
          <w:t>.</w:t>
        </w:r>
        <w:r>
          <w:t xml:space="preserve"> </w:t>
        </w:r>
      </w:ins>
    </w:p>
    <w:p w14:paraId="0162CB5A" w14:textId="77777777" w:rsidR="00A2191F" w:rsidRPr="003F4B1F" w:rsidRDefault="00A2191F" w:rsidP="00A2191F">
      <w:pPr>
        <w:rPr>
          <w:ins w:id="3923" w:author="Clauss, Jens (GDE-EDS9)" w:date="2021-11-22T19:32:00Z"/>
        </w:rPr>
      </w:pPr>
    </w:p>
    <w:p w14:paraId="461FF0AB" w14:textId="77777777" w:rsidR="00A2191F" w:rsidRPr="003F4B1F" w:rsidRDefault="00A2191F" w:rsidP="00A2191F">
      <w:pPr>
        <w:rPr>
          <w:ins w:id="3924" w:author="Clauss, Jens (GDE-EDS9)" w:date="2021-11-22T19:32:00Z"/>
        </w:rPr>
      </w:pPr>
      <w:ins w:id="3925" w:author="Clauss, Jens (GDE-EDS9)" w:date="2021-11-22T19:32:00Z">
        <w:r w:rsidRPr="003F4B1F">
          <w:t>The notification from the resource “</w:t>
        </w:r>
        <w:r>
          <w:rPr>
            <w:rStyle w:val="CodeBig"/>
          </w:rPr>
          <w:t>trust</w:t>
        </w:r>
        <w:r w:rsidRPr="003F4B1F">
          <w:rPr>
            <w:rStyle w:val="CodeBig"/>
          </w:rPr>
          <w:t>Config</w:t>
        </w:r>
        <w:r w:rsidRPr="003F4B1F">
          <w:t xml:space="preserve">” will contain a list of elements of the content type </w:t>
        </w:r>
        <w:r>
          <w:rPr>
            <w:rStyle w:val="CodeBig"/>
          </w:rPr>
          <w:t>TRUST</w:t>
        </w:r>
        <w:r w:rsidRPr="003F4B1F">
          <w:rPr>
            <w:rStyle w:val="CodeBig"/>
          </w:rPr>
          <w:t>CONFIG</w:t>
        </w:r>
        <w:r w:rsidRPr="003F4B1F">
          <w:t>.</w:t>
        </w:r>
      </w:ins>
    </w:p>
    <w:p w14:paraId="5260BA12" w14:textId="77777777" w:rsidR="00A2191F" w:rsidRPr="003F4B1F" w:rsidRDefault="00A2191F" w:rsidP="00A2191F">
      <w:pPr>
        <w:rPr>
          <w:ins w:id="3926" w:author="Clauss, Jens (GDE-EDS9)" w:date="2021-11-22T19:32:00Z"/>
        </w:rPr>
      </w:pPr>
    </w:p>
    <w:p w14:paraId="63CF23B2" w14:textId="77777777" w:rsidR="00A2191F" w:rsidRPr="003F4B1F" w:rsidRDefault="00A2191F" w:rsidP="00A2191F">
      <w:pPr>
        <w:rPr>
          <w:ins w:id="3927" w:author="Clauss, Jens (GDE-EDS9)" w:date="2021-11-22T19:32:00Z"/>
          <w:b/>
          <w:bCs/>
        </w:rPr>
      </w:pPr>
      <w:ins w:id="3928" w:author="Clauss, Jens (GDE-EDS9)" w:date="2021-11-22T19:32:00Z">
        <w:r w:rsidRPr="003F4B1F">
          <w:rPr>
            <w:b/>
            <w:bCs/>
          </w:rPr>
          <w:t>Example:</w:t>
        </w:r>
      </w:ins>
    </w:p>
    <w:p w14:paraId="1C9957BB" w14:textId="77777777" w:rsidR="00A2191F" w:rsidRPr="00BE5D84" w:rsidRDefault="00A2191F" w:rsidP="00A2191F">
      <w:pPr>
        <w:pStyle w:val="FormatvorlageLateinCourierNewKomplexCourierNewLatein9ptK1"/>
        <w:rPr>
          <w:ins w:id="3929" w:author="Clauss, Jens (GDE-EDS9)" w:date="2021-11-22T19:32:00Z"/>
          <w:rStyle w:val="Code"/>
        </w:rPr>
      </w:pPr>
      <w:ins w:id="3930" w:author="Clauss, Jens (GDE-EDS9)" w:date="2021-11-22T19:32:00Z">
        <w:r w:rsidRPr="00BE5D84">
          <w:rPr>
            <w:rStyle w:val="Code"/>
          </w:rPr>
          <w:t># Notification</w:t>
        </w:r>
      </w:ins>
    </w:p>
    <w:p w14:paraId="41C76245" w14:textId="77777777" w:rsidR="00A2191F" w:rsidRPr="00BE5D84" w:rsidRDefault="00A2191F" w:rsidP="00A2191F">
      <w:pPr>
        <w:pStyle w:val="FormatvorlageLateinCourierNewKomplexCourierNewLatein9ptK1"/>
        <w:rPr>
          <w:ins w:id="3931" w:author="Clauss, Jens (GDE-EDS9)" w:date="2021-11-22T19:32:00Z"/>
          <w:rStyle w:val="Code"/>
        </w:rPr>
      </w:pPr>
      <w:ins w:id="3932" w:author="Clauss, Jens (GDE-EDS9)" w:date="2021-11-22T19:32:00Z">
        <w:r w:rsidRPr="00BE5D84">
          <w:rPr>
            <w:rStyle w:val="Code"/>
          </w:rPr>
          <w:t>{</w:t>
        </w:r>
      </w:ins>
    </w:p>
    <w:p w14:paraId="1911D9E5" w14:textId="77777777" w:rsidR="00A2191F" w:rsidRPr="00BE5D84" w:rsidRDefault="00A2191F" w:rsidP="00A2191F">
      <w:pPr>
        <w:pStyle w:val="FormatvorlageLateinCourierNewKomplexCourierNewLatein9ptK1"/>
        <w:rPr>
          <w:ins w:id="3933" w:author="Clauss, Jens (GDE-EDS9)" w:date="2021-11-22T19:32:00Z"/>
          <w:rStyle w:val="Code"/>
        </w:rPr>
      </w:pPr>
      <w:ins w:id="3934" w:author="Clauss, Jens (GDE-EDS9)" w:date="2021-11-22T19:32:00Z">
        <w:r w:rsidRPr="00BE5D84">
          <w:rPr>
            <w:rStyle w:val="Code"/>
          </w:rPr>
          <w:t xml:space="preserve">  "sID"      : 1234,</w:t>
        </w:r>
      </w:ins>
    </w:p>
    <w:p w14:paraId="5CE0DE16" w14:textId="77777777" w:rsidR="00A2191F" w:rsidRPr="00BE5D84" w:rsidRDefault="00A2191F" w:rsidP="00A2191F">
      <w:pPr>
        <w:pStyle w:val="FormatvorlageLateinCourierNewKomplexCourierNewLatein9ptK1"/>
        <w:rPr>
          <w:ins w:id="3935" w:author="Clauss, Jens (GDE-EDS9)" w:date="2021-11-22T19:32:00Z"/>
          <w:rStyle w:val="Code"/>
        </w:rPr>
      </w:pPr>
      <w:ins w:id="3936" w:author="Clauss, Jens (GDE-EDS9)" w:date="2021-11-22T19:32:00Z">
        <w:r w:rsidRPr="00BE5D84">
          <w:rPr>
            <w:rStyle w:val="Code"/>
          </w:rPr>
          <w:t xml:space="preserve">  "msgID"    : 82042940,</w:t>
        </w:r>
      </w:ins>
    </w:p>
    <w:p w14:paraId="39B4DF2A" w14:textId="77777777" w:rsidR="00A2191F" w:rsidRPr="00BE5D84" w:rsidRDefault="00A2191F" w:rsidP="00A2191F">
      <w:pPr>
        <w:pStyle w:val="FormatvorlageLateinCourierNewKomplexCourierNewLatein9ptK1"/>
        <w:rPr>
          <w:ins w:id="3937" w:author="Clauss, Jens (GDE-EDS9)" w:date="2021-11-22T19:32:00Z"/>
          <w:rStyle w:val="Code"/>
        </w:rPr>
      </w:pPr>
      <w:ins w:id="3938" w:author="Clauss, Jens (GDE-EDS9)" w:date="2021-11-22T19:32:00Z">
        <w:r w:rsidRPr="00BE5D84">
          <w:rPr>
            <w:rStyle w:val="Code"/>
          </w:rPr>
          <w:t xml:space="preserve">  "resource" : "/fu/</w:t>
        </w:r>
        <w:r>
          <w:rPr>
            <w:rStyle w:val="Code"/>
          </w:rPr>
          <w:t>trust</w:t>
        </w:r>
        <w:r w:rsidRPr="00BE5D84">
          <w:rPr>
            <w:rStyle w:val="Code"/>
          </w:rPr>
          <w:t>Config",</w:t>
        </w:r>
      </w:ins>
    </w:p>
    <w:p w14:paraId="6AE21AAF" w14:textId="5E2626F8" w:rsidR="00A2191F" w:rsidRPr="00BE5D84" w:rsidRDefault="00A2191F" w:rsidP="00A2191F">
      <w:pPr>
        <w:pStyle w:val="FormatvorlageLateinCourierNewKomplexCourierNewLatein9ptK1"/>
        <w:rPr>
          <w:ins w:id="3939" w:author="Clauss, Jens (GDE-EDS9)" w:date="2021-11-22T19:32:00Z"/>
          <w:rStyle w:val="Code"/>
        </w:rPr>
      </w:pPr>
      <w:ins w:id="3940" w:author="Clauss, Jens (GDE-EDS9)" w:date="2021-11-22T19:32:00Z">
        <w:r w:rsidRPr="00BE5D84">
          <w:rPr>
            <w:rStyle w:val="Code"/>
          </w:rPr>
          <w:t xml:space="preserve">  "version"  : </w:t>
        </w:r>
      </w:ins>
      <w:ins w:id="3941" w:author="Clauss, Jens (GDE-EDS9)" w:date="2021-11-22T19:37:00Z">
        <w:r>
          <w:rPr>
            <w:rStyle w:val="Code"/>
          </w:rPr>
          <w:t>5</w:t>
        </w:r>
      </w:ins>
      <w:ins w:id="3942" w:author="Clauss, Jens (GDE-EDS9)" w:date="2021-11-22T19:32:00Z">
        <w:r w:rsidRPr="00BE5D84">
          <w:rPr>
            <w:rStyle w:val="Code"/>
          </w:rPr>
          <w:t>,</w:t>
        </w:r>
      </w:ins>
    </w:p>
    <w:p w14:paraId="7F268FE6" w14:textId="77777777" w:rsidR="00A2191F" w:rsidRPr="00BE5D84" w:rsidRDefault="00A2191F" w:rsidP="00A2191F">
      <w:pPr>
        <w:pStyle w:val="FormatvorlageLateinCourierNewKomplexCourierNewLatein9ptK1"/>
        <w:rPr>
          <w:ins w:id="3943" w:author="Clauss, Jens (GDE-EDS9)" w:date="2021-11-22T19:32:00Z"/>
          <w:rStyle w:val="Code"/>
        </w:rPr>
      </w:pPr>
      <w:ins w:id="3944" w:author="Clauss, Jens (GDE-EDS9)" w:date="2021-11-22T19:32:00Z">
        <w:r w:rsidRPr="00BE5D84">
          <w:rPr>
            <w:rStyle w:val="Code"/>
          </w:rPr>
          <w:t xml:space="preserve">  "action"   : "NOTIFY",</w:t>
        </w:r>
      </w:ins>
    </w:p>
    <w:p w14:paraId="056B7327" w14:textId="77777777" w:rsidR="00A2191F" w:rsidRPr="00BE5D84" w:rsidRDefault="00A2191F" w:rsidP="00A2191F">
      <w:pPr>
        <w:pStyle w:val="FormatvorlageLateinCourierNewKomplexCourierNewLatein9ptK1"/>
        <w:rPr>
          <w:ins w:id="3945" w:author="Clauss, Jens (GDE-EDS9)" w:date="2021-11-22T19:32:00Z"/>
          <w:rStyle w:val="Code"/>
        </w:rPr>
      </w:pPr>
      <w:ins w:id="3946" w:author="Clauss, Jens (GDE-EDS9)" w:date="2021-11-22T19:32:00Z">
        <w:r w:rsidRPr="00BE5D84">
          <w:rPr>
            <w:rStyle w:val="Code"/>
          </w:rPr>
          <w:t xml:space="preserve">  "data"     :</w:t>
        </w:r>
      </w:ins>
    </w:p>
    <w:p w14:paraId="062D57BE" w14:textId="77777777" w:rsidR="00A2191F" w:rsidRPr="00BE5D84" w:rsidRDefault="00A2191F" w:rsidP="00A2191F">
      <w:pPr>
        <w:pStyle w:val="FormatvorlageLateinCourierNewKomplexCourierNewLatein9ptK1"/>
        <w:rPr>
          <w:ins w:id="3947" w:author="Clauss, Jens (GDE-EDS9)" w:date="2021-11-22T19:32:00Z"/>
          <w:rStyle w:val="Code"/>
        </w:rPr>
      </w:pPr>
      <w:ins w:id="3948" w:author="Clauss, Jens (GDE-EDS9)" w:date="2021-11-22T19:32:00Z">
        <w:r w:rsidRPr="00BE5D84">
          <w:rPr>
            <w:rStyle w:val="Code"/>
          </w:rPr>
          <w:t xml:space="preserve">  [</w:t>
        </w:r>
      </w:ins>
    </w:p>
    <w:p w14:paraId="148BCCD2" w14:textId="77777777" w:rsidR="00A2191F" w:rsidRPr="00F73DD6" w:rsidRDefault="00A2191F" w:rsidP="00A2191F">
      <w:pPr>
        <w:pStyle w:val="FormatvorlageLateinCourierNewKomplexCourierNewLatein9ptK1"/>
        <w:rPr>
          <w:ins w:id="3949" w:author="Clauss, Jens (GDE-EDS9)" w:date="2021-11-22T19:32:00Z"/>
          <w:rStyle w:val="Code"/>
        </w:rPr>
      </w:pPr>
      <w:ins w:id="3950" w:author="Clauss, Jens (GDE-EDS9)" w:date="2021-11-22T19:32:00Z">
        <w:r w:rsidRPr="00BE5D84">
          <w:rPr>
            <w:rStyle w:val="Code"/>
          </w:rPr>
          <w:t xml:space="preserve">    </w:t>
        </w:r>
        <w:r w:rsidRPr="00F73DD6">
          <w:rPr>
            <w:rStyle w:val="Code"/>
          </w:rPr>
          <w:t>{</w:t>
        </w:r>
      </w:ins>
    </w:p>
    <w:p w14:paraId="523D61FD" w14:textId="77777777" w:rsidR="00A2191F" w:rsidRDefault="00A2191F" w:rsidP="00A2191F">
      <w:pPr>
        <w:pStyle w:val="FormatvorlageLateinCourierNewKomplexCourierNewLatein9ptK1"/>
        <w:rPr>
          <w:ins w:id="3951" w:author="Clauss, Jens (GDE-EDS9)" w:date="2021-11-22T19:32:00Z"/>
          <w:rStyle w:val="Code"/>
        </w:rPr>
      </w:pPr>
      <w:ins w:id="3952" w:author="Clauss, Jens (GDE-EDS9)" w:date="2021-11-22T19:32:00Z">
        <w:r w:rsidRPr="00F73DD6">
          <w:rPr>
            <w:rStyle w:val="Code"/>
          </w:rPr>
          <w:t xml:space="preserve">    "hab": </w:t>
        </w:r>
      </w:ins>
    </w:p>
    <w:p w14:paraId="17E50E9D" w14:textId="77777777" w:rsidR="00A2191F" w:rsidRPr="00F73DD6" w:rsidRDefault="00A2191F" w:rsidP="00A2191F">
      <w:pPr>
        <w:pStyle w:val="FormatvorlageLateinCourierNewKomplexCourierNewLatein9ptK1"/>
        <w:rPr>
          <w:ins w:id="3953" w:author="Clauss, Jens (GDE-EDS9)" w:date="2021-11-22T19:32:00Z"/>
          <w:rStyle w:val="Code"/>
        </w:rPr>
      </w:pPr>
      <w:ins w:id="3954" w:author="Clauss, Jens (GDE-EDS9)" w:date="2021-11-22T19:32:00Z">
        <w:r>
          <w:rPr>
            <w:rStyle w:val="Code"/>
          </w:rPr>
          <w:t xml:space="preserve">     </w:t>
        </w:r>
        <w:r w:rsidRPr="00F73DD6">
          <w:rPr>
            <w:rStyle w:val="Code"/>
          </w:rPr>
          <w:t>{</w:t>
        </w:r>
      </w:ins>
    </w:p>
    <w:p w14:paraId="496E5F7F" w14:textId="77777777" w:rsidR="00A2191F" w:rsidRPr="00F73DD6" w:rsidRDefault="00A2191F" w:rsidP="00A2191F">
      <w:pPr>
        <w:pStyle w:val="FormatvorlageLateinCourierNewKomplexCourierNewLatein9ptK1"/>
        <w:rPr>
          <w:ins w:id="3955" w:author="Clauss, Jens (GDE-EDS9)" w:date="2021-11-22T19:32:00Z"/>
          <w:rStyle w:val="Code"/>
        </w:rPr>
      </w:pPr>
      <w:ins w:id="3956" w:author="Clauss, Jens (GDE-EDS9)" w:date="2021-11-22T19:32:00Z">
        <w:r w:rsidRPr="00F73DD6">
          <w:rPr>
            <w:rStyle w:val="Code"/>
          </w:rPr>
          <w:t xml:space="preserve">        "keySetId": 1,</w:t>
        </w:r>
      </w:ins>
    </w:p>
    <w:p w14:paraId="2A526966" w14:textId="77777777" w:rsidR="00A2191F" w:rsidRDefault="00A2191F" w:rsidP="00A2191F">
      <w:pPr>
        <w:pStyle w:val="FormatvorlageLateinCourierNewKomplexCourierNewLatein9ptK1"/>
        <w:rPr>
          <w:ins w:id="3957" w:author="Clauss, Jens (GDE-EDS9)" w:date="2021-11-22T19:32:00Z"/>
          <w:rStyle w:val="Code"/>
        </w:rPr>
      </w:pPr>
      <w:ins w:id="3958" w:author="Clauss, Jens (GDE-EDS9)" w:date="2021-11-22T19:32:00Z">
        <w:r w:rsidRPr="00F73DD6">
          <w:rPr>
            <w:rStyle w:val="Code"/>
          </w:rPr>
          <w:t xml:space="preserve">        "keyNumber": </w:t>
        </w:r>
      </w:ins>
    </w:p>
    <w:p w14:paraId="36A234DD" w14:textId="77777777" w:rsidR="00A2191F" w:rsidRPr="00F73DD6" w:rsidRDefault="00A2191F" w:rsidP="00A2191F">
      <w:pPr>
        <w:pStyle w:val="FormatvorlageLateinCourierNewKomplexCourierNewLatein9ptK1"/>
        <w:ind w:firstLine="709"/>
        <w:rPr>
          <w:ins w:id="3959" w:author="Clauss, Jens (GDE-EDS9)" w:date="2021-11-22T19:32:00Z"/>
          <w:rStyle w:val="Code"/>
        </w:rPr>
      </w:pPr>
      <w:ins w:id="3960" w:author="Clauss, Jens (GDE-EDS9)" w:date="2021-11-22T19:32:00Z">
        <w:r>
          <w:rPr>
            <w:rStyle w:val="Code"/>
          </w:rPr>
          <w:t xml:space="preserve">  </w:t>
        </w:r>
        <w:r w:rsidRPr="00F73DD6">
          <w:rPr>
            <w:rStyle w:val="Code"/>
          </w:rPr>
          <w:t>[</w:t>
        </w:r>
      </w:ins>
    </w:p>
    <w:p w14:paraId="07D2CEB7" w14:textId="77777777" w:rsidR="00A2191F" w:rsidRPr="00F73DD6" w:rsidRDefault="00A2191F" w:rsidP="00A2191F">
      <w:pPr>
        <w:pStyle w:val="FormatvorlageLateinCourierNewKomplexCourierNewLatein9ptK1"/>
        <w:rPr>
          <w:ins w:id="3961" w:author="Clauss, Jens (GDE-EDS9)" w:date="2021-11-22T19:32:00Z"/>
          <w:rStyle w:val="Code"/>
        </w:rPr>
      </w:pPr>
      <w:ins w:id="3962" w:author="Clauss, Jens (GDE-EDS9)" w:date="2021-11-22T19:32:00Z">
        <w:r w:rsidRPr="00F73DD6">
          <w:rPr>
            <w:rStyle w:val="Code"/>
          </w:rPr>
          <w:t xml:space="preserve">            1,</w:t>
        </w:r>
      </w:ins>
    </w:p>
    <w:p w14:paraId="3D510072" w14:textId="77777777" w:rsidR="00A2191F" w:rsidRPr="00F73DD6" w:rsidRDefault="00A2191F" w:rsidP="00A2191F">
      <w:pPr>
        <w:pStyle w:val="FormatvorlageLateinCourierNewKomplexCourierNewLatein9ptK1"/>
        <w:rPr>
          <w:ins w:id="3963" w:author="Clauss, Jens (GDE-EDS9)" w:date="2021-11-22T19:32:00Z"/>
          <w:rStyle w:val="Code"/>
        </w:rPr>
      </w:pPr>
      <w:ins w:id="3964" w:author="Clauss, Jens (GDE-EDS9)" w:date="2021-11-22T19:32:00Z">
        <w:r w:rsidRPr="00F73DD6">
          <w:rPr>
            <w:rStyle w:val="Code"/>
          </w:rPr>
          <w:t xml:space="preserve">            2</w:t>
        </w:r>
      </w:ins>
    </w:p>
    <w:p w14:paraId="678AF791" w14:textId="77777777" w:rsidR="00A2191F" w:rsidRPr="00F73DD6" w:rsidRDefault="00A2191F" w:rsidP="00A2191F">
      <w:pPr>
        <w:pStyle w:val="FormatvorlageLateinCourierNewKomplexCourierNewLatein9ptK1"/>
        <w:rPr>
          <w:ins w:id="3965" w:author="Clauss, Jens (GDE-EDS9)" w:date="2021-11-22T19:32:00Z"/>
          <w:rStyle w:val="Code"/>
        </w:rPr>
      </w:pPr>
      <w:ins w:id="3966" w:author="Clauss, Jens (GDE-EDS9)" w:date="2021-11-22T19:32:00Z">
        <w:r w:rsidRPr="00F73DD6">
          <w:rPr>
            <w:rStyle w:val="Code"/>
          </w:rPr>
          <w:t xml:space="preserve">        </w:t>
        </w:r>
        <w:r>
          <w:rPr>
            <w:rStyle w:val="Code"/>
          </w:rPr>
          <w:t xml:space="preserve"> </w:t>
        </w:r>
        <w:r w:rsidRPr="00F73DD6">
          <w:rPr>
            <w:rStyle w:val="Code"/>
          </w:rPr>
          <w:t>]</w:t>
        </w:r>
      </w:ins>
    </w:p>
    <w:p w14:paraId="594873EE" w14:textId="77777777" w:rsidR="00A2191F" w:rsidRPr="00F73DD6" w:rsidRDefault="00A2191F" w:rsidP="00A2191F">
      <w:pPr>
        <w:pStyle w:val="FormatvorlageLateinCourierNewKomplexCourierNewLatein9ptK1"/>
        <w:rPr>
          <w:ins w:id="3967" w:author="Clauss, Jens (GDE-EDS9)" w:date="2021-11-22T19:32:00Z"/>
          <w:rStyle w:val="Code"/>
        </w:rPr>
      </w:pPr>
      <w:ins w:id="3968" w:author="Clauss, Jens (GDE-EDS9)" w:date="2021-11-22T19:32:00Z">
        <w:r w:rsidRPr="00F73DD6">
          <w:rPr>
            <w:rStyle w:val="Code"/>
          </w:rPr>
          <w:t xml:space="preserve">    </w:t>
        </w:r>
        <w:r>
          <w:rPr>
            <w:rStyle w:val="Code"/>
          </w:rPr>
          <w:t xml:space="preserve"> </w:t>
        </w:r>
        <w:r w:rsidRPr="00F73DD6">
          <w:rPr>
            <w:rStyle w:val="Code"/>
          </w:rPr>
          <w:t>},</w:t>
        </w:r>
      </w:ins>
    </w:p>
    <w:p w14:paraId="4B944DC6" w14:textId="77777777" w:rsidR="00A2191F" w:rsidRDefault="00A2191F" w:rsidP="00A2191F">
      <w:pPr>
        <w:pStyle w:val="FormatvorlageLateinCourierNewKomplexCourierNewLatein9ptK1"/>
        <w:rPr>
          <w:ins w:id="3969" w:author="Clauss, Jens (GDE-EDS9)" w:date="2021-11-22T19:32:00Z"/>
          <w:rStyle w:val="Code"/>
        </w:rPr>
      </w:pPr>
      <w:ins w:id="3970" w:author="Clauss, Jens (GDE-EDS9)" w:date="2021-11-22T19:32:00Z">
        <w:r w:rsidRPr="00F73DD6">
          <w:rPr>
            <w:rStyle w:val="Code"/>
          </w:rPr>
          <w:t xml:space="preserve">    "dm-verity": </w:t>
        </w:r>
      </w:ins>
    </w:p>
    <w:p w14:paraId="13787661" w14:textId="77777777" w:rsidR="00A2191F" w:rsidRPr="00F73DD6" w:rsidRDefault="00A2191F" w:rsidP="00A2191F">
      <w:pPr>
        <w:pStyle w:val="FormatvorlageLateinCourierNewKomplexCourierNewLatein9ptK1"/>
        <w:rPr>
          <w:ins w:id="3971" w:author="Clauss, Jens (GDE-EDS9)" w:date="2021-11-22T19:32:00Z"/>
          <w:rStyle w:val="Code"/>
        </w:rPr>
      </w:pPr>
      <w:ins w:id="3972" w:author="Clauss, Jens (GDE-EDS9)" w:date="2021-11-22T19:32:00Z">
        <w:r>
          <w:rPr>
            <w:rStyle w:val="Code"/>
          </w:rPr>
          <w:t xml:space="preserve">     </w:t>
        </w:r>
        <w:r w:rsidRPr="00F73DD6">
          <w:rPr>
            <w:rStyle w:val="Code"/>
          </w:rPr>
          <w:t>{</w:t>
        </w:r>
      </w:ins>
    </w:p>
    <w:p w14:paraId="0F622BBA" w14:textId="77777777" w:rsidR="00A2191F" w:rsidRDefault="00A2191F" w:rsidP="00A2191F">
      <w:pPr>
        <w:pStyle w:val="FormatvorlageLateinCourierNewKomplexCourierNewLatein9ptK1"/>
        <w:rPr>
          <w:ins w:id="3973" w:author="Clauss, Jens (GDE-EDS9)" w:date="2021-11-22T19:32:00Z"/>
          <w:rStyle w:val="Code"/>
        </w:rPr>
      </w:pPr>
      <w:ins w:id="3974" w:author="Clauss, Jens (GDE-EDS9)" w:date="2021-11-22T19:32:00Z">
        <w:r w:rsidRPr="00F73DD6">
          <w:rPr>
            <w:rStyle w:val="Code"/>
          </w:rPr>
          <w:t xml:space="preserve">        "trustAnchorFingerprints": </w:t>
        </w:r>
      </w:ins>
    </w:p>
    <w:p w14:paraId="443432CC" w14:textId="77777777" w:rsidR="00A2191F" w:rsidRPr="00F73DD6" w:rsidRDefault="00A2191F" w:rsidP="00A2191F">
      <w:pPr>
        <w:pStyle w:val="FormatvorlageLateinCourierNewKomplexCourierNewLatein9ptK1"/>
        <w:ind w:firstLine="709"/>
        <w:rPr>
          <w:ins w:id="3975" w:author="Clauss, Jens (GDE-EDS9)" w:date="2021-11-22T19:32:00Z"/>
          <w:rStyle w:val="Code"/>
        </w:rPr>
      </w:pPr>
      <w:ins w:id="3976" w:author="Clauss, Jens (GDE-EDS9)" w:date="2021-11-22T19:32:00Z">
        <w:r>
          <w:rPr>
            <w:rStyle w:val="Code"/>
          </w:rPr>
          <w:t xml:space="preserve">  </w:t>
        </w:r>
        <w:r w:rsidRPr="00F73DD6">
          <w:rPr>
            <w:rStyle w:val="Code"/>
          </w:rPr>
          <w:t>[</w:t>
        </w:r>
      </w:ins>
    </w:p>
    <w:p w14:paraId="218D86BD" w14:textId="77777777" w:rsidR="00A2191F" w:rsidRPr="00F73DD6" w:rsidRDefault="00A2191F" w:rsidP="00A2191F">
      <w:pPr>
        <w:pStyle w:val="FormatvorlageLateinCourierNewKomplexCourierNewLatein9ptK1"/>
        <w:rPr>
          <w:ins w:id="3977" w:author="Clauss, Jens (GDE-EDS9)" w:date="2021-11-22T19:32:00Z"/>
          <w:rStyle w:val="Code"/>
        </w:rPr>
      </w:pPr>
      <w:ins w:id="3978" w:author="Clauss, Jens (GDE-EDS9)" w:date="2021-11-22T19:32:00Z">
        <w:r w:rsidRPr="00F73DD6">
          <w:rPr>
            <w:rStyle w:val="Code"/>
          </w:rPr>
          <w:t xml:space="preserve">            "DO:xx:NO:Tx:xx:US:Ex:TH:IS:xx:ON:LY:xx:SA:MP:LE"</w:t>
        </w:r>
      </w:ins>
    </w:p>
    <w:p w14:paraId="4D76D734" w14:textId="77777777" w:rsidR="00A2191F" w:rsidRPr="00F73DD6" w:rsidRDefault="00A2191F" w:rsidP="00A2191F">
      <w:pPr>
        <w:pStyle w:val="FormatvorlageLateinCourierNewKomplexCourierNewLatein9ptK1"/>
        <w:rPr>
          <w:ins w:id="3979" w:author="Clauss, Jens (GDE-EDS9)" w:date="2021-11-22T19:32:00Z"/>
          <w:rStyle w:val="Code"/>
        </w:rPr>
      </w:pPr>
      <w:ins w:id="3980" w:author="Clauss, Jens (GDE-EDS9)" w:date="2021-11-22T19:32:00Z">
        <w:r w:rsidRPr="00F73DD6">
          <w:rPr>
            <w:rStyle w:val="Code"/>
          </w:rPr>
          <w:t xml:space="preserve">        </w:t>
        </w:r>
        <w:r>
          <w:rPr>
            <w:rStyle w:val="Code"/>
          </w:rPr>
          <w:t xml:space="preserve"> </w:t>
        </w:r>
        <w:r w:rsidRPr="00F73DD6">
          <w:rPr>
            <w:rStyle w:val="Code"/>
          </w:rPr>
          <w:t>]</w:t>
        </w:r>
      </w:ins>
    </w:p>
    <w:p w14:paraId="632AB7DC" w14:textId="77777777" w:rsidR="00A2191F" w:rsidRDefault="00A2191F" w:rsidP="00A2191F">
      <w:pPr>
        <w:pStyle w:val="FormatvorlageLateinCourierNewKomplexCourierNewLatein9ptK1"/>
        <w:rPr>
          <w:ins w:id="3981" w:author="Clauss, Jens (GDE-EDS9)" w:date="2021-11-22T19:32:00Z"/>
          <w:rStyle w:val="Code"/>
        </w:rPr>
      </w:pPr>
      <w:ins w:id="3982" w:author="Clauss, Jens (GDE-EDS9)" w:date="2021-11-22T19:32:00Z">
        <w:r w:rsidRPr="00F73DD6">
          <w:rPr>
            <w:rStyle w:val="Code"/>
          </w:rPr>
          <w:t xml:space="preserve">    </w:t>
        </w:r>
        <w:r>
          <w:rPr>
            <w:rStyle w:val="Code"/>
          </w:rPr>
          <w:t xml:space="preserve"> </w:t>
        </w:r>
        <w:r w:rsidRPr="00F73DD6">
          <w:rPr>
            <w:rStyle w:val="Code"/>
          </w:rPr>
          <w:t>}</w:t>
        </w:r>
      </w:ins>
    </w:p>
    <w:p w14:paraId="78DC682E" w14:textId="77777777" w:rsidR="00A2191F" w:rsidRPr="00BE5D84" w:rsidRDefault="00A2191F" w:rsidP="00A2191F">
      <w:pPr>
        <w:pStyle w:val="FormatvorlageLateinCourierNewKomplexCourierNewLatein9ptK1"/>
        <w:rPr>
          <w:ins w:id="3983" w:author="Clauss, Jens (GDE-EDS9)" w:date="2021-11-22T19:32:00Z"/>
          <w:rStyle w:val="Code"/>
        </w:rPr>
      </w:pPr>
      <w:ins w:id="3984" w:author="Clauss, Jens (GDE-EDS9)" w:date="2021-11-22T19:32:00Z">
        <w:r>
          <w:rPr>
            <w:rStyle w:val="Code"/>
          </w:rPr>
          <w:t xml:space="preserve">    </w:t>
        </w:r>
        <w:r w:rsidRPr="00F73DD6">
          <w:rPr>
            <w:rStyle w:val="Code"/>
          </w:rPr>
          <w:t>}</w:t>
        </w:r>
      </w:ins>
    </w:p>
    <w:p w14:paraId="3A95B72E" w14:textId="77777777" w:rsidR="00A2191F" w:rsidRPr="00BE5D84" w:rsidRDefault="00A2191F" w:rsidP="00A2191F">
      <w:pPr>
        <w:pStyle w:val="FormatvorlageLateinCourierNewKomplexCourierNewLatein9ptK1"/>
        <w:rPr>
          <w:ins w:id="3985" w:author="Clauss, Jens (GDE-EDS9)" w:date="2021-11-22T19:32:00Z"/>
          <w:rStyle w:val="Code"/>
        </w:rPr>
      </w:pPr>
      <w:ins w:id="3986" w:author="Clauss, Jens (GDE-EDS9)" w:date="2021-11-22T19:32:00Z">
        <w:r w:rsidRPr="00BE5D84">
          <w:rPr>
            <w:rStyle w:val="Code"/>
          </w:rPr>
          <w:t xml:space="preserve">  ]</w:t>
        </w:r>
      </w:ins>
    </w:p>
    <w:p w14:paraId="1CA12CF7" w14:textId="77777777" w:rsidR="00A2191F" w:rsidRPr="00BE5D84" w:rsidRDefault="00A2191F" w:rsidP="00A2191F">
      <w:pPr>
        <w:pStyle w:val="FormatvorlageLateinCourierNewKomplexCourierNewLatein9ptK1"/>
        <w:rPr>
          <w:ins w:id="3987" w:author="Clauss, Jens (GDE-EDS9)" w:date="2021-11-22T19:32:00Z"/>
          <w:rStyle w:val="Code"/>
        </w:rPr>
      </w:pPr>
      <w:ins w:id="3988" w:author="Clauss, Jens (GDE-EDS9)" w:date="2021-11-22T19:32:00Z">
        <w:r w:rsidRPr="00BE5D84">
          <w:rPr>
            <w:rStyle w:val="Code"/>
          </w:rPr>
          <w:t>}</w:t>
        </w:r>
      </w:ins>
    </w:p>
    <w:p w14:paraId="2AE557F3" w14:textId="77777777" w:rsidR="00A2191F" w:rsidRDefault="00A2191F" w:rsidP="00A2191F">
      <w:pPr>
        <w:rPr>
          <w:ins w:id="3989" w:author="Clauss, Jens (GDE-EDS9)" w:date="2021-11-22T19:32:00Z"/>
        </w:rPr>
      </w:pPr>
    </w:p>
    <w:p w14:paraId="3B6BE15D" w14:textId="77777777" w:rsidR="00A2191F" w:rsidRDefault="00A2191F" w:rsidP="00A2191F">
      <w:pPr>
        <w:rPr>
          <w:ins w:id="3990" w:author="Clauss, Jens (GDE-EDS9)" w:date="2021-11-22T19:32:00Z"/>
        </w:rPr>
      </w:pPr>
      <w:ins w:id="3991" w:author="Clauss, Jens (GDE-EDS9)" w:date="2021-11-22T19:32:00Z">
        <w:r>
          <w:br w:type="page"/>
        </w:r>
      </w:ins>
    </w:p>
    <w:p w14:paraId="34B18FB1" w14:textId="77777777" w:rsidR="00A2191F" w:rsidRPr="003F4B1F" w:rsidRDefault="00A2191F" w:rsidP="00A2191F">
      <w:pPr>
        <w:rPr>
          <w:ins w:id="3992" w:author="Clauss, Jens (GDE-EDS9)" w:date="2021-11-22T19:32:00Z"/>
        </w:rPr>
      </w:pPr>
    </w:p>
    <w:p w14:paraId="1AE24A27" w14:textId="77777777" w:rsidR="00A2191F" w:rsidRPr="003F4B1F" w:rsidRDefault="00A2191F" w:rsidP="00A2191F">
      <w:pPr>
        <w:pStyle w:val="Heading2"/>
        <w:rPr>
          <w:ins w:id="3993" w:author="Clauss, Jens (GDE-EDS9)" w:date="2021-11-22T19:32:00Z"/>
        </w:rPr>
      </w:pPr>
      <w:bookmarkStart w:id="3994" w:name="_Toc88504204"/>
      <w:ins w:id="3995" w:author="Clauss, Jens (GDE-EDS9)" w:date="2021-11-22T19:32:00Z">
        <w:r w:rsidRPr="003F4B1F">
          <w:t>Application Guidelines / Behavior</w:t>
        </w:r>
        <w:bookmarkEnd w:id="3994"/>
      </w:ins>
    </w:p>
    <w:p w14:paraId="76436D44" w14:textId="77777777" w:rsidR="00A2191F" w:rsidRPr="003F4B1F" w:rsidRDefault="00A2191F" w:rsidP="00A2191F">
      <w:pPr>
        <w:rPr>
          <w:ins w:id="3996" w:author="Clauss, Jens (GDE-EDS9)" w:date="2021-11-22T19:32:00Z"/>
        </w:rPr>
      </w:pPr>
    </w:p>
    <w:p w14:paraId="13C3C543" w14:textId="77777777" w:rsidR="00A2191F" w:rsidRPr="003F4B1F" w:rsidRDefault="00A2191F" w:rsidP="00A2191F">
      <w:pPr>
        <w:rPr>
          <w:ins w:id="3997" w:author="Clauss, Jens (GDE-EDS9)" w:date="2021-11-22T19:32:00Z"/>
        </w:rPr>
      </w:pPr>
      <w:ins w:id="3998" w:author="Clauss, Jens (GDE-EDS9)" w:date="2021-11-22T19:32:00Z">
        <w:r w:rsidRPr="003F4B1F">
          <w:t>This service does not have any specific application guidelines / behavior beyond those already specified.</w:t>
        </w:r>
      </w:ins>
    </w:p>
    <w:p w14:paraId="5873630C" w14:textId="77777777" w:rsidR="00A2191F" w:rsidRPr="003F4B1F" w:rsidRDefault="00A2191F" w:rsidP="00A2191F">
      <w:pPr>
        <w:rPr>
          <w:ins w:id="3999" w:author="Clauss, Jens (GDE-EDS9)" w:date="2021-11-22T19:32:00Z"/>
        </w:rPr>
      </w:pPr>
    </w:p>
    <w:p w14:paraId="5B220B14" w14:textId="77777777" w:rsidR="00A2191F" w:rsidRPr="003F4B1F" w:rsidRDefault="00A2191F"/>
    <w:p w14:paraId="7251D420" w14:textId="3A00D747" w:rsidR="00BF1CEB" w:rsidRPr="003F4B1F" w:rsidRDefault="008E7375">
      <w:r w:rsidRPr="003F4B1F">
        <w:br w:type="page"/>
      </w:r>
    </w:p>
    <w:p w14:paraId="4843D11A" w14:textId="77777777" w:rsidR="009544D2" w:rsidRPr="003F4B1F" w:rsidRDefault="008E7375" w:rsidP="00730E1F">
      <w:pPr>
        <w:pStyle w:val="Heading1"/>
      </w:pPr>
      <w:bookmarkStart w:id="4000" w:name="_Toc367968140"/>
      <w:bookmarkStart w:id="4001" w:name="_Toc354401242"/>
      <w:bookmarkStart w:id="4002" w:name="_Toc88504205"/>
      <w:bookmarkEnd w:id="4000"/>
      <w:bookmarkEnd w:id="4001"/>
      <w:r w:rsidRPr="003F4B1F">
        <w:lastRenderedPageBreak/>
        <w:t>Appendix</w:t>
      </w:r>
      <w:bookmarkEnd w:id="4002"/>
    </w:p>
    <w:p w14:paraId="6CB9A77D" w14:textId="77777777" w:rsidR="00730E1F" w:rsidRPr="003F4B1F" w:rsidRDefault="008E7375" w:rsidP="00730E1F">
      <w:pPr>
        <w:pStyle w:val="Heading2"/>
      </w:pPr>
      <w:bookmarkStart w:id="4003" w:name="_Ref340144778"/>
      <w:bookmarkStart w:id="4004" w:name="_Toc88504206"/>
      <w:r w:rsidRPr="003F4B1F">
        <w:t>Return and Error Codes</w:t>
      </w:r>
      <w:bookmarkEnd w:id="4003"/>
      <w:bookmarkEnd w:id="4004"/>
    </w:p>
    <w:p w14:paraId="295B4678" w14:textId="77777777" w:rsidR="00602DDE" w:rsidRPr="003F4B1F" w:rsidRDefault="008E7375" w:rsidP="00602DDE">
      <w:r w:rsidRPr="003F4B1F">
        <w:t>The same return and error codes as stated in the in-home Wi-Fi specification (see [CESP13]) also apply for this specification.</w:t>
      </w:r>
    </w:p>
    <w:p w14:paraId="2DAB3E57" w14:textId="77777777" w:rsidR="00253958" w:rsidRPr="003F4B1F" w:rsidRDefault="00253958" w:rsidP="00602DDE"/>
    <w:p w14:paraId="1D8353CB" w14:textId="77777777" w:rsidR="0016714C" w:rsidRPr="003F4B1F" w:rsidRDefault="008E7375" w:rsidP="0016714C">
      <w:pPr>
        <w:pStyle w:val="Heading2"/>
      </w:pPr>
      <w:bookmarkStart w:id="4005" w:name="_Ref340504081"/>
      <w:bookmarkStart w:id="4006" w:name="_Ref341167222"/>
      <w:bookmarkStart w:id="4007" w:name="_Toc88504207"/>
      <w:r w:rsidRPr="003F4B1F">
        <w:t>Device Types</w:t>
      </w:r>
      <w:bookmarkEnd w:id="4005"/>
      <w:bookmarkEnd w:id="4006"/>
      <w:bookmarkEnd w:id="4007"/>
    </w:p>
    <w:p w14:paraId="52325176" w14:textId="77777777" w:rsidR="00602DDE" w:rsidRPr="003F4B1F" w:rsidRDefault="008E7375" w:rsidP="00602DDE">
      <w:r w:rsidRPr="003F4B1F">
        <w:t>The same device types as stated in the in-home Wi-Fi specification (see [CESP13]) also apply for this specification.</w:t>
      </w:r>
    </w:p>
    <w:p w14:paraId="6F6BF6FA" w14:textId="77777777" w:rsidR="00872E31" w:rsidRPr="003F4B1F" w:rsidRDefault="00872E31" w:rsidP="00095874"/>
    <w:p w14:paraId="1BEED03B" w14:textId="77777777" w:rsidR="00B861DB" w:rsidRPr="003F4B1F" w:rsidRDefault="00B861DB" w:rsidP="00FB51D4"/>
    <w:sectPr w:rsidR="00B861DB" w:rsidRPr="003F4B1F" w:rsidSect="009900B8">
      <w:pgSz w:w="11906" w:h="16838" w:code="9"/>
      <w:pgMar w:top="1673" w:right="1418" w:bottom="1418" w:left="1418" w:header="454"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465AC" w14:textId="77777777" w:rsidR="0051210B" w:rsidRDefault="0051210B">
      <w:r>
        <w:separator/>
      </w:r>
    </w:p>
  </w:endnote>
  <w:endnote w:type="continuationSeparator" w:id="0">
    <w:p w14:paraId="3ED500C9" w14:textId="77777777" w:rsidR="0051210B" w:rsidRDefault="0051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SHG-Logos">
    <w:panose1 w:val="00000000000000000000"/>
    <w:charset w:val="00"/>
    <w:family w:val="auto"/>
    <w:pitch w:val="variable"/>
    <w:sig w:usb0="8000002F" w:usb1="1000204A" w:usb2="00000000" w:usb3="00000000" w:csb0="00000011" w:csb1="00000000"/>
    <w:embedRegular r:id="rId1" w:subsetted="1" w:fontKey="{7C7388A5-24D0-4014-A4CA-54E9BC211A49}"/>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0DDB" w14:textId="77777777" w:rsidR="00126DF7" w:rsidRPr="008415C8" w:rsidRDefault="00126DF7">
    <w:pPr>
      <w:rPr>
        <w:sz w:val="20"/>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4"/>
      <w:gridCol w:w="1276"/>
      <w:gridCol w:w="3260"/>
    </w:tblGrid>
    <w:tr w:rsidR="00126DF7" w:rsidRPr="008415C8" w14:paraId="0FFDD9D8" w14:textId="77777777" w:rsidTr="006362FA">
      <w:trPr>
        <w:trHeight w:val="563"/>
      </w:trPr>
      <w:tc>
        <w:tcPr>
          <w:tcW w:w="5104" w:type="dxa"/>
          <w:vAlign w:val="center"/>
        </w:tcPr>
        <w:p w14:paraId="19BA472E" w14:textId="77777777" w:rsidR="00126DF7" w:rsidRPr="006362FA" w:rsidRDefault="00126DF7" w:rsidP="00200AC8">
          <w:pPr>
            <w:pStyle w:val="Footer"/>
            <w:tabs>
              <w:tab w:val="clear" w:pos="9356"/>
            </w:tabs>
            <w:rPr>
              <w:sz w:val="16"/>
              <w:szCs w:val="16"/>
            </w:rPr>
          </w:pPr>
          <w:r w:rsidRPr="0090065C">
            <w:rPr>
              <w:sz w:val="16"/>
              <w:szCs w:val="16"/>
            </w:rPr>
            <w:t>BSH Hausgeräte GmbH</w:t>
          </w:r>
        </w:p>
        <w:p w14:paraId="1A49612B" w14:textId="77777777" w:rsidR="00126DF7" w:rsidRPr="006362FA" w:rsidRDefault="00126DF7" w:rsidP="006362FA">
          <w:pPr>
            <w:pStyle w:val="Footer"/>
            <w:tabs>
              <w:tab w:val="clear" w:pos="9356"/>
            </w:tabs>
            <w:rPr>
              <w:sz w:val="16"/>
              <w:szCs w:val="16"/>
            </w:rPr>
          </w:pPr>
          <w:r w:rsidRPr="0090065C">
            <w:rPr>
              <w:sz w:val="16"/>
              <w:szCs w:val="16"/>
            </w:rPr>
            <w:t>Product Divi</w:t>
          </w:r>
          <w:r>
            <w:rPr>
              <w:sz w:val="16"/>
              <w:szCs w:val="16"/>
            </w:rPr>
            <w:t>sion Electronic Systems, Drives</w:t>
          </w:r>
          <w:r w:rsidRPr="006362FA" w:rsidDel="00200AC8">
            <w:rPr>
              <w:sz w:val="16"/>
              <w:szCs w:val="16"/>
            </w:rPr>
            <w:t xml:space="preserve"> </w:t>
          </w:r>
          <w:r>
            <w:rPr>
              <w:sz w:val="16"/>
              <w:szCs w:val="16"/>
            </w:rPr>
            <w:t xml:space="preserve">                         </w:t>
          </w:r>
          <w:r w:rsidRPr="005F322F">
            <w:rPr>
              <w:b/>
              <w:color w:val="FF0000"/>
              <w:sz w:val="16"/>
              <w:szCs w:val="16"/>
            </w:rPr>
            <w:t>DRAFT</w:t>
          </w:r>
        </w:p>
      </w:tc>
      <w:tc>
        <w:tcPr>
          <w:tcW w:w="1276" w:type="dxa"/>
          <w:vAlign w:val="center"/>
        </w:tcPr>
        <w:p w14:paraId="0C215D9B" w14:textId="7F516C5E" w:rsidR="00126DF7" w:rsidRPr="006362FA" w:rsidRDefault="00126DF7" w:rsidP="008415C8">
          <w:pPr>
            <w:rPr>
              <w:sz w:val="16"/>
              <w:szCs w:val="16"/>
            </w:rPr>
          </w:pPr>
          <w:r w:rsidRPr="006362FA">
            <w:rPr>
              <w:sz w:val="16"/>
              <w:szCs w:val="16"/>
            </w:rPr>
            <w:t>Page:</w:t>
          </w:r>
          <w:r w:rsidRPr="006362FA">
            <w:rPr>
              <w:sz w:val="16"/>
              <w:szCs w:val="16"/>
            </w:rPr>
            <w:tab/>
          </w:r>
          <w:r w:rsidRPr="006362FA">
            <w:rPr>
              <w:sz w:val="16"/>
              <w:szCs w:val="16"/>
            </w:rPr>
            <w:fldChar w:fldCharType="begin"/>
          </w:r>
          <w:r w:rsidRPr="006362FA">
            <w:rPr>
              <w:sz w:val="16"/>
              <w:szCs w:val="16"/>
            </w:rPr>
            <w:instrText xml:space="preserve"> PAGE </w:instrText>
          </w:r>
          <w:r w:rsidRPr="006362FA">
            <w:rPr>
              <w:sz w:val="16"/>
              <w:szCs w:val="16"/>
            </w:rPr>
            <w:fldChar w:fldCharType="separate"/>
          </w:r>
          <w:r w:rsidR="009E6233">
            <w:rPr>
              <w:noProof/>
              <w:sz w:val="16"/>
              <w:szCs w:val="16"/>
            </w:rPr>
            <w:t>20</w:t>
          </w:r>
          <w:r w:rsidRPr="006362FA">
            <w:rPr>
              <w:sz w:val="16"/>
              <w:szCs w:val="16"/>
            </w:rPr>
            <w:fldChar w:fldCharType="end"/>
          </w:r>
        </w:p>
        <w:p w14:paraId="7710B283" w14:textId="22E760F6" w:rsidR="00126DF7" w:rsidRPr="006362FA" w:rsidRDefault="00126DF7" w:rsidP="008415C8">
          <w:pPr>
            <w:rPr>
              <w:sz w:val="16"/>
              <w:szCs w:val="16"/>
            </w:rPr>
          </w:pPr>
          <w:r w:rsidRPr="006362FA">
            <w:rPr>
              <w:sz w:val="16"/>
              <w:szCs w:val="16"/>
            </w:rPr>
            <w:t>of:</w:t>
          </w:r>
          <w:r w:rsidRPr="006362FA">
            <w:rPr>
              <w:sz w:val="16"/>
              <w:szCs w:val="16"/>
            </w:rPr>
            <w:tab/>
          </w:r>
          <w:r w:rsidRPr="006362FA">
            <w:rPr>
              <w:sz w:val="16"/>
              <w:szCs w:val="16"/>
            </w:rPr>
            <w:fldChar w:fldCharType="begin"/>
          </w:r>
          <w:r w:rsidRPr="006362FA">
            <w:rPr>
              <w:sz w:val="16"/>
              <w:szCs w:val="16"/>
            </w:rPr>
            <w:instrText xml:space="preserve"> NUMPAGES </w:instrText>
          </w:r>
          <w:r w:rsidRPr="006362FA">
            <w:rPr>
              <w:sz w:val="16"/>
              <w:szCs w:val="16"/>
            </w:rPr>
            <w:fldChar w:fldCharType="separate"/>
          </w:r>
          <w:r w:rsidR="009E6233">
            <w:rPr>
              <w:noProof/>
              <w:sz w:val="16"/>
              <w:szCs w:val="16"/>
            </w:rPr>
            <w:t>115</w:t>
          </w:r>
          <w:r w:rsidRPr="006362FA">
            <w:rPr>
              <w:sz w:val="16"/>
              <w:szCs w:val="16"/>
            </w:rPr>
            <w:fldChar w:fldCharType="end"/>
          </w:r>
        </w:p>
      </w:tc>
      <w:tc>
        <w:tcPr>
          <w:tcW w:w="3260" w:type="dxa"/>
          <w:vAlign w:val="center"/>
        </w:tcPr>
        <w:p w14:paraId="569D3610" w14:textId="77777777" w:rsidR="00126DF7" w:rsidRPr="006362FA" w:rsidRDefault="00126DF7" w:rsidP="006362FA">
          <w:pPr>
            <w:pStyle w:val="Footer"/>
            <w:tabs>
              <w:tab w:val="clear" w:pos="9356"/>
            </w:tabs>
            <w:rPr>
              <w:sz w:val="16"/>
              <w:szCs w:val="16"/>
            </w:rPr>
          </w:pPr>
          <w:r w:rsidRPr="006362FA">
            <w:rPr>
              <w:sz w:val="16"/>
              <w:szCs w:val="16"/>
            </w:rPr>
            <w:t xml:space="preserve">Document No.: </w:t>
          </w:r>
        </w:p>
        <w:p w14:paraId="682FE1FF" w14:textId="77777777" w:rsidR="00126DF7" w:rsidRPr="006362FA" w:rsidRDefault="00126DF7" w:rsidP="005E06B4">
          <w:pPr>
            <w:pStyle w:val="Footer"/>
            <w:tabs>
              <w:tab w:val="clear" w:pos="9356"/>
            </w:tabs>
            <w:rPr>
              <w:sz w:val="16"/>
              <w:szCs w:val="16"/>
            </w:rPr>
          </w:pPr>
          <w:r w:rsidRPr="000C554B">
            <w:rPr>
              <w:b/>
              <w:sz w:val="22"/>
              <w:szCs w:val="22"/>
            </w:rPr>
            <w:fldChar w:fldCharType="begin" w:fldLock="1"/>
          </w:r>
          <w:r w:rsidRPr="000C554B">
            <w:rPr>
              <w:b/>
              <w:sz w:val="22"/>
              <w:szCs w:val="22"/>
            </w:rPr>
            <w:instrText xml:space="preserve"> METAPHASE b01SiteIdentifier </w:instrText>
          </w:r>
          <w:r w:rsidRPr="000C554B">
            <w:rPr>
              <w:b/>
              <w:sz w:val="22"/>
              <w:szCs w:val="22"/>
            </w:rPr>
            <w:fldChar w:fldCharType="separate"/>
          </w:r>
          <w:r>
            <w:rPr>
              <w:b/>
              <w:bCs/>
              <w:sz w:val="22"/>
              <w:szCs w:val="22"/>
            </w:rPr>
            <w:t>5560</w:t>
          </w:r>
          <w:r w:rsidRPr="000C554B">
            <w:rPr>
              <w:b/>
              <w:sz w:val="22"/>
              <w:szCs w:val="22"/>
            </w:rPr>
            <w:fldChar w:fldCharType="end"/>
          </w:r>
          <w:r w:rsidRPr="000C554B">
            <w:rPr>
              <w:b/>
              <w:sz w:val="22"/>
              <w:szCs w:val="22"/>
            </w:rPr>
            <w:t xml:space="preserve"> </w:t>
          </w:r>
          <w:r w:rsidRPr="000C554B">
            <w:rPr>
              <w:b/>
              <w:sz w:val="22"/>
              <w:szCs w:val="22"/>
            </w:rPr>
            <w:fldChar w:fldCharType="begin" w:fldLock="1"/>
          </w:r>
          <w:r w:rsidRPr="000C554B">
            <w:rPr>
              <w:b/>
              <w:sz w:val="22"/>
              <w:szCs w:val="22"/>
            </w:rPr>
            <w:instrText xml:space="preserve"> METAPHASE DocumentName </w:instrText>
          </w:r>
          <w:r w:rsidRPr="000C554B">
            <w:rPr>
              <w:b/>
              <w:sz w:val="22"/>
              <w:szCs w:val="22"/>
            </w:rPr>
            <w:fldChar w:fldCharType="separate"/>
          </w:r>
          <w:r>
            <w:rPr>
              <w:b/>
              <w:bCs/>
              <w:sz w:val="22"/>
              <w:szCs w:val="22"/>
            </w:rPr>
            <w:t>0000010585</w:t>
          </w:r>
          <w:r w:rsidRPr="000C554B">
            <w:rPr>
              <w:b/>
              <w:sz w:val="22"/>
              <w:szCs w:val="22"/>
            </w:rPr>
            <w:fldChar w:fldCharType="end"/>
          </w:r>
        </w:p>
      </w:tc>
    </w:tr>
  </w:tbl>
  <w:p w14:paraId="189ADDA8" w14:textId="77777777" w:rsidR="00126DF7" w:rsidRPr="008415C8" w:rsidRDefault="00126DF7" w:rsidP="00A60AE6">
    <w:pPr>
      <w:pStyle w:val="Footer"/>
      <w:tabs>
        <w:tab w:val="clear" w:pos="935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80299" w14:textId="77777777" w:rsidR="00126DF7" w:rsidRDefault="00126DF7">
    <w:pPr>
      <w:pStyle w:val="Footer"/>
    </w:pPr>
    <w:r>
      <w:rPr>
        <w:noProof/>
      </w:rPr>
      <w:fldChar w:fldCharType="begin"/>
    </w:r>
    <w:r>
      <w:rPr>
        <w:noProof/>
      </w:rPr>
      <w:instrText xml:space="preserve"> FILENAME  \* MERGEFORMAT </w:instrText>
    </w:r>
    <w:r>
      <w:rPr>
        <w:noProof/>
      </w:rPr>
      <w:fldChar w:fldCharType="separate"/>
    </w:r>
    <w:r>
      <w:rPr>
        <w:noProof/>
      </w:rPr>
      <w:t>55600000010585.docx</w:t>
    </w:r>
    <w:r>
      <w:rPr>
        <w:noProof/>
      </w:rPr>
      <w:fldChar w:fldCharType="end"/>
    </w:r>
    <w:r>
      <w:tab/>
      <w:t xml:space="preserve">Seite </w:t>
    </w:r>
    <w:r>
      <w:rPr>
        <w:noProof/>
      </w:rPr>
      <w:fldChar w:fldCharType="begin"/>
    </w:r>
    <w:r>
      <w:rPr>
        <w:noProof/>
      </w:rPr>
      <w:instrText xml:space="preserve"> PAGE </w:instrText>
    </w:r>
    <w:r>
      <w:rPr>
        <w:noProof/>
      </w:rPr>
      <w:fldChar w:fldCharType="separate"/>
    </w:r>
    <w:r>
      <w:rPr>
        <w:noProof/>
      </w:rPr>
      <w:t>1</w:t>
    </w:r>
    <w:r>
      <w:rPr>
        <w:noProof/>
      </w:rPr>
      <w:fldChar w:fldCharType="end"/>
    </w:r>
    <w:r>
      <w:t>/</w:t>
    </w:r>
    <w:r>
      <w:rPr>
        <w:noProof/>
      </w:rPr>
      <w:fldChar w:fldCharType="begin"/>
    </w:r>
    <w:r>
      <w:rPr>
        <w:noProof/>
      </w:rPr>
      <w:instrText xml:space="preserve"> NUMPAGES </w:instrText>
    </w:r>
    <w:r>
      <w:rPr>
        <w:noProof/>
      </w:rPr>
      <w:fldChar w:fldCharType="separate"/>
    </w:r>
    <w:r>
      <w:rPr>
        <w:noProof/>
      </w:rPr>
      <w:t>40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62FF3" w14:textId="77777777" w:rsidR="0051210B" w:rsidRDefault="0051210B">
      <w:r>
        <w:separator/>
      </w:r>
    </w:p>
  </w:footnote>
  <w:footnote w:type="continuationSeparator" w:id="0">
    <w:p w14:paraId="0AD8E76F" w14:textId="77777777" w:rsidR="0051210B" w:rsidRDefault="00512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12F68" w14:textId="1550014E" w:rsidR="00126DF7" w:rsidRPr="008415C8" w:rsidRDefault="009E6233" w:rsidP="00733BB5">
    <w:pPr>
      <w:pStyle w:val="BSH-Logo"/>
      <w:tabs>
        <w:tab w:val="clear" w:pos="7711"/>
        <w:tab w:val="left" w:pos="7796"/>
      </w:tabs>
      <w:ind w:left="-142"/>
      <w:rPr>
        <w:rFonts w:ascii="Arial" w:hAnsi="Arial"/>
        <w:sz w:val="22"/>
        <w:szCs w:val="22"/>
      </w:rPr>
    </w:pPr>
    <w:r>
      <w:rPr>
        <w:rFonts w:ascii="Arial" w:hAnsi="Arial"/>
        <w:noProof/>
        <w:sz w:val="22"/>
        <w:szCs w:val="22"/>
        <w:lang w:eastAsia="zh-TW"/>
      </w:rPr>
      <w:pict w14:anchorId="56F095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sidR="00126DF7">
      <w:rPr>
        <w:rFonts w:ascii="Arial" w:hAnsi="Arial" w:cs="Arial"/>
        <w:noProof/>
        <w:sz w:val="22"/>
        <w:szCs w:val="22"/>
      </w:rPr>
      <w:drawing>
        <wp:anchor distT="0" distB="0" distL="114300" distR="114300" simplePos="0" relativeHeight="251656704" behindDoc="0" locked="0" layoutInCell="1" allowOverlap="1" wp14:anchorId="6BCCF9AA" wp14:editId="205CEE6E">
          <wp:simplePos x="0" y="0"/>
          <wp:positionH relativeFrom="page">
            <wp:posOffset>5814695</wp:posOffset>
          </wp:positionH>
          <wp:positionV relativeFrom="page">
            <wp:posOffset>529590</wp:posOffset>
          </wp:positionV>
          <wp:extent cx="1134110" cy="342900"/>
          <wp:effectExtent l="19050" t="0" r="8890" b="0"/>
          <wp:wrapNone/>
          <wp:docPr id="1" name="Bild 2" descr="BSH-Logo_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H-Logo_A5"/>
                  <pic:cNvPicPr>
                    <a:picLocks noChangeAspect="1" noChangeArrowheads="1"/>
                  </pic:cNvPicPr>
                </pic:nvPicPr>
                <pic:blipFill>
                  <a:blip r:embed="rId1"/>
                  <a:srcRect/>
                  <a:stretch>
                    <a:fillRect/>
                  </a:stretch>
                </pic:blipFill>
                <pic:spPr bwMode="auto">
                  <a:xfrm>
                    <a:off x="0" y="0"/>
                    <a:ext cx="1134110" cy="342900"/>
                  </a:xfrm>
                  <a:prstGeom prst="rect">
                    <a:avLst/>
                  </a:prstGeom>
                  <a:noFill/>
                  <a:ln w="9525">
                    <a:noFill/>
                    <a:miter lim="800000"/>
                    <a:headEnd/>
                    <a:tailEnd/>
                  </a:ln>
                </pic:spPr>
              </pic:pic>
            </a:graphicData>
          </a:graphic>
        </wp:anchor>
      </w:drawing>
    </w:r>
    <w:r w:rsidR="00126DF7">
      <w:rPr>
        <w:rFonts w:ascii="Arial" w:hAnsi="Arial" w:cs="Arial"/>
        <w:noProof/>
        <w:sz w:val="22"/>
        <w:szCs w:val="22"/>
      </w:rPr>
      <mc:AlternateContent>
        <mc:Choice Requires="wps">
          <w:drawing>
            <wp:anchor distT="0" distB="0" distL="114300" distR="114300" simplePos="0" relativeHeight="251657728" behindDoc="0" locked="1" layoutInCell="0" allowOverlap="1" wp14:anchorId="3E16A7E5" wp14:editId="34FE27F7">
              <wp:simplePos x="0" y="0"/>
              <wp:positionH relativeFrom="page">
                <wp:posOffset>757555</wp:posOffset>
              </wp:positionH>
              <wp:positionV relativeFrom="page">
                <wp:posOffset>925195</wp:posOffset>
              </wp:positionV>
              <wp:extent cx="6082665" cy="0"/>
              <wp:effectExtent l="5080" t="10795" r="8255" b="82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2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2BD965" id="Line 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65pt,72.85pt" to="538.6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" o:allowincell="f">
              <w10:wrap anchorx="page" anchory="page"/>
              <w10:anchorlock/>
            </v:line>
          </w:pict>
        </mc:Fallback>
      </mc:AlternateContent>
    </w:r>
    <w:r w:rsidR="00126DF7">
      <w:rPr>
        <w:rFonts w:ascii="Arial" w:hAnsi="Arial"/>
        <w:sz w:val="22"/>
        <w:szCs w:val="22"/>
      </w:rPr>
      <w:t>Interface</w:t>
    </w:r>
    <w:r w:rsidR="00126DF7" w:rsidRPr="008415C8">
      <w:rPr>
        <w:rFonts w:ascii="Arial" w:hAnsi="Arial"/>
        <w:sz w:val="22"/>
        <w:szCs w:val="22"/>
      </w:rPr>
      <w:t xml:space="preserve"> </w:t>
    </w:r>
    <w:r w:rsidR="00126DF7" w:rsidRPr="00CE7CA7">
      <w:rPr>
        <w:rFonts w:ascii="Arial" w:hAnsi="Arial"/>
        <w:sz w:val="22"/>
        <w:szCs w:val="22"/>
      </w:rPr>
      <w:t>Specification</w:t>
    </w:r>
    <w:r w:rsidR="00126DF7">
      <w:rPr>
        <w:rFonts w:ascii="Arial" w:hAnsi="Arial"/>
        <w:sz w:val="22"/>
        <w:szCs w:val="22"/>
      </w:rPr>
      <w:t xml:space="preserve"> COM – Firmware Update</w:t>
    </w:r>
  </w:p>
  <w:p w14:paraId="0BE47F1A" w14:textId="77777777" w:rsidR="00126DF7" w:rsidRDefault="00126DF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4071" w14:textId="77777777" w:rsidR="00126DF7" w:rsidRPr="004F6707" w:rsidRDefault="00126DF7">
    <w:pPr>
      <w:pStyle w:val="BSH-Logo"/>
      <w:rPr>
        <w:rFonts w:ascii="Arial" w:hAnsi="Arial"/>
        <w:lang w:val="de-DE"/>
      </w:rPr>
    </w:pPr>
    <w:r>
      <w:tab/>
    </w:r>
    <w:r w:rsidRPr="004F6707">
      <w:rPr>
        <w:lang w:val="de-DE"/>
      </w:rPr>
      <w:t>H</w:t>
    </w:r>
  </w:p>
  <w:p w14:paraId="6E1FF52E" w14:textId="77777777" w:rsidR="00126DF7" w:rsidRPr="004F6707" w:rsidRDefault="00126DF7">
    <w:pPr>
      <w:rPr>
        <w:lang w:val="de-DE"/>
      </w:rPr>
    </w:pPr>
  </w:p>
  <w:p w14:paraId="5B0DE683" w14:textId="77777777" w:rsidR="00126DF7" w:rsidRPr="004F6707" w:rsidRDefault="00126DF7">
    <w:pPr>
      <w:pStyle w:val="Header"/>
      <w:rPr>
        <w:lang w:val="de-DE"/>
      </w:rPr>
    </w:pPr>
    <w:r w:rsidRPr="004F6707">
      <w:rPr>
        <w:lang w:val="de-DE"/>
      </w:rPr>
      <w:t>BSH BOSCH UND SIEMENS HAUSGERÄTE GMBH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3CC9AAC"/>
    <w:lvl w:ilvl="0">
      <w:numFmt w:val="bullet"/>
      <w:lvlText w:val="*"/>
      <w:lvlJc w:val="left"/>
    </w:lvl>
  </w:abstractNum>
  <w:abstractNum w:abstractNumId="1" w15:restartNumberingAfterBreak="0">
    <w:nsid w:val="07F90626"/>
    <w:multiLevelType w:val="hybridMultilevel"/>
    <w:tmpl w:val="1BE8D2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974C45"/>
    <w:multiLevelType w:val="hybridMultilevel"/>
    <w:tmpl w:val="7FC4E1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4630A"/>
    <w:multiLevelType w:val="hybridMultilevel"/>
    <w:tmpl w:val="9EF8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6C26"/>
    <w:multiLevelType w:val="hybridMultilevel"/>
    <w:tmpl w:val="78EA3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54C9C"/>
    <w:multiLevelType w:val="hybridMultilevel"/>
    <w:tmpl w:val="71B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47740"/>
    <w:multiLevelType w:val="hybridMultilevel"/>
    <w:tmpl w:val="39BC38EE"/>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89E1D6D"/>
    <w:multiLevelType w:val="hybridMultilevel"/>
    <w:tmpl w:val="37F2CF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03601"/>
    <w:multiLevelType w:val="hybridMultilevel"/>
    <w:tmpl w:val="4260BBD0"/>
    <w:lvl w:ilvl="0" w:tplc="9B08F052">
      <w:start w:val="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B4967"/>
    <w:multiLevelType w:val="hybridMultilevel"/>
    <w:tmpl w:val="7EC249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E55B47"/>
    <w:multiLevelType w:val="hybridMultilevel"/>
    <w:tmpl w:val="F8685908"/>
    <w:lvl w:ilvl="0" w:tplc="E39A1E76">
      <w:start w:val="1"/>
      <w:numFmt w:val="bullet"/>
      <w:lvlText w:val="–"/>
      <w:lvlJc w:val="left"/>
      <w:pPr>
        <w:tabs>
          <w:tab w:val="num" w:pos="720"/>
        </w:tabs>
        <w:ind w:left="720" w:hanging="360"/>
      </w:pPr>
      <w:rPr>
        <w:rFonts w:ascii="Arial" w:hAnsi="Arial" w:hint="default"/>
      </w:rPr>
    </w:lvl>
    <w:lvl w:ilvl="1" w:tplc="DFD46146">
      <w:start w:val="1"/>
      <w:numFmt w:val="bullet"/>
      <w:lvlText w:val="–"/>
      <w:lvlJc w:val="left"/>
      <w:pPr>
        <w:tabs>
          <w:tab w:val="num" w:pos="1440"/>
        </w:tabs>
        <w:ind w:left="1440" w:hanging="360"/>
      </w:pPr>
      <w:rPr>
        <w:rFonts w:ascii="Arial" w:hAnsi="Arial" w:hint="default"/>
      </w:rPr>
    </w:lvl>
    <w:lvl w:ilvl="2" w:tplc="3B4EB350">
      <w:start w:val="1"/>
      <w:numFmt w:val="bullet"/>
      <w:lvlText w:val="–"/>
      <w:lvlJc w:val="left"/>
      <w:pPr>
        <w:tabs>
          <w:tab w:val="num" w:pos="2160"/>
        </w:tabs>
        <w:ind w:left="2160" w:hanging="360"/>
      </w:pPr>
      <w:rPr>
        <w:rFonts w:ascii="Arial" w:hAnsi="Arial" w:hint="default"/>
      </w:rPr>
    </w:lvl>
    <w:lvl w:ilvl="3" w:tplc="AD38ED68" w:tentative="1">
      <w:start w:val="1"/>
      <w:numFmt w:val="bullet"/>
      <w:lvlText w:val="–"/>
      <w:lvlJc w:val="left"/>
      <w:pPr>
        <w:tabs>
          <w:tab w:val="num" w:pos="2880"/>
        </w:tabs>
        <w:ind w:left="2880" w:hanging="360"/>
      </w:pPr>
      <w:rPr>
        <w:rFonts w:ascii="Arial" w:hAnsi="Arial" w:hint="default"/>
      </w:rPr>
    </w:lvl>
    <w:lvl w:ilvl="4" w:tplc="4F3AC6DE" w:tentative="1">
      <w:start w:val="1"/>
      <w:numFmt w:val="bullet"/>
      <w:lvlText w:val="–"/>
      <w:lvlJc w:val="left"/>
      <w:pPr>
        <w:tabs>
          <w:tab w:val="num" w:pos="3600"/>
        </w:tabs>
        <w:ind w:left="3600" w:hanging="360"/>
      </w:pPr>
      <w:rPr>
        <w:rFonts w:ascii="Arial" w:hAnsi="Arial" w:hint="default"/>
      </w:rPr>
    </w:lvl>
    <w:lvl w:ilvl="5" w:tplc="D108BD66" w:tentative="1">
      <w:start w:val="1"/>
      <w:numFmt w:val="bullet"/>
      <w:lvlText w:val="–"/>
      <w:lvlJc w:val="left"/>
      <w:pPr>
        <w:tabs>
          <w:tab w:val="num" w:pos="4320"/>
        </w:tabs>
        <w:ind w:left="4320" w:hanging="360"/>
      </w:pPr>
      <w:rPr>
        <w:rFonts w:ascii="Arial" w:hAnsi="Arial" w:hint="default"/>
      </w:rPr>
    </w:lvl>
    <w:lvl w:ilvl="6" w:tplc="6790648C" w:tentative="1">
      <w:start w:val="1"/>
      <w:numFmt w:val="bullet"/>
      <w:lvlText w:val="–"/>
      <w:lvlJc w:val="left"/>
      <w:pPr>
        <w:tabs>
          <w:tab w:val="num" w:pos="5040"/>
        </w:tabs>
        <w:ind w:left="5040" w:hanging="360"/>
      </w:pPr>
      <w:rPr>
        <w:rFonts w:ascii="Arial" w:hAnsi="Arial" w:hint="default"/>
      </w:rPr>
    </w:lvl>
    <w:lvl w:ilvl="7" w:tplc="E4D0AACA" w:tentative="1">
      <w:start w:val="1"/>
      <w:numFmt w:val="bullet"/>
      <w:lvlText w:val="–"/>
      <w:lvlJc w:val="left"/>
      <w:pPr>
        <w:tabs>
          <w:tab w:val="num" w:pos="5760"/>
        </w:tabs>
        <w:ind w:left="5760" w:hanging="360"/>
      </w:pPr>
      <w:rPr>
        <w:rFonts w:ascii="Arial" w:hAnsi="Arial" w:hint="default"/>
      </w:rPr>
    </w:lvl>
    <w:lvl w:ilvl="8" w:tplc="A650C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8C4B77"/>
    <w:multiLevelType w:val="hybridMultilevel"/>
    <w:tmpl w:val="C08E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86C63"/>
    <w:multiLevelType w:val="hybridMultilevel"/>
    <w:tmpl w:val="AF9EC7B6"/>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47E3B"/>
    <w:multiLevelType w:val="hybridMultilevel"/>
    <w:tmpl w:val="E8407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4A34C2"/>
    <w:multiLevelType w:val="hybridMultilevel"/>
    <w:tmpl w:val="6CEAD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1A7614"/>
    <w:multiLevelType w:val="hybridMultilevel"/>
    <w:tmpl w:val="484E6618"/>
    <w:lvl w:ilvl="0" w:tplc="F9408F1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16" w15:restartNumberingAfterBreak="0">
    <w:nsid w:val="3CCF2433"/>
    <w:multiLevelType w:val="hybridMultilevel"/>
    <w:tmpl w:val="D174E3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917A2B"/>
    <w:multiLevelType w:val="hybridMultilevel"/>
    <w:tmpl w:val="087CD8D0"/>
    <w:lvl w:ilvl="0" w:tplc="27BA809A">
      <w:start w:val="1"/>
      <w:numFmt w:val="bullet"/>
      <w:lvlText w:val="–"/>
      <w:lvlJc w:val="left"/>
      <w:pPr>
        <w:tabs>
          <w:tab w:val="num" w:pos="720"/>
        </w:tabs>
        <w:ind w:left="720" w:hanging="360"/>
      </w:pPr>
      <w:rPr>
        <w:rFonts w:ascii="Arial" w:hAnsi="Arial" w:hint="default"/>
      </w:rPr>
    </w:lvl>
    <w:lvl w:ilvl="1" w:tplc="FC4C7EE8">
      <w:start w:val="1"/>
      <w:numFmt w:val="bullet"/>
      <w:lvlText w:val="–"/>
      <w:lvlJc w:val="left"/>
      <w:pPr>
        <w:tabs>
          <w:tab w:val="num" w:pos="1440"/>
        </w:tabs>
        <w:ind w:left="1440" w:hanging="360"/>
      </w:pPr>
      <w:rPr>
        <w:rFonts w:ascii="Arial" w:hAnsi="Arial" w:hint="default"/>
      </w:rPr>
    </w:lvl>
    <w:lvl w:ilvl="2" w:tplc="1708D54C" w:tentative="1">
      <w:start w:val="1"/>
      <w:numFmt w:val="bullet"/>
      <w:lvlText w:val="–"/>
      <w:lvlJc w:val="left"/>
      <w:pPr>
        <w:tabs>
          <w:tab w:val="num" w:pos="2160"/>
        </w:tabs>
        <w:ind w:left="2160" w:hanging="360"/>
      </w:pPr>
      <w:rPr>
        <w:rFonts w:ascii="Arial" w:hAnsi="Arial" w:hint="default"/>
      </w:rPr>
    </w:lvl>
    <w:lvl w:ilvl="3" w:tplc="44585010" w:tentative="1">
      <w:start w:val="1"/>
      <w:numFmt w:val="bullet"/>
      <w:lvlText w:val="–"/>
      <w:lvlJc w:val="left"/>
      <w:pPr>
        <w:tabs>
          <w:tab w:val="num" w:pos="2880"/>
        </w:tabs>
        <w:ind w:left="2880" w:hanging="360"/>
      </w:pPr>
      <w:rPr>
        <w:rFonts w:ascii="Arial" w:hAnsi="Arial" w:hint="default"/>
      </w:rPr>
    </w:lvl>
    <w:lvl w:ilvl="4" w:tplc="CA0267CA" w:tentative="1">
      <w:start w:val="1"/>
      <w:numFmt w:val="bullet"/>
      <w:lvlText w:val="–"/>
      <w:lvlJc w:val="left"/>
      <w:pPr>
        <w:tabs>
          <w:tab w:val="num" w:pos="3600"/>
        </w:tabs>
        <w:ind w:left="3600" w:hanging="360"/>
      </w:pPr>
      <w:rPr>
        <w:rFonts w:ascii="Arial" w:hAnsi="Arial" w:hint="default"/>
      </w:rPr>
    </w:lvl>
    <w:lvl w:ilvl="5" w:tplc="509039B2" w:tentative="1">
      <w:start w:val="1"/>
      <w:numFmt w:val="bullet"/>
      <w:lvlText w:val="–"/>
      <w:lvlJc w:val="left"/>
      <w:pPr>
        <w:tabs>
          <w:tab w:val="num" w:pos="4320"/>
        </w:tabs>
        <w:ind w:left="4320" w:hanging="360"/>
      </w:pPr>
      <w:rPr>
        <w:rFonts w:ascii="Arial" w:hAnsi="Arial" w:hint="default"/>
      </w:rPr>
    </w:lvl>
    <w:lvl w:ilvl="6" w:tplc="DD301ECC" w:tentative="1">
      <w:start w:val="1"/>
      <w:numFmt w:val="bullet"/>
      <w:lvlText w:val="–"/>
      <w:lvlJc w:val="left"/>
      <w:pPr>
        <w:tabs>
          <w:tab w:val="num" w:pos="5040"/>
        </w:tabs>
        <w:ind w:left="5040" w:hanging="360"/>
      </w:pPr>
      <w:rPr>
        <w:rFonts w:ascii="Arial" w:hAnsi="Arial" w:hint="default"/>
      </w:rPr>
    </w:lvl>
    <w:lvl w:ilvl="7" w:tplc="E2FEECA6" w:tentative="1">
      <w:start w:val="1"/>
      <w:numFmt w:val="bullet"/>
      <w:lvlText w:val="–"/>
      <w:lvlJc w:val="left"/>
      <w:pPr>
        <w:tabs>
          <w:tab w:val="num" w:pos="5760"/>
        </w:tabs>
        <w:ind w:left="5760" w:hanging="360"/>
      </w:pPr>
      <w:rPr>
        <w:rFonts w:ascii="Arial" w:hAnsi="Arial" w:hint="default"/>
      </w:rPr>
    </w:lvl>
    <w:lvl w:ilvl="8" w:tplc="29528E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625C40"/>
    <w:multiLevelType w:val="hybridMultilevel"/>
    <w:tmpl w:val="AA5616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76175"/>
    <w:multiLevelType w:val="hybridMultilevel"/>
    <w:tmpl w:val="4850790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C36C4B"/>
    <w:multiLevelType w:val="hybridMultilevel"/>
    <w:tmpl w:val="88EAFF4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F4E12"/>
    <w:multiLevelType w:val="hybridMultilevel"/>
    <w:tmpl w:val="B516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47678"/>
    <w:multiLevelType w:val="hybridMultilevel"/>
    <w:tmpl w:val="6AAE2A3C"/>
    <w:lvl w:ilvl="0" w:tplc="087256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84CE0"/>
    <w:multiLevelType w:val="hybridMultilevel"/>
    <w:tmpl w:val="F632A12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52C76ACC"/>
    <w:multiLevelType w:val="hybridMultilevel"/>
    <w:tmpl w:val="A94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E29BB"/>
    <w:multiLevelType w:val="hybridMultilevel"/>
    <w:tmpl w:val="2B220C08"/>
    <w:lvl w:ilvl="0" w:tplc="F9408F1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7755BDD"/>
    <w:multiLevelType w:val="hybridMultilevel"/>
    <w:tmpl w:val="E45E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247AD"/>
    <w:multiLevelType w:val="hybridMultilevel"/>
    <w:tmpl w:val="EA02CED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BC84DD4"/>
    <w:multiLevelType w:val="hybridMultilevel"/>
    <w:tmpl w:val="1554B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F3581"/>
    <w:multiLevelType w:val="hybridMultilevel"/>
    <w:tmpl w:val="AE84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224F6"/>
    <w:multiLevelType w:val="hybridMultilevel"/>
    <w:tmpl w:val="57282A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5D38D9"/>
    <w:multiLevelType w:val="hybridMultilevel"/>
    <w:tmpl w:val="1A8C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9053E"/>
    <w:multiLevelType w:val="hybridMultilevel"/>
    <w:tmpl w:val="AB0A48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F12AFB"/>
    <w:multiLevelType w:val="hybridMultilevel"/>
    <w:tmpl w:val="2BEC5C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34345F"/>
    <w:multiLevelType w:val="hybridMultilevel"/>
    <w:tmpl w:val="CBFE428C"/>
    <w:lvl w:ilvl="0" w:tplc="F9408F1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5" w15:restartNumberingAfterBreak="0">
    <w:nsid w:val="6A9F34ED"/>
    <w:multiLevelType w:val="hybridMultilevel"/>
    <w:tmpl w:val="3EA6B2A4"/>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EA42F1"/>
    <w:multiLevelType w:val="hybridMultilevel"/>
    <w:tmpl w:val="E5A6AA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74D56D55"/>
    <w:multiLevelType w:val="hybridMultilevel"/>
    <w:tmpl w:val="5BBE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E38CE"/>
    <w:multiLevelType w:val="multilevel"/>
    <w:tmpl w:val="9434F5CE"/>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4404"/>
        </w:tabs>
        <w:ind w:left="4404"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C9238C7"/>
    <w:multiLevelType w:val="hybridMultilevel"/>
    <w:tmpl w:val="F2AC60D6"/>
    <w:lvl w:ilvl="0" w:tplc="F9408F1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7CF233D6"/>
    <w:multiLevelType w:val="hybridMultilevel"/>
    <w:tmpl w:val="C2421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D038B8"/>
    <w:multiLevelType w:val="hybridMultilevel"/>
    <w:tmpl w:val="D60889F6"/>
    <w:lvl w:ilvl="0" w:tplc="E9167D7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2"/>
  </w:num>
  <w:num w:numId="3">
    <w:abstractNumId w:val="2"/>
  </w:num>
  <w:num w:numId="4">
    <w:abstractNumId w:val="34"/>
  </w:num>
  <w:num w:numId="5">
    <w:abstractNumId w:val="0"/>
    <w:lvlOverride w:ilvl="0">
      <w:lvl w:ilvl="0">
        <w:numFmt w:val="bullet"/>
        <w:lvlText w:val=""/>
        <w:legacy w:legacy="1" w:legacySpace="0" w:legacyIndent="0"/>
        <w:lvlJc w:val="left"/>
        <w:rPr>
          <w:rFonts w:ascii="Wingdings" w:hAnsi="Wingdings" w:hint="default"/>
          <w:sz w:val="32"/>
        </w:rPr>
      </w:lvl>
    </w:lvlOverride>
  </w:num>
  <w:num w:numId="6">
    <w:abstractNumId w:val="27"/>
  </w:num>
  <w:num w:numId="7">
    <w:abstractNumId w:val="19"/>
  </w:num>
  <w:num w:numId="8">
    <w:abstractNumId w:val="40"/>
  </w:num>
  <w:num w:numId="9">
    <w:abstractNumId w:val="32"/>
  </w:num>
  <w:num w:numId="10">
    <w:abstractNumId w:val="28"/>
  </w:num>
  <w:num w:numId="11">
    <w:abstractNumId w:val="16"/>
  </w:num>
  <w:num w:numId="12">
    <w:abstractNumId w:val="33"/>
  </w:num>
  <w:num w:numId="13">
    <w:abstractNumId w:val="1"/>
  </w:num>
  <w:num w:numId="14">
    <w:abstractNumId w:val="30"/>
  </w:num>
  <w:num w:numId="15">
    <w:abstractNumId w:val="13"/>
  </w:num>
  <w:num w:numId="16">
    <w:abstractNumId w:val="8"/>
  </w:num>
  <w:num w:numId="17">
    <w:abstractNumId w:val="20"/>
  </w:num>
  <w:num w:numId="18">
    <w:abstractNumId w:val="7"/>
  </w:num>
  <w:num w:numId="19">
    <w:abstractNumId w:val="36"/>
  </w:num>
  <w:num w:numId="20">
    <w:abstractNumId w:val="35"/>
  </w:num>
  <w:num w:numId="21">
    <w:abstractNumId w:val="25"/>
  </w:num>
  <w:num w:numId="22">
    <w:abstractNumId w:val="39"/>
  </w:num>
  <w:num w:numId="23">
    <w:abstractNumId w:val="15"/>
  </w:num>
  <w:num w:numId="24">
    <w:abstractNumId w:val="6"/>
  </w:num>
  <w:num w:numId="25">
    <w:abstractNumId w:val="9"/>
  </w:num>
  <w:num w:numId="26">
    <w:abstractNumId w:val="5"/>
  </w:num>
  <w:num w:numId="27">
    <w:abstractNumId w:val="29"/>
  </w:num>
  <w:num w:numId="28">
    <w:abstractNumId w:val="24"/>
  </w:num>
  <w:num w:numId="29">
    <w:abstractNumId w:val="31"/>
  </w:num>
  <w:num w:numId="30">
    <w:abstractNumId w:val="26"/>
  </w:num>
  <w:num w:numId="31">
    <w:abstractNumId w:val="3"/>
  </w:num>
  <w:num w:numId="32">
    <w:abstractNumId w:val="37"/>
  </w:num>
  <w:num w:numId="33">
    <w:abstractNumId w:val="21"/>
  </w:num>
  <w:num w:numId="34">
    <w:abstractNumId w:val="41"/>
  </w:num>
  <w:num w:numId="35">
    <w:abstractNumId w:val="17"/>
  </w:num>
  <w:num w:numId="36">
    <w:abstractNumId w:val="10"/>
  </w:num>
  <w:num w:numId="37">
    <w:abstractNumId w:val="38"/>
  </w:num>
  <w:num w:numId="38">
    <w:abstractNumId w:val="22"/>
  </w:num>
  <w:num w:numId="39">
    <w:abstractNumId w:val="4"/>
  </w:num>
  <w:num w:numId="40">
    <w:abstractNumId w:val="23"/>
  </w:num>
  <w:num w:numId="41">
    <w:abstractNumId w:val="11"/>
  </w:num>
  <w:num w:numId="4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s, Jens (GDE-EDS9)">
    <w15:presenceInfo w15:providerId="AD" w15:userId="S-1-5-21-1082477319-1605963434-1093625069-285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TrueTypeFonts/>
  <w:saveSubsetFonts/>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de-DE"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D6"/>
    <w:rsid w:val="00000D63"/>
    <w:rsid w:val="00001829"/>
    <w:rsid w:val="0000372E"/>
    <w:rsid w:val="00004035"/>
    <w:rsid w:val="00005F9D"/>
    <w:rsid w:val="0000742B"/>
    <w:rsid w:val="00010208"/>
    <w:rsid w:val="00011992"/>
    <w:rsid w:val="00011A4E"/>
    <w:rsid w:val="00011C6C"/>
    <w:rsid w:val="000153CB"/>
    <w:rsid w:val="00015A39"/>
    <w:rsid w:val="0001794A"/>
    <w:rsid w:val="00017965"/>
    <w:rsid w:val="00017A3C"/>
    <w:rsid w:val="00021648"/>
    <w:rsid w:val="00021B7B"/>
    <w:rsid w:val="00022B2E"/>
    <w:rsid w:val="00025761"/>
    <w:rsid w:val="00026F7F"/>
    <w:rsid w:val="00030644"/>
    <w:rsid w:val="000307C4"/>
    <w:rsid w:val="00031B5F"/>
    <w:rsid w:val="00033211"/>
    <w:rsid w:val="00034185"/>
    <w:rsid w:val="00034CFC"/>
    <w:rsid w:val="0003662F"/>
    <w:rsid w:val="00037E54"/>
    <w:rsid w:val="00040AF2"/>
    <w:rsid w:val="00041609"/>
    <w:rsid w:val="00042624"/>
    <w:rsid w:val="000426EF"/>
    <w:rsid w:val="00043EC6"/>
    <w:rsid w:val="000443FF"/>
    <w:rsid w:val="00044C72"/>
    <w:rsid w:val="000457C6"/>
    <w:rsid w:val="00046E49"/>
    <w:rsid w:val="000500F5"/>
    <w:rsid w:val="00050BA1"/>
    <w:rsid w:val="0005379B"/>
    <w:rsid w:val="00054445"/>
    <w:rsid w:val="000549A6"/>
    <w:rsid w:val="000609B4"/>
    <w:rsid w:val="00062159"/>
    <w:rsid w:val="00065B95"/>
    <w:rsid w:val="00066AB3"/>
    <w:rsid w:val="00067763"/>
    <w:rsid w:val="00067B5B"/>
    <w:rsid w:val="00067F97"/>
    <w:rsid w:val="00070DCA"/>
    <w:rsid w:val="00074C6A"/>
    <w:rsid w:val="00074FFF"/>
    <w:rsid w:val="000800E6"/>
    <w:rsid w:val="000803CB"/>
    <w:rsid w:val="000805C7"/>
    <w:rsid w:val="0008198D"/>
    <w:rsid w:val="00081D28"/>
    <w:rsid w:val="000825E3"/>
    <w:rsid w:val="000831A3"/>
    <w:rsid w:val="00083739"/>
    <w:rsid w:val="00083F58"/>
    <w:rsid w:val="00085030"/>
    <w:rsid w:val="0008508A"/>
    <w:rsid w:val="00085DD4"/>
    <w:rsid w:val="00087A2E"/>
    <w:rsid w:val="00090EAA"/>
    <w:rsid w:val="0009104B"/>
    <w:rsid w:val="00091C86"/>
    <w:rsid w:val="00092038"/>
    <w:rsid w:val="00092EB6"/>
    <w:rsid w:val="000931E7"/>
    <w:rsid w:val="0009343E"/>
    <w:rsid w:val="000938E1"/>
    <w:rsid w:val="00094FC6"/>
    <w:rsid w:val="00095874"/>
    <w:rsid w:val="000A0DCE"/>
    <w:rsid w:val="000A1354"/>
    <w:rsid w:val="000A4E87"/>
    <w:rsid w:val="000A55AC"/>
    <w:rsid w:val="000A5655"/>
    <w:rsid w:val="000A60D2"/>
    <w:rsid w:val="000A6115"/>
    <w:rsid w:val="000A612D"/>
    <w:rsid w:val="000A6762"/>
    <w:rsid w:val="000A6A5A"/>
    <w:rsid w:val="000A6EB7"/>
    <w:rsid w:val="000A74C3"/>
    <w:rsid w:val="000B0E33"/>
    <w:rsid w:val="000B22B3"/>
    <w:rsid w:val="000B2EEA"/>
    <w:rsid w:val="000B3020"/>
    <w:rsid w:val="000B3ADE"/>
    <w:rsid w:val="000B4076"/>
    <w:rsid w:val="000B40A6"/>
    <w:rsid w:val="000B439C"/>
    <w:rsid w:val="000B46E0"/>
    <w:rsid w:val="000B5349"/>
    <w:rsid w:val="000B545A"/>
    <w:rsid w:val="000B5DFF"/>
    <w:rsid w:val="000B7FF0"/>
    <w:rsid w:val="000C0B7B"/>
    <w:rsid w:val="000C1B68"/>
    <w:rsid w:val="000C2034"/>
    <w:rsid w:val="000C3E2E"/>
    <w:rsid w:val="000C42C2"/>
    <w:rsid w:val="000C5AD3"/>
    <w:rsid w:val="000C6D6E"/>
    <w:rsid w:val="000D034F"/>
    <w:rsid w:val="000D27CA"/>
    <w:rsid w:val="000D5B24"/>
    <w:rsid w:val="000D69A2"/>
    <w:rsid w:val="000D6B4C"/>
    <w:rsid w:val="000D70B2"/>
    <w:rsid w:val="000E0459"/>
    <w:rsid w:val="000E0EC2"/>
    <w:rsid w:val="000E1D91"/>
    <w:rsid w:val="000E1F97"/>
    <w:rsid w:val="000E3032"/>
    <w:rsid w:val="000E39A1"/>
    <w:rsid w:val="000E3CFB"/>
    <w:rsid w:val="000E43A0"/>
    <w:rsid w:val="000F0A5E"/>
    <w:rsid w:val="000F0AC6"/>
    <w:rsid w:val="000F0D1C"/>
    <w:rsid w:val="000F0F80"/>
    <w:rsid w:val="000F1ECD"/>
    <w:rsid w:val="000F21BA"/>
    <w:rsid w:val="000F2569"/>
    <w:rsid w:val="000F3312"/>
    <w:rsid w:val="000F3BD6"/>
    <w:rsid w:val="000F3E6F"/>
    <w:rsid w:val="000F4DF3"/>
    <w:rsid w:val="000F5464"/>
    <w:rsid w:val="000F61F8"/>
    <w:rsid w:val="000F6AEA"/>
    <w:rsid w:val="00100181"/>
    <w:rsid w:val="00100544"/>
    <w:rsid w:val="001006C1"/>
    <w:rsid w:val="0010224A"/>
    <w:rsid w:val="00103D63"/>
    <w:rsid w:val="00104192"/>
    <w:rsid w:val="0010431B"/>
    <w:rsid w:val="00104B1B"/>
    <w:rsid w:val="00104F77"/>
    <w:rsid w:val="001058FE"/>
    <w:rsid w:val="00106D3A"/>
    <w:rsid w:val="00107324"/>
    <w:rsid w:val="00107365"/>
    <w:rsid w:val="00112445"/>
    <w:rsid w:val="00112C0B"/>
    <w:rsid w:val="00112C5C"/>
    <w:rsid w:val="001130B0"/>
    <w:rsid w:val="00113E4A"/>
    <w:rsid w:val="00115493"/>
    <w:rsid w:val="0011556D"/>
    <w:rsid w:val="0011616C"/>
    <w:rsid w:val="0011721A"/>
    <w:rsid w:val="00120195"/>
    <w:rsid w:val="001203C8"/>
    <w:rsid w:val="001220DB"/>
    <w:rsid w:val="00122820"/>
    <w:rsid w:val="00122E8B"/>
    <w:rsid w:val="0012343B"/>
    <w:rsid w:val="00123523"/>
    <w:rsid w:val="001257F4"/>
    <w:rsid w:val="00126DF7"/>
    <w:rsid w:val="0012719B"/>
    <w:rsid w:val="00127B2A"/>
    <w:rsid w:val="00130366"/>
    <w:rsid w:val="001304CD"/>
    <w:rsid w:val="00130936"/>
    <w:rsid w:val="00133E88"/>
    <w:rsid w:val="0013409F"/>
    <w:rsid w:val="0013432F"/>
    <w:rsid w:val="00134BCD"/>
    <w:rsid w:val="00135491"/>
    <w:rsid w:val="00135BB0"/>
    <w:rsid w:val="0013674F"/>
    <w:rsid w:val="00140910"/>
    <w:rsid w:val="00141025"/>
    <w:rsid w:val="001420ED"/>
    <w:rsid w:val="001444A0"/>
    <w:rsid w:val="00145ADE"/>
    <w:rsid w:val="00146C0A"/>
    <w:rsid w:val="001474D2"/>
    <w:rsid w:val="00150693"/>
    <w:rsid w:val="001513AB"/>
    <w:rsid w:val="001513E2"/>
    <w:rsid w:val="00152787"/>
    <w:rsid w:val="00156986"/>
    <w:rsid w:val="00157AE0"/>
    <w:rsid w:val="00160510"/>
    <w:rsid w:val="001606E2"/>
    <w:rsid w:val="00160BCB"/>
    <w:rsid w:val="001611B6"/>
    <w:rsid w:val="0016135D"/>
    <w:rsid w:val="0016244C"/>
    <w:rsid w:val="001625F9"/>
    <w:rsid w:val="0016353C"/>
    <w:rsid w:val="00163D42"/>
    <w:rsid w:val="00166860"/>
    <w:rsid w:val="0016714C"/>
    <w:rsid w:val="001718A7"/>
    <w:rsid w:val="00171C50"/>
    <w:rsid w:val="001733E9"/>
    <w:rsid w:val="001738CC"/>
    <w:rsid w:val="0017427D"/>
    <w:rsid w:val="00174D08"/>
    <w:rsid w:val="00176284"/>
    <w:rsid w:val="0017731D"/>
    <w:rsid w:val="001778E9"/>
    <w:rsid w:val="00177DC1"/>
    <w:rsid w:val="0018123C"/>
    <w:rsid w:val="00182044"/>
    <w:rsid w:val="00182328"/>
    <w:rsid w:val="001826C2"/>
    <w:rsid w:val="001836FB"/>
    <w:rsid w:val="001840BC"/>
    <w:rsid w:val="001849C3"/>
    <w:rsid w:val="00185062"/>
    <w:rsid w:val="00186470"/>
    <w:rsid w:val="00186DF0"/>
    <w:rsid w:val="001905C3"/>
    <w:rsid w:val="00191333"/>
    <w:rsid w:val="00191EB7"/>
    <w:rsid w:val="00192AD6"/>
    <w:rsid w:val="00193976"/>
    <w:rsid w:val="001948F3"/>
    <w:rsid w:val="00194EEC"/>
    <w:rsid w:val="00194EFD"/>
    <w:rsid w:val="0019640F"/>
    <w:rsid w:val="001968F0"/>
    <w:rsid w:val="00197B05"/>
    <w:rsid w:val="001A6774"/>
    <w:rsid w:val="001A70C9"/>
    <w:rsid w:val="001B1243"/>
    <w:rsid w:val="001B2504"/>
    <w:rsid w:val="001B277E"/>
    <w:rsid w:val="001B31EA"/>
    <w:rsid w:val="001B4DC6"/>
    <w:rsid w:val="001B69EC"/>
    <w:rsid w:val="001B7A51"/>
    <w:rsid w:val="001C398F"/>
    <w:rsid w:val="001C4FD6"/>
    <w:rsid w:val="001C5FF7"/>
    <w:rsid w:val="001C7CC0"/>
    <w:rsid w:val="001D0FD8"/>
    <w:rsid w:val="001D5486"/>
    <w:rsid w:val="001D5687"/>
    <w:rsid w:val="001D5EA7"/>
    <w:rsid w:val="001D6D93"/>
    <w:rsid w:val="001E0E99"/>
    <w:rsid w:val="001E21B8"/>
    <w:rsid w:val="001E2B44"/>
    <w:rsid w:val="001E2F73"/>
    <w:rsid w:val="001E30BC"/>
    <w:rsid w:val="001E339B"/>
    <w:rsid w:val="001E40B6"/>
    <w:rsid w:val="001E5DD0"/>
    <w:rsid w:val="001E5F79"/>
    <w:rsid w:val="001E61D7"/>
    <w:rsid w:val="001E624B"/>
    <w:rsid w:val="001E6D7C"/>
    <w:rsid w:val="001E740A"/>
    <w:rsid w:val="001E7B87"/>
    <w:rsid w:val="001E7D21"/>
    <w:rsid w:val="001F16DC"/>
    <w:rsid w:val="001F1F33"/>
    <w:rsid w:val="001F3E06"/>
    <w:rsid w:val="001F4AC5"/>
    <w:rsid w:val="001F56AD"/>
    <w:rsid w:val="001F5F2B"/>
    <w:rsid w:val="001F5FB6"/>
    <w:rsid w:val="001F64C0"/>
    <w:rsid w:val="00200AC8"/>
    <w:rsid w:val="00201472"/>
    <w:rsid w:val="0020154C"/>
    <w:rsid w:val="0020189D"/>
    <w:rsid w:val="00202773"/>
    <w:rsid w:val="00202BC7"/>
    <w:rsid w:val="00206DC4"/>
    <w:rsid w:val="00206E97"/>
    <w:rsid w:val="0020714E"/>
    <w:rsid w:val="0021156F"/>
    <w:rsid w:val="00211832"/>
    <w:rsid w:val="00212030"/>
    <w:rsid w:val="0021260A"/>
    <w:rsid w:val="00212BF1"/>
    <w:rsid w:val="002133F7"/>
    <w:rsid w:val="00214986"/>
    <w:rsid w:val="002156C6"/>
    <w:rsid w:val="00215C91"/>
    <w:rsid w:val="00216107"/>
    <w:rsid w:val="00217034"/>
    <w:rsid w:val="00217C13"/>
    <w:rsid w:val="002206B1"/>
    <w:rsid w:val="00220F10"/>
    <w:rsid w:val="00221FED"/>
    <w:rsid w:val="002230B1"/>
    <w:rsid w:val="0022338F"/>
    <w:rsid w:val="002254A0"/>
    <w:rsid w:val="00225797"/>
    <w:rsid w:val="00226055"/>
    <w:rsid w:val="00226B3C"/>
    <w:rsid w:val="00227888"/>
    <w:rsid w:val="00230938"/>
    <w:rsid w:val="00230D2A"/>
    <w:rsid w:val="00230DA5"/>
    <w:rsid w:val="0023131A"/>
    <w:rsid w:val="00232291"/>
    <w:rsid w:val="00232AEF"/>
    <w:rsid w:val="00232D73"/>
    <w:rsid w:val="00235ED3"/>
    <w:rsid w:val="00236DB9"/>
    <w:rsid w:val="0023731B"/>
    <w:rsid w:val="0023754F"/>
    <w:rsid w:val="00237F02"/>
    <w:rsid w:val="00241BD6"/>
    <w:rsid w:val="002425B6"/>
    <w:rsid w:val="0024341A"/>
    <w:rsid w:val="002457AC"/>
    <w:rsid w:val="00246343"/>
    <w:rsid w:val="00247095"/>
    <w:rsid w:val="0025117B"/>
    <w:rsid w:val="00251EB6"/>
    <w:rsid w:val="002522BE"/>
    <w:rsid w:val="00253188"/>
    <w:rsid w:val="00253958"/>
    <w:rsid w:val="00253E80"/>
    <w:rsid w:val="00254DF4"/>
    <w:rsid w:val="0025555A"/>
    <w:rsid w:val="00256145"/>
    <w:rsid w:val="0025659E"/>
    <w:rsid w:val="00256DC5"/>
    <w:rsid w:val="002601AC"/>
    <w:rsid w:val="00261151"/>
    <w:rsid w:val="002631C1"/>
    <w:rsid w:val="002635AB"/>
    <w:rsid w:val="00263748"/>
    <w:rsid w:val="002640BE"/>
    <w:rsid w:val="00265BD3"/>
    <w:rsid w:val="00266201"/>
    <w:rsid w:val="00270279"/>
    <w:rsid w:val="00270AD5"/>
    <w:rsid w:val="0027111F"/>
    <w:rsid w:val="00271FC0"/>
    <w:rsid w:val="00273440"/>
    <w:rsid w:val="00275310"/>
    <w:rsid w:val="00276749"/>
    <w:rsid w:val="00277FEF"/>
    <w:rsid w:val="002800F4"/>
    <w:rsid w:val="0028107C"/>
    <w:rsid w:val="00281839"/>
    <w:rsid w:val="00281ED3"/>
    <w:rsid w:val="00282D62"/>
    <w:rsid w:val="00286F34"/>
    <w:rsid w:val="002905CC"/>
    <w:rsid w:val="002905FB"/>
    <w:rsid w:val="00290813"/>
    <w:rsid w:val="00290DD9"/>
    <w:rsid w:val="00291D71"/>
    <w:rsid w:val="00291FBC"/>
    <w:rsid w:val="002926EE"/>
    <w:rsid w:val="00293906"/>
    <w:rsid w:val="002949E6"/>
    <w:rsid w:val="00294CD7"/>
    <w:rsid w:val="0029572C"/>
    <w:rsid w:val="00297EF2"/>
    <w:rsid w:val="002A00A2"/>
    <w:rsid w:val="002A0379"/>
    <w:rsid w:val="002A0B29"/>
    <w:rsid w:val="002A140C"/>
    <w:rsid w:val="002A323F"/>
    <w:rsid w:val="002A3B2D"/>
    <w:rsid w:val="002A421E"/>
    <w:rsid w:val="002A4936"/>
    <w:rsid w:val="002A4FE2"/>
    <w:rsid w:val="002A557A"/>
    <w:rsid w:val="002A67B0"/>
    <w:rsid w:val="002B1A8C"/>
    <w:rsid w:val="002B4C98"/>
    <w:rsid w:val="002B5E71"/>
    <w:rsid w:val="002B63C7"/>
    <w:rsid w:val="002B63D3"/>
    <w:rsid w:val="002B6465"/>
    <w:rsid w:val="002C0D0E"/>
    <w:rsid w:val="002C1C5C"/>
    <w:rsid w:val="002C2CAF"/>
    <w:rsid w:val="002C3C8C"/>
    <w:rsid w:val="002C557C"/>
    <w:rsid w:val="002C5819"/>
    <w:rsid w:val="002C5B37"/>
    <w:rsid w:val="002C6306"/>
    <w:rsid w:val="002C6411"/>
    <w:rsid w:val="002C6B0D"/>
    <w:rsid w:val="002C6BEB"/>
    <w:rsid w:val="002C6E5B"/>
    <w:rsid w:val="002D0EBB"/>
    <w:rsid w:val="002D0EFA"/>
    <w:rsid w:val="002D1263"/>
    <w:rsid w:val="002D2EA9"/>
    <w:rsid w:val="002D36B7"/>
    <w:rsid w:val="002D374F"/>
    <w:rsid w:val="002D391A"/>
    <w:rsid w:val="002D4373"/>
    <w:rsid w:val="002D4D4E"/>
    <w:rsid w:val="002D4E89"/>
    <w:rsid w:val="002D4EE0"/>
    <w:rsid w:val="002D5156"/>
    <w:rsid w:val="002D76DB"/>
    <w:rsid w:val="002D7D9F"/>
    <w:rsid w:val="002E0EBD"/>
    <w:rsid w:val="002E2004"/>
    <w:rsid w:val="002E350D"/>
    <w:rsid w:val="002E3E3D"/>
    <w:rsid w:val="002E7EAA"/>
    <w:rsid w:val="002E7F3C"/>
    <w:rsid w:val="002F06DE"/>
    <w:rsid w:val="002F168F"/>
    <w:rsid w:val="002F19F9"/>
    <w:rsid w:val="002F3507"/>
    <w:rsid w:val="002F41D0"/>
    <w:rsid w:val="002F75CA"/>
    <w:rsid w:val="00301A52"/>
    <w:rsid w:val="0030347E"/>
    <w:rsid w:val="00304350"/>
    <w:rsid w:val="00304438"/>
    <w:rsid w:val="0030592D"/>
    <w:rsid w:val="003062EF"/>
    <w:rsid w:val="003076B6"/>
    <w:rsid w:val="00307829"/>
    <w:rsid w:val="0030799F"/>
    <w:rsid w:val="003120B7"/>
    <w:rsid w:val="00314509"/>
    <w:rsid w:val="003153DE"/>
    <w:rsid w:val="003157C1"/>
    <w:rsid w:val="0032145C"/>
    <w:rsid w:val="003229A9"/>
    <w:rsid w:val="00323451"/>
    <w:rsid w:val="003234AE"/>
    <w:rsid w:val="00323C20"/>
    <w:rsid w:val="00323D5E"/>
    <w:rsid w:val="00324633"/>
    <w:rsid w:val="0032776D"/>
    <w:rsid w:val="00330489"/>
    <w:rsid w:val="00330EF3"/>
    <w:rsid w:val="003313EF"/>
    <w:rsid w:val="0033170F"/>
    <w:rsid w:val="003319FF"/>
    <w:rsid w:val="00331CBA"/>
    <w:rsid w:val="00331DCB"/>
    <w:rsid w:val="00331EB5"/>
    <w:rsid w:val="00332281"/>
    <w:rsid w:val="00334342"/>
    <w:rsid w:val="00334D52"/>
    <w:rsid w:val="003351EC"/>
    <w:rsid w:val="00335305"/>
    <w:rsid w:val="0033608A"/>
    <w:rsid w:val="00336D6A"/>
    <w:rsid w:val="00337806"/>
    <w:rsid w:val="003420ED"/>
    <w:rsid w:val="003421C6"/>
    <w:rsid w:val="00342BD1"/>
    <w:rsid w:val="003445BD"/>
    <w:rsid w:val="00344DE3"/>
    <w:rsid w:val="00345690"/>
    <w:rsid w:val="00346097"/>
    <w:rsid w:val="00346DB7"/>
    <w:rsid w:val="0035020D"/>
    <w:rsid w:val="0035070B"/>
    <w:rsid w:val="00350B55"/>
    <w:rsid w:val="00350B67"/>
    <w:rsid w:val="00352CA5"/>
    <w:rsid w:val="00352DF3"/>
    <w:rsid w:val="003537F9"/>
    <w:rsid w:val="00353B11"/>
    <w:rsid w:val="00355703"/>
    <w:rsid w:val="00356504"/>
    <w:rsid w:val="00356C5D"/>
    <w:rsid w:val="00357532"/>
    <w:rsid w:val="00357619"/>
    <w:rsid w:val="00357C84"/>
    <w:rsid w:val="00357E3C"/>
    <w:rsid w:val="003619E0"/>
    <w:rsid w:val="00362BAD"/>
    <w:rsid w:val="0036302F"/>
    <w:rsid w:val="00363097"/>
    <w:rsid w:val="0036356E"/>
    <w:rsid w:val="0036514E"/>
    <w:rsid w:val="00365AD1"/>
    <w:rsid w:val="00365D7D"/>
    <w:rsid w:val="00366CE1"/>
    <w:rsid w:val="003673C7"/>
    <w:rsid w:val="00370FD0"/>
    <w:rsid w:val="003725F9"/>
    <w:rsid w:val="00372690"/>
    <w:rsid w:val="00373C12"/>
    <w:rsid w:val="00374A42"/>
    <w:rsid w:val="00374AE8"/>
    <w:rsid w:val="003752D5"/>
    <w:rsid w:val="00375D1D"/>
    <w:rsid w:val="0037609B"/>
    <w:rsid w:val="00377510"/>
    <w:rsid w:val="003775A7"/>
    <w:rsid w:val="003801C0"/>
    <w:rsid w:val="00380766"/>
    <w:rsid w:val="00380AEB"/>
    <w:rsid w:val="00380DFF"/>
    <w:rsid w:val="00380FB3"/>
    <w:rsid w:val="00381F66"/>
    <w:rsid w:val="003828B2"/>
    <w:rsid w:val="003831F5"/>
    <w:rsid w:val="0038372A"/>
    <w:rsid w:val="00383862"/>
    <w:rsid w:val="003839BD"/>
    <w:rsid w:val="0038483B"/>
    <w:rsid w:val="00384FCC"/>
    <w:rsid w:val="00386241"/>
    <w:rsid w:val="00386E69"/>
    <w:rsid w:val="003874AE"/>
    <w:rsid w:val="00387CEF"/>
    <w:rsid w:val="0039020D"/>
    <w:rsid w:val="00390CE6"/>
    <w:rsid w:val="0039160E"/>
    <w:rsid w:val="00392120"/>
    <w:rsid w:val="00392251"/>
    <w:rsid w:val="00393223"/>
    <w:rsid w:val="003932F0"/>
    <w:rsid w:val="00393786"/>
    <w:rsid w:val="003939A9"/>
    <w:rsid w:val="0039542E"/>
    <w:rsid w:val="0039580E"/>
    <w:rsid w:val="00395AF5"/>
    <w:rsid w:val="00395BE7"/>
    <w:rsid w:val="003964B9"/>
    <w:rsid w:val="00396833"/>
    <w:rsid w:val="003A12C8"/>
    <w:rsid w:val="003A1452"/>
    <w:rsid w:val="003A2F88"/>
    <w:rsid w:val="003A3376"/>
    <w:rsid w:val="003A35ED"/>
    <w:rsid w:val="003A37CE"/>
    <w:rsid w:val="003A3C92"/>
    <w:rsid w:val="003A3DA8"/>
    <w:rsid w:val="003A409F"/>
    <w:rsid w:val="003A4BBA"/>
    <w:rsid w:val="003A4E10"/>
    <w:rsid w:val="003A5109"/>
    <w:rsid w:val="003A6A6D"/>
    <w:rsid w:val="003A6AF0"/>
    <w:rsid w:val="003A7E1A"/>
    <w:rsid w:val="003B0473"/>
    <w:rsid w:val="003B074A"/>
    <w:rsid w:val="003B08E9"/>
    <w:rsid w:val="003B35C8"/>
    <w:rsid w:val="003B3DBC"/>
    <w:rsid w:val="003B4943"/>
    <w:rsid w:val="003B4FF5"/>
    <w:rsid w:val="003B5087"/>
    <w:rsid w:val="003B552E"/>
    <w:rsid w:val="003B5F50"/>
    <w:rsid w:val="003B70B8"/>
    <w:rsid w:val="003B74FE"/>
    <w:rsid w:val="003B7C83"/>
    <w:rsid w:val="003C1E5F"/>
    <w:rsid w:val="003C5EE2"/>
    <w:rsid w:val="003D055F"/>
    <w:rsid w:val="003D058C"/>
    <w:rsid w:val="003D0D3E"/>
    <w:rsid w:val="003D1149"/>
    <w:rsid w:val="003D1C66"/>
    <w:rsid w:val="003D29F8"/>
    <w:rsid w:val="003D3EFF"/>
    <w:rsid w:val="003D41EF"/>
    <w:rsid w:val="003D65FA"/>
    <w:rsid w:val="003D6BF2"/>
    <w:rsid w:val="003D7E76"/>
    <w:rsid w:val="003E033F"/>
    <w:rsid w:val="003E038E"/>
    <w:rsid w:val="003E07A8"/>
    <w:rsid w:val="003E0CCC"/>
    <w:rsid w:val="003E1036"/>
    <w:rsid w:val="003E1D62"/>
    <w:rsid w:val="003E2A2D"/>
    <w:rsid w:val="003E4D6D"/>
    <w:rsid w:val="003E4DF5"/>
    <w:rsid w:val="003E4F8B"/>
    <w:rsid w:val="003E5C2E"/>
    <w:rsid w:val="003E6A8B"/>
    <w:rsid w:val="003E713B"/>
    <w:rsid w:val="003E7F6C"/>
    <w:rsid w:val="003F04DF"/>
    <w:rsid w:val="003F06CD"/>
    <w:rsid w:val="003F1540"/>
    <w:rsid w:val="003F18BC"/>
    <w:rsid w:val="003F2C9C"/>
    <w:rsid w:val="003F3B59"/>
    <w:rsid w:val="003F4B1F"/>
    <w:rsid w:val="003F4EF9"/>
    <w:rsid w:val="003F51A9"/>
    <w:rsid w:val="003F569A"/>
    <w:rsid w:val="003F623E"/>
    <w:rsid w:val="003F667F"/>
    <w:rsid w:val="004007CD"/>
    <w:rsid w:val="004049A6"/>
    <w:rsid w:val="00405796"/>
    <w:rsid w:val="00405930"/>
    <w:rsid w:val="00411454"/>
    <w:rsid w:val="004117FF"/>
    <w:rsid w:val="00412289"/>
    <w:rsid w:val="00413638"/>
    <w:rsid w:val="00413AD1"/>
    <w:rsid w:val="00414096"/>
    <w:rsid w:val="00415A06"/>
    <w:rsid w:val="00415B97"/>
    <w:rsid w:val="00415C4D"/>
    <w:rsid w:val="00416CB0"/>
    <w:rsid w:val="00417FB3"/>
    <w:rsid w:val="00420046"/>
    <w:rsid w:val="00421757"/>
    <w:rsid w:val="004219FE"/>
    <w:rsid w:val="00422698"/>
    <w:rsid w:val="00422817"/>
    <w:rsid w:val="00423B10"/>
    <w:rsid w:val="00424C95"/>
    <w:rsid w:val="0043043D"/>
    <w:rsid w:val="00431167"/>
    <w:rsid w:val="00431DCD"/>
    <w:rsid w:val="004328D5"/>
    <w:rsid w:val="00433148"/>
    <w:rsid w:val="00434915"/>
    <w:rsid w:val="00434DB2"/>
    <w:rsid w:val="00436889"/>
    <w:rsid w:val="004369DB"/>
    <w:rsid w:val="00436C0B"/>
    <w:rsid w:val="00440144"/>
    <w:rsid w:val="00440BC2"/>
    <w:rsid w:val="00441765"/>
    <w:rsid w:val="00443419"/>
    <w:rsid w:val="00444464"/>
    <w:rsid w:val="00444F81"/>
    <w:rsid w:val="00447E56"/>
    <w:rsid w:val="0045006B"/>
    <w:rsid w:val="004503BD"/>
    <w:rsid w:val="00451B73"/>
    <w:rsid w:val="004521C1"/>
    <w:rsid w:val="0045223E"/>
    <w:rsid w:val="00452E13"/>
    <w:rsid w:val="0045336A"/>
    <w:rsid w:val="0045387F"/>
    <w:rsid w:val="004540FB"/>
    <w:rsid w:val="004567F6"/>
    <w:rsid w:val="004570A8"/>
    <w:rsid w:val="004575C9"/>
    <w:rsid w:val="0046043E"/>
    <w:rsid w:val="004617F6"/>
    <w:rsid w:val="00464977"/>
    <w:rsid w:val="00466DA8"/>
    <w:rsid w:val="004672CA"/>
    <w:rsid w:val="00467A95"/>
    <w:rsid w:val="00467C2E"/>
    <w:rsid w:val="004709C7"/>
    <w:rsid w:val="0047198C"/>
    <w:rsid w:val="00472AD2"/>
    <w:rsid w:val="00472C79"/>
    <w:rsid w:val="0047353F"/>
    <w:rsid w:val="00473850"/>
    <w:rsid w:val="00473BBB"/>
    <w:rsid w:val="0047661B"/>
    <w:rsid w:val="00476AE7"/>
    <w:rsid w:val="004803BB"/>
    <w:rsid w:val="00484454"/>
    <w:rsid w:val="00484D20"/>
    <w:rsid w:val="00484FAD"/>
    <w:rsid w:val="0048549F"/>
    <w:rsid w:val="004861FC"/>
    <w:rsid w:val="0048655D"/>
    <w:rsid w:val="00487559"/>
    <w:rsid w:val="0048759B"/>
    <w:rsid w:val="00493112"/>
    <w:rsid w:val="00493693"/>
    <w:rsid w:val="004936E2"/>
    <w:rsid w:val="00494060"/>
    <w:rsid w:val="0049437B"/>
    <w:rsid w:val="00494BED"/>
    <w:rsid w:val="0049576A"/>
    <w:rsid w:val="0049645D"/>
    <w:rsid w:val="00496595"/>
    <w:rsid w:val="004966F4"/>
    <w:rsid w:val="004970C8"/>
    <w:rsid w:val="00497890"/>
    <w:rsid w:val="00497F62"/>
    <w:rsid w:val="004A093E"/>
    <w:rsid w:val="004A31CC"/>
    <w:rsid w:val="004A3342"/>
    <w:rsid w:val="004A3A05"/>
    <w:rsid w:val="004A4639"/>
    <w:rsid w:val="004A61CD"/>
    <w:rsid w:val="004A6906"/>
    <w:rsid w:val="004A7A57"/>
    <w:rsid w:val="004A7BD4"/>
    <w:rsid w:val="004B0219"/>
    <w:rsid w:val="004B0C46"/>
    <w:rsid w:val="004B0F34"/>
    <w:rsid w:val="004B0FFF"/>
    <w:rsid w:val="004B197F"/>
    <w:rsid w:val="004B22F3"/>
    <w:rsid w:val="004B44B5"/>
    <w:rsid w:val="004B50DB"/>
    <w:rsid w:val="004B563D"/>
    <w:rsid w:val="004B63A6"/>
    <w:rsid w:val="004B6539"/>
    <w:rsid w:val="004B687B"/>
    <w:rsid w:val="004B7224"/>
    <w:rsid w:val="004B7753"/>
    <w:rsid w:val="004B7B9C"/>
    <w:rsid w:val="004C03EF"/>
    <w:rsid w:val="004C1A1C"/>
    <w:rsid w:val="004C209F"/>
    <w:rsid w:val="004C2CE8"/>
    <w:rsid w:val="004C5D78"/>
    <w:rsid w:val="004C7440"/>
    <w:rsid w:val="004C7D72"/>
    <w:rsid w:val="004D14A8"/>
    <w:rsid w:val="004D2F40"/>
    <w:rsid w:val="004D3BDB"/>
    <w:rsid w:val="004D5F75"/>
    <w:rsid w:val="004D751E"/>
    <w:rsid w:val="004D765E"/>
    <w:rsid w:val="004D791A"/>
    <w:rsid w:val="004D7E43"/>
    <w:rsid w:val="004E2D7F"/>
    <w:rsid w:val="004E35B3"/>
    <w:rsid w:val="004E3BCB"/>
    <w:rsid w:val="004E451D"/>
    <w:rsid w:val="004E6227"/>
    <w:rsid w:val="004E660E"/>
    <w:rsid w:val="004E6627"/>
    <w:rsid w:val="004E66DC"/>
    <w:rsid w:val="004E7C2E"/>
    <w:rsid w:val="004E7E54"/>
    <w:rsid w:val="004F01DF"/>
    <w:rsid w:val="004F024F"/>
    <w:rsid w:val="004F0397"/>
    <w:rsid w:val="004F222F"/>
    <w:rsid w:val="004F23AD"/>
    <w:rsid w:val="004F2468"/>
    <w:rsid w:val="004F2CCF"/>
    <w:rsid w:val="004F3A7F"/>
    <w:rsid w:val="004F40F1"/>
    <w:rsid w:val="004F4E13"/>
    <w:rsid w:val="004F5ADB"/>
    <w:rsid w:val="004F640A"/>
    <w:rsid w:val="004F6707"/>
    <w:rsid w:val="004F6F4F"/>
    <w:rsid w:val="004F7832"/>
    <w:rsid w:val="004F78D8"/>
    <w:rsid w:val="004F7952"/>
    <w:rsid w:val="00500495"/>
    <w:rsid w:val="00502E91"/>
    <w:rsid w:val="00502FE6"/>
    <w:rsid w:val="005033CF"/>
    <w:rsid w:val="00503DB2"/>
    <w:rsid w:val="00504DB6"/>
    <w:rsid w:val="0050517F"/>
    <w:rsid w:val="0050592E"/>
    <w:rsid w:val="0050666D"/>
    <w:rsid w:val="00507554"/>
    <w:rsid w:val="00510196"/>
    <w:rsid w:val="0051210B"/>
    <w:rsid w:val="00512220"/>
    <w:rsid w:val="00514414"/>
    <w:rsid w:val="00514F9D"/>
    <w:rsid w:val="00516169"/>
    <w:rsid w:val="00516B14"/>
    <w:rsid w:val="0051702D"/>
    <w:rsid w:val="00517585"/>
    <w:rsid w:val="005234BF"/>
    <w:rsid w:val="00523AA2"/>
    <w:rsid w:val="00524185"/>
    <w:rsid w:val="0052711D"/>
    <w:rsid w:val="005279F4"/>
    <w:rsid w:val="00527B13"/>
    <w:rsid w:val="00531891"/>
    <w:rsid w:val="00531B2C"/>
    <w:rsid w:val="00531FA7"/>
    <w:rsid w:val="0053223C"/>
    <w:rsid w:val="005329D4"/>
    <w:rsid w:val="00533EC9"/>
    <w:rsid w:val="00533ED3"/>
    <w:rsid w:val="0053450B"/>
    <w:rsid w:val="00534EE7"/>
    <w:rsid w:val="00535962"/>
    <w:rsid w:val="0053639F"/>
    <w:rsid w:val="00536673"/>
    <w:rsid w:val="005400EB"/>
    <w:rsid w:val="0054148A"/>
    <w:rsid w:val="00541744"/>
    <w:rsid w:val="0054215D"/>
    <w:rsid w:val="00542422"/>
    <w:rsid w:val="00543A75"/>
    <w:rsid w:val="00545415"/>
    <w:rsid w:val="00545E40"/>
    <w:rsid w:val="00546A15"/>
    <w:rsid w:val="00547009"/>
    <w:rsid w:val="0054721F"/>
    <w:rsid w:val="005529E5"/>
    <w:rsid w:val="005537AA"/>
    <w:rsid w:val="00554894"/>
    <w:rsid w:val="0055539F"/>
    <w:rsid w:val="005563DE"/>
    <w:rsid w:val="005569F1"/>
    <w:rsid w:val="00556AE9"/>
    <w:rsid w:val="00556C3E"/>
    <w:rsid w:val="005573DC"/>
    <w:rsid w:val="00557879"/>
    <w:rsid w:val="005604DD"/>
    <w:rsid w:val="00562591"/>
    <w:rsid w:val="005633BD"/>
    <w:rsid w:val="005639C4"/>
    <w:rsid w:val="005641AB"/>
    <w:rsid w:val="005651F8"/>
    <w:rsid w:val="00570FE7"/>
    <w:rsid w:val="005718CE"/>
    <w:rsid w:val="005734A2"/>
    <w:rsid w:val="005735BC"/>
    <w:rsid w:val="00574CDD"/>
    <w:rsid w:val="005761BC"/>
    <w:rsid w:val="00577643"/>
    <w:rsid w:val="00580F49"/>
    <w:rsid w:val="00581F30"/>
    <w:rsid w:val="00582158"/>
    <w:rsid w:val="005828FB"/>
    <w:rsid w:val="005832DF"/>
    <w:rsid w:val="005849CC"/>
    <w:rsid w:val="00585510"/>
    <w:rsid w:val="005855C8"/>
    <w:rsid w:val="0058603E"/>
    <w:rsid w:val="005870B0"/>
    <w:rsid w:val="005871DE"/>
    <w:rsid w:val="00587656"/>
    <w:rsid w:val="00587F88"/>
    <w:rsid w:val="0059038C"/>
    <w:rsid w:val="00591A5B"/>
    <w:rsid w:val="00591BB1"/>
    <w:rsid w:val="00592CA6"/>
    <w:rsid w:val="00592EE0"/>
    <w:rsid w:val="00593459"/>
    <w:rsid w:val="005937F5"/>
    <w:rsid w:val="005946FA"/>
    <w:rsid w:val="0059513C"/>
    <w:rsid w:val="005952A2"/>
    <w:rsid w:val="005953D6"/>
    <w:rsid w:val="00596BCF"/>
    <w:rsid w:val="005976A9"/>
    <w:rsid w:val="00597D76"/>
    <w:rsid w:val="005A05A4"/>
    <w:rsid w:val="005A152E"/>
    <w:rsid w:val="005A17A9"/>
    <w:rsid w:val="005A1D37"/>
    <w:rsid w:val="005A22DB"/>
    <w:rsid w:val="005A5C1D"/>
    <w:rsid w:val="005A6234"/>
    <w:rsid w:val="005A7210"/>
    <w:rsid w:val="005A75E7"/>
    <w:rsid w:val="005B036C"/>
    <w:rsid w:val="005B044E"/>
    <w:rsid w:val="005B0C35"/>
    <w:rsid w:val="005B2138"/>
    <w:rsid w:val="005B2445"/>
    <w:rsid w:val="005B2966"/>
    <w:rsid w:val="005B2B00"/>
    <w:rsid w:val="005B3928"/>
    <w:rsid w:val="005B4980"/>
    <w:rsid w:val="005B5069"/>
    <w:rsid w:val="005B57E4"/>
    <w:rsid w:val="005B775F"/>
    <w:rsid w:val="005C051D"/>
    <w:rsid w:val="005C11D7"/>
    <w:rsid w:val="005C329E"/>
    <w:rsid w:val="005C351E"/>
    <w:rsid w:val="005C3CE3"/>
    <w:rsid w:val="005C4045"/>
    <w:rsid w:val="005C44B2"/>
    <w:rsid w:val="005C4D58"/>
    <w:rsid w:val="005C5040"/>
    <w:rsid w:val="005C5820"/>
    <w:rsid w:val="005C69A0"/>
    <w:rsid w:val="005C6B8E"/>
    <w:rsid w:val="005C703D"/>
    <w:rsid w:val="005D03AF"/>
    <w:rsid w:val="005D043D"/>
    <w:rsid w:val="005D073B"/>
    <w:rsid w:val="005D0DA2"/>
    <w:rsid w:val="005D201A"/>
    <w:rsid w:val="005D2AF7"/>
    <w:rsid w:val="005D2BEF"/>
    <w:rsid w:val="005D35CA"/>
    <w:rsid w:val="005D3A84"/>
    <w:rsid w:val="005D3BDD"/>
    <w:rsid w:val="005D518F"/>
    <w:rsid w:val="005D6490"/>
    <w:rsid w:val="005D6C58"/>
    <w:rsid w:val="005E0292"/>
    <w:rsid w:val="005E0426"/>
    <w:rsid w:val="005E06B4"/>
    <w:rsid w:val="005E136A"/>
    <w:rsid w:val="005E1BE3"/>
    <w:rsid w:val="005E242A"/>
    <w:rsid w:val="005E25DE"/>
    <w:rsid w:val="005E4B14"/>
    <w:rsid w:val="005E5957"/>
    <w:rsid w:val="005E5B17"/>
    <w:rsid w:val="005E5C2C"/>
    <w:rsid w:val="005E69D1"/>
    <w:rsid w:val="005E6BD2"/>
    <w:rsid w:val="005E6E31"/>
    <w:rsid w:val="005E79C8"/>
    <w:rsid w:val="005E7A28"/>
    <w:rsid w:val="005F1681"/>
    <w:rsid w:val="005F1A3A"/>
    <w:rsid w:val="005F1BC8"/>
    <w:rsid w:val="005F300B"/>
    <w:rsid w:val="005F322F"/>
    <w:rsid w:val="005F32F8"/>
    <w:rsid w:val="005F3B53"/>
    <w:rsid w:val="005F61FC"/>
    <w:rsid w:val="005F7A87"/>
    <w:rsid w:val="00600FB4"/>
    <w:rsid w:val="0060152C"/>
    <w:rsid w:val="00601FDB"/>
    <w:rsid w:val="00602A20"/>
    <w:rsid w:val="00602DDE"/>
    <w:rsid w:val="00604286"/>
    <w:rsid w:val="006042AF"/>
    <w:rsid w:val="00604CB5"/>
    <w:rsid w:val="0060547A"/>
    <w:rsid w:val="006073EF"/>
    <w:rsid w:val="00610CFD"/>
    <w:rsid w:val="00611C91"/>
    <w:rsid w:val="00612026"/>
    <w:rsid w:val="006120F1"/>
    <w:rsid w:val="00612D35"/>
    <w:rsid w:val="00613AE3"/>
    <w:rsid w:val="00614570"/>
    <w:rsid w:val="00616EF4"/>
    <w:rsid w:val="0061751F"/>
    <w:rsid w:val="00617F06"/>
    <w:rsid w:val="00620186"/>
    <w:rsid w:val="00621133"/>
    <w:rsid w:val="00621BA4"/>
    <w:rsid w:val="00622752"/>
    <w:rsid w:val="00623117"/>
    <w:rsid w:val="00624363"/>
    <w:rsid w:val="006249F5"/>
    <w:rsid w:val="00630380"/>
    <w:rsid w:val="006308B6"/>
    <w:rsid w:val="00631D76"/>
    <w:rsid w:val="00632301"/>
    <w:rsid w:val="00633977"/>
    <w:rsid w:val="00633F42"/>
    <w:rsid w:val="00635039"/>
    <w:rsid w:val="00635278"/>
    <w:rsid w:val="006362FA"/>
    <w:rsid w:val="00636407"/>
    <w:rsid w:val="00637412"/>
    <w:rsid w:val="006408FC"/>
    <w:rsid w:val="00640AFD"/>
    <w:rsid w:val="006415A4"/>
    <w:rsid w:val="006419D5"/>
    <w:rsid w:val="0064273C"/>
    <w:rsid w:val="00642CDE"/>
    <w:rsid w:val="00642E37"/>
    <w:rsid w:val="00643AC4"/>
    <w:rsid w:val="00645353"/>
    <w:rsid w:val="00645666"/>
    <w:rsid w:val="00645862"/>
    <w:rsid w:val="00647B34"/>
    <w:rsid w:val="00650550"/>
    <w:rsid w:val="00652A22"/>
    <w:rsid w:val="00653CAC"/>
    <w:rsid w:val="00655390"/>
    <w:rsid w:val="0065548F"/>
    <w:rsid w:val="006555AF"/>
    <w:rsid w:val="0065638B"/>
    <w:rsid w:val="00656688"/>
    <w:rsid w:val="0065774E"/>
    <w:rsid w:val="00657EE3"/>
    <w:rsid w:val="0066020D"/>
    <w:rsid w:val="00660318"/>
    <w:rsid w:val="0066094A"/>
    <w:rsid w:val="00660F02"/>
    <w:rsid w:val="00662F50"/>
    <w:rsid w:val="0066369F"/>
    <w:rsid w:val="00663A2C"/>
    <w:rsid w:val="0066432C"/>
    <w:rsid w:val="00664829"/>
    <w:rsid w:val="00666060"/>
    <w:rsid w:val="00667B9D"/>
    <w:rsid w:val="00672212"/>
    <w:rsid w:val="006728CF"/>
    <w:rsid w:val="0067292C"/>
    <w:rsid w:val="006732FD"/>
    <w:rsid w:val="00673BE5"/>
    <w:rsid w:val="0067466E"/>
    <w:rsid w:val="006751D2"/>
    <w:rsid w:val="00676275"/>
    <w:rsid w:val="00676973"/>
    <w:rsid w:val="006771A2"/>
    <w:rsid w:val="0068148C"/>
    <w:rsid w:val="0068156E"/>
    <w:rsid w:val="0068162C"/>
    <w:rsid w:val="0068331B"/>
    <w:rsid w:val="00683708"/>
    <w:rsid w:val="00685535"/>
    <w:rsid w:val="00686FC5"/>
    <w:rsid w:val="006903DB"/>
    <w:rsid w:val="006904FE"/>
    <w:rsid w:val="00692176"/>
    <w:rsid w:val="00692449"/>
    <w:rsid w:val="00693E4C"/>
    <w:rsid w:val="00693F38"/>
    <w:rsid w:val="00693FE5"/>
    <w:rsid w:val="00694B90"/>
    <w:rsid w:val="0069602D"/>
    <w:rsid w:val="0069740C"/>
    <w:rsid w:val="006974DF"/>
    <w:rsid w:val="0069794A"/>
    <w:rsid w:val="006A08EE"/>
    <w:rsid w:val="006A2337"/>
    <w:rsid w:val="006A5055"/>
    <w:rsid w:val="006A6EB5"/>
    <w:rsid w:val="006B0A04"/>
    <w:rsid w:val="006B1804"/>
    <w:rsid w:val="006B194A"/>
    <w:rsid w:val="006B2634"/>
    <w:rsid w:val="006B264B"/>
    <w:rsid w:val="006B3290"/>
    <w:rsid w:val="006B5E47"/>
    <w:rsid w:val="006C0207"/>
    <w:rsid w:val="006C0EE2"/>
    <w:rsid w:val="006C2C4B"/>
    <w:rsid w:val="006C3385"/>
    <w:rsid w:val="006C34AB"/>
    <w:rsid w:val="006C3FC5"/>
    <w:rsid w:val="006C5414"/>
    <w:rsid w:val="006C5929"/>
    <w:rsid w:val="006D0271"/>
    <w:rsid w:val="006D04DB"/>
    <w:rsid w:val="006D0CBF"/>
    <w:rsid w:val="006D1B7F"/>
    <w:rsid w:val="006D20F8"/>
    <w:rsid w:val="006D28BD"/>
    <w:rsid w:val="006D668F"/>
    <w:rsid w:val="006D6F47"/>
    <w:rsid w:val="006E17C2"/>
    <w:rsid w:val="006E28FB"/>
    <w:rsid w:val="006E3124"/>
    <w:rsid w:val="006E4632"/>
    <w:rsid w:val="006E53F9"/>
    <w:rsid w:val="006E5C5E"/>
    <w:rsid w:val="006E63B9"/>
    <w:rsid w:val="006E7B0C"/>
    <w:rsid w:val="006F0F98"/>
    <w:rsid w:val="006F1465"/>
    <w:rsid w:val="006F1F1D"/>
    <w:rsid w:val="006F26A7"/>
    <w:rsid w:val="006F5655"/>
    <w:rsid w:val="006F6345"/>
    <w:rsid w:val="006F6C4F"/>
    <w:rsid w:val="0070472E"/>
    <w:rsid w:val="00704BF6"/>
    <w:rsid w:val="00705BB6"/>
    <w:rsid w:val="00705D37"/>
    <w:rsid w:val="00705E03"/>
    <w:rsid w:val="007069E8"/>
    <w:rsid w:val="0070744B"/>
    <w:rsid w:val="00707645"/>
    <w:rsid w:val="00707882"/>
    <w:rsid w:val="0071037A"/>
    <w:rsid w:val="0071091F"/>
    <w:rsid w:val="00711DA4"/>
    <w:rsid w:val="007128F9"/>
    <w:rsid w:val="00713D4C"/>
    <w:rsid w:val="0071438E"/>
    <w:rsid w:val="007160FE"/>
    <w:rsid w:val="00716226"/>
    <w:rsid w:val="0071663C"/>
    <w:rsid w:val="00723A9E"/>
    <w:rsid w:val="00730E1F"/>
    <w:rsid w:val="0073172C"/>
    <w:rsid w:val="00732335"/>
    <w:rsid w:val="00732837"/>
    <w:rsid w:val="00732FF8"/>
    <w:rsid w:val="00733BB5"/>
    <w:rsid w:val="00735F13"/>
    <w:rsid w:val="0073623E"/>
    <w:rsid w:val="0073680C"/>
    <w:rsid w:val="00737445"/>
    <w:rsid w:val="00737BE2"/>
    <w:rsid w:val="007403CF"/>
    <w:rsid w:val="00740C8A"/>
    <w:rsid w:val="007417B7"/>
    <w:rsid w:val="00741A97"/>
    <w:rsid w:val="00741DBF"/>
    <w:rsid w:val="00742C34"/>
    <w:rsid w:val="00742D50"/>
    <w:rsid w:val="007442B1"/>
    <w:rsid w:val="00744747"/>
    <w:rsid w:val="00744845"/>
    <w:rsid w:val="00744D54"/>
    <w:rsid w:val="007467E5"/>
    <w:rsid w:val="007470DE"/>
    <w:rsid w:val="00751D4B"/>
    <w:rsid w:val="00751EA2"/>
    <w:rsid w:val="007520E7"/>
    <w:rsid w:val="00752747"/>
    <w:rsid w:val="0075354D"/>
    <w:rsid w:val="00754992"/>
    <w:rsid w:val="00756903"/>
    <w:rsid w:val="00762581"/>
    <w:rsid w:val="00762832"/>
    <w:rsid w:val="00762D08"/>
    <w:rsid w:val="0076303D"/>
    <w:rsid w:val="00763BBE"/>
    <w:rsid w:val="00764083"/>
    <w:rsid w:val="00764466"/>
    <w:rsid w:val="00765A02"/>
    <w:rsid w:val="00765C07"/>
    <w:rsid w:val="007666CD"/>
    <w:rsid w:val="00766BF6"/>
    <w:rsid w:val="00770FE0"/>
    <w:rsid w:val="0077107F"/>
    <w:rsid w:val="00771797"/>
    <w:rsid w:val="00771D20"/>
    <w:rsid w:val="007725F7"/>
    <w:rsid w:val="00773ABE"/>
    <w:rsid w:val="0077541B"/>
    <w:rsid w:val="007757EA"/>
    <w:rsid w:val="00775BC3"/>
    <w:rsid w:val="00775D23"/>
    <w:rsid w:val="00776C02"/>
    <w:rsid w:val="00776D5E"/>
    <w:rsid w:val="00776FFB"/>
    <w:rsid w:val="00777903"/>
    <w:rsid w:val="007779F5"/>
    <w:rsid w:val="007801A7"/>
    <w:rsid w:val="00782F78"/>
    <w:rsid w:val="007837BD"/>
    <w:rsid w:val="00783A8F"/>
    <w:rsid w:val="00784368"/>
    <w:rsid w:val="00784968"/>
    <w:rsid w:val="00784A26"/>
    <w:rsid w:val="00786910"/>
    <w:rsid w:val="00786ACE"/>
    <w:rsid w:val="00787E1A"/>
    <w:rsid w:val="007900EB"/>
    <w:rsid w:val="00791189"/>
    <w:rsid w:val="00791510"/>
    <w:rsid w:val="0079182F"/>
    <w:rsid w:val="00792264"/>
    <w:rsid w:val="007925B7"/>
    <w:rsid w:val="00792A1B"/>
    <w:rsid w:val="00792BDA"/>
    <w:rsid w:val="00792E46"/>
    <w:rsid w:val="0079369B"/>
    <w:rsid w:val="007950EE"/>
    <w:rsid w:val="00795435"/>
    <w:rsid w:val="007959AD"/>
    <w:rsid w:val="007974C8"/>
    <w:rsid w:val="00797F8B"/>
    <w:rsid w:val="007A1D26"/>
    <w:rsid w:val="007A35AC"/>
    <w:rsid w:val="007A3CDE"/>
    <w:rsid w:val="007A3D83"/>
    <w:rsid w:val="007A5239"/>
    <w:rsid w:val="007A723C"/>
    <w:rsid w:val="007B0080"/>
    <w:rsid w:val="007B16A8"/>
    <w:rsid w:val="007B390F"/>
    <w:rsid w:val="007B44D5"/>
    <w:rsid w:val="007B53DC"/>
    <w:rsid w:val="007C0AF3"/>
    <w:rsid w:val="007C0BB2"/>
    <w:rsid w:val="007C0CDD"/>
    <w:rsid w:val="007C1763"/>
    <w:rsid w:val="007C3D5E"/>
    <w:rsid w:val="007C3DB4"/>
    <w:rsid w:val="007C7670"/>
    <w:rsid w:val="007C767F"/>
    <w:rsid w:val="007D1AD8"/>
    <w:rsid w:val="007D1D3C"/>
    <w:rsid w:val="007D226F"/>
    <w:rsid w:val="007D2F57"/>
    <w:rsid w:val="007D4A2F"/>
    <w:rsid w:val="007D4C9F"/>
    <w:rsid w:val="007D521D"/>
    <w:rsid w:val="007D7E02"/>
    <w:rsid w:val="007E00CB"/>
    <w:rsid w:val="007E0F05"/>
    <w:rsid w:val="007E1685"/>
    <w:rsid w:val="007E198B"/>
    <w:rsid w:val="007E219E"/>
    <w:rsid w:val="007E2967"/>
    <w:rsid w:val="007E3142"/>
    <w:rsid w:val="007E3861"/>
    <w:rsid w:val="007E4FBF"/>
    <w:rsid w:val="007E515A"/>
    <w:rsid w:val="007E5948"/>
    <w:rsid w:val="007E6114"/>
    <w:rsid w:val="007E7940"/>
    <w:rsid w:val="007E7975"/>
    <w:rsid w:val="007E7981"/>
    <w:rsid w:val="007F05A6"/>
    <w:rsid w:val="007F1A67"/>
    <w:rsid w:val="007F1CD1"/>
    <w:rsid w:val="007F3119"/>
    <w:rsid w:val="007F45C8"/>
    <w:rsid w:val="007F4815"/>
    <w:rsid w:val="007F51CC"/>
    <w:rsid w:val="007F6CCB"/>
    <w:rsid w:val="007F7CB5"/>
    <w:rsid w:val="008003A0"/>
    <w:rsid w:val="008006A3"/>
    <w:rsid w:val="00800B51"/>
    <w:rsid w:val="008016F2"/>
    <w:rsid w:val="00802419"/>
    <w:rsid w:val="00804015"/>
    <w:rsid w:val="008067A6"/>
    <w:rsid w:val="00807774"/>
    <w:rsid w:val="00810667"/>
    <w:rsid w:val="008136B4"/>
    <w:rsid w:val="008172A1"/>
    <w:rsid w:val="00820EF2"/>
    <w:rsid w:val="00821027"/>
    <w:rsid w:val="0082151F"/>
    <w:rsid w:val="00821603"/>
    <w:rsid w:val="008225E7"/>
    <w:rsid w:val="00822A42"/>
    <w:rsid w:val="008236AF"/>
    <w:rsid w:val="008252A7"/>
    <w:rsid w:val="00826DC1"/>
    <w:rsid w:val="0083062C"/>
    <w:rsid w:val="00830E84"/>
    <w:rsid w:val="00832ECB"/>
    <w:rsid w:val="00833AEF"/>
    <w:rsid w:val="00835D6B"/>
    <w:rsid w:val="008365FE"/>
    <w:rsid w:val="0083661E"/>
    <w:rsid w:val="00837CCB"/>
    <w:rsid w:val="0084009D"/>
    <w:rsid w:val="008415C8"/>
    <w:rsid w:val="00844A2E"/>
    <w:rsid w:val="0084585C"/>
    <w:rsid w:val="00847E15"/>
    <w:rsid w:val="00850B07"/>
    <w:rsid w:val="00850DE9"/>
    <w:rsid w:val="008529ED"/>
    <w:rsid w:val="00853CE2"/>
    <w:rsid w:val="0085427E"/>
    <w:rsid w:val="008544DE"/>
    <w:rsid w:val="008557AB"/>
    <w:rsid w:val="008619B8"/>
    <w:rsid w:val="00862444"/>
    <w:rsid w:val="00863D80"/>
    <w:rsid w:val="00863DBE"/>
    <w:rsid w:val="00863E79"/>
    <w:rsid w:val="00864C00"/>
    <w:rsid w:val="00864C20"/>
    <w:rsid w:val="00865E9C"/>
    <w:rsid w:val="00866A1F"/>
    <w:rsid w:val="0086775B"/>
    <w:rsid w:val="008703BA"/>
    <w:rsid w:val="00870E64"/>
    <w:rsid w:val="00871F1A"/>
    <w:rsid w:val="008725D4"/>
    <w:rsid w:val="00872E31"/>
    <w:rsid w:val="008732DB"/>
    <w:rsid w:val="00876688"/>
    <w:rsid w:val="008812B9"/>
    <w:rsid w:val="008826F7"/>
    <w:rsid w:val="00882B6C"/>
    <w:rsid w:val="00883C29"/>
    <w:rsid w:val="00884A0B"/>
    <w:rsid w:val="0088524D"/>
    <w:rsid w:val="00885802"/>
    <w:rsid w:val="00886146"/>
    <w:rsid w:val="00890278"/>
    <w:rsid w:val="00891423"/>
    <w:rsid w:val="00892786"/>
    <w:rsid w:val="008929F2"/>
    <w:rsid w:val="00894324"/>
    <w:rsid w:val="0089573C"/>
    <w:rsid w:val="00896161"/>
    <w:rsid w:val="00896A66"/>
    <w:rsid w:val="00896C92"/>
    <w:rsid w:val="00896E05"/>
    <w:rsid w:val="0089703B"/>
    <w:rsid w:val="00897A97"/>
    <w:rsid w:val="00897B05"/>
    <w:rsid w:val="008A13F1"/>
    <w:rsid w:val="008A2F4E"/>
    <w:rsid w:val="008A327C"/>
    <w:rsid w:val="008A391E"/>
    <w:rsid w:val="008A3A97"/>
    <w:rsid w:val="008A4E06"/>
    <w:rsid w:val="008A7BD9"/>
    <w:rsid w:val="008A7DA3"/>
    <w:rsid w:val="008B1316"/>
    <w:rsid w:val="008B2459"/>
    <w:rsid w:val="008B2C5A"/>
    <w:rsid w:val="008B3891"/>
    <w:rsid w:val="008B3D24"/>
    <w:rsid w:val="008B47E0"/>
    <w:rsid w:val="008B556D"/>
    <w:rsid w:val="008B631D"/>
    <w:rsid w:val="008B75CC"/>
    <w:rsid w:val="008C18DA"/>
    <w:rsid w:val="008C2202"/>
    <w:rsid w:val="008C2FCE"/>
    <w:rsid w:val="008C3006"/>
    <w:rsid w:val="008C4D21"/>
    <w:rsid w:val="008C758C"/>
    <w:rsid w:val="008D0DB3"/>
    <w:rsid w:val="008D159D"/>
    <w:rsid w:val="008D17F4"/>
    <w:rsid w:val="008D1DDE"/>
    <w:rsid w:val="008D2786"/>
    <w:rsid w:val="008D3119"/>
    <w:rsid w:val="008D3E3D"/>
    <w:rsid w:val="008D50AA"/>
    <w:rsid w:val="008D5952"/>
    <w:rsid w:val="008E15F6"/>
    <w:rsid w:val="008E2C89"/>
    <w:rsid w:val="008E3AA3"/>
    <w:rsid w:val="008E5819"/>
    <w:rsid w:val="008E6467"/>
    <w:rsid w:val="008E6A68"/>
    <w:rsid w:val="008E717C"/>
    <w:rsid w:val="008E7375"/>
    <w:rsid w:val="008F08D1"/>
    <w:rsid w:val="008F13A5"/>
    <w:rsid w:val="008F3597"/>
    <w:rsid w:val="008F64EE"/>
    <w:rsid w:val="008F654D"/>
    <w:rsid w:val="008F7071"/>
    <w:rsid w:val="008F7390"/>
    <w:rsid w:val="00902339"/>
    <w:rsid w:val="009027F4"/>
    <w:rsid w:val="00902D6A"/>
    <w:rsid w:val="009035F1"/>
    <w:rsid w:val="00903DE1"/>
    <w:rsid w:val="00903EAC"/>
    <w:rsid w:val="00904C7F"/>
    <w:rsid w:val="009050E2"/>
    <w:rsid w:val="009062FA"/>
    <w:rsid w:val="0090712E"/>
    <w:rsid w:val="009071DC"/>
    <w:rsid w:val="00907B47"/>
    <w:rsid w:val="00907E82"/>
    <w:rsid w:val="00910336"/>
    <w:rsid w:val="00910527"/>
    <w:rsid w:val="00910FFD"/>
    <w:rsid w:val="00911AD1"/>
    <w:rsid w:val="009120B8"/>
    <w:rsid w:val="00912F26"/>
    <w:rsid w:val="009138E7"/>
    <w:rsid w:val="009152C3"/>
    <w:rsid w:val="0091547A"/>
    <w:rsid w:val="009160F9"/>
    <w:rsid w:val="00917713"/>
    <w:rsid w:val="009217C2"/>
    <w:rsid w:val="00922621"/>
    <w:rsid w:val="00922C2E"/>
    <w:rsid w:val="00923AA6"/>
    <w:rsid w:val="0092468E"/>
    <w:rsid w:val="00926377"/>
    <w:rsid w:val="009264AC"/>
    <w:rsid w:val="00927583"/>
    <w:rsid w:val="0093111D"/>
    <w:rsid w:val="0093225F"/>
    <w:rsid w:val="009329E0"/>
    <w:rsid w:val="009333C5"/>
    <w:rsid w:val="00934239"/>
    <w:rsid w:val="009353E9"/>
    <w:rsid w:val="0093656A"/>
    <w:rsid w:val="00936773"/>
    <w:rsid w:val="0094192A"/>
    <w:rsid w:val="00941DF9"/>
    <w:rsid w:val="0094311D"/>
    <w:rsid w:val="009434E7"/>
    <w:rsid w:val="00943791"/>
    <w:rsid w:val="009439CD"/>
    <w:rsid w:val="00945874"/>
    <w:rsid w:val="009459A8"/>
    <w:rsid w:val="00945CBE"/>
    <w:rsid w:val="00945FD5"/>
    <w:rsid w:val="009467D0"/>
    <w:rsid w:val="0094686C"/>
    <w:rsid w:val="00946A2E"/>
    <w:rsid w:val="00946CDB"/>
    <w:rsid w:val="00946E4C"/>
    <w:rsid w:val="00950077"/>
    <w:rsid w:val="00951F55"/>
    <w:rsid w:val="009524E2"/>
    <w:rsid w:val="0095254C"/>
    <w:rsid w:val="00953FD0"/>
    <w:rsid w:val="0095415E"/>
    <w:rsid w:val="009544D2"/>
    <w:rsid w:val="009546CD"/>
    <w:rsid w:val="00954B20"/>
    <w:rsid w:val="00955388"/>
    <w:rsid w:val="00956030"/>
    <w:rsid w:val="00956351"/>
    <w:rsid w:val="00960BFA"/>
    <w:rsid w:val="00960C7C"/>
    <w:rsid w:val="00960D9B"/>
    <w:rsid w:val="00961A81"/>
    <w:rsid w:val="00964030"/>
    <w:rsid w:val="00965A4D"/>
    <w:rsid w:val="00966564"/>
    <w:rsid w:val="00966B97"/>
    <w:rsid w:val="00966FA5"/>
    <w:rsid w:val="009670D1"/>
    <w:rsid w:val="00967B98"/>
    <w:rsid w:val="00967C5C"/>
    <w:rsid w:val="00970583"/>
    <w:rsid w:val="009715E6"/>
    <w:rsid w:val="00973508"/>
    <w:rsid w:val="009735AC"/>
    <w:rsid w:val="00973842"/>
    <w:rsid w:val="0097457E"/>
    <w:rsid w:val="00974A3C"/>
    <w:rsid w:val="00974BC9"/>
    <w:rsid w:val="00975C2A"/>
    <w:rsid w:val="0097674E"/>
    <w:rsid w:val="00980066"/>
    <w:rsid w:val="00980F45"/>
    <w:rsid w:val="00982D8F"/>
    <w:rsid w:val="00983587"/>
    <w:rsid w:val="0098482E"/>
    <w:rsid w:val="00984DDB"/>
    <w:rsid w:val="009859F9"/>
    <w:rsid w:val="00985F04"/>
    <w:rsid w:val="00987A84"/>
    <w:rsid w:val="009900B8"/>
    <w:rsid w:val="0099027F"/>
    <w:rsid w:val="00990697"/>
    <w:rsid w:val="0099093D"/>
    <w:rsid w:val="009911AC"/>
    <w:rsid w:val="0099330A"/>
    <w:rsid w:val="009952B8"/>
    <w:rsid w:val="0099774E"/>
    <w:rsid w:val="00997DEF"/>
    <w:rsid w:val="009A0DD1"/>
    <w:rsid w:val="009A1222"/>
    <w:rsid w:val="009A1CCB"/>
    <w:rsid w:val="009A2DC3"/>
    <w:rsid w:val="009A33A3"/>
    <w:rsid w:val="009A575F"/>
    <w:rsid w:val="009A58E4"/>
    <w:rsid w:val="009A5C50"/>
    <w:rsid w:val="009A69E1"/>
    <w:rsid w:val="009A69EB"/>
    <w:rsid w:val="009A76F4"/>
    <w:rsid w:val="009A7C9D"/>
    <w:rsid w:val="009A7E2F"/>
    <w:rsid w:val="009B23E1"/>
    <w:rsid w:val="009B2680"/>
    <w:rsid w:val="009B3110"/>
    <w:rsid w:val="009B4659"/>
    <w:rsid w:val="009B637A"/>
    <w:rsid w:val="009B7313"/>
    <w:rsid w:val="009C13A5"/>
    <w:rsid w:val="009C2683"/>
    <w:rsid w:val="009C2798"/>
    <w:rsid w:val="009C37A9"/>
    <w:rsid w:val="009C3A16"/>
    <w:rsid w:val="009C3F01"/>
    <w:rsid w:val="009C4D34"/>
    <w:rsid w:val="009C4D53"/>
    <w:rsid w:val="009C579B"/>
    <w:rsid w:val="009C5AA5"/>
    <w:rsid w:val="009C5BF3"/>
    <w:rsid w:val="009C74E2"/>
    <w:rsid w:val="009D2363"/>
    <w:rsid w:val="009D24BF"/>
    <w:rsid w:val="009D29C0"/>
    <w:rsid w:val="009D46BB"/>
    <w:rsid w:val="009D476E"/>
    <w:rsid w:val="009D5B3B"/>
    <w:rsid w:val="009D5DEA"/>
    <w:rsid w:val="009D64E0"/>
    <w:rsid w:val="009D7CD4"/>
    <w:rsid w:val="009E1CAB"/>
    <w:rsid w:val="009E2123"/>
    <w:rsid w:val="009E35B0"/>
    <w:rsid w:val="009E43B5"/>
    <w:rsid w:val="009E5FFE"/>
    <w:rsid w:val="009E6233"/>
    <w:rsid w:val="009E64CA"/>
    <w:rsid w:val="009E6D3A"/>
    <w:rsid w:val="009E7553"/>
    <w:rsid w:val="009F16B8"/>
    <w:rsid w:val="009F30FF"/>
    <w:rsid w:val="009F32EF"/>
    <w:rsid w:val="009F3E4F"/>
    <w:rsid w:val="009F57DF"/>
    <w:rsid w:val="009F5A9C"/>
    <w:rsid w:val="009F5DAD"/>
    <w:rsid w:val="009F6236"/>
    <w:rsid w:val="009F641A"/>
    <w:rsid w:val="009F7FC4"/>
    <w:rsid w:val="00A00DC8"/>
    <w:rsid w:val="00A0246D"/>
    <w:rsid w:val="00A03135"/>
    <w:rsid w:val="00A065D9"/>
    <w:rsid w:val="00A07559"/>
    <w:rsid w:val="00A10FCF"/>
    <w:rsid w:val="00A1220E"/>
    <w:rsid w:val="00A1229A"/>
    <w:rsid w:val="00A125BD"/>
    <w:rsid w:val="00A13903"/>
    <w:rsid w:val="00A13905"/>
    <w:rsid w:val="00A14284"/>
    <w:rsid w:val="00A16C51"/>
    <w:rsid w:val="00A16FC2"/>
    <w:rsid w:val="00A20713"/>
    <w:rsid w:val="00A20E86"/>
    <w:rsid w:val="00A21355"/>
    <w:rsid w:val="00A2191F"/>
    <w:rsid w:val="00A21D31"/>
    <w:rsid w:val="00A228DE"/>
    <w:rsid w:val="00A2423B"/>
    <w:rsid w:val="00A255F4"/>
    <w:rsid w:val="00A27373"/>
    <w:rsid w:val="00A30256"/>
    <w:rsid w:val="00A31017"/>
    <w:rsid w:val="00A311CE"/>
    <w:rsid w:val="00A31654"/>
    <w:rsid w:val="00A316DB"/>
    <w:rsid w:val="00A32916"/>
    <w:rsid w:val="00A32CA7"/>
    <w:rsid w:val="00A33160"/>
    <w:rsid w:val="00A33E18"/>
    <w:rsid w:val="00A355A6"/>
    <w:rsid w:val="00A35607"/>
    <w:rsid w:val="00A35B01"/>
    <w:rsid w:val="00A35EF4"/>
    <w:rsid w:val="00A36026"/>
    <w:rsid w:val="00A400F9"/>
    <w:rsid w:val="00A41618"/>
    <w:rsid w:val="00A4170A"/>
    <w:rsid w:val="00A422BB"/>
    <w:rsid w:val="00A42532"/>
    <w:rsid w:val="00A46780"/>
    <w:rsid w:val="00A467D9"/>
    <w:rsid w:val="00A534E1"/>
    <w:rsid w:val="00A537F3"/>
    <w:rsid w:val="00A543FB"/>
    <w:rsid w:val="00A55F83"/>
    <w:rsid w:val="00A56A0A"/>
    <w:rsid w:val="00A56E2D"/>
    <w:rsid w:val="00A56EAF"/>
    <w:rsid w:val="00A602F0"/>
    <w:rsid w:val="00A60475"/>
    <w:rsid w:val="00A60AE6"/>
    <w:rsid w:val="00A62266"/>
    <w:rsid w:val="00A630D8"/>
    <w:rsid w:val="00A63ACC"/>
    <w:rsid w:val="00A64267"/>
    <w:rsid w:val="00A642CA"/>
    <w:rsid w:val="00A65000"/>
    <w:rsid w:val="00A70059"/>
    <w:rsid w:val="00A7159E"/>
    <w:rsid w:val="00A741B6"/>
    <w:rsid w:val="00A74905"/>
    <w:rsid w:val="00A75E5E"/>
    <w:rsid w:val="00A7684F"/>
    <w:rsid w:val="00A774A5"/>
    <w:rsid w:val="00A775B8"/>
    <w:rsid w:val="00A7769E"/>
    <w:rsid w:val="00A77B06"/>
    <w:rsid w:val="00A834A5"/>
    <w:rsid w:val="00A83A4E"/>
    <w:rsid w:val="00A83FD6"/>
    <w:rsid w:val="00A84EBE"/>
    <w:rsid w:val="00A86C40"/>
    <w:rsid w:val="00A87409"/>
    <w:rsid w:val="00A87474"/>
    <w:rsid w:val="00A87AF8"/>
    <w:rsid w:val="00A90275"/>
    <w:rsid w:val="00A902F7"/>
    <w:rsid w:val="00A907C5"/>
    <w:rsid w:val="00A91F47"/>
    <w:rsid w:val="00A92755"/>
    <w:rsid w:val="00A92EA9"/>
    <w:rsid w:val="00A943E5"/>
    <w:rsid w:val="00A94943"/>
    <w:rsid w:val="00A96B62"/>
    <w:rsid w:val="00A96E23"/>
    <w:rsid w:val="00AA070C"/>
    <w:rsid w:val="00AA0F98"/>
    <w:rsid w:val="00AA1EDC"/>
    <w:rsid w:val="00AA29C6"/>
    <w:rsid w:val="00AA2DFC"/>
    <w:rsid w:val="00AA5056"/>
    <w:rsid w:val="00AA544A"/>
    <w:rsid w:val="00AA54F9"/>
    <w:rsid w:val="00AA5E31"/>
    <w:rsid w:val="00AA677F"/>
    <w:rsid w:val="00AA6E10"/>
    <w:rsid w:val="00AA7908"/>
    <w:rsid w:val="00AA7EA6"/>
    <w:rsid w:val="00AB022A"/>
    <w:rsid w:val="00AB045B"/>
    <w:rsid w:val="00AB47A6"/>
    <w:rsid w:val="00AB52AC"/>
    <w:rsid w:val="00AB6A54"/>
    <w:rsid w:val="00AB7E40"/>
    <w:rsid w:val="00AC01C1"/>
    <w:rsid w:val="00AC268B"/>
    <w:rsid w:val="00AC2D4F"/>
    <w:rsid w:val="00AC2EF7"/>
    <w:rsid w:val="00AC6073"/>
    <w:rsid w:val="00AC662A"/>
    <w:rsid w:val="00AC75DD"/>
    <w:rsid w:val="00AD11A1"/>
    <w:rsid w:val="00AD1279"/>
    <w:rsid w:val="00AD3641"/>
    <w:rsid w:val="00AD7745"/>
    <w:rsid w:val="00AD792F"/>
    <w:rsid w:val="00AD7CDB"/>
    <w:rsid w:val="00AD7F0E"/>
    <w:rsid w:val="00AE0282"/>
    <w:rsid w:val="00AE0474"/>
    <w:rsid w:val="00AE0698"/>
    <w:rsid w:val="00AE1BFC"/>
    <w:rsid w:val="00AE24B5"/>
    <w:rsid w:val="00AE2820"/>
    <w:rsid w:val="00AE2EEF"/>
    <w:rsid w:val="00AE419F"/>
    <w:rsid w:val="00AE7D5B"/>
    <w:rsid w:val="00AF0A39"/>
    <w:rsid w:val="00AF1898"/>
    <w:rsid w:val="00AF23B8"/>
    <w:rsid w:val="00AF337C"/>
    <w:rsid w:val="00AF629D"/>
    <w:rsid w:val="00AF63D2"/>
    <w:rsid w:val="00B01DB3"/>
    <w:rsid w:val="00B024B2"/>
    <w:rsid w:val="00B02C9F"/>
    <w:rsid w:val="00B0396A"/>
    <w:rsid w:val="00B05C80"/>
    <w:rsid w:val="00B05E3E"/>
    <w:rsid w:val="00B102EF"/>
    <w:rsid w:val="00B11C79"/>
    <w:rsid w:val="00B12D75"/>
    <w:rsid w:val="00B1575E"/>
    <w:rsid w:val="00B1594F"/>
    <w:rsid w:val="00B169C4"/>
    <w:rsid w:val="00B16D77"/>
    <w:rsid w:val="00B2178F"/>
    <w:rsid w:val="00B23051"/>
    <w:rsid w:val="00B23DCF"/>
    <w:rsid w:val="00B248C6"/>
    <w:rsid w:val="00B27592"/>
    <w:rsid w:val="00B279BF"/>
    <w:rsid w:val="00B27B3B"/>
    <w:rsid w:val="00B30796"/>
    <w:rsid w:val="00B3179A"/>
    <w:rsid w:val="00B320F9"/>
    <w:rsid w:val="00B328BD"/>
    <w:rsid w:val="00B32BED"/>
    <w:rsid w:val="00B333A0"/>
    <w:rsid w:val="00B33BA1"/>
    <w:rsid w:val="00B33FCF"/>
    <w:rsid w:val="00B34178"/>
    <w:rsid w:val="00B34907"/>
    <w:rsid w:val="00B3515C"/>
    <w:rsid w:val="00B355E7"/>
    <w:rsid w:val="00B36028"/>
    <w:rsid w:val="00B366AA"/>
    <w:rsid w:val="00B3699D"/>
    <w:rsid w:val="00B36E3D"/>
    <w:rsid w:val="00B40499"/>
    <w:rsid w:val="00B40DA3"/>
    <w:rsid w:val="00B415BF"/>
    <w:rsid w:val="00B420FD"/>
    <w:rsid w:val="00B4260A"/>
    <w:rsid w:val="00B433D9"/>
    <w:rsid w:val="00B45103"/>
    <w:rsid w:val="00B462FB"/>
    <w:rsid w:val="00B472C1"/>
    <w:rsid w:val="00B51306"/>
    <w:rsid w:val="00B5455C"/>
    <w:rsid w:val="00B568AC"/>
    <w:rsid w:val="00B56FEC"/>
    <w:rsid w:val="00B601B6"/>
    <w:rsid w:val="00B61358"/>
    <w:rsid w:val="00B626AC"/>
    <w:rsid w:val="00B63847"/>
    <w:rsid w:val="00B63D65"/>
    <w:rsid w:val="00B63E28"/>
    <w:rsid w:val="00B64247"/>
    <w:rsid w:val="00B64C97"/>
    <w:rsid w:val="00B65582"/>
    <w:rsid w:val="00B66DEA"/>
    <w:rsid w:val="00B66E79"/>
    <w:rsid w:val="00B67735"/>
    <w:rsid w:val="00B70012"/>
    <w:rsid w:val="00B70CB3"/>
    <w:rsid w:val="00B71C31"/>
    <w:rsid w:val="00B72446"/>
    <w:rsid w:val="00B72E89"/>
    <w:rsid w:val="00B73BA3"/>
    <w:rsid w:val="00B7492B"/>
    <w:rsid w:val="00B75602"/>
    <w:rsid w:val="00B7566F"/>
    <w:rsid w:val="00B75FCA"/>
    <w:rsid w:val="00B76239"/>
    <w:rsid w:val="00B77194"/>
    <w:rsid w:val="00B772F3"/>
    <w:rsid w:val="00B80B3A"/>
    <w:rsid w:val="00B80D0C"/>
    <w:rsid w:val="00B81049"/>
    <w:rsid w:val="00B81615"/>
    <w:rsid w:val="00B8229D"/>
    <w:rsid w:val="00B861DB"/>
    <w:rsid w:val="00B864CD"/>
    <w:rsid w:val="00B865F3"/>
    <w:rsid w:val="00B8686B"/>
    <w:rsid w:val="00B86B43"/>
    <w:rsid w:val="00B87854"/>
    <w:rsid w:val="00B91E4A"/>
    <w:rsid w:val="00B92043"/>
    <w:rsid w:val="00B930FC"/>
    <w:rsid w:val="00B94435"/>
    <w:rsid w:val="00B947E1"/>
    <w:rsid w:val="00B94C70"/>
    <w:rsid w:val="00B94CEA"/>
    <w:rsid w:val="00B95179"/>
    <w:rsid w:val="00B957D2"/>
    <w:rsid w:val="00B95AA5"/>
    <w:rsid w:val="00BA0614"/>
    <w:rsid w:val="00BA1A37"/>
    <w:rsid w:val="00BA234D"/>
    <w:rsid w:val="00BA3204"/>
    <w:rsid w:val="00BA3F66"/>
    <w:rsid w:val="00BA3F96"/>
    <w:rsid w:val="00BA4A74"/>
    <w:rsid w:val="00BA4B01"/>
    <w:rsid w:val="00BA4B36"/>
    <w:rsid w:val="00BA6294"/>
    <w:rsid w:val="00BA6CFC"/>
    <w:rsid w:val="00BA6E34"/>
    <w:rsid w:val="00BB08F0"/>
    <w:rsid w:val="00BB0949"/>
    <w:rsid w:val="00BB2AA5"/>
    <w:rsid w:val="00BB4725"/>
    <w:rsid w:val="00BB4D86"/>
    <w:rsid w:val="00BB57E4"/>
    <w:rsid w:val="00BB63E6"/>
    <w:rsid w:val="00BB6400"/>
    <w:rsid w:val="00BB6C75"/>
    <w:rsid w:val="00BB748C"/>
    <w:rsid w:val="00BB7ADD"/>
    <w:rsid w:val="00BC0703"/>
    <w:rsid w:val="00BC162F"/>
    <w:rsid w:val="00BC2051"/>
    <w:rsid w:val="00BC34A2"/>
    <w:rsid w:val="00BC3A10"/>
    <w:rsid w:val="00BC3CAD"/>
    <w:rsid w:val="00BC61F2"/>
    <w:rsid w:val="00BC62B4"/>
    <w:rsid w:val="00BC718B"/>
    <w:rsid w:val="00BC7421"/>
    <w:rsid w:val="00BD04AA"/>
    <w:rsid w:val="00BD1202"/>
    <w:rsid w:val="00BD2255"/>
    <w:rsid w:val="00BD3F26"/>
    <w:rsid w:val="00BD57D8"/>
    <w:rsid w:val="00BD6788"/>
    <w:rsid w:val="00BD7526"/>
    <w:rsid w:val="00BE0044"/>
    <w:rsid w:val="00BE0086"/>
    <w:rsid w:val="00BE08A2"/>
    <w:rsid w:val="00BE154A"/>
    <w:rsid w:val="00BE164A"/>
    <w:rsid w:val="00BE1677"/>
    <w:rsid w:val="00BE24D1"/>
    <w:rsid w:val="00BE4158"/>
    <w:rsid w:val="00BE427A"/>
    <w:rsid w:val="00BE50A2"/>
    <w:rsid w:val="00BE5412"/>
    <w:rsid w:val="00BE5D84"/>
    <w:rsid w:val="00BE6AF7"/>
    <w:rsid w:val="00BE7025"/>
    <w:rsid w:val="00BE764B"/>
    <w:rsid w:val="00BE7CC0"/>
    <w:rsid w:val="00BF1208"/>
    <w:rsid w:val="00BF14F7"/>
    <w:rsid w:val="00BF1543"/>
    <w:rsid w:val="00BF1CEB"/>
    <w:rsid w:val="00BF267D"/>
    <w:rsid w:val="00BF2E3E"/>
    <w:rsid w:val="00BF3842"/>
    <w:rsid w:val="00BF4414"/>
    <w:rsid w:val="00BF5D64"/>
    <w:rsid w:val="00BF650D"/>
    <w:rsid w:val="00C011CD"/>
    <w:rsid w:val="00C01754"/>
    <w:rsid w:val="00C01BA6"/>
    <w:rsid w:val="00C02D92"/>
    <w:rsid w:val="00C02F68"/>
    <w:rsid w:val="00C04DCC"/>
    <w:rsid w:val="00C04F1F"/>
    <w:rsid w:val="00C04FD4"/>
    <w:rsid w:val="00C05907"/>
    <w:rsid w:val="00C06862"/>
    <w:rsid w:val="00C070CA"/>
    <w:rsid w:val="00C07113"/>
    <w:rsid w:val="00C10227"/>
    <w:rsid w:val="00C1034F"/>
    <w:rsid w:val="00C1140B"/>
    <w:rsid w:val="00C12225"/>
    <w:rsid w:val="00C127C5"/>
    <w:rsid w:val="00C12D50"/>
    <w:rsid w:val="00C13DC2"/>
    <w:rsid w:val="00C13FD9"/>
    <w:rsid w:val="00C141AE"/>
    <w:rsid w:val="00C15B38"/>
    <w:rsid w:val="00C15B95"/>
    <w:rsid w:val="00C166CD"/>
    <w:rsid w:val="00C173A2"/>
    <w:rsid w:val="00C17E5E"/>
    <w:rsid w:val="00C205D2"/>
    <w:rsid w:val="00C20B57"/>
    <w:rsid w:val="00C212D1"/>
    <w:rsid w:val="00C21437"/>
    <w:rsid w:val="00C2226C"/>
    <w:rsid w:val="00C22AF8"/>
    <w:rsid w:val="00C22F18"/>
    <w:rsid w:val="00C232C3"/>
    <w:rsid w:val="00C2371A"/>
    <w:rsid w:val="00C257AE"/>
    <w:rsid w:val="00C271FA"/>
    <w:rsid w:val="00C27356"/>
    <w:rsid w:val="00C314CF"/>
    <w:rsid w:val="00C31897"/>
    <w:rsid w:val="00C32B77"/>
    <w:rsid w:val="00C336FC"/>
    <w:rsid w:val="00C3415A"/>
    <w:rsid w:val="00C360F2"/>
    <w:rsid w:val="00C36F2A"/>
    <w:rsid w:val="00C376F6"/>
    <w:rsid w:val="00C37B94"/>
    <w:rsid w:val="00C405F0"/>
    <w:rsid w:val="00C42727"/>
    <w:rsid w:val="00C43EB0"/>
    <w:rsid w:val="00C4413D"/>
    <w:rsid w:val="00C442AE"/>
    <w:rsid w:val="00C44FB1"/>
    <w:rsid w:val="00C4580F"/>
    <w:rsid w:val="00C461F8"/>
    <w:rsid w:val="00C46609"/>
    <w:rsid w:val="00C47720"/>
    <w:rsid w:val="00C50061"/>
    <w:rsid w:val="00C519A8"/>
    <w:rsid w:val="00C52A30"/>
    <w:rsid w:val="00C545E0"/>
    <w:rsid w:val="00C5471B"/>
    <w:rsid w:val="00C55395"/>
    <w:rsid w:val="00C55F0A"/>
    <w:rsid w:val="00C577AD"/>
    <w:rsid w:val="00C57A07"/>
    <w:rsid w:val="00C57C30"/>
    <w:rsid w:val="00C57FA3"/>
    <w:rsid w:val="00C57FF0"/>
    <w:rsid w:val="00C60867"/>
    <w:rsid w:val="00C64023"/>
    <w:rsid w:val="00C64788"/>
    <w:rsid w:val="00C66E41"/>
    <w:rsid w:val="00C674CC"/>
    <w:rsid w:val="00C70682"/>
    <w:rsid w:val="00C72497"/>
    <w:rsid w:val="00C72596"/>
    <w:rsid w:val="00C7263F"/>
    <w:rsid w:val="00C74248"/>
    <w:rsid w:val="00C74F10"/>
    <w:rsid w:val="00C7504A"/>
    <w:rsid w:val="00C752A9"/>
    <w:rsid w:val="00C75B65"/>
    <w:rsid w:val="00C76723"/>
    <w:rsid w:val="00C776E8"/>
    <w:rsid w:val="00C80767"/>
    <w:rsid w:val="00C81323"/>
    <w:rsid w:val="00C817FF"/>
    <w:rsid w:val="00C82F1A"/>
    <w:rsid w:val="00C85225"/>
    <w:rsid w:val="00C87F8D"/>
    <w:rsid w:val="00C904A1"/>
    <w:rsid w:val="00C907C3"/>
    <w:rsid w:val="00C90825"/>
    <w:rsid w:val="00C9142A"/>
    <w:rsid w:val="00C916B7"/>
    <w:rsid w:val="00C91911"/>
    <w:rsid w:val="00C92253"/>
    <w:rsid w:val="00C92485"/>
    <w:rsid w:val="00C925AB"/>
    <w:rsid w:val="00C927DB"/>
    <w:rsid w:val="00C928F1"/>
    <w:rsid w:val="00C93B89"/>
    <w:rsid w:val="00C96906"/>
    <w:rsid w:val="00C97E14"/>
    <w:rsid w:val="00CA25F3"/>
    <w:rsid w:val="00CA2978"/>
    <w:rsid w:val="00CA2A34"/>
    <w:rsid w:val="00CA395B"/>
    <w:rsid w:val="00CA3B24"/>
    <w:rsid w:val="00CA465C"/>
    <w:rsid w:val="00CA4F86"/>
    <w:rsid w:val="00CA5442"/>
    <w:rsid w:val="00CA5A0F"/>
    <w:rsid w:val="00CA6913"/>
    <w:rsid w:val="00CA74BA"/>
    <w:rsid w:val="00CB11A5"/>
    <w:rsid w:val="00CB1F08"/>
    <w:rsid w:val="00CB1FF1"/>
    <w:rsid w:val="00CB356B"/>
    <w:rsid w:val="00CB38FA"/>
    <w:rsid w:val="00CB4B4D"/>
    <w:rsid w:val="00CB5B91"/>
    <w:rsid w:val="00CB68D7"/>
    <w:rsid w:val="00CB69B0"/>
    <w:rsid w:val="00CB6D11"/>
    <w:rsid w:val="00CB77C6"/>
    <w:rsid w:val="00CB7C9B"/>
    <w:rsid w:val="00CB7D70"/>
    <w:rsid w:val="00CC17DD"/>
    <w:rsid w:val="00CC3A39"/>
    <w:rsid w:val="00CC5589"/>
    <w:rsid w:val="00CC5610"/>
    <w:rsid w:val="00CC63BA"/>
    <w:rsid w:val="00CC66C9"/>
    <w:rsid w:val="00CD17C4"/>
    <w:rsid w:val="00CD2032"/>
    <w:rsid w:val="00CD3D48"/>
    <w:rsid w:val="00CD4658"/>
    <w:rsid w:val="00CD4664"/>
    <w:rsid w:val="00CD4B56"/>
    <w:rsid w:val="00CD5E42"/>
    <w:rsid w:val="00CD5EEB"/>
    <w:rsid w:val="00CD649E"/>
    <w:rsid w:val="00CD6BC5"/>
    <w:rsid w:val="00CD7FD6"/>
    <w:rsid w:val="00CE0D8E"/>
    <w:rsid w:val="00CE24B8"/>
    <w:rsid w:val="00CE2F9F"/>
    <w:rsid w:val="00CE4184"/>
    <w:rsid w:val="00CE43B4"/>
    <w:rsid w:val="00CE4969"/>
    <w:rsid w:val="00CE5310"/>
    <w:rsid w:val="00CE7228"/>
    <w:rsid w:val="00CE7C77"/>
    <w:rsid w:val="00CE7CA7"/>
    <w:rsid w:val="00CF0128"/>
    <w:rsid w:val="00CF07CF"/>
    <w:rsid w:val="00CF0ADE"/>
    <w:rsid w:val="00CF12D3"/>
    <w:rsid w:val="00CF30DC"/>
    <w:rsid w:val="00CF40F9"/>
    <w:rsid w:val="00CF4B2C"/>
    <w:rsid w:val="00CF5918"/>
    <w:rsid w:val="00CF5B42"/>
    <w:rsid w:val="00CF61AB"/>
    <w:rsid w:val="00CF7673"/>
    <w:rsid w:val="00D00406"/>
    <w:rsid w:val="00D0093F"/>
    <w:rsid w:val="00D009F0"/>
    <w:rsid w:val="00D021FE"/>
    <w:rsid w:val="00D04793"/>
    <w:rsid w:val="00D05042"/>
    <w:rsid w:val="00D05731"/>
    <w:rsid w:val="00D102E6"/>
    <w:rsid w:val="00D10A47"/>
    <w:rsid w:val="00D110BD"/>
    <w:rsid w:val="00D110F8"/>
    <w:rsid w:val="00D11F58"/>
    <w:rsid w:val="00D126BE"/>
    <w:rsid w:val="00D13782"/>
    <w:rsid w:val="00D1484C"/>
    <w:rsid w:val="00D14A27"/>
    <w:rsid w:val="00D1535A"/>
    <w:rsid w:val="00D1619A"/>
    <w:rsid w:val="00D169ED"/>
    <w:rsid w:val="00D16D6F"/>
    <w:rsid w:val="00D176D3"/>
    <w:rsid w:val="00D1789B"/>
    <w:rsid w:val="00D212D0"/>
    <w:rsid w:val="00D219F6"/>
    <w:rsid w:val="00D23F37"/>
    <w:rsid w:val="00D25857"/>
    <w:rsid w:val="00D258FB"/>
    <w:rsid w:val="00D26856"/>
    <w:rsid w:val="00D274E3"/>
    <w:rsid w:val="00D3026A"/>
    <w:rsid w:val="00D31445"/>
    <w:rsid w:val="00D318D4"/>
    <w:rsid w:val="00D31C27"/>
    <w:rsid w:val="00D31D7A"/>
    <w:rsid w:val="00D3238C"/>
    <w:rsid w:val="00D334FD"/>
    <w:rsid w:val="00D3359D"/>
    <w:rsid w:val="00D336EB"/>
    <w:rsid w:val="00D33EDB"/>
    <w:rsid w:val="00D34DE4"/>
    <w:rsid w:val="00D37E51"/>
    <w:rsid w:val="00D40118"/>
    <w:rsid w:val="00D4041A"/>
    <w:rsid w:val="00D40615"/>
    <w:rsid w:val="00D40D6A"/>
    <w:rsid w:val="00D411EA"/>
    <w:rsid w:val="00D414A4"/>
    <w:rsid w:val="00D416E8"/>
    <w:rsid w:val="00D4192B"/>
    <w:rsid w:val="00D42348"/>
    <w:rsid w:val="00D44913"/>
    <w:rsid w:val="00D44F0C"/>
    <w:rsid w:val="00D45D8C"/>
    <w:rsid w:val="00D461D3"/>
    <w:rsid w:val="00D46601"/>
    <w:rsid w:val="00D466D0"/>
    <w:rsid w:val="00D473CA"/>
    <w:rsid w:val="00D50091"/>
    <w:rsid w:val="00D518C6"/>
    <w:rsid w:val="00D51B7E"/>
    <w:rsid w:val="00D523E8"/>
    <w:rsid w:val="00D52657"/>
    <w:rsid w:val="00D52783"/>
    <w:rsid w:val="00D528F1"/>
    <w:rsid w:val="00D52EB2"/>
    <w:rsid w:val="00D5364F"/>
    <w:rsid w:val="00D54C1B"/>
    <w:rsid w:val="00D562A6"/>
    <w:rsid w:val="00D577D0"/>
    <w:rsid w:val="00D57B25"/>
    <w:rsid w:val="00D6001C"/>
    <w:rsid w:val="00D60DFF"/>
    <w:rsid w:val="00D61BBB"/>
    <w:rsid w:val="00D61E6C"/>
    <w:rsid w:val="00D62C27"/>
    <w:rsid w:val="00D62FBB"/>
    <w:rsid w:val="00D63FD8"/>
    <w:rsid w:val="00D64409"/>
    <w:rsid w:val="00D64F9F"/>
    <w:rsid w:val="00D660A2"/>
    <w:rsid w:val="00D662FD"/>
    <w:rsid w:val="00D670B2"/>
    <w:rsid w:val="00D70049"/>
    <w:rsid w:val="00D7241E"/>
    <w:rsid w:val="00D72F8B"/>
    <w:rsid w:val="00D73200"/>
    <w:rsid w:val="00D7376C"/>
    <w:rsid w:val="00D749E2"/>
    <w:rsid w:val="00D773F1"/>
    <w:rsid w:val="00D77B11"/>
    <w:rsid w:val="00D80043"/>
    <w:rsid w:val="00D80827"/>
    <w:rsid w:val="00D80995"/>
    <w:rsid w:val="00D81907"/>
    <w:rsid w:val="00D84793"/>
    <w:rsid w:val="00D84F34"/>
    <w:rsid w:val="00D85D98"/>
    <w:rsid w:val="00D85E71"/>
    <w:rsid w:val="00D8714C"/>
    <w:rsid w:val="00D87E84"/>
    <w:rsid w:val="00D87EF2"/>
    <w:rsid w:val="00D924D6"/>
    <w:rsid w:val="00D93813"/>
    <w:rsid w:val="00D93C4C"/>
    <w:rsid w:val="00D93E18"/>
    <w:rsid w:val="00D9413D"/>
    <w:rsid w:val="00D96579"/>
    <w:rsid w:val="00D96646"/>
    <w:rsid w:val="00D9671D"/>
    <w:rsid w:val="00DA18AC"/>
    <w:rsid w:val="00DA5537"/>
    <w:rsid w:val="00DA5D07"/>
    <w:rsid w:val="00DA69DB"/>
    <w:rsid w:val="00DA7602"/>
    <w:rsid w:val="00DB042B"/>
    <w:rsid w:val="00DB1482"/>
    <w:rsid w:val="00DB1629"/>
    <w:rsid w:val="00DB4A18"/>
    <w:rsid w:val="00DB5480"/>
    <w:rsid w:val="00DB6AE3"/>
    <w:rsid w:val="00DB6E50"/>
    <w:rsid w:val="00DB7593"/>
    <w:rsid w:val="00DC1294"/>
    <w:rsid w:val="00DC2671"/>
    <w:rsid w:val="00DC3DE4"/>
    <w:rsid w:val="00DC4297"/>
    <w:rsid w:val="00DC78B4"/>
    <w:rsid w:val="00DC79E4"/>
    <w:rsid w:val="00DD2AED"/>
    <w:rsid w:val="00DD371A"/>
    <w:rsid w:val="00DD38E4"/>
    <w:rsid w:val="00DD3962"/>
    <w:rsid w:val="00DD3CC3"/>
    <w:rsid w:val="00DD472B"/>
    <w:rsid w:val="00DD6510"/>
    <w:rsid w:val="00DD71F8"/>
    <w:rsid w:val="00DE1EC5"/>
    <w:rsid w:val="00DE2521"/>
    <w:rsid w:val="00DE2946"/>
    <w:rsid w:val="00DE356E"/>
    <w:rsid w:val="00DE3DF1"/>
    <w:rsid w:val="00DE4D78"/>
    <w:rsid w:val="00DE5258"/>
    <w:rsid w:val="00DE5DCA"/>
    <w:rsid w:val="00DF3894"/>
    <w:rsid w:val="00DF3A38"/>
    <w:rsid w:val="00DF4736"/>
    <w:rsid w:val="00DF6CD0"/>
    <w:rsid w:val="00E0002B"/>
    <w:rsid w:val="00E01041"/>
    <w:rsid w:val="00E013BF"/>
    <w:rsid w:val="00E01FD4"/>
    <w:rsid w:val="00E02AA3"/>
    <w:rsid w:val="00E03F7A"/>
    <w:rsid w:val="00E046D9"/>
    <w:rsid w:val="00E051A9"/>
    <w:rsid w:val="00E06092"/>
    <w:rsid w:val="00E07B45"/>
    <w:rsid w:val="00E103AE"/>
    <w:rsid w:val="00E11A96"/>
    <w:rsid w:val="00E120FD"/>
    <w:rsid w:val="00E123A0"/>
    <w:rsid w:val="00E1310B"/>
    <w:rsid w:val="00E131A0"/>
    <w:rsid w:val="00E134DB"/>
    <w:rsid w:val="00E14832"/>
    <w:rsid w:val="00E149FF"/>
    <w:rsid w:val="00E14C4F"/>
    <w:rsid w:val="00E15FFB"/>
    <w:rsid w:val="00E166C4"/>
    <w:rsid w:val="00E168D5"/>
    <w:rsid w:val="00E16DA2"/>
    <w:rsid w:val="00E175AA"/>
    <w:rsid w:val="00E17BC2"/>
    <w:rsid w:val="00E211B8"/>
    <w:rsid w:val="00E21990"/>
    <w:rsid w:val="00E22B7C"/>
    <w:rsid w:val="00E2637B"/>
    <w:rsid w:val="00E26E30"/>
    <w:rsid w:val="00E271B9"/>
    <w:rsid w:val="00E27A0B"/>
    <w:rsid w:val="00E3042C"/>
    <w:rsid w:val="00E31B6D"/>
    <w:rsid w:val="00E332DB"/>
    <w:rsid w:val="00E33A32"/>
    <w:rsid w:val="00E33CB5"/>
    <w:rsid w:val="00E35A24"/>
    <w:rsid w:val="00E365BD"/>
    <w:rsid w:val="00E36626"/>
    <w:rsid w:val="00E37134"/>
    <w:rsid w:val="00E4107E"/>
    <w:rsid w:val="00E41D7F"/>
    <w:rsid w:val="00E443E0"/>
    <w:rsid w:val="00E44DEC"/>
    <w:rsid w:val="00E4530B"/>
    <w:rsid w:val="00E45606"/>
    <w:rsid w:val="00E45C68"/>
    <w:rsid w:val="00E469DE"/>
    <w:rsid w:val="00E47724"/>
    <w:rsid w:val="00E50140"/>
    <w:rsid w:val="00E50DB7"/>
    <w:rsid w:val="00E52F07"/>
    <w:rsid w:val="00E52FF9"/>
    <w:rsid w:val="00E5371E"/>
    <w:rsid w:val="00E538E7"/>
    <w:rsid w:val="00E539AB"/>
    <w:rsid w:val="00E53C48"/>
    <w:rsid w:val="00E54469"/>
    <w:rsid w:val="00E54926"/>
    <w:rsid w:val="00E55B40"/>
    <w:rsid w:val="00E55FC0"/>
    <w:rsid w:val="00E56DE4"/>
    <w:rsid w:val="00E56FB6"/>
    <w:rsid w:val="00E63653"/>
    <w:rsid w:val="00E63EAA"/>
    <w:rsid w:val="00E64762"/>
    <w:rsid w:val="00E650E7"/>
    <w:rsid w:val="00E66111"/>
    <w:rsid w:val="00E663FF"/>
    <w:rsid w:val="00E66C44"/>
    <w:rsid w:val="00E66E70"/>
    <w:rsid w:val="00E66E74"/>
    <w:rsid w:val="00E6796C"/>
    <w:rsid w:val="00E70D5B"/>
    <w:rsid w:val="00E72A52"/>
    <w:rsid w:val="00E73E26"/>
    <w:rsid w:val="00E740FE"/>
    <w:rsid w:val="00E75483"/>
    <w:rsid w:val="00E76E24"/>
    <w:rsid w:val="00E77C3E"/>
    <w:rsid w:val="00E77CAA"/>
    <w:rsid w:val="00E80642"/>
    <w:rsid w:val="00E82C67"/>
    <w:rsid w:val="00E82E25"/>
    <w:rsid w:val="00E83E1E"/>
    <w:rsid w:val="00E83EFB"/>
    <w:rsid w:val="00E84E4E"/>
    <w:rsid w:val="00E855D9"/>
    <w:rsid w:val="00E858CF"/>
    <w:rsid w:val="00E85C45"/>
    <w:rsid w:val="00E87D86"/>
    <w:rsid w:val="00E90A33"/>
    <w:rsid w:val="00E912A6"/>
    <w:rsid w:val="00E91372"/>
    <w:rsid w:val="00E948AB"/>
    <w:rsid w:val="00E94905"/>
    <w:rsid w:val="00E950D9"/>
    <w:rsid w:val="00E96028"/>
    <w:rsid w:val="00E966AA"/>
    <w:rsid w:val="00E969B4"/>
    <w:rsid w:val="00E96A9E"/>
    <w:rsid w:val="00E96FF4"/>
    <w:rsid w:val="00E97457"/>
    <w:rsid w:val="00E97514"/>
    <w:rsid w:val="00EA08A2"/>
    <w:rsid w:val="00EA1251"/>
    <w:rsid w:val="00EA139C"/>
    <w:rsid w:val="00EA13E5"/>
    <w:rsid w:val="00EA2A7E"/>
    <w:rsid w:val="00EA488D"/>
    <w:rsid w:val="00EA4C86"/>
    <w:rsid w:val="00EB08BF"/>
    <w:rsid w:val="00EB0B28"/>
    <w:rsid w:val="00EB142D"/>
    <w:rsid w:val="00EB25A2"/>
    <w:rsid w:val="00EB3526"/>
    <w:rsid w:val="00EB63F5"/>
    <w:rsid w:val="00EB66C7"/>
    <w:rsid w:val="00EB7118"/>
    <w:rsid w:val="00EB7B87"/>
    <w:rsid w:val="00EB7F0B"/>
    <w:rsid w:val="00EC1D38"/>
    <w:rsid w:val="00EC35F6"/>
    <w:rsid w:val="00EC3AE2"/>
    <w:rsid w:val="00EC6D1A"/>
    <w:rsid w:val="00EC767C"/>
    <w:rsid w:val="00EC7D57"/>
    <w:rsid w:val="00EC7F90"/>
    <w:rsid w:val="00ED081A"/>
    <w:rsid w:val="00ED10F7"/>
    <w:rsid w:val="00ED18DD"/>
    <w:rsid w:val="00ED2666"/>
    <w:rsid w:val="00ED395E"/>
    <w:rsid w:val="00ED4D62"/>
    <w:rsid w:val="00ED5FEC"/>
    <w:rsid w:val="00ED6207"/>
    <w:rsid w:val="00ED6D36"/>
    <w:rsid w:val="00ED6E27"/>
    <w:rsid w:val="00EE06E5"/>
    <w:rsid w:val="00EE4365"/>
    <w:rsid w:val="00EE5E40"/>
    <w:rsid w:val="00EE6B3C"/>
    <w:rsid w:val="00EF186A"/>
    <w:rsid w:val="00EF211B"/>
    <w:rsid w:val="00EF28A5"/>
    <w:rsid w:val="00EF442D"/>
    <w:rsid w:val="00EF51DF"/>
    <w:rsid w:val="00EF6B84"/>
    <w:rsid w:val="00EF6BF0"/>
    <w:rsid w:val="00EF7A75"/>
    <w:rsid w:val="00EF7C3D"/>
    <w:rsid w:val="00F02B08"/>
    <w:rsid w:val="00F0329F"/>
    <w:rsid w:val="00F03928"/>
    <w:rsid w:val="00F03943"/>
    <w:rsid w:val="00F04035"/>
    <w:rsid w:val="00F050BE"/>
    <w:rsid w:val="00F05745"/>
    <w:rsid w:val="00F05B3D"/>
    <w:rsid w:val="00F06AEE"/>
    <w:rsid w:val="00F0795A"/>
    <w:rsid w:val="00F07A16"/>
    <w:rsid w:val="00F101DC"/>
    <w:rsid w:val="00F1145A"/>
    <w:rsid w:val="00F12516"/>
    <w:rsid w:val="00F12680"/>
    <w:rsid w:val="00F13577"/>
    <w:rsid w:val="00F13DE7"/>
    <w:rsid w:val="00F1598E"/>
    <w:rsid w:val="00F174A2"/>
    <w:rsid w:val="00F204BC"/>
    <w:rsid w:val="00F2058B"/>
    <w:rsid w:val="00F20DF4"/>
    <w:rsid w:val="00F20E37"/>
    <w:rsid w:val="00F2114E"/>
    <w:rsid w:val="00F2377C"/>
    <w:rsid w:val="00F253C8"/>
    <w:rsid w:val="00F275AA"/>
    <w:rsid w:val="00F30DDA"/>
    <w:rsid w:val="00F3328C"/>
    <w:rsid w:val="00F332F0"/>
    <w:rsid w:val="00F33F03"/>
    <w:rsid w:val="00F34063"/>
    <w:rsid w:val="00F3422B"/>
    <w:rsid w:val="00F35458"/>
    <w:rsid w:val="00F361DB"/>
    <w:rsid w:val="00F36900"/>
    <w:rsid w:val="00F36BEF"/>
    <w:rsid w:val="00F36C21"/>
    <w:rsid w:val="00F370BE"/>
    <w:rsid w:val="00F37E6C"/>
    <w:rsid w:val="00F4002C"/>
    <w:rsid w:val="00F44596"/>
    <w:rsid w:val="00F44A83"/>
    <w:rsid w:val="00F44AC8"/>
    <w:rsid w:val="00F45ABA"/>
    <w:rsid w:val="00F46D7B"/>
    <w:rsid w:val="00F518C7"/>
    <w:rsid w:val="00F52D52"/>
    <w:rsid w:val="00F53A08"/>
    <w:rsid w:val="00F54AA8"/>
    <w:rsid w:val="00F5512A"/>
    <w:rsid w:val="00F602DE"/>
    <w:rsid w:val="00F604A6"/>
    <w:rsid w:val="00F64B62"/>
    <w:rsid w:val="00F65595"/>
    <w:rsid w:val="00F6575F"/>
    <w:rsid w:val="00F66035"/>
    <w:rsid w:val="00F7011D"/>
    <w:rsid w:val="00F701C5"/>
    <w:rsid w:val="00F704F2"/>
    <w:rsid w:val="00F70A8C"/>
    <w:rsid w:val="00F70AA1"/>
    <w:rsid w:val="00F70BED"/>
    <w:rsid w:val="00F739C3"/>
    <w:rsid w:val="00F73DD6"/>
    <w:rsid w:val="00F74E50"/>
    <w:rsid w:val="00F7694F"/>
    <w:rsid w:val="00F77E3E"/>
    <w:rsid w:val="00F81B76"/>
    <w:rsid w:val="00F825F3"/>
    <w:rsid w:val="00F83160"/>
    <w:rsid w:val="00F83322"/>
    <w:rsid w:val="00F83889"/>
    <w:rsid w:val="00F83C56"/>
    <w:rsid w:val="00F83EF2"/>
    <w:rsid w:val="00F8481F"/>
    <w:rsid w:val="00F851FC"/>
    <w:rsid w:val="00F86B33"/>
    <w:rsid w:val="00F86DA7"/>
    <w:rsid w:val="00F8737D"/>
    <w:rsid w:val="00F87B99"/>
    <w:rsid w:val="00F87C09"/>
    <w:rsid w:val="00F87D2A"/>
    <w:rsid w:val="00F92958"/>
    <w:rsid w:val="00F92C72"/>
    <w:rsid w:val="00F93B0A"/>
    <w:rsid w:val="00F95796"/>
    <w:rsid w:val="00F958AD"/>
    <w:rsid w:val="00F9646F"/>
    <w:rsid w:val="00FA00E5"/>
    <w:rsid w:val="00FA2BC7"/>
    <w:rsid w:val="00FA31DD"/>
    <w:rsid w:val="00FA4776"/>
    <w:rsid w:val="00FA4A83"/>
    <w:rsid w:val="00FA6304"/>
    <w:rsid w:val="00FA64A7"/>
    <w:rsid w:val="00FA7185"/>
    <w:rsid w:val="00FB0802"/>
    <w:rsid w:val="00FB0D23"/>
    <w:rsid w:val="00FB378F"/>
    <w:rsid w:val="00FB3C50"/>
    <w:rsid w:val="00FB4540"/>
    <w:rsid w:val="00FB515A"/>
    <w:rsid w:val="00FB51D4"/>
    <w:rsid w:val="00FB5457"/>
    <w:rsid w:val="00FB54D5"/>
    <w:rsid w:val="00FB70AE"/>
    <w:rsid w:val="00FB717F"/>
    <w:rsid w:val="00FC0C98"/>
    <w:rsid w:val="00FC2AD3"/>
    <w:rsid w:val="00FC3519"/>
    <w:rsid w:val="00FC3DD8"/>
    <w:rsid w:val="00FC4574"/>
    <w:rsid w:val="00FC5683"/>
    <w:rsid w:val="00FC5C31"/>
    <w:rsid w:val="00FC5EED"/>
    <w:rsid w:val="00FC60A3"/>
    <w:rsid w:val="00FC65FA"/>
    <w:rsid w:val="00FD0671"/>
    <w:rsid w:val="00FD1E90"/>
    <w:rsid w:val="00FD30A8"/>
    <w:rsid w:val="00FD3CDF"/>
    <w:rsid w:val="00FD5FC6"/>
    <w:rsid w:val="00FD699A"/>
    <w:rsid w:val="00FD6CF7"/>
    <w:rsid w:val="00FE077B"/>
    <w:rsid w:val="00FE1CC6"/>
    <w:rsid w:val="00FE24D6"/>
    <w:rsid w:val="00FE3810"/>
    <w:rsid w:val="00FE3E35"/>
    <w:rsid w:val="00FE4BCD"/>
    <w:rsid w:val="00FE5F3D"/>
    <w:rsid w:val="00FE6249"/>
    <w:rsid w:val="00FE6B88"/>
    <w:rsid w:val="00FE769D"/>
    <w:rsid w:val="00FF0BEC"/>
    <w:rsid w:val="00FF2817"/>
    <w:rsid w:val="00FF3CF5"/>
    <w:rsid w:val="00FF415C"/>
    <w:rsid w:val="00FF4362"/>
    <w:rsid w:val="00FF4998"/>
    <w:rsid w:val="00FF5A84"/>
    <w:rsid w:val="00FF6767"/>
    <w:rsid w:val="00FF6F5C"/>
    <w:rsid w:val="00FF7252"/>
    <w:rsid w:val="00FF7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6336679"/>
  <w15:docId w15:val="{F93554EB-626F-4637-A7F4-313B9546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6EF"/>
    <w:rPr>
      <w:rFonts w:ascii="Arial" w:hAnsi="Arial"/>
      <w:sz w:val="22"/>
      <w:lang w:eastAsia="en-US"/>
    </w:rPr>
  </w:style>
  <w:style w:type="paragraph" w:styleId="Heading1">
    <w:name w:val="heading 1"/>
    <w:basedOn w:val="Normal"/>
    <w:next w:val="Normal"/>
    <w:qFormat/>
    <w:rsid w:val="00095874"/>
    <w:pPr>
      <w:keepNext/>
      <w:numPr>
        <w:numId w:val="1"/>
      </w:numPr>
      <w:spacing w:before="240" w:after="60"/>
      <w:outlineLvl w:val="0"/>
    </w:pPr>
    <w:rPr>
      <w:rFonts w:cs="Arial"/>
      <w:b/>
      <w:bCs/>
      <w:kern w:val="32"/>
      <w:sz w:val="34"/>
      <w:szCs w:val="32"/>
    </w:rPr>
  </w:style>
  <w:style w:type="paragraph" w:styleId="Heading2">
    <w:name w:val="heading 2"/>
    <w:basedOn w:val="Normal"/>
    <w:next w:val="Normal"/>
    <w:qFormat/>
    <w:rsid w:val="00E54926"/>
    <w:pPr>
      <w:keepNext/>
      <w:numPr>
        <w:ilvl w:val="1"/>
        <w:numId w:val="1"/>
      </w:numPr>
      <w:tabs>
        <w:tab w:val="clear" w:pos="4404"/>
        <w:tab w:val="num" w:pos="576"/>
        <w:tab w:val="left" w:pos="635"/>
      </w:tabs>
      <w:spacing w:before="240" w:after="60"/>
      <w:ind w:left="576"/>
      <w:outlineLvl w:val="1"/>
    </w:pPr>
    <w:rPr>
      <w:rFonts w:cs="Arial"/>
      <w:b/>
      <w:bCs/>
      <w:iCs/>
      <w:sz w:val="28"/>
      <w:szCs w:val="28"/>
    </w:rPr>
  </w:style>
  <w:style w:type="paragraph" w:styleId="Heading3">
    <w:name w:val="heading 3"/>
    <w:basedOn w:val="Normal"/>
    <w:next w:val="Normal"/>
    <w:qFormat/>
    <w:rsid w:val="001D5EA7"/>
    <w:pPr>
      <w:keepNext/>
      <w:numPr>
        <w:ilvl w:val="2"/>
        <w:numId w:val="1"/>
      </w:numPr>
      <w:tabs>
        <w:tab w:val="clear" w:pos="720"/>
        <w:tab w:val="left" w:pos="805"/>
        <w:tab w:val="left" w:pos="936"/>
        <w:tab w:val="num" w:pos="1430"/>
      </w:tabs>
      <w:spacing w:before="240" w:after="60"/>
      <w:outlineLvl w:val="2"/>
    </w:pPr>
    <w:rPr>
      <w:rFonts w:cs="Arial"/>
      <w:b/>
      <w:bCs/>
      <w:sz w:val="26"/>
      <w:szCs w:val="26"/>
    </w:rPr>
  </w:style>
  <w:style w:type="paragraph" w:styleId="Heading4">
    <w:name w:val="heading 4"/>
    <w:basedOn w:val="Normal"/>
    <w:next w:val="Normal"/>
    <w:qFormat/>
    <w:rsid w:val="001F64C0"/>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F64C0"/>
    <w:pPr>
      <w:numPr>
        <w:ilvl w:val="4"/>
        <w:numId w:val="1"/>
      </w:numPr>
      <w:spacing w:before="240" w:after="60"/>
      <w:outlineLvl w:val="4"/>
    </w:pPr>
    <w:rPr>
      <w:b/>
      <w:bCs/>
      <w:i/>
      <w:iCs/>
      <w:sz w:val="26"/>
      <w:szCs w:val="26"/>
    </w:rPr>
  </w:style>
  <w:style w:type="paragraph" w:styleId="Heading6">
    <w:name w:val="heading 6"/>
    <w:basedOn w:val="Normal"/>
    <w:next w:val="Normal"/>
    <w:qFormat/>
    <w:rsid w:val="001F64C0"/>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F64C0"/>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1F64C0"/>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1F64C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SH-Logo">
    <w:name w:val="BSH-Logo"/>
    <w:basedOn w:val="Normal"/>
    <w:rsid w:val="0038483B"/>
    <w:pPr>
      <w:tabs>
        <w:tab w:val="left" w:pos="7711"/>
      </w:tabs>
      <w:spacing w:after="120" w:line="920" w:lineRule="exact"/>
      <w:ind w:right="-1418"/>
    </w:pPr>
    <w:rPr>
      <w:rFonts w:ascii="BSHG-Logos" w:hAnsi="BSHG-Logos"/>
      <w:position w:val="-14"/>
      <w:sz w:val="65"/>
    </w:rPr>
  </w:style>
  <w:style w:type="table" w:styleId="TableGrid">
    <w:name w:val="Table Grid"/>
    <w:basedOn w:val="TableNormal"/>
    <w:rsid w:val="00A5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8483B"/>
    <w:pPr>
      <w:tabs>
        <w:tab w:val="right" w:pos="9356"/>
      </w:tabs>
      <w:spacing w:line="200" w:lineRule="exact"/>
    </w:pPr>
    <w:rPr>
      <w:sz w:val="14"/>
    </w:rPr>
  </w:style>
  <w:style w:type="paragraph" w:styleId="Header">
    <w:name w:val="header"/>
    <w:basedOn w:val="Normal"/>
    <w:next w:val="Normal"/>
    <w:rsid w:val="0038483B"/>
    <w:pPr>
      <w:spacing w:after="640" w:line="240" w:lineRule="exact"/>
    </w:pPr>
    <w:rPr>
      <w:spacing w:val="32"/>
      <w:sz w:val="16"/>
    </w:rPr>
  </w:style>
  <w:style w:type="paragraph" w:styleId="Caption">
    <w:name w:val="caption"/>
    <w:basedOn w:val="Normal"/>
    <w:next w:val="Normal"/>
    <w:qFormat/>
    <w:rsid w:val="002D4373"/>
    <w:rPr>
      <w:b/>
      <w:bCs/>
      <w:sz w:val="20"/>
    </w:rPr>
  </w:style>
  <w:style w:type="paragraph" w:styleId="TOC1">
    <w:name w:val="toc 1"/>
    <w:basedOn w:val="Normal"/>
    <w:next w:val="Normal"/>
    <w:autoRedefine/>
    <w:uiPriority w:val="39"/>
    <w:rsid w:val="00135BB0"/>
    <w:pPr>
      <w:tabs>
        <w:tab w:val="left" w:pos="440"/>
        <w:tab w:val="right" w:leader="dot" w:pos="9060"/>
      </w:tabs>
      <w:spacing w:before="60" w:after="60"/>
    </w:pPr>
    <w:rPr>
      <w:b/>
      <w:bCs/>
      <w:noProof/>
    </w:rPr>
  </w:style>
  <w:style w:type="paragraph" w:styleId="TOC2">
    <w:name w:val="toc 2"/>
    <w:basedOn w:val="Normal"/>
    <w:next w:val="Normal"/>
    <w:autoRedefine/>
    <w:uiPriority w:val="39"/>
    <w:rsid w:val="0027111F"/>
    <w:pPr>
      <w:ind w:left="220"/>
    </w:pPr>
  </w:style>
  <w:style w:type="paragraph" w:styleId="TOC3">
    <w:name w:val="toc 3"/>
    <w:basedOn w:val="Normal"/>
    <w:next w:val="Normal"/>
    <w:autoRedefine/>
    <w:uiPriority w:val="39"/>
    <w:rsid w:val="0075354D"/>
    <w:pPr>
      <w:tabs>
        <w:tab w:val="left" w:pos="1320"/>
        <w:tab w:val="right" w:leader="dot" w:pos="9060"/>
      </w:tabs>
      <w:ind w:left="440"/>
    </w:pPr>
  </w:style>
  <w:style w:type="character" w:styleId="Hyperlink">
    <w:name w:val="Hyperlink"/>
    <w:basedOn w:val="DefaultParagraphFont"/>
    <w:uiPriority w:val="99"/>
    <w:rsid w:val="0027111F"/>
    <w:rPr>
      <w:color w:val="0000FF"/>
      <w:u w:val="single"/>
    </w:rPr>
  </w:style>
  <w:style w:type="paragraph" w:styleId="TableofFigures">
    <w:name w:val="table of figures"/>
    <w:basedOn w:val="Normal"/>
    <w:next w:val="Normal"/>
    <w:uiPriority w:val="99"/>
    <w:rsid w:val="0027111F"/>
  </w:style>
  <w:style w:type="paragraph" w:styleId="BalloonText">
    <w:name w:val="Balloon Text"/>
    <w:basedOn w:val="Normal"/>
    <w:semiHidden/>
    <w:rsid w:val="00B81615"/>
    <w:rPr>
      <w:rFonts w:ascii="Tahoma" w:hAnsi="Tahoma" w:cs="Tahoma"/>
      <w:sz w:val="16"/>
      <w:szCs w:val="16"/>
    </w:rPr>
  </w:style>
  <w:style w:type="character" w:styleId="CommentReference">
    <w:name w:val="annotation reference"/>
    <w:basedOn w:val="DefaultParagraphFont"/>
    <w:semiHidden/>
    <w:rsid w:val="007F4815"/>
    <w:rPr>
      <w:sz w:val="16"/>
      <w:szCs w:val="16"/>
    </w:rPr>
  </w:style>
  <w:style w:type="paragraph" w:styleId="CommentText">
    <w:name w:val="annotation text"/>
    <w:basedOn w:val="Normal"/>
    <w:semiHidden/>
    <w:rsid w:val="007F4815"/>
    <w:rPr>
      <w:sz w:val="20"/>
    </w:rPr>
  </w:style>
  <w:style w:type="paragraph" w:styleId="CommentSubject">
    <w:name w:val="annotation subject"/>
    <w:basedOn w:val="CommentText"/>
    <w:next w:val="CommentText"/>
    <w:semiHidden/>
    <w:rsid w:val="007F4815"/>
    <w:rPr>
      <w:b/>
      <w:bCs/>
    </w:rPr>
  </w:style>
  <w:style w:type="paragraph" w:styleId="BodyText">
    <w:name w:val="Body Text"/>
    <w:basedOn w:val="Normal"/>
    <w:rsid w:val="00A60AE6"/>
    <w:pPr>
      <w:spacing w:after="120"/>
      <w:ind w:left="1304"/>
    </w:pPr>
  </w:style>
  <w:style w:type="character" w:styleId="PageNumber">
    <w:name w:val="page number"/>
    <w:basedOn w:val="DefaultParagraphFont"/>
    <w:rsid w:val="00A60AE6"/>
  </w:style>
  <w:style w:type="paragraph" w:styleId="FootnoteText">
    <w:name w:val="footnote text"/>
    <w:basedOn w:val="Normal"/>
    <w:semiHidden/>
    <w:rsid w:val="00135BB0"/>
    <w:rPr>
      <w:sz w:val="18"/>
    </w:rPr>
  </w:style>
  <w:style w:type="character" w:styleId="FootnoteReference">
    <w:name w:val="footnote reference"/>
    <w:basedOn w:val="DefaultParagraphFont"/>
    <w:semiHidden/>
    <w:rsid w:val="006042AF"/>
    <w:rPr>
      <w:vertAlign w:val="superscript"/>
    </w:rPr>
  </w:style>
  <w:style w:type="character" w:customStyle="1" w:styleId="Code">
    <w:name w:val="Code"/>
    <w:basedOn w:val="DefaultParagraphFont"/>
    <w:rsid w:val="00E66E70"/>
    <w:rPr>
      <w:rFonts w:ascii="Courier New" w:hAnsi="Courier New" w:cs="Courier New"/>
      <w:noProof/>
      <w:sz w:val="18"/>
      <w:lang w:val="en-US"/>
    </w:rPr>
  </w:style>
  <w:style w:type="character" w:customStyle="1" w:styleId="CodeBig">
    <w:name w:val="Code Big"/>
    <w:basedOn w:val="Code"/>
    <w:rsid w:val="00C166CD"/>
    <w:rPr>
      <w:rFonts w:ascii="Courier New" w:hAnsi="Courier New" w:cs="Courier New"/>
      <w:noProof/>
      <w:sz w:val="21"/>
      <w:szCs w:val="22"/>
      <w:lang w:val="en-US"/>
    </w:rPr>
  </w:style>
  <w:style w:type="character" w:customStyle="1" w:styleId="FormatvorlageLateinCourierNewKomplexCourierNewLatein9ptK">
    <w:name w:val="Formatvorlage (Latein) Courier New (Komplex) Courier New (Latein) 9 pt K..."/>
    <w:basedOn w:val="Code"/>
    <w:rsid w:val="0083661E"/>
    <w:rPr>
      <w:rFonts w:ascii="Courier New" w:hAnsi="Courier New" w:cs="Courier New"/>
      <w:noProof/>
      <w:sz w:val="18"/>
      <w:lang w:val="en-US"/>
    </w:rPr>
  </w:style>
  <w:style w:type="paragraph" w:customStyle="1" w:styleId="FormatvorlageLateinCourierNewKomplexCourierNewLatein9ptK1">
    <w:name w:val="Formatvorlage (Latein) Courier New (Komplex) Courier New (Latein) 9 pt K...1"/>
    <w:basedOn w:val="Normal"/>
    <w:rsid w:val="0083661E"/>
    <w:pPr>
      <w:pBdr>
        <w:top w:val="single" w:sz="4" w:space="1" w:color="808080"/>
        <w:left w:val="single" w:sz="4" w:space="4" w:color="808080"/>
        <w:bottom w:val="single" w:sz="4" w:space="1" w:color="808080"/>
        <w:right w:val="single" w:sz="4" w:space="4" w:color="808080"/>
      </w:pBdr>
    </w:pPr>
    <w:rPr>
      <w:rFonts w:ascii="Courier New" w:hAnsi="Courier New" w:cs="Courier New"/>
      <w:sz w:val="18"/>
    </w:rPr>
  </w:style>
  <w:style w:type="paragraph" w:styleId="Date">
    <w:name w:val="Date"/>
    <w:basedOn w:val="Normal"/>
    <w:next w:val="Normal"/>
    <w:rsid w:val="00C04FD4"/>
  </w:style>
  <w:style w:type="paragraph" w:styleId="Revision">
    <w:name w:val="Revision"/>
    <w:hidden/>
    <w:uiPriority w:val="99"/>
    <w:semiHidden/>
    <w:rsid w:val="009A33A3"/>
    <w:rPr>
      <w:rFonts w:ascii="Arial" w:hAnsi="Arial"/>
      <w:sz w:val="22"/>
      <w:lang w:eastAsia="en-US"/>
    </w:rPr>
  </w:style>
  <w:style w:type="paragraph" w:styleId="DocumentMap">
    <w:name w:val="Document Map"/>
    <w:basedOn w:val="Normal"/>
    <w:link w:val="DocumentMapChar"/>
    <w:rsid w:val="00F44596"/>
    <w:rPr>
      <w:rFonts w:ascii="Tahoma" w:hAnsi="Tahoma" w:cs="Tahoma"/>
      <w:sz w:val="16"/>
      <w:szCs w:val="16"/>
    </w:rPr>
  </w:style>
  <w:style w:type="character" w:customStyle="1" w:styleId="DocumentMapChar">
    <w:name w:val="Document Map Char"/>
    <w:basedOn w:val="DefaultParagraphFont"/>
    <w:link w:val="DocumentMap"/>
    <w:rsid w:val="00F44596"/>
    <w:rPr>
      <w:rFonts w:ascii="Tahoma" w:hAnsi="Tahoma" w:cs="Tahoma"/>
      <w:sz w:val="16"/>
      <w:szCs w:val="16"/>
      <w:lang w:eastAsia="en-US"/>
    </w:rPr>
  </w:style>
  <w:style w:type="paragraph" w:styleId="ListParagraph">
    <w:name w:val="List Paragraph"/>
    <w:basedOn w:val="Normal"/>
    <w:uiPriority w:val="34"/>
    <w:qFormat/>
    <w:rsid w:val="00FE3810"/>
    <w:pPr>
      <w:ind w:left="720"/>
      <w:contextualSpacing/>
    </w:pPr>
  </w:style>
  <w:style w:type="paragraph" w:customStyle="1" w:styleId="Default">
    <w:name w:val="Default"/>
    <w:rsid w:val="00BA234D"/>
    <w:pPr>
      <w:autoSpaceDE w:val="0"/>
      <w:autoSpaceDN w:val="0"/>
      <w:adjustRightInd w:val="0"/>
    </w:pPr>
    <w:rPr>
      <w:rFonts w:ascii="Courier New" w:hAnsi="Courier New" w:cs="Courier New"/>
      <w:color w:val="000000"/>
      <w:sz w:val="24"/>
      <w:szCs w:val="24"/>
    </w:rPr>
  </w:style>
  <w:style w:type="paragraph" w:styleId="TOC4">
    <w:name w:val="toc 4"/>
    <w:basedOn w:val="Normal"/>
    <w:next w:val="Normal"/>
    <w:autoRedefine/>
    <w:uiPriority w:val="39"/>
    <w:unhideWhenUsed/>
    <w:rsid w:val="00C314CF"/>
    <w:pPr>
      <w:spacing w:after="100" w:line="259" w:lineRule="auto"/>
      <w:ind w:left="660"/>
    </w:pPr>
    <w:rPr>
      <w:rFonts w:asciiTheme="minorHAnsi" w:eastAsiaTheme="minorEastAsia" w:hAnsiTheme="minorHAnsi" w:cstheme="minorBidi"/>
      <w:szCs w:val="22"/>
      <w:lang w:val="de-DE" w:eastAsia="ja-JP"/>
    </w:rPr>
  </w:style>
  <w:style w:type="paragraph" w:styleId="TOC5">
    <w:name w:val="toc 5"/>
    <w:basedOn w:val="Normal"/>
    <w:next w:val="Normal"/>
    <w:autoRedefine/>
    <w:uiPriority w:val="39"/>
    <w:unhideWhenUsed/>
    <w:rsid w:val="00C314CF"/>
    <w:pPr>
      <w:spacing w:after="100" w:line="259" w:lineRule="auto"/>
      <w:ind w:left="880"/>
    </w:pPr>
    <w:rPr>
      <w:rFonts w:asciiTheme="minorHAnsi" w:eastAsiaTheme="minorEastAsia" w:hAnsiTheme="minorHAnsi" w:cstheme="minorBidi"/>
      <w:szCs w:val="22"/>
      <w:lang w:val="de-DE" w:eastAsia="ja-JP"/>
    </w:rPr>
  </w:style>
  <w:style w:type="paragraph" w:styleId="TOC6">
    <w:name w:val="toc 6"/>
    <w:basedOn w:val="Normal"/>
    <w:next w:val="Normal"/>
    <w:autoRedefine/>
    <w:uiPriority w:val="39"/>
    <w:unhideWhenUsed/>
    <w:rsid w:val="00C314CF"/>
    <w:pPr>
      <w:spacing w:after="100" w:line="259" w:lineRule="auto"/>
      <w:ind w:left="1100"/>
    </w:pPr>
    <w:rPr>
      <w:rFonts w:asciiTheme="minorHAnsi" w:eastAsiaTheme="minorEastAsia" w:hAnsiTheme="minorHAnsi" w:cstheme="minorBidi"/>
      <w:szCs w:val="22"/>
      <w:lang w:val="de-DE" w:eastAsia="ja-JP"/>
    </w:rPr>
  </w:style>
  <w:style w:type="paragraph" w:styleId="TOC7">
    <w:name w:val="toc 7"/>
    <w:basedOn w:val="Normal"/>
    <w:next w:val="Normal"/>
    <w:autoRedefine/>
    <w:uiPriority w:val="39"/>
    <w:unhideWhenUsed/>
    <w:rsid w:val="00C314CF"/>
    <w:pPr>
      <w:spacing w:after="100" w:line="259" w:lineRule="auto"/>
      <w:ind w:left="1320"/>
    </w:pPr>
    <w:rPr>
      <w:rFonts w:asciiTheme="minorHAnsi" w:eastAsiaTheme="minorEastAsia" w:hAnsiTheme="minorHAnsi" w:cstheme="minorBidi"/>
      <w:szCs w:val="22"/>
      <w:lang w:val="de-DE" w:eastAsia="ja-JP"/>
    </w:rPr>
  </w:style>
  <w:style w:type="paragraph" w:styleId="TOC8">
    <w:name w:val="toc 8"/>
    <w:basedOn w:val="Normal"/>
    <w:next w:val="Normal"/>
    <w:autoRedefine/>
    <w:uiPriority w:val="39"/>
    <w:unhideWhenUsed/>
    <w:rsid w:val="00C314CF"/>
    <w:pPr>
      <w:spacing w:after="100" w:line="259" w:lineRule="auto"/>
      <w:ind w:left="1540"/>
    </w:pPr>
    <w:rPr>
      <w:rFonts w:asciiTheme="minorHAnsi" w:eastAsiaTheme="minorEastAsia" w:hAnsiTheme="minorHAnsi" w:cstheme="minorBidi"/>
      <w:szCs w:val="22"/>
      <w:lang w:val="de-DE" w:eastAsia="ja-JP"/>
    </w:rPr>
  </w:style>
  <w:style w:type="paragraph" w:styleId="TOC9">
    <w:name w:val="toc 9"/>
    <w:basedOn w:val="Normal"/>
    <w:next w:val="Normal"/>
    <w:autoRedefine/>
    <w:uiPriority w:val="39"/>
    <w:unhideWhenUsed/>
    <w:rsid w:val="00C314CF"/>
    <w:pPr>
      <w:spacing w:after="100" w:line="259" w:lineRule="auto"/>
      <w:ind w:left="1760"/>
    </w:pPr>
    <w:rPr>
      <w:rFonts w:asciiTheme="minorHAnsi" w:eastAsiaTheme="minorEastAsia" w:hAnsiTheme="minorHAnsi" w:cstheme="minorBidi"/>
      <w:szCs w:val="22"/>
      <w:lang w:val="de-DE" w:eastAsia="ja-JP"/>
    </w:rPr>
  </w:style>
  <w:style w:type="character" w:styleId="FollowedHyperlink">
    <w:name w:val="FollowedHyperlink"/>
    <w:basedOn w:val="DefaultParagraphFont"/>
    <w:semiHidden/>
    <w:unhideWhenUsed/>
    <w:rsid w:val="005E0426"/>
    <w:rPr>
      <w:color w:val="800080" w:themeColor="followedHyperlink"/>
      <w:u w:val="single"/>
    </w:rPr>
  </w:style>
  <w:style w:type="character" w:customStyle="1" w:styleId="UnresolvedMention">
    <w:name w:val="Unresolved Mention"/>
    <w:basedOn w:val="DefaultParagraphFont"/>
    <w:uiPriority w:val="99"/>
    <w:semiHidden/>
    <w:unhideWhenUsed/>
    <w:rsid w:val="004F0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1083">
      <w:bodyDiv w:val="1"/>
      <w:marLeft w:val="0"/>
      <w:marRight w:val="0"/>
      <w:marTop w:val="0"/>
      <w:marBottom w:val="0"/>
      <w:divBdr>
        <w:top w:val="none" w:sz="0" w:space="0" w:color="auto"/>
        <w:left w:val="none" w:sz="0" w:space="0" w:color="auto"/>
        <w:bottom w:val="none" w:sz="0" w:space="0" w:color="auto"/>
        <w:right w:val="none" w:sz="0" w:space="0" w:color="auto"/>
      </w:divBdr>
      <w:divsChild>
        <w:div w:id="873887959">
          <w:marLeft w:val="0"/>
          <w:marRight w:val="0"/>
          <w:marTop w:val="0"/>
          <w:marBottom w:val="0"/>
          <w:divBdr>
            <w:top w:val="none" w:sz="0" w:space="0" w:color="auto"/>
            <w:left w:val="none" w:sz="0" w:space="0" w:color="auto"/>
            <w:bottom w:val="none" w:sz="0" w:space="0" w:color="auto"/>
            <w:right w:val="none" w:sz="0" w:space="0" w:color="auto"/>
          </w:divBdr>
          <w:divsChild>
            <w:div w:id="107312195">
              <w:marLeft w:val="0"/>
              <w:marRight w:val="0"/>
              <w:marTop w:val="0"/>
              <w:marBottom w:val="0"/>
              <w:divBdr>
                <w:top w:val="none" w:sz="0" w:space="0" w:color="auto"/>
                <w:left w:val="none" w:sz="0" w:space="0" w:color="auto"/>
                <w:bottom w:val="none" w:sz="0" w:space="0" w:color="auto"/>
                <w:right w:val="none" w:sz="0" w:space="0" w:color="auto"/>
              </w:divBdr>
            </w:div>
            <w:div w:id="199629880">
              <w:marLeft w:val="0"/>
              <w:marRight w:val="0"/>
              <w:marTop w:val="0"/>
              <w:marBottom w:val="0"/>
              <w:divBdr>
                <w:top w:val="none" w:sz="0" w:space="0" w:color="auto"/>
                <w:left w:val="none" w:sz="0" w:space="0" w:color="auto"/>
                <w:bottom w:val="none" w:sz="0" w:space="0" w:color="auto"/>
                <w:right w:val="none" w:sz="0" w:space="0" w:color="auto"/>
              </w:divBdr>
            </w:div>
            <w:div w:id="228224545">
              <w:marLeft w:val="0"/>
              <w:marRight w:val="0"/>
              <w:marTop w:val="0"/>
              <w:marBottom w:val="0"/>
              <w:divBdr>
                <w:top w:val="none" w:sz="0" w:space="0" w:color="auto"/>
                <w:left w:val="none" w:sz="0" w:space="0" w:color="auto"/>
                <w:bottom w:val="none" w:sz="0" w:space="0" w:color="auto"/>
                <w:right w:val="none" w:sz="0" w:space="0" w:color="auto"/>
              </w:divBdr>
            </w:div>
            <w:div w:id="318925051">
              <w:marLeft w:val="0"/>
              <w:marRight w:val="0"/>
              <w:marTop w:val="0"/>
              <w:marBottom w:val="0"/>
              <w:divBdr>
                <w:top w:val="none" w:sz="0" w:space="0" w:color="auto"/>
                <w:left w:val="none" w:sz="0" w:space="0" w:color="auto"/>
                <w:bottom w:val="none" w:sz="0" w:space="0" w:color="auto"/>
                <w:right w:val="none" w:sz="0" w:space="0" w:color="auto"/>
              </w:divBdr>
            </w:div>
            <w:div w:id="446505691">
              <w:marLeft w:val="0"/>
              <w:marRight w:val="0"/>
              <w:marTop w:val="0"/>
              <w:marBottom w:val="0"/>
              <w:divBdr>
                <w:top w:val="none" w:sz="0" w:space="0" w:color="auto"/>
                <w:left w:val="none" w:sz="0" w:space="0" w:color="auto"/>
                <w:bottom w:val="none" w:sz="0" w:space="0" w:color="auto"/>
                <w:right w:val="none" w:sz="0" w:space="0" w:color="auto"/>
              </w:divBdr>
            </w:div>
            <w:div w:id="456677974">
              <w:marLeft w:val="0"/>
              <w:marRight w:val="0"/>
              <w:marTop w:val="0"/>
              <w:marBottom w:val="0"/>
              <w:divBdr>
                <w:top w:val="none" w:sz="0" w:space="0" w:color="auto"/>
                <w:left w:val="none" w:sz="0" w:space="0" w:color="auto"/>
                <w:bottom w:val="none" w:sz="0" w:space="0" w:color="auto"/>
                <w:right w:val="none" w:sz="0" w:space="0" w:color="auto"/>
              </w:divBdr>
            </w:div>
            <w:div w:id="718363959">
              <w:marLeft w:val="0"/>
              <w:marRight w:val="0"/>
              <w:marTop w:val="0"/>
              <w:marBottom w:val="0"/>
              <w:divBdr>
                <w:top w:val="none" w:sz="0" w:space="0" w:color="auto"/>
                <w:left w:val="none" w:sz="0" w:space="0" w:color="auto"/>
                <w:bottom w:val="none" w:sz="0" w:space="0" w:color="auto"/>
                <w:right w:val="none" w:sz="0" w:space="0" w:color="auto"/>
              </w:divBdr>
            </w:div>
            <w:div w:id="1162349399">
              <w:marLeft w:val="0"/>
              <w:marRight w:val="0"/>
              <w:marTop w:val="0"/>
              <w:marBottom w:val="0"/>
              <w:divBdr>
                <w:top w:val="none" w:sz="0" w:space="0" w:color="auto"/>
                <w:left w:val="none" w:sz="0" w:space="0" w:color="auto"/>
                <w:bottom w:val="none" w:sz="0" w:space="0" w:color="auto"/>
                <w:right w:val="none" w:sz="0" w:space="0" w:color="auto"/>
              </w:divBdr>
            </w:div>
            <w:div w:id="1347095632">
              <w:marLeft w:val="0"/>
              <w:marRight w:val="0"/>
              <w:marTop w:val="0"/>
              <w:marBottom w:val="0"/>
              <w:divBdr>
                <w:top w:val="none" w:sz="0" w:space="0" w:color="auto"/>
                <w:left w:val="none" w:sz="0" w:space="0" w:color="auto"/>
                <w:bottom w:val="none" w:sz="0" w:space="0" w:color="auto"/>
                <w:right w:val="none" w:sz="0" w:space="0" w:color="auto"/>
              </w:divBdr>
            </w:div>
            <w:div w:id="1494642996">
              <w:marLeft w:val="0"/>
              <w:marRight w:val="0"/>
              <w:marTop w:val="0"/>
              <w:marBottom w:val="0"/>
              <w:divBdr>
                <w:top w:val="none" w:sz="0" w:space="0" w:color="auto"/>
                <w:left w:val="none" w:sz="0" w:space="0" w:color="auto"/>
                <w:bottom w:val="none" w:sz="0" w:space="0" w:color="auto"/>
                <w:right w:val="none" w:sz="0" w:space="0" w:color="auto"/>
              </w:divBdr>
            </w:div>
            <w:div w:id="1706785672">
              <w:marLeft w:val="0"/>
              <w:marRight w:val="0"/>
              <w:marTop w:val="0"/>
              <w:marBottom w:val="0"/>
              <w:divBdr>
                <w:top w:val="none" w:sz="0" w:space="0" w:color="auto"/>
                <w:left w:val="none" w:sz="0" w:space="0" w:color="auto"/>
                <w:bottom w:val="none" w:sz="0" w:space="0" w:color="auto"/>
                <w:right w:val="none" w:sz="0" w:space="0" w:color="auto"/>
              </w:divBdr>
            </w:div>
            <w:div w:id="2039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038">
      <w:bodyDiv w:val="1"/>
      <w:marLeft w:val="136"/>
      <w:marRight w:val="136"/>
      <w:marTop w:val="136"/>
      <w:marBottom w:val="136"/>
      <w:divBdr>
        <w:top w:val="none" w:sz="0" w:space="0" w:color="auto"/>
        <w:left w:val="none" w:sz="0" w:space="0" w:color="auto"/>
        <w:bottom w:val="none" w:sz="0" w:space="0" w:color="auto"/>
        <w:right w:val="none" w:sz="0" w:space="0" w:color="auto"/>
      </w:divBdr>
    </w:div>
    <w:div w:id="153881276">
      <w:bodyDiv w:val="1"/>
      <w:marLeft w:val="136"/>
      <w:marRight w:val="136"/>
      <w:marTop w:val="136"/>
      <w:marBottom w:val="136"/>
      <w:divBdr>
        <w:top w:val="none" w:sz="0" w:space="0" w:color="auto"/>
        <w:left w:val="none" w:sz="0" w:space="0" w:color="auto"/>
        <w:bottom w:val="none" w:sz="0" w:space="0" w:color="auto"/>
        <w:right w:val="none" w:sz="0" w:space="0" w:color="auto"/>
      </w:divBdr>
    </w:div>
    <w:div w:id="289670479">
      <w:bodyDiv w:val="1"/>
      <w:marLeft w:val="150"/>
      <w:marRight w:val="150"/>
      <w:marTop w:val="150"/>
      <w:marBottom w:val="150"/>
      <w:divBdr>
        <w:top w:val="none" w:sz="0" w:space="0" w:color="auto"/>
        <w:left w:val="none" w:sz="0" w:space="0" w:color="auto"/>
        <w:bottom w:val="none" w:sz="0" w:space="0" w:color="auto"/>
        <w:right w:val="none" w:sz="0" w:space="0" w:color="auto"/>
      </w:divBdr>
    </w:div>
    <w:div w:id="429396746">
      <w:bodyDiv w:val="1"/>
      <w:marLeft w:val="0"/>
      <w:marRight w:val="0"/>
      <w:marTop w:val="0"/>
      <w:marBottom w:val="0"/>
      <w:divBdr>
        <w:top w:val="none" w:sz="0" w:space="0" w:color="auto"/>
        <w:left w:val="none" w:sz="0" w:space="0" w:color="auto"/>
        <w:bottom w:val="none" w:sz="0" w:space="0" w:color="auto"/>
        <w:right w:val="none" w:sz="0" w:space="0" w:color="auto"/>
      </w:divBdr>
      <w:divsChild>
        <w:div w:id="411435092">
          <w:marLeft w:val="0"/>
          <w:marRight w:val="0"/>
          <w:marTop w:val="0"/>
          <w:marBottom w:val="0"/>
          <w:divBdr>
            <w:top w:val="none" w:sz="0" w:space="0" w:color="auto"/>
            <w:left w:val="none" w:sz="0" w:space="0" w:color="auto"/>
            <w:bottom w:val="none" w:sz="0" w:space="0" w:color="auto"/>
            <w:right w:val="none" w:sz="0" w:space="0" w:color="auto"/>
          </w:divBdr>
        </w:div>
      </w:divsChild>
    </w:div>
    <w:div w:id="439571659">
      <w:bodyDiv w:val="1"/>
      <w:marLeft w:val="0"/>
      <w:marRight w:val="0"/>
      <w:marTop w:val="0"/>
      <w:marBottom w:val="0"/>
      <w:divBdr>
        <w:top w:val="none" w:sz="0" w:space="0" w:color="auto"/>
        <w:left w:val="none" w:sz="0" w:space="0" w:color="auto"/>
        <w:bottom w:val="none" w:sz="0" w:space="0" w:color="auto"/>
        <w:right w:val="none" w:sz="0" w:space="0" w:color="auto"/>
      </w:divBdr>
    </w:div>
    <w:div w:id="541284856">
      <w:bodyDiv w:val="1"/>
      <w:marLeft w:val="136"/>
      <w:marRight w:val="136"/>
      <w:marTop w:val="136"/>
      <w:marBottom w:val="136"/>
      <w:divBdr>
        <w:top w:val="none" w:sz="0" w:space="0" w:color="auto"/>
        <w:left w:val="none" w:sz="0" w:space="0" w:color="auto"/>
        <w:bottom w:val="none" w:sz="0" w:space="0" w:color="auto"/>
        <w:right w:val="none" w:sz="0" w:space="0" w:color="auto"/>
      </w:divBdr>
    </w:div>
    <w:div w:id="560143183">
      <w:bodyDiv w:val="1"/>
      <w:marLeft w:val="136"/>
      <w:marRight w:val="136"/>
      <w:marTop w:val="136"/>
      <w:marBottom w:val="136"/>
      <w:divBdr>
        <w:top w:val="none" w:sz="0" w:space="0" w:color="auto"/>
        <w:left w:val="none" w:sz="0" w:space="0" w:color="auto"/>
        <w:bottom w:val="none" w:sz="0" w:space="0" w:color="auto"/>
        <w:right w:val="none" w:sz="0" w:space="0" w:color="auto"/>
      </w:divBdr>
    </w:div>
    <w:div w:id="611324113">
      <w:bodyDiv w:val="1"/>
      <w:marLeft w:val="0"/>
      <w:marRight w:val="0"/>
      <w:marTop w:val="0"/>
      <w:marBottom w:val="0"/>
      <w:divBdr>
        <w:top w:val="none" w:sz="0" w:space="0" w:color="auto"/>
        <w:left w:val="none" w:sz="0" w:space="0" w:color="auto"/>
        <w:bottom w:val="none" w:sz="0" w:space="0" w:color="auto"/>
        <w:right w:val="none" w:sz="0" w:space="0" w:color="auto"/>
      </w:divBdr>
      <w:divsChild>
        <w:div w:id="435754410">
          <w:marLeft w:val="0"/>
          <w:marRight w:val="0"/>
          <w:marTop w:val="0"/>
          <w:marBottom w:val="0"/>
          <w:divBdr>
            <w:top w:val="none" w:sz="0" w:space="0" w:color="auto"/>
            <w:left w:val="none" w:sz="0" w:space="0" w:color="auto"/>
            <w:bottom w:val="none" w:sz="0" w:space="0" w:color="auto"/>
            <w:right w:val="none" w:sz="0" w:space="0" w:color="auto"/>
          </w:divBdr>
          <w:divsChild>
            <w:div w:id="109250263">
              <w:marLeft w:val="0"/>
              <w:marRight w:val="0"/>
              <w:marTop w:val="0"/>
              <w:marBottom w:val="0"/>
              <w:divBdr>
                <w:top w:val="none" w:sz="0" w:space="0" w:color="auto"/>
                <w:left w:val="none" w:sz="0" w:space="0" w:color="auto"/>
                <w:bottom w:val="none" w:sz="0" w:space="0" w:color="auto"/>
                <w:right w:val="none" w:sz="0" w:space="0" w:color="auto"/>
              </w:divBdr>
            </w:div>
            <w:div w:id="146897840">
              <w:marLeft w:val="0"/>
              <w:marRight w:val="0"/>
              <w:marTop w:val="0"/>
              <w:marBottom w:val="0"/>
              <w:divBdr>
                <w:top w:val="none" w:sz="0" w:space="0" w:color="auto"/>
                <w:left w:val="none" w:sz="0" w:space="0" w:color="auto"/>
                <w:bottom w:val="none" w:sz="0" w:space="0" w:color="auto"/>
                <w:right w:val="none" w:sz="0" w:space="0" w:color="auto"/>
              </w:divBdr>
            </w:div>
            <w:div w:id="177812748">
              <w:marLeft w:val="0"/>
              <w:marRight w:val="0"/>
              <w:marTop w:val="0"/>
              <w:marBottom w:val="0"/>
              <w:divBdr>
                <w:top w:val="none" w:sz="0" w:space="0" w:color="auto"/>
                <w:left w:val="none" w:sz="0" w:space="0" w:color="auto"/>
                <w:bottom w:val="none" w:sz="0" w:space="0" w:color="auto"/>
                <w:right w:val="none" w:sz="0" w:space="0" w:color="auto"/>
              </w:divBdr>
            </w:div>
            <w:div w:id="575742909">
              <w:marLeft w:val="0"/>
              <w:marRight w:val="0"/>
              <w:marTop w:val="0"/>
              <w:marBottom w:val="0"/>
              <w:divBdr>
                <w:top w:val="none" w:sz="0" w:space="0" w:color="auto"/>
                <w:left w:val="none" w:sz="0" w:space="0" w:color="auto"/>
                <w:bottom w:val="none" w:sz="0" w:space="0" w:color="auto"/>
                <w:right w:val="none" w:sz="0" w:space="0" w:color="auto"/>
              </w:divBdr>
            </w:div>
            <w:div w:id="641885288">
              <w:marLeft w:val="0"/>
              <w:marRight w:val="0"/>
              <w:marTop w:val="0"/>
              <w:marBottom w:val="0"/>
              <w:divBdr>
                <w:top w:val="none" w:sz="0" w:space="0" w:color="auto"/>
                <w:left w:val="none" w:sz="0" w:space="0" w:color="auto"/>
                <w:bottom w:val="none" w:sz="0" w:space="0" w:color="auto"/>
                <w:right w:val="none" w:sz="0" w:space="0" w:color="auto"/>
              </w:divBdr>
            </w:div>
            <w:div w:id="806818078">
              <w:marLeft w:val="0"/>
              <w:marRight w:val="0"/>
              <w:marTop w:val="0"/>
              <w:marBottom w:val="0"/>
              <w:divBdr>
                <w:top w:val="none" w:sz="0" w:space="0" w:color="auto"/>
                <w:left w:val="none" w:sz="0" w:space="0" w:color="auto"/>
                <w:bottom w:val="none" w:sz="0" w:space="0" w:color="auto"/>
                <w:right w:val="none" w:sz="0" w:space="0" w:color="auto"/>
              </w:divBdr>
            </w:div>
            <w:div w:id="841044664">
              <w:marLeft w:val="0"/>
              <w:marRight w:val="0"/>
              <w:marTop w:val="0"/>
              <w:marBottom w:val="0"/>
              <w:divBdr>
                <w:top w:val="none" w:sz="0" w:space="0" w:color="auto"/>
                <w:left w:val="none" w:sz="0" w:space="0" w:color="auto"/>
                <w:bottom w:val="none" w:sz="0" w:space="0" w:color="auto"/>
                <w:right w:val="none" w:sz="0" w:space="0" w:color="auto"/>
              </w:divBdr>
            </w:div>
            <w:div w:id="1057898794">
              <w:marLeft w:val="0"/>
              <w:marRight w:val="0"/>
              <w:marTop w:val="0"/>
              <w:marBottom w:val="0"/>
              <w:divBdr>
                <w:top w:val="none" w:sz="0" w:space="0" w:color="auto"/>
                <w:left w:val="none" w:sz="0" w:space="0" w:color="auto"/>
                <w:bottom w:val="none" w:sz="0" w:space="0" w:color="auto"/>
                <w:right w:val="none" w:sz="0" w:space="0" w:color="auto"/>
              </w:divBdr>
            </w:div>
            <w:div w:id="1125074771">
              <w:marLeft w:val="0"/>
              <w:marRight w:val="0"/>
              <w:marTop w:val="0"/>
              <w:marBottom w:val="0"/>
              <w:divBdr>
                <w:top w:val="none" w:sz="0" w:space="0" w:color="auto"/>
                <w:left w:val="none" w:sz="0" w:space="0" w:color="auto"/>
                <w:bottom w:val="none" w:sz="0" w:space="0" w:color="auto"/>
                <w:right w:val="none" w:sz="0" w:space="0" w:color="auto"/>
              </w:divBdr>
            </w:div>
            <w:div w:id="1409764156">
              <w:marLeft w:val="0"/>
              <w:marRight w:val="0"/>
              <w:marTop w:val="0"/>
              <w:marBottom w:val="0"/>
              <w:divBdr>
                <w:top w:val="none" w:sz="0" w:space="0" w:color="auto"/>
                <w:left w:val="none" w:sz="0" w:space="0" w:color="auto"/>
                <w:bottom w:val="none" w:sz="0" w:space="0" w:color="auto"/>
                <w:right w:val="none" w:sz="0" w:space="0" w:color="auto"/>
              </w:divBdr>
            </w:div>
            <w:div w:id="1759326883">
              <w:marLeft w:val="0"/>
              <w:marRight w:val="0"/>
              <w:marTop w:val="0"/>
              <w:marBottom w:val="0"/>
              <w:divBdr>
                <w:top w:val="none" w:sz="0" w:space="0" w:color="auto"/>
                <w:left w:val="none" w:sz="0" w:space="0" w:color="auto"/>
                <w:bottom w:val="none" w:sz="0" w:space="0" w:color="auto"/>
                <w:right w:val="none" w:sz="0" w:space="0" w:color="auto"/>
              </w:divBdr>
            </w:div>
            <w:div w:id="2104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8139">
      <w:bodyDiv w:val="1"/>
      <w:marLeft w:val="0"/>
      <w:marRight w:val="0"/>
      <w:marTop w:val="0"/>
      <w:marBottom w:val="0"/>
      <w:divBdr>
        <w:top w:val="none" w:sz="0" w:space="0" w:color="auto"/>
        <w:left w:val="none" w:sz="0" w:space="0" w:color="auto"/>
        <w:bottom w:val="none" w:sz="0" w:space="0" w:color="auto"/>
        <w:right w:val="none" w:sz="0" w:space="0" w:color="auto"/>
      </w:divBdr>
    </w:div>
    <w:div w:id="690834487">
      <w:bodyDiv w:val="1"/>
      <w:marLeft w:val="150"/>
      <w:marRight w:val="150"/>
      <w:marTop w:val="150"/>
      <w:marBottom w:val="150"/>
      <w:divBdr>
        <w:top w:val="none" w:sz="0" w:space="0" w:color="auto"/>
        <w:left w:val="none" w:sz="0" w:space="0" w:color="auto"/>
        <w:bottom w:val="none" w:sz="0" w:space="0" w:color="auto"/>
        <w:right w:val="none" w:sz="0" w:space="0" w:color="auto"/>
      </w:divBdr>
    </w:div>
    <w:div w:id="746220725">
      <w:bodyDiv w:val="1"/>
      <w:marLeft w:val="0"/>
      <w:marRight w:val="0"/>
      <w:marTop w:val="0"/>
      <w:marBottom w:val="0"/>
      <w:divBdr>
        <w:top w:val="none" w:sz="0" w:space="0" w:color="auto"/>
        <w:left w:val="none" w:sz="0" w:space="0" w:color="auto"/>
        <w:bottom w:val="none" w:sz="0" w:space="0" w:color="auto"/>
        <w:right w:val="none" w:sz="0" w:space="0" w:color="auto"/>
      </w:divBdr>
      <w:divsChild>
        <w:div w:id="1633513455">
          <w:marLeft w:val="1814"/>
          <w:marRight w:val="0"/>
          <w:marTop w:val="67"/>
          <w:marBottom w:val="0"/>
          <w:divBdr>
            <w:top w:val="none" w:sz="0" w:space="0" w:color="auto"/>
            <w:left w:val="none" w:sz="0" w:space="0" w:color="auto"/>
            <w:bottom w:val="none" w:sz="0" w:space="0" w:color="auto"/>
            <w:right w:val="none" w:sz="0" w:space="0" w:color="auto"/>
          </w:divBdr>
        </w:div>
        <w:div w:id="1447232450">
          <w:marLeft w:val="1814"/>
          <w:marRight w:val="0"/>
          <w:marTop w:val="67"/>
          <w:marBottom w:val="0"/>
          <w:divBdr>
            <w:top w:val="none" w:sz="0" w:space="0" w:color="auto"/>
            <w:left w:val="none" w:sz="0" w:space="0" w:color="auto"/>
            <w:bottom w:val="none" w:sz="0" w:space="0" w:color="auto"/>
            <w:right w:val="none" w:sz="0" w:space="0" w:color="auto"/>
          </w:divBdr>
        </w:div>
      </w:divsChild>
    </w:div>
    <w:div w:id="891887843">
      <w:bodyDiv w:val="1"/>
      <w:marLeft w:val="0"/>
      <w:marRight w:val="0"/>
      <w:marTop w:val="0"/>
      <w:marBottom w:val="0"/>
      <w:divBdr>
        <w:top w:val="none" w:sz="0" w:space="0" w:color="auto"/>
        <w:left w:val="none" w:sz="0" w:space="0" w:color="auto"/>
        <w:bottom w:val="none" w:sz="0" w:space="0" w:color="auto"/>
        <w:right w:val="none" w:sz="0" w:space="0" w:color="auto"/>
      </w:divBdr>
      <w:divsChild>
        <w:div w:id="329604154">
          <w:marLeft w:val="0"/>
          <w:marRight w:val="0"/>
          <w:marTop w:val="0"/>
          <w:marBottom w:val="0"/>
          <w:divBdr>
            <w:top w:val="none" w:sz="0" w:space="0" w:color="auto"/>
            <w:left w:val="none" w:sz="0" w:space="0" w:color="auto"/>
            <w:bottom w:val="none" w:sz="0" w:space="0" w:color="auto"/>
            <w:right w:val="none" w:sz="0" w:space="0" w:color="auto"/>
          </w:divBdr>
          <w:divsChild>
            <w:div w:id="106434603">
              <w:marLeft w:val="0"/>
              <w:marRight w:val="0"/>
              <w:marTop w:val="0"/>
              <w:marBottom w:val="0"/>
              <w:divBdr>
                <w:top w:val="none" w:sz="0" w:space="0" w:color="auto"/>
                <w:left w:val="none" w:sz="0" w:space="0" w:color="auto"/>
                <w:bottom w:val="none" w:sz="0" w:space="0" w:color="auto"/>
                <w:right w:val="none" w:sz="0" w:space="0" w:color="auto"/>
              </w:divBdr>
            </w:div>
            <w:div w:id="300161348">
              <w:marLeft w:val="0"/>
              <w:marRight w:val="0"/>
              <w:marTop w:val="0"/>
              <w:marBottom w:val="0"/>
              <w:divBdr>
                <w:top w:val="none" w:sz="0" w:space="0" w:color="auto"/>
                <w:left w:val="none" w:sz="0" w:space="0" w:color="auto"/>
                <w:bottom w:val="none" w:sz="0" w:space="0" w:color="auto"/>
                <w:right w:val="none" w:sz="0" w:space="0" w:color="auto"/>
              </w:divBdr>
            </w:div>
            <w:div w:id="742606067">
              <w:marLeft w:val="0"/>
              <w:marRight w:val="0"/>
              <w:marTop w:val="0"/>
              <w:marBottom w:val="0"/>
              <w:divBdr>
                <w:top w:val="none" w:sz="0" w:space="0" w:color="auto"/>
                <w:left w:val="none" w:sz="0" w:space="0" w:color="auto"/>
                <w:bottom w:val="none" w:sz="0" w:space="0" w:color="auto"/>
                <w:right w:val="none" w:sz="0" w:space="0" w:color="auto"/>
              </w:divBdr>
            </w:div>
            <w:div w:id="840195512">
              <w:marLeft w:val="0"/>
              <w:marRight w:val="0"/>
              <w:marTop w:val="0"/>
              <w:marBottom w:val="0"/>
              <w:divBdr>
                <w:top w:val="none" w:sz="0" w:space="0" w:color="auto"/>
                <w:left w:val="none" w:sz="0" w:space="0" w:color="auto"/>
                <w:bottom w:val="none" w:sz="0" w:space="0" w:color="auto"/>
                <w:right w:val="none" w:sz="0" w:space="0" w:color="auto"/>
              </w:divBdr>
            </w:div>
            <w:div w:id="906914575">
              <w:marLeft w:val="0"/>
              <w:marRight w:val="0"/>
              <w:marTop w:val="0"/>
              <w:marBottom w:val="0"/>
              <w:divBdr>
                <w:top w:val="none" w:sz="0" w:space="0" w:color="auto"/>
                <w:left w:val="none" w:sz="0" w:space="0" w:color="auto"/>
                <w:bottom w:val="none" w:sz="0" w:space="0" w:color="auto"/>
                <w:right w:val="none" w:sz="0" w:space="0" w:color="auto"/>
              </w:divBdr>
            </w:div>
            <w:div w:id="944917962">
              <w:marLeft w:val="0"/>
              <w:marRight w:val="0"/>
              <w:marTop w:val="0"/>
              <w:marBottom w:val="0"/>
              <w:divBdr>
                <w:top w:val="none" w:sz="0" w:space="0" w:color="auto"/>
                <w:left w:val="none" w:sz="0" w:space="0" w:color="auto"/>
                <w:bottom w:val="none" w:sz="0" w:space="0" w:color="auto"/>
                <w:right w:val="none" w:sz="0" w:space="0" w:color="auto"/>
              </w:divBdr>
            </w:div>
            <w:div w:id="957446089">
              <w:marLeft w:val="0"/>
              <w:marRight w:val="0"/>
              <w:marTop w:val="0"/>
              <w:marBottom w:val="0"/>
              <w:divBdr>
                <w:top w:val="none" w:sz="0" w:space="0" w:color="auto"/>
                <w:left w:val="none" w:sz="0" w:space="0" w:color="auto"/>
                <w:bottom w:val="none" w:sz="0" w:space="0" w:color="auto"/>
                <w:right w:val="none" w:sz="0" w:space="0" w:color="auto"/>
              </w:divBdr>
            </w:div>
            <w:div w:id="1367292103">
              <w:marLeft w:val="0"/>
              <w:marRight w:val="0"/>
              <w:marTop w:val="0"/>
              <w:marBottom w:val="0"/>
              <w:divBdr>
                <w:top w:val="none" w:sz="0" w:space="0" w:color="auto"/>
                <w:left w:val="none" w:sz="0" w:space="0" w:color="auto"/>
                <w:bottom w:val="none" w:sz="0" w:space="0" w:color="auto"/>
                <w:right w:val="none" w:sz="0" w:space="0" w:color="auto"/>
              </w:divBdr>
            </w:div>
            <w:div w:id="1458330570">
              <w:marLeft w:val="0"/>
              <w:marRight w:val="0"/>
              <w:marTop w:val="0"/>
              <w:marBottom w:val="0"/>
              <w:divBdr>
                <w:top w:val="none" w:sz="0" w:space="0" w:color="auto"/>
                <w:left w:val="none" w:sz="0" w:space="0" w:color="auto"/>
                <w:bottom w:val="none" w:sz="0" w:space="0" w:color="auto"/>
                <w:right w:val="none" w:sz="0" w:space="0" w:color="auto"/>
              </w:divBdr>
            </w:div>
            <w:div w:id="1527328089">
              <w:marLeft w:val="0"/>
              <w:marRight w:val="0"/>
              <w:marTop w:val="0"/>
              <w:marBottom w:val="0"/>
              <w:divBdr>
                <w:top w:val="none" w:sz="0" w:space="0" w:color="auto"/>
                <w:left w:val="none" w:sz="0" w:space="0" w:color="auto"/>
                <w:bottom w:val="none" w:sz="0" w:space="0" w:color="auto"/>
                <w:right w:val="none" w:sz="0" w:space="0" w:color="auto"/>
              </w:divBdr>
            </w:div>
            <w:div w:id="1563516680">
              <w:marLeft w:val="0"/>
              <w:marRight w:val="0"/>
              <w:marTop w:val="0"/>
              <w:marBottom w:val="0"/>
              <w:divBdr>
                <w:top w:val="none" w:sz="0" w:space="0" w:color="auto"/>
                <w:left w:val="none" w:sz="0" w:space="0" w:color="auto"/>
                <w:bottom w:val="none" w:sz="0" w:space="0" w:color="auto"/>
                <w:right w:val="none" w:sz="0" w:space="0" w:color="auto"/>
              </w:divBdr>
            </w:div>
            <w:div w:id="1624771446">
              <w:marLeft w:val="0"/>
              <w:marRight w:val="0"/>
              <w:marTop w:val="0"/>
              <w:marBottom w:val="0"/>
              <w:divBdr>
                <w:top w:val="none" w:sz="0" w:space="0" w:color="auto"/>
                <w:left w:val="none" w:sz="0" w:space="0" w:color="auto"/>
                <w:bottom w:val="none" w:sz="0" w:space="0" w:color="auto"/>
                <w:right w:val="none" w:sz="0" w:space="0" w:color="auto"/>
              </w:divBdr>
            </w:div>
            <w:div w:id="1807775547">
              <w:marLeft w:val="0"/>
              <w:marRight w:val="0"/>
              <w:marTop w:val="0"/>
              <w:marBottom w:val="0"/>
              <w:divBdr>
                <w:top w:val="none" w:sz="0" w:space="0" w:color="auto"/>
                <w:left w:val="none" w:sz="0" w:space="0" w:color="auto"/>
                <w:bottom w:val="none" w:sz="0" w:space="0" w:color="auto"/>
                <w:right w:val="none" w:sz="0" w:space="0" w:color="auto"/>
              </w:divBdr>
            </w:div>
            <w:div w:id="20557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6141">
      <w:bodyDiv w:val="1"/>
      <w:marLeft w:val="150"/>
      <w:marRight w:val="150"/>
      <w:marTop w:val="150"/>
      <w:marBottom w:val="150"/>
      <w:divBdr>
        <w:top w:val="none" w:sz="0" w:space="0" w:color="auto"/>
        <w:left w:val="none" w:sz="0" w:space="0" w:color="auto"/>
        <w:bottom w:val="none" w:sz="0" w:space="0" w:color="auto"/>
        <w:right w:val="none" w:sz="0" w:space="0" w:color="auto"/>
      </w:divBdr>
    </w:div>
    <w:div w:id="920918081">
      <w:bodyDiv w:val="1"/>
      <w:marLeft w:val="0"/>
      <w:marRight w:val="0"/>
      <w:marTop w:val="0"/>
      <w:marBottom w:val="0"/>
      <w:divBdr>
        <w:top w:val="none" w:sz="0" w:space="0" w:color="auto"/>
        <w:left w:val="none" w:sz="0" w:space="0" w:color="auto"/>
        <w:bottom w:val="none" w:sz="0" w:space="0" w:color="auto"/>
        <w:right w:val="none" w:sz="0" w:space="0" w:color="auto"/>
      </w:divBdr>
    </w:div>
    <w:div w:id="935866758">
      <w:bodyDiv w:val="1"/>
      <w:marLeft w:val="136"/>
      <w:marRight w:val="136"/>
      <w:marTop w:val="136"/>
      <w:marBottom w:val="136"/>
      <w:divBdr>
        <w:top w:val="none" w:sz="0" w:space="0" w:color="auto"/>
        <w:left w:val="none" w:sz="0" w:space="0" w:color="auto"/>
        <w:bottom w:val="none" w:sz="0" w:space="0" w:color="auto"/>
        <w:right w:val="none" w:sz="0" w:space="0" w:color="auto"/>
      </w:divBdr>
    </w:div>
    <w:div w:id="1007487601">
      <w:bodyDiv w:val="1"/>
      <w:marLeft w:val="0"/>
      <w:marRight w:val="0"/>
      <w:marTop w:val="0"/>
      <w:marBottom w:val="0"/>
      <w:divBdr>
        <w:top w:val="none" w:sz="0" w:space="0" w:color="auto"/>
        <w:left w:val="none" w:sz="0" w:space="0" w:color="auto"/>
        <w:bottom w:val="none" w:sz="0" w:space="0" w:color="auto"/>
        <w:right w:val="none" w:sz="0" w:space="0" w:color="auto"/>
      </w:divBdr>
      <w:divsChild>
        <w:div w:id="2005695515">
          <w:marLeft w:val="0"/>
          <w:marRight w:val="0"/>
          <w:marTop w:val="0"/>
          <w:marBottom w:val="0"/>
          <w:divBdr>
            <w:top w:val="none" w:sz="0" w:space="0" w:color="auto"/>
            <w:left w:val="none" w:sz="0" w:space="0" w:color="auto"/>
            <w:bottom w:val="none" w:sz="0" w:space="0" w:color="auto"/>
            <w:right w:val="none" w:sz="0" w:space="0" w:color="auto"/>
          </w:divBdr>
          <w:divsChild>
            <w:div w:id="2074040196">
              <w:marLeft w:val="0"/>
              <w:marRight w:val="0"/>
              <w:marTop w:val="0"/>
              <w:marBottom w:val="0"/>
              <w:divBdr>
                <w:top w:val="none" w:sz="0" w:space="0" w:color="auto"/>
                <w:left w:val="none" w:sz="0" w:space="0" w:color="auto"/>
                <w:bottom w:val="none" w:sz="0" w:space="0" w:color="auto"/>
                <w:right w:val="none" w:sz="0" w:space="0" w:color="auto"/>
              </w:divBdr>
              <w:divsChild>
                <w:div w:id="1951817174">
                  <w:marLeft w:val="0"/>
                  <w:marRight w:val="0"/>
                  <w:marTop w:val="0"/>
                  <w:marBottom w:val="0"/>
                  <w:divBdr>
                    <w:top w:val="none" w:sz="0" w:space="0" w:color="auto"/>
                    <w:left w:val="none" w:sz="0" w:space="0" w:color="auto"/>
                    <w:bottom w:val="none" w:sz="0" w:space="0" w:color="auto"/>
                    <w:right w:val="none" w:sz="0" w:space="0" w:color="auto"/>
                  </w:divBdr>
                  <w:divsChild>
                    <w:div w:id="1478912190">
                      <w:marLeft w:val="0"/>
                      <w:marRight w:val="0"/>
                      <w:marTop w:val="0"/>
                      <w:marBottom w:val="0"/>
                      <w:divBdr>
                        <w:top w:val="none" w:sz="0" w:space="0" w:color="auto"/>
                        <w:left w:val="none" w:sz="0" w:space="0" w:color="auto"/>
                        <w:bottom w:val="none" w:sz="0" w:space="0" w:color="auto"/>
                        <w:right w:val="none" w:sz="0" w:space="0" w:color="auto"/>
                      </w:divBdr>
                      <w:divsChild>
                        <w:div w:id="572354917">
                          <w:marLeft w:val="0"/>
                          <w:marRight w:val="0"/>
                          <w:marTop w:val="0"/>
                          <w:marBottom w:val="0"/>
                          <w:divBdr>
                            <w:top w:val="none" w:sz="0" w:space="0" w:color="auto"/>
                            <w:left w:val="none" w:sz="0" w:space="0" w:color="auto"/>
                            <w:bottom w:val="none" w:sz="0" w:space="0" w:color="auto"/>
                            <w:right w:val="none" w:sz="0" w:space="0" w:color="auto"/>
                          </w:divBdr>
                          <w:divsChild>
                            <w:div w:id="1467041411">
                              <w:marLeft w:val="0"/>
                              <w:marRight w:val="0"/>
                              <w:marTop w:val="0"/>
                              <w:marBottom w:val="0"/>
                              <w:divBdr>
                                <w:top w:val="none" w:sz="0" w:space="0" w:color="auto"/>
                                <w:left w:val="none" w:sz="0" w:space="0" w:color="auto"/>
                                <w:bottom w:val="none" w:sz="0" w:space="0" w:color="auto"/>
                                <w:right w:val="none" w:sz="0" w:space="0" w:color="auto"/>
                              </w:divBdr>
                              <w:divsChild>
                                <w:div w:id="748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681271">
      <w:bodyDiv w:val="1"/>
      <w:marLeft w:val="150"/>
      <w:marRight w:val="150"/>
      <w:marTop w:val="150"/>
      <w:marBottom w:val="150"/>
      <w:divBdr>
        <w:top w:val="none" w:sz="0" w:space="0" w:color="auto"/>
        <w:left w:val="none" w:sz="0" w:space="0" w:color="auto"/>
        <w:bottom w:val="none" w:sz="0" w:space="0" w:color="auto"/>
        <w:right w:val="none" w:sz="0" w:space="0" w:color="auto"/>
      </w:divBdr>
    </w:div>
    <w:div w:id="1274822666">
      <w:bodyDiv w:val="1"/>
      <w:marLeft w:val="0"/>
      <w:marRight w:val="0"/>
      <w:marTop w:val="0"/>
      <w:marBottom w:val="0"/>
      <w:divBdr>
        <w:top w:val="none" w:sz="0" w:space="0" w:color="auto"/>
        <w:left w:val="none" w:sz="0" w:space="0" w:color="auto"/>
        <w:bottom w:val="none" w:sz="0" w:space="0" w:color="auto"/>
        <w:right w:val="none" w:sz="0" w:space="0" w:color="auto"/>
      </w:divBdr>
    </w:div>
    <w:div w:id="1562056397">
      <w:bodyDiv w:val="1"/>
      <w:marLeft w:val="136"/>
      <w:marRight w:val="136"/>
      <w:marTop w:val="136"/>
      <w:marBottom w:val="136"/>
      <w:divBdr>
        <w:top w:val="none" w:sz="0" w:space="0" w:color="auto"/>
        <w:left w:val="none" w:sz="0" w:space="0" w:color="auto"/>
        <w:bottom w:val="none" w:sz="0" w:space="0" w:color="auto"/>
        <w:right w:val="none" w:sz="0" w:space="0" w:color="auto"/>
      </w:divBdr>
    </w:div>
    <w:div w:id="1702240707">
      <w:bodyDiv w:val="1"/>
      <w:marLeft w:val="0"/>
      <w:marRight w:val="0"/>
      <w:marTop w:val="0"/>
      <w:marBottom w:val="0"/>
      <w:divBdr>
        <w:top w:val="none" w:sz="0" w:space="0" w:color="auto"/>
        <w:left w:val="none" w:sz="0" w:space="0" w:color="auto"/>
        <w:bottom w:val="none" w:sz="0" w:space="0" w:color="auto"/>
        <w:right w:val="none" w:sz="0" w:space="0" w:color="auto"/>
      </w:divBdr>
    </w:div>
    <w:div w:id="2001036899">
      <w:bodyDiv w:val="1"/>
      <w:marLeft w:val="0"/>
      <w:marRight w:val="0"/>
      <w:marTop w:val="0"/>
      <w:marBottom w:val="0"/>
      <w:divBdr>
        <w:top w:val="none" w:sz="0" w:space="0" w:color="auto"/>
        <w:left w:val="none" w:sz="0" w:space="0" w:color="auto"/>
        <w:bottom w:val="none" w:sz="0" w:space="0" w:color="auto"/>
        <w:right w:val="none" w:sz="0" w:space="0" w:color="auto"/>
      </w:divBdr>
    </w:div>
    <w:div w:id="2011130731">
      <w:bodyDiv w:val="1"/>
      <w:marLeft w:val="0"/>
      <w:marRight w:val="0"/>
      <w:marTop w:val="0"/>
      <w:marBottom w:val="0"/>
      <w:divBdr>
        <w:top w:val="none" w:sz="0" w:space="0" w:color="auto"/>
        <w:left w:val="none" w:sz="0" w:space="0" w:color="auto"/>
        <w:bottom w:val="none" w:sz="0" w:space="0" w:color="auto"/>
        <w:right w:val="none" w:sz="0" w:space="0" w:color="auto"/>
      </w:divBdr>
      <w:divsChild>
        <w:div w:id="621307773">
          <w:marLeft w:val="994"/>
          <w:marRight w:val="0"/>
          <w:marTop w:val="77"/>
          <w:marBottom w:val="0"/>
          <w:divBdr>
            <w:top w:val="none" w:sz="0" w:space="0" w:color="auto"/>
            <w:left w:val="none" w:sz="0" w:space="0" w:color="auto"/>
            <w:bottom w:val="none" w:sz="0" w:space="0" w:color="auto"/>
            <w:right w:val="none" w:sz="0" w:space="0" w:color="auto"/>
          </w:divBdr>
        </w:div>
        <w:div w:id="1119953617">
          <w:marLeft w:val="994"/>
          <w:marRight w:val="0"/>
          <w:marTop w:val="77"/>
          <w:marBottom w:val="0"/>
          <w:divBdr>
            <w:top w:val="none" w:sz="0" w:space="0" w:color="auto"/>
            <w:left w:val="none" w:sz="0" w:space="0" w:color="auto"/>
            <w:bottom w:val="none" w:sz="0" w:space="0" w:color="auto"/>
            <w:right w:val="none" w:sz="0" w:space="0" w:color="auto"/>
          </w:divBdr>
        </w:div>
        <w:div w:id="977995379">
          <w:marLeft w:val="994"/>
          <w:marRight w:val="0"/>
          <w:marTop w:val="77"/>
          <w:marBottom w:val="0"/>
          <w:divBdr>
            <w:top w:val="none" w:sz="0" w:space="0" w:color="auto"/>
            <w:left w:val="none" w:sz="0" w:space="0" w:color="auto"/>
            <w:bottom w:val="none" w:sz="0" w:space="0" w:color="auto"/>
            <w:right w:val="none" w:sz="0" w:space="0" w:color="auto"/>
          </w:divBdr>
        </w:div>
        <w:div w:id="1763839128">
          <w:marLeft w:val="994"/>
          <w:marRight w:val="0"/>
          <w:marTop w:val="77"/>
          <w:marBottom w:val="0"/>
          <w:divBdr>
            <w:top w:val="none" w:sz="0" w:space="0" w:color="auto"/>
            <w:left w:val="none" w:sz="0" w:space="0" w:color="auto"/>
            <w:bottom w:val="none" w:sz="0" w:space="0" w:color="auto"/>
            <w:right w:val="none" w:sz="0" w:space="0" w:color="auto"/>
          </w:divBdr>
        </w:div>
        <w:div w:id="1010258525">
          <w:marLeft w:val="994"/>
          <w:marRight w:val="0"/>
          <w:marTop w:val="77"/>
          <w:marBottom w:val="0"/>
          <w:divBdr>
            <w:top w:val="none" w:sz="0" w:space="0" w:color="auto"/>
            <w:left w:val="none" w:sz="0" w:space="0" w:color="auto"/>
            <w:bottom w:val="none" w:sz="0" w:space="0" w:color="auto"/>
            <w:right w:val="none" w:sz="0" w:space="0" w:color="auto"/>
          </w:divBdr>
        </w:div>
        <w:div w:id="1791245692">
          <w:marLeft w:val="994"/>
          <w:marRight w:val="0"/>
          <w:marTop w:val="77"/>
          <w:marBottom w:val="0"/>
          <w:divBdr>
            <w:top w:val="none" w:sz="0" w:space="0" w:color="auto"/>
            <w:left w:val="none" w:sz="0" w:space="0" w:color="auto"/>
            <w:bottom w:val="none" w:sz="0" w:space="0" w:color="auto"/>
            <w:right w:val="none" w:sz="0" w:space="0" w:color="auto"/>
          </w:divBdr>
        </w:div>
        <w:div w:id="1375933201">
          <w:marLeft w:val="994"/>
          <w:marRight w:val="0"/>
          <w:marTop w:val="77"/>
          <w:marBottom w:val="0"/>
          <w:divBdr>
            <w:top w:val="none" w:sz="0" w:space="0" w:color="auto"/>
            <w:left w:val="none" w:sz="0" w:space="0" w:color="auto"/>
            <w:bottom w:val="none" w:sz="0" w:space="0" w:color="auto"/>
            <w:right w:val="none" w:sz="0" w:space="0" w:color="auto"/>
          </w:divBdr>
        </w:div>
      </w:divsChild>
    </w:div>
    <w:div w:id="20377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Microsoft_Visio_2003-2010_Drawing4.vsd"/><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Microsoft_Visio_2003-2010_Drawing3.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7.vsd"/><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emplates\Office\BSH\BSH-Blanko.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FA8EE-8945-4886-B159-DDA4979D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BSH-Blanko</Template>
  <TotalTime>0</TotalTime>
  <Pages>115</Pages>
  <Words>21867</Words>
  <Characters>124647</Characters>
  <Application>Microsoft Office Word</Application>
  <DocSecurity>0</DocSecurity>
  <Lines>1038</Lines>
  <Paragraphs>292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Com'Module SW Specification</vt:lpstr>
      <vt:lpstr>Com'Module SW Specification</vt:lpstr>
    </vt:vector>
  </TitlesOfParts>
  <Company>BSH</Company>
  <LinksUpToDate>false</LinksUpToDate>
  <CharactersWithSpaces>146222</CharactersWithSpaces>
  <SharedDoc>false</SharedDoc>
  <HLinks>
    <vt:vector size="864" baseType="variant">
      <vt:variant>
        <vt:i4>1769543</vt:i4>
      </vt:variant>
      <vt:variant>
        <vt:i4>885</vt:i4>
      </vt:variant>
      <vt:variant>
        <vt:i4>0</vt:i4>
      </vt:variant>
      <vt:variant>
        <vt:i4>5</vt:i4>
      </vt:variant>
      <vt:variant>
        <vt:lpwstr>http://www.iana.org/assignments/service-names-port-numbers/service-names-port-numbers.xml</vt:lpwstr>
      </vt:variant>
      <vt:variant>
        <vt:lpwstr/>
      </vt:variant>
      <vt:variant>
        <vt:i4>4456531</vt:i4>
      </vt:variant>
      <vt:variant>
        <vt:i4>882</vt:i4>
      </vt:variant>
      <vt:variant>
        <vt:i4>0</vt:i4>
      </vt:variant>
      <vt:variant>
        <vt:i4>5</vt:i4>
      </vt:variant>
      <vt:variant>
        <vt:lpwstr>http://weblogs.asp.net/bleroy/archive/2008/01/18/dates-and-json.aspx</vt:lpwstr>
      </vt:variant>
      <vt:variant>
        <vt:lpwstr/>
      </vt:variant>
      <vt:variant>
        <vt:i4>1703988</vt:i4>
      </vt:variant>
      <vt:variant>
        <vt:i4>875</vt:i4>
      </vt:variant>
      <vt:variant>
        <vt:i4>0</vt:i4>
      </vt:variant>
      <vt:variant>
        <vt:i4>5</vt:i4>
      </vt:variant>
      <vt:variant>
        <vt:lpwstr/>
      </vt:variant>
      <vt:variant>
        <vt:lpwstr>_Toc341964043</vt:lpwstr>
      </vt:variant>
      <vt:variant>
        <vt:i4>1703988</vt:i4>
      </vt:variant>
      <vt:variant>
        <vt:i4>869</vt:i4>
      </vt:variant>
      <vt:variant>
        <vt:i4>0</vt:i4>
      </vt:variant>
      <vt:variant>
        <vt:i4>5</vt:i4>
      </vt:variant>
      <vt:variant>
        <vt:lpwstr/>
      </vt:variant>
      <vt:variant>
        <vt:lpwstr>_Toc341964042</vt:lpwstr>
      </vt:variant>
      <vt:variant>
        <vt:i4>1703988</vt:i4>
      </vt:variant>
      <vt:variant>
        <vt:i4>863</vt:i4>
      </vt:variant>
      <vt:variant>
        <vt:i4>0</vt:i4>
      </vt:variant>
      <vt:variant>
        <vt:i4>5</vt:i4>
      </vt:variant>
      <vt:variant>
        <vt:lpwstr/>
      </vt:variant>
      <vt:variant>
        <vt:lpwstr>_Toc341964041</vt:lpwstr>
      </vt:variant>
      <vt:variant>
        <vt:i4>1703988</vt:i4>
      </vt:variant>
      <vt:variant>
        <vt:i4>857</vt:i4>
      </vt:variant>
      <vt:variant>
        <vt:i4>0</vt:i4>
      </vt:variant>
      <vt:variant>
        <vt:i4>5</vt:i4>
      </vt:variant>
      <vt:variant>
        <vt:lpwstr/>
      </vt:variant>
      <vt:variant>
        <vt:lpwstr>_Toc341964040</vt:lpwstr>
      </vt:variant>
      <vt:variant>
        <vt:i4>1900596</vt:i4>
      </vt:variant>
      <vt:variant>
        <vt:i4>851</vt:i4>
      </vt:variant>
      <vt:variant>
        <vt:i4>0</vt:i4>
      </vt:variant>
      <vt:variant>
        <vt:i4>5</vt:i4>
      </vt:variant>
      <vt:variant>
        <vt:lpwstr/>
      </vt:variant>
      <vt:variant>
        <vt:lpwstr>_Toc341964039</vt:lpwstr>
      </vt:variant>
      <vt:variant>
        <vt:i4>1900596</vt:i4>
      </vt:variant>
      <vt:variant>
        <vt:i4>845</vt:i4>
      </vt:variant>
      <vt:variant>
        <vt:i4>0</vt:i4>
      </vt:variant>
      <vt:variant>
        <vt:i4>5</vt:i4>
      </vt:variant>
      <vt:variant>
        <vt:lpwstr/>
      </vt:variant>
      <vt:variant>
        <vt:lpwstr>_Toc341964038</vt:lpwstr>
      </vt:variant>
      <vt:variant>
        <vt:i4>1900596</vt:i4>
      </vt:variant>
      <vt:variant>
        <vt:i4>836</vt:i4>
      </vt:variant>
      <vt:variant>
        <vt:i4>0</vt:i4>
      </vt:variant>
      <vt:variant>
        <vt:i4>5</vt:i4>
      </vt:variant>
      <vt:variant>
        <vt:lpwstr/>
      </vt:variant>
      <vt:variant>
        <vt:lpwstr>_Toc341964037</vt:lpwstr>
      </vt:variant>
      <vt:variant>
        <vt:i4>1900596</vt:i4>
      </vt:variant>
      <vt:variant>
        <vt:i4>830</vt:i4>
      </vt:variant>
      <vt:variant>
        <vt:i4>0</vt:i4>
      </vt:variant>
      <vt:variant>
        <vt:i4>5</vt:i4>
      </vt:variant>
      <vt:variant>
        <vt:lpwstr/>
      </vt:variant>
      <vt:variant>
        <vt:lpwstr>_Toc341964036</vt:lpwstr>
      </vt:variant>
      <vt:variant>
        <vt:i4>1900596</vt:i4>
      </vt:variant>
      <vt:variant>
        <vt:i4>824</vt:i4>
      </vt:variant>
      <vt:variant>
        <vt:i4>0</vt:i4>
      </vt:variant>
      <vt:variant>
        <vt:i4>5</vt:i4>
      </vt:variant>
      <vt:variant>
        <vt:lpwstr/>
      </vt:variant>
      <vt:variant>
        <vt:lpwstr>_Toc341964035</vt:lpwstr>
      </vt:variant>
      <vt:variant>
        <vt:i4>1900596</vt:i4>
      </vt:variant>
      <vt:variant>
        <vt:i4>818</vt:i4>
      </vt:variant>
      <vt:variant>
        <vt:i4>0</vt:i4>
      </vt:variant>
      <vt:variant>
        <vt:i4>5</vt:i4>
      </vt:variant>
      <vt:variant>
        <vt:lpwstr/>
      </vt:variant>
      <vt:variant>
        <vt:lpwstr>_Toc341964034</vt:lpwstr>
      </vt:variant>
      <vt:variant>
        <vt:i4>1900596</vt:i4>
      </vt:variant>
      <vt:variant>
        <vt:i4>812</vt:i4>
      </vt:variant>
      <vt:variant>
        <vt:i4>0</vt:i4>
      </vt:variant>
      <vt:variant>
        <vt:i4>5</vt:i4>
      </vt:variant>
      <vt:variant>
        <vt:lpwstr/>
      </vt:variant>
      <vt:variant>
        <vt:lpwstr>_Toc341964033</vt:lpwstr>
      </vt:variant>
      <vt:variant>
        <vt:i4>1900596</vt:i4>
      </vt:variant>
      <vt:variant>
        <vt:i4>806</vt:i4>
      </vt:variant>
      <vt:variant>
        <vt:i4>0</vt:i4>
      </vt:variant>
      <vt:variant>
        <vt:i4>5</vt:i4>
      </vt:variant>
      <vt:variant>
        <vt:lpwstr/>
      </vt:variant>
      <vt:variant>
        <vt:lpwstr>_Toc341964032</vt:lpwstr>
      </vt:variant>
      <vt:variant>
        <vt:i4>1900596</vt:i4>
      </vt:variant>
      <vt:variant>
        <vt:i4>800</vt:i4>
      </vt:variant>
      <vt:variant>
        <vt:i4>0</vt:i4>
      </vt:variant>
      <vt:variant>
        <vt:i4>5</vt:i4>
      </vt:variant>
      <vt:variant>
        <vt:lpwstr/>
      </vt:variant>
      <vt:variant>
        <vt:lpwstr>_Toc341964031</vt:lpwstr>
      </vt:variant>
      <vt:variant>
        <vt:i4>1900596</vt:i4>
      </vt:variant>
      <vt:variant>
        <vt:i4>794</vt:i4>
      </vt:variant>
      <vt:variant>
        <vt:i4>0</vt:i4>
      </vt:variant>
      <vt:variant>
        <vt:i4>5</vt:i4>
      </vt:variant>
      <vt:variant>
        <vt:lpwstr/>
      </vt:variant>
      <vt:variant>
        <vt:lpwstr>_Toc341964030</vt:lpwstr>
      </vt:variant>
      <vt:variant>
        <vt:i4>1835060</vt:i4>
      </vt:variant>
      <vt:variant>
        <vt:i4>788</vt:i4>
      </vt:variant>
      <vt:variant>
        <vt:i4>0</vt:i4>
      </vt:variant>
      <vt:variant>
        <vt:i4>5</vt:i4>
      </vt:variant>
      <vt:variant>
        <vt:lpwstr/>
      </vt:variant>
      <vt:variant>
        <vt:lpwstr>_Toc341964029</vt:lpwstr>
      </vt:variant>
      <vt:variant>
        <vt:i4>1835060</vt:i4>
      </vt:variant>
      <vt:variant>
        <vt:i4>782</vt:i4>
      </vt:variant>
      <vt:variant>
        <vt:i4>0</vt:i4>
      </vt:variant>
      <vt:variant>
        <vt:i4>5</vt:i4>
      </vt:variant>
      <vt:variant>
        <vt:lpwstr/>
      </vt:variant>
      <vt:variant>
        <vt:lpwstr>_Toc341964028</vt:lpwstr>
      </vt:variant>
      <vt:variant>
        <vt:i4>1835060</vt:i4>
      </vt:variant>
      <vt:variant>
        <vt:i4>776</vt:i4>
      </vt:variant>
      <vt:variant>
        <vt:i4>0</vt:i4>
      </vt:variant>
      <vt:variant>
        <vt:i4>5</vt:i4>
      </vt:variant>
      <vt:variant>
        <vt:lpwstr/>
      </vt:variant>
      <vt:variant>
        <vt:lpwstr>_Toc341964027</vt:lpwstr>
      </vt:variant>
      <vt:variant>
        <vt:i4>1835060</vt:i4>
      </vt:variant>
      <vt:variant>
        <vt:i4>770</vt:i4>
      </vt:variant>
      <vt:variant>
        <vt:i4>0</vt:i4>
      </vt:variant>
      <vt:variant>
        <vt:i4>5</vt:i4>
      </vt:variant>
      <vt:variant>
        <vt:lpwstr/>
      </vt:variant>
      <vt:variant>
        <vt:lpwstr>_Toc341964026</vt:lpwstr>
      </vt:variant>
      <vt:variant>
        <vt:i4>1835060</vt:i4>
      </vt:variant>
      <vt:variant>
        <vt:i4>764</vt:i4>
      </vt:variant>
      <vt:variant>
        <vt:i4>0</vt:i4>
      </vt:variant>
      <vt:variant>
        <vt:i4>5</vt:i4>
      </vt:variant>
      <vt:variant>
        <vt:lpwstr/>
      </vt:variant>
      <vt:variant>
        <vt:lpwstr>_Toc341964025</vt:lpwstr>
      </vt:variant>
      <vt:variant>
        <vt:i4>1835060</vt:i4>
      </vt:variant>
      <vt:variant>
        <vt:i4>758</vt:i4>
      </vt:variant>
      <vt:variant>
        <vt:i4>0</vt:i4>
      </vt:variant>
      <vt:variant>
        <vt:i4>5</vt:i4>
      </vt:variant>
      <vt:variant>
        <vt:lpwstr/>
      </vt:variant>
      <vt:variant>
        <vt:lpwstr>_Toc341964024</vt:lpwstr>
      </vt:variant>
      <vt:variant>
        <vt:i4>1835060</vt:i4>
      </vt:variant>
      <vt:variant>
        <vt:i4>752</vt:i4>
      </vt:variant>
      <vt:variant>
        <vt:i4>0</vt:i4>
      </vt:variant>
      <vt:variant>
        <vt:i4>5</vt:i4>
      </vt:variant>
      <vt:variant>
        <vt:lpwstr/>
      </vt:variant>
      <vt:variant>
        <vt:lpwstr>_Toc341964023</vt:lpwstr>
      </vt:variant>
      <vt:variant>
        <vt:i4>1835060</vt:i4>
      </vt:variant>
      <vt:variant>
        <vt:i4>746</vt:i4>
      </vt:variant>
      <vt:variant>
        <vt:i4>0</vt:i4>
      </vt:variant>
      <vt:variant>
        <vt:i4>5</vt:i4>
      </vt:variant>
      <vt:variant>
        <vt:lpwstr/>
      </vt:variant>
      <vt:variant>
        <vt:lpwstr>_Toc341964022</vt:lpwstr>
      </vt:variant>
      <vt:variant>
        <vt:i4>1835060</vt:i4>
      </vt:variant>
      <vt:variant>
        <vt:i4>740</vt:i4>
      </vt:variant>
      <vt:variant>
        <vt:i4>0</vt:i4>
      </vt:variant>
      <vt:variant>
        <vt:i4>5</vt:i4>
      </vt:variant>
      <vt:variant>
        <vt:lpwstr/>
      </vt:variant>
      <vt:variant>
        <vt:lpwstr>_Toc341964021</vt:lpwstr>
      </vt:variant>
      <vt:variant>
        <vt:i4>1835060</vt:i4>
      </vt:variant>
      <vt:variant>
        <vt:i4>734</vt:i4>
      </vt:variant>
      <vt:variant>
        <vt:i4>0</vt:i4>
      </vt:variant>
      <vt:variant>
        <vt:i4>5</vt:i4>
      </vt:variant>
      <vt:variant>
        <vt:lpwstr/>
      </vt:variant>
      <vt:variant>
        <vt:lpwstr>_Toc341964020</vt:lpwstr>
      </vt:variant>
      <vt:variant>
        <vt:i4>2031668</vt:i4>
      </vt:variant>
      <vt:variant>
        <vt:i4>728</vt:i4>
      </vt:variant>
      <vt:variant>
        <vt:i4>0</vt:i4>
      </vt:variant>
      <vt:variant>
        <vt:i4>5</vt:i4>
      </vt:variant>
      <vt:variant>
        <vt:lpwstr/>
      </vt:variant>
      <vt:variant>
        <vt:lpwstr>_Toc341964019</vt:lpwstr>
      </vt:variant>
      <vt:variant>
        <vt:i4>2031668</vt:i4>
      </vt:variant>
      <vt:variant>
        <vt:i4>722</vt:i4>
      </vt:variant>
      <vt:variant>
        <vt:i4>0</vt:i4>
      </vt:variant>
      <vt:variant>
        <vt:i4>5</vt:i4>
      </vt:variant>
      <vt:variant>
        <vt:lpwstr/>
      </vt:variant>
      <vt:variant>
        <vt:lpwstr>_Toc341964018</vt:lpwstr>
      </vt:variant>
      <vt:variant>
        <vt:i4>2031668</vt:i4>
      </vt:variant>
      <vt:variant>
        <vt:i4>716</vt:i4>
      </vt:variant>
      <vt:variant>
        <vt:i4>0</vt:i4>
      </vt:variant>
      <vt:variant>
        <vt:i4>5</vt:i4>
      </vt:variant>
      <vt:variant>
        <vt:lpwstr/>
      </vt:variant>
      <vt:variant>
        <vt:lpwstr>_Toc341964017</vt:lpwstr>
      </vt:variant>
      <vt:variant>
        <vt:i4>2031668</vt:i4>
      </vt:variant>
      <vt:variant>
        <vt:i4>710</vt:i4>
      </vt:variant>
      <vt:variant>
        <vt:i4>0</vt:i4>
      </vt:variant>
      <vt:variant>
        <vt:i4>5</vt:i4>
      </vt:variant>
      <vt:variant>
        <vt:lpwstr/>
      </vt:variant>
      <vt:variant>
        <vt:lpwstr>_Toc341964016</vt:lpwstr>
      </vt:variant>
      <vt:variant>
        <vt:i4>2031668</vt:i4>
      </vt:variant>
      <vt:variant>
        <vt:i4>704</vt:i4>
      </vt:variant>
      <vt:variant>
        <vt:i4>0</vt:i4>
      </vt:variant>
      <vt:variant>
        <vt:i4>5</vt:i4>
      </vt:variant>
      <vt:variant>
        <vt:lpwstr/>
      </vt:variant>
      <vt:variant>
        <vt:lpwstr>_Toc341964015</vt:lpwstr>
      </vt:variant>
      <vt:variant>
        <vt:i4>2031668</vt:i4>
      </vt:variant>
      <vt:variant>
        <vt:i4>698</vt:i4>
      </vt:variant>
      <vt:variant>
        <vt:i4>0</vt:i4>
      </vt:variant>
      <vt:variant>
        <vt:i4>5</vt:i4>
      </vt:variant>
      <vt:variant>
        <vt:lpwstr/>
      </vt:variant>
      <vt:variant>
        <vt:lpwstr>_Toc341964014</vt:lpwstr>
      </vt:variant>
      <vt:variant>
        <vt:i4>2031668</vt:i4>
      </vt:variant>
      <vt:variant>
        <vt:i4>692</vt:i4>
      </vt:variant>
      <vt:variant>
        <vt:i4>0</vt:i4>
      </vt:variant>
      <vt:variant>
        <vt:i4>5</vt:i4>
      </vt:variant>
      <vt:variant>
        <vt:lpwstr/>
      </vt:variant>
      <vt:variant>
        <vt:lpwstr>_Toc341964013</vt:lpwstr>
      </vt:variant>
      <vt:variant>
        <vt:i4>2031668</vt:i4>
      </vt:variant>
      <vt:variant>
        <vt:i4>686</vt:i4>
      </vt:variant>
      <vt:variant>
        <vt:i4>0</vt:i4>
      </vt:variant>
      <vt:variant>
        <vt:i4>5</vt:i4>
      </vt:variant>
      <vt:variant>
        <vt:lpwstr/>
      </vt:variant>
      <vt:variant>
        <vt:lpwstr>_Toc341964012</vt:lpwstr>
      </vt:variant>
      <vt:variant>
        <vt:i4>2031668</vt:i4>
      </vt:variant>
      <vt:variant>
        <vt:i4>680</vt:i4>
      </vt:variant>
      <vt:variant>
        <vt:i4>0</vt:i4>
      </vt:variant>
      <vt:variant>
        <vt:i4>5</vt:i4>
      </vt:variant>
      <vt:variant>
        <vt:lpwstr/>
      </vt:variant>
      <vt:variant>
        <vt:lpwstr>_Toc341964011</vt:lpwstr>
      </vt:variant>
      <vt:variant>
        <vt:i4>2031668</vt:i4>
      </vt:variant>
      <vt:variant>
        <vt:i4>674</vt:i4>
      </vt:variant>
      <vt:variant>
        <vt:i4>0</vt:i4>
      </vt:variant>
      <vt:variant>
        <vt:i4>5</vt:i4>
      </vt:variant>
      <vt:variant>
        <vt:lpwstr/>
      </vt:variant>
      <vt:variant>
        <vt:lpwstr>_Toc341964010</vt:lpwstr>
      </vt:variant>
      <vt:variant>
        <vt:i4>1966132</vt:i4>
      </vt:variant>
      <vt:variant>
        <vt:i4>668</vt:i4>
      </vt:variant>
      <vt:variant>
        <vt:i4>0</vt:i4>
      </vt:variant>
      <vt:variant>
        <vt:i4>5</vt:i4>
      </vt:variant>
      <vt:variant>
        <vt:lpwstr/>
      </vt:variant>
      <vt:variant>
        <vt:lpwstr>_Toc341964009</vt:lpwstr>
      </vt:variant>
      <vt:variant>
        <vt:i4>1966132</vt:i4>
      </vt:variant>
      <vt:variant>
        <vt:i4>662</vt:i4>
      </vt:variant>
      <vt:variant>
        <vt:i4>0</vt:i4>
      </vt:variant>
      <vt:variant>
        <vt:i4>5</vt:i4>
      </vt:variant>
      <vt:variant>
        <vt:lpwstr/>
      </vt:variant>
      <vt:variant>
        <vt:lpwstr>_Toc341964008</vt:lpwstr>
      </vt:variant>
      <vt:variant>
        <vt:i4>1966132</vt:i4>
      </vt:variant>
      <vt:variant>
        <vt:i4>656</vt:i4>
      </vt:variant>
      <vt:variant>
        <vt:i4>0</vt:i4>
      </vt:variant>
      <vt:variant>
        <vt:i4>5</vt:i4>
      </vt:variant>
      <vt:variant>
        <vt:lpwstr/>
      </vt:variant>
      <vt:variant>
        <vt:lpwstr>_Toc341964007</vt:lpwstr>
      </vt:variant>
      <vt:variant>
        <vt:i4>1966132</vt:i4>
      </vt:variant>
      <vt:variant>
        <vt:i4>650</vt:i4>
      </vt:variant>
      <vt:variant>
        <vt:i4>0</vt:i4>
      </vt:variant>
      <vt:variant>
        <vt:i4>5</vt:i4>
      </vt:variant>
      <vt:variant>
        <vt:lpwstr/>
      </vt:variant>
      <vt:variant>
        <vt:lpwstr>_Toc341964006</vt:lpwstr>
      </vt:variant>
      <vt:variant>
        <vt:i4>1966132</vt:i4>
      </vt:variant>
      <vt:variant>
        <vt:i4>644</vt:i4>
      </vt:variant>
      <vt:variant>
        <vt:i4>0</vt:i4>
      </vt:variant>
      <vt:variant>
        <vt:i4>5</vt:i4>
      </vt:variant>
      <vt:variant>
        <vt:lpwstr/>
      </vt:variant>
      <vt:variant>
        <vt:lpwstr>_Toc341964005</vt:lpwstr>
      </vt:variant>
      <vt:variant>
        <vt:i4>1966132</vt:i4>
      </vt:variant>
      <vt:variant>
        <vt:i4>638</vt:i4>
      </vt:variant>
      <vt:variant>
        <vt:i4>0</vt:i4>
      </vt:variant>
      <vt:variant>
        <vt:i4>5</vt:i4>
      </vt:variant>
      <vt:variant>
        <vt:lpwstr/>
      </vt:variant>
      <vt:variant>
        <vt:lpwstr>_Toc341964004</vt:lpwstr>
      </vt:variant>
      <vt:variant>
        <vt:i4>1966132</vt:i4>
      </vt:variant>
      <vt:variant>
        <vt:i4>632</vt:i4>
      </vt:variant>
      <vt:variant>
        <vt:i4>0</vt:i4>
      </vt:variant>
      <vt:variant>
        <vt:i4>5</vt:i4>
      </vt:variant>
      <vt:variant>
        <vt:lpwstr/>
      </vt:variant>
      <vt:variant>
        <vt:lpwstr>_Toc341964003</vt:lpwstr>
      </vt:variant>
      <vt:variant>
        <vt:i4>1966132</vt:i4>
      </vt:variant>
      <vt:variant>
        <vt:i4>626</vt:i4>
      </vt:variant>
      <vt:variant>
        <vt:i4>0</vt:i4>
      </vt:variant>
      <vt:variant>
        <vt:i4>5</vt:i4>
      </vt:variant>
      <vt:variant>
        <vt:lpwstr/>
      </vt:variant>
      <vt:variant>
        <vt:lpwstr>_Toc341964002</vt:lpwstr>
      </vt:variant>
      <vt:variant>
        <vt:i4>1966132</vt:i4>
      </vt:variant>
      <vt:variant>
        <vt:i4>620</vt:i4>
      </vt:variant>
      <vt:variant>
        <vt:i4>0</vt:i4>
      </vt:variant>
      <vt:variant>
        <vt:i4>5</vt:i4>
      </vt:variant>
      <vt:variant>
        <vt:lpwstr/>
      </vt:variant>
      <vt:variant>
        <vt:lpwstr>_Toc341964001</vt:lpwstr>
      </vt:variant>
      <vt:variant>
        <vt:i4>1966132</vt:i4>
      </vt:variant>
      <vt:variant>
        <vt:i4>614</vt:i4>
      </vt:variant>
      <vt:variant>
        <vt:i4>0</vt:i4>
      </vt:variant>
      <vt:variant>
        <vt:i4>5</vt:i4>
      </vt:variant>
      <vt:variant>
        <vt:lpwstr/>
      </vt:variant>
      <vt:variant>
        <vt:lpwstr>_Toc341964000</vt:lpwstr>
      </vt:variant>
      <vt:variant>
        <vt:i4>1048637</vt:i4>
      </vt:variant>
      <vt:variant>
        <vt:i4>608</vt:i4>
      </vt:variant>
      <vt:variant>
        <vt:i4>0</vt:i4>
      </vt:variant>
      <vt:variant>
        <vt:i4>5</vt:i4>
      </vt:variant>
      <vt:variant>
        <vt:lpwstr/>
      </vt:variant>
      <vt:variant>
        <vt:lpwstr>_Toc341963999</vt:lpwstr>
      </vt:variant>
      <vt:variant>
        <vt:i4>1048637</vt:i4>
      </vt:variant>
      <vt:variant>
        <vt:i4>602</vt:i4>
      </vt:variant>
      <vt:variant>
        <vt:i4>0</vt:i4>
      </vt:variant>
      <vt:variant>
        <vt:i4>5</vt:i4>
      </vt:variant>
      <vt:variant>
        <vt:lpwstr/>
      </vt:variant>
      <vt:variant>
        <vt:lpwstr>_Toc341963998</vt:lpwstr>
      </vt:variant>
      <vt:variant>
        <vt:i4>1048637</vt:i4>
      </vt:variant>
      <vt:variant>
        <vt:i4>596</vt:i4>
      </vt:variant>
      <vt:variant>
        <vt:i4>0</vt:i4>
      </vt:variant>
      <vt:variant>
        <vt:i4>5</vt:i4>
      </vt:variant>
      <vt:variant>
        <vt:lpwstr/>
      </vt:variant>
      <vt:variant>
        <vt:lpwstr>_Toc341963997</vt:lpwstr>
      </vt:variant>
      <vt:variant>
        <vt:i4>1048637</vt:i4>
      </vt:variant>
      <vt:variant>
        <vt:i4>590</vt:i4>
      </vt:variant>
      <vt:variant>
        <vt:i4>0</vt:i4>
      </vt:variant>
      <vt:variant>
        <vt:i4>5</vt:i4>
      </vt:variant>
      <vt:variant>
        <vt:lpwstr/>
      </vt:variant>
      <vt:variant>
        <vt:lpwstr>_Toc341963996</vt:lpwstr>
      </vt:variant>
      <vt:variant>
        <vt:i4>1048637</vt:i4>
      </vt:variant>
      <vt:variant>
        <vt:i4>584</vt:i4>
      </vt:variant>
      <vt:variant>
        <vt:i4>0</vt:i4>
      </vt:variant>
      <vt:variant>
        <vt:i4>5</vt:i4>
      </vt:variant>
      <vt:variant>
        <vt:lpwstr/>
      </vt:variant>
      <vt:variant>
        <vt:lpwstr>_Toc341963995</vt:lpwstr>
      </vt:variant>
      <vt:variant>
        <vt:i4>1048637</vt:i4>
      </vt:variant>
      <vt:variant>
        <vt:i4>578</vt:i4>
      </vt:variant>
      <vt:variant>
        <vt:i4>0</vt:i4>
      </vt:variant>
      <vt:variant>
        <vt:i4>5</vt:i4>
      </vt:variant>
      <vt:variant>
        <vt:lpwstr/>
      </vt:variant>
      <vt:variant>
        <vt:lpwstr>_Toc341963994</vt:lpwstr>
      </vt:variant>
      <vt:variant>
        <vt:i4>1048637</vt:i4>
      </vt:variant>
      <vt:variant>
        <vt:i4>572</vt:i4>
      </vt:variant>
      <vt:variant>
        <vt:i4>0</vt:i4>
      </vt:variant>
      <vt:variant>
        <vt:i4>5</vt:i4>
      </vt:variant>
      <vt:variant>
        <vt:lpwstr/>
      </vt:variant>
      <vt:variant>
        <vt:lpwstr>_Toc341963993</vt:lpwstr>
      </vt:variant>
      <vt:variant>
        <vt:i4>1048637</vt:i4>
      </vt:variant>
      <vt:variant>
        <vt:i4>566</vt:i4>
      </vt:variant>
      <vt:variant>
        <vt:i4>0</vt:i4>
      </vt:variant>
      <vt:variant>
        <vt:i4>5</vt:i4>
      </vt:variant>
      <vt:variant>
        <vt:lpwstr/>
      </vt:variant>
      <vt:variant>
        <vt:lpwstr>_Toc341963992</vt:lpwstr>
      </vt:variant>
      <vt:variant>
        <vt:i4>1048637</vt:i4>
      </vt:variant>
      <vt:variant>
        <vt:i4>560</vt:i4>
      </vt:variant>
      <vt:variant>
        <vt:i4>0</vt:i4>
      </vt:variant>
      <vt:variant>
        <vt:i4>5</vt:i4>
      </vt:variant>
      <vt:variant>
        <vt:lpwstr/>
      </vt:variant>
      <vt:variant>
        <vt:lpwstr>_Toc341963991</vt:lpwstr>
      </vt:variant>
      <vt:variant>
        <vt:i4>1048637</vt:i4>
      </vt:variant>
      <vt:variant>
        <vt:i4>554</vt:i4>
      </vt:variant>
      <vt:variant>
        <vt:i4>0</vt:i4>
      </vt:variant>
      <vt:variant>
        <vt:i4>5</vt:i4>
      </vt:variant>
      <vt:variant>
        <vt:lpwstr/>
      </vt:variant>
      <vt:variant>
        <vt:lpwstr>_Toc341963990</vt:lpwstr>
      </vt:variant>
      <vt:variant>
        <vt:i4>1114173</vt:i4>
      </vt:variant>
      <vt:variant>
        <vt:i4>548</vt:i4>
      </vt:variant>
      <vt:variant>
        <vt:i4>0</vt:i4>
      </vt:variant>
      <vt:variant>
        <vt:i4>5</vt:i4>
      </vt:variant>
      <vt:variant>
        <vt:lpwstr/>
      </vt:variant>
      <vt:variant>
        <vt:lpwstr>_Toc341963989</vt:lpwstr>
      </vt:variant>
      <vt:variant>
        <vt:i4>1114173</vt:i4>
      </vt:variant>
      <vt:variant>
        <vt:i4>542</vt:i4>
      </vt:variant>
      <vt:variant>
        <vt:i4>0</vt:i4>
      </vt:variant>
      <vt:variant>
        <vt:i4>5</vt:i4>
      </vt:variant>
      <vt:variant>
        <vt:lpwstr/>
      </vt:variant>
      <vt:variant>
        <vt:lpwstr>_Toc341963988</vt:lpwstr>
      </vt:variant>
      <vt:variant>
        <vt:i4>1114173</vt:i4>
      </vt:variant>
      <vt:variant>
        <vt:i4>536</vt:i4>
      </vt:variant>
      <vt:variant>
        <vt:i4>0</vt:i4>
      </vt:variant>
      <vt:variant>
        <vt:i4>5</vt:i4>
      </vt:variant>
      <vt:variant>
        <vt:lpwstr/>
      </vt:variant>
      <vt:variant>
        <vt:lpwstr>_Toc341963987</vt:lpwstr>
      </vt:variant>
      <vt:variant>
        <vt:i4>1114173</vt:i4>
      </vt:variant>
      <vt:variant>
        <vt:i4>530</vt:i4>
      </vt:variant>
      <vt:variant>
        <vt:i4>0</vt:i4>
      </vt:variant>
      <vt:variant>
        <vt:i4>5</vt:i4>
      </vt:variant>
      <vt:variant>
        <vt:lpwstr/>
      </vt:variant>
      <vt:variant>
        <vt:lpwstr>_Toc341963986</vt:lpwstr>
      </vt:variant>
      <vt:variant>
        <vt:i4>1114173</vt:i4>
      </vt:variant>
      <vt:variant>
        <vt:i4>524</vt:i4>
      </vt:variant>
      <vt:variant>
        <vt:i4>0</vt:i4>
      </vt:variant>
      <vt:variant>
        <vt:i4>5</vt:i4>
      </vt:variant>
      <vt:variant>
        <vt:lpwstr/>
      </vt:variant>
      <vt:variant>
        <vt:lpwstr>_Toc341963985</vt:lpwstr>
      </vt:variant>
      <vt:variant>
        <vt:i4>1114173</vt:i4>
      </vt:variant>
      <vt:variant>
        <vt:i4>518</vt:i4>
      </vt:variant>
      <vt:variant>
        <vt:i4>0</vt:i4>
      </vt:variant>
      <vt:variant>
        <vt:i4>5</vt:i4>
      </vt:variant>
      <vt:variant>
        <vt:lpwstr/>
      </vt:variant>
      <vt:variant>
        <vt:lpwstr>_Toc341963984</vt:lpwstr>
      </vt:variant>
      <vt:variant>
        <vt:i4>1114173</vt:i4>
      </vt:variant>
      <vt:variant>
        <vt:i4>512</vt:i4>
      </vt:variant>
      <vt:variant>
        <vt:i4>0</vt:i4>
      </vt:variant>
      <vt:variant>
        <vt:i4>5</vt:i4>
      </vt:variant>
      <vt:variant>
        <vt:lpwstr/>
      </vt:variant>
      <vt:variant>
        <vt:lpwstr>_Toc341963983</vt:lpwstr>
      </vt:variant>
      <vt:variant>
        <vt:i4>1114173</vt:i4>
      </vt:variant>
      <vt:variant>
        <vt:i4>506</vt:i4>
      </vt:variant>
      <vt:variant>
        <vt:i4>0</vt:i4>
      </vt:variant>
      <vt:variant>
        <vt:i4>5</vt:i4>
      </vt:variant>
      <vt:variant>
        <vt:lpwstr/>
      </vt:variant>
      <vt:variant>
        <vt:lpwstr>_Toc341963982</vt:lpwstr>
      </vt:variant>
      <vt:variant>
        <vt:i4>1114173</vt:i4>
      </vt:variant>
      <vt:variant>
        <vt:i4>500</vt:i4>
      </vt:variant>
      <vt:variant>
        <vt:i4>0</vt:i4>
      </vt:variant>
      <vt:variant>
        <vt:i4>5</vt:i4>
      </vt:variant>
      <vt:variant>
        <vt:lpwstr/>
      </vt:variant>
      <vt:variant>
        <vt:lpwstr>_Toc341963981</vt:lpwstr>
      </vt:variant>
      <vt:variant>
        <vt:i4>1114173</vt:i4>
      </vt:variant>
      <vt:variant>
        <vt:i4>494</vt:i4>
      </vt:variant>
      <vt:variant>
        <vt:i4>0</vt:i4>
      </vt:variant>
      <vt:variant>
        <vt:i4>5</vt:i4>
      </vt:variant>
      <vt:variant>
        <vt:lpwstr/>
      </vt:variant>
      <vt:variant>
        <vt:lpwstr>_Toc341963980</vt:lpwstr>
      </vt:variant>
      <vt:variant>
        <vt:i4>1966141</vt:i4>
      </vt:variant>
      <vt:variant>
        <vt:i4>488</vt:i4>
      </vt:variant>
      <vt:variant>
        <vt:i4>0</vt:i4>
      </vt:variant>
      <vt:variant>
        <vt:i4>5</vt:i4>
      </vt:variant>
      <vt:variant>
        <vt:lpwstr/>
      </vt:variant>
      <vt:variant>
        <vt:lpwstr>_Toc341963979</vt:lpwstr>
      </vt:variant>
      <vt:variant>
        <vt:i4>1114172</vt:i4>
      </vt:variant>
      <vt:variant>
        <vt:i4>482</vt:i4>
      </vt:variant>
      <vt:variant>
        <vt:i4>0</vt:i4>
      </vt:variant>
      <vt:variant>
        <vt:i4>5</vt:i4>
      </vt:variant>
      <vt:variant>
        <vt:lpwstr/>
      </vt:variant>
      <vt:variant>
        <vt:lpwstr>_Toc341963885</vt:lpwstr>
      </vt:variant>
      <vt:variant>
        <vt:i4>1114172</vt:i4>
      </vt:variant>
      <vt:variant>
        <vt:i4>476</vt:i4>
      </vt:variant>
      <vt:variant>
        <vt:i4>0</vt:i4>
      </vt:variant>
      <vt:variant>
        <vt:i4>5</vt:i4>
      </vt:variant>
      <vt:variant>
        <vt:lpwstr/>
      </vt:variant>
      <vt:variant>
        <vt:lpwstr>_Toc341963884</vt:lpwstr>
      </vt:variant>
      <vt:variant>
        <vt:i4>1114172</vt:i4>
      </vt:variant>
      <vt:variant>
        <vt:i4>470</vt:i4>
      </vt:variant>
      <vt:variant>
        <vt:i4>0</vt:i4>
      </vt:variant>
      <vt:variant>
        <vt:i4>5</vt:i4>
      </vt:variant>
      <vt:variant>
        <vt:lpwstr/>
      </vt:variant>
      <vt:variant>
        <vt:lpwstr>_Toc341963883</vt:lpwstr>
      </vt:variant>
      <vt:variant>
        <vt:i4>1835068</vt:i4>
      </vt:variant>
      <vt:variant>
        <vt:i4>464</vt:i4>
      </vt:variant>
      <vt:variant>
        <vt:i4>0</vt:i4>
      </vt:variant>
      <vt:variant>
        <vt:i4>5</vt:i4>
      </vt:variant>
      <vt:variant>
        <vt:lpwstr/>
      </vt:variant>
      <vt:variant>
        <vt:lpwstr>_Toc341963853</vt:lpwstr>
      </vt:variant>
      <vt:variant>
        <vt:i4>1835068</vt:i4>
      </vt:variant>
      <vt:variant>
        <vt:i4>458</vt:i4>
      </vt:variant>
      <vt:variant>
        <vt:i4>0</vt:i4>
      </vt:variant>
      <vt:variant>
        <vt:i4>5</vt:i4>
      </vt:variant>
      <vt:variant>
        <vt:lpwstr/>
      </vt:variant>
      <vt:variant>
        <vt:lpwstr>_Toc341963852</vt:lpwstr>
      </vt:variant>
      <vt:variant>
        <vt:i4>1835068</vt:i4>
      </vt:variant>
      <vt:variant>
        <vt:i4>452</vt:i4>
      </vt:variant>
      <vt:variant>
        <vt:i4>0</vt:i4>
      </vt:variant>
      <vt:variant>
        <vt:i4>5</vt:i4>
      </vt:variant>
      <vt:variant>
        <vt:lpwstr/>
      </vt:variant>
      <vt:variant>
        <vt:lpwstr>_Toc341963851</vt:lpwstr>
      </vt:variant>
      <vt:variant>
        <vt:i4>1835068</vt:i4>
      </vt:variant>
      <vt:variant>
        <vt:i4>446</vt:i4>
      </vt:variant>
      <vt:variant>
        <vt:i4>0</vt:i4>
      </vt:variant>
      <vt:variant>
        <vt:i4>5</vt:i4>
      </vt:variant>
      <vt:variant>
        <vt:lpwstr/>
      </vt:variant>
      <vt:variant>
        <vt:lpwstr>_Toc341963850</vt:lpwstr>
      </vt:variant>
      <vt:variant>
        <vt:i4>1900604</vt:i4>
      </vt:variant>
      <vt:variant>
        <vt:i4>440</vt:i4>
      </vt:variant>
      <vt:variant>
        <vt:i4>0</vt:i4>
      </vt:variant>
      <vt:variant>
        <vt:i4>5</vt:i4>
      </vt:variant>
      <vt:variant>
        <vt:lpwstr/>
      </vt:variant>
      <vt:variant>
        <vt:lpwstr>_Toc341963849</vt:lpwstr>
      </vt:variant>
      <vt:variant>
        <vt:i4>1900604</vt:i4>
      </vt:variant>
      <vt:variant>
        <vt:i4>434</vt:i4>
      </vt:variant>
      <vt:variant>
        <vt:i4>0</vt:i4>
      </vt:variant>
      <vt:variant>
        <vt:i4>5</vt:i4>
      </vt:variant>
      <vt:variant>
        <vt:lpwstr/>
      </vt:variant>
      <vt:variant>
        <vt:lpwstr>_Toc341963848</vt:lpwstr>
      </vt:variant>
      <vt:variant>
        <vt:i4>1900604</vt:i4>
      </vt:variant>
      <vt:variant>
        <vt:i4>428</vt:i4>
      </vt:variant>
      <vt:variant>
        <vt:i4>0</vt:i4>
      </vt:variant>
      <vt:variant>
        <vt:i4>5</vt:i4>
      </vt:variant>
      <vt:variant>
        <vt:lpwstr/>
      </vt:variant>
      <vt:variant>
        <vt:lpwstr>_Toc341963847</vt:lpwstr>
      </vt:variant>
      <vt:variant>
        <vt:i4>1900604</vt:i4>
      </vt:variant>
      <vt:variant>
        <vt:i4>422</vt:i4>
      </vt:variant>
      <vt:variant>
        <vt:i4>0</vt:i4>
      </vt:variant>
      <vt:variant>
        <vt:i4>5</vt:i4>
      </vt:variant>
      <vt:variant>
        <vt:lpwstr/>
      </vt:variant>
      <vt:variant>
        <vt:lpwstr>_Toc341963846</vt:lpwstr>
      </vt:variant>
      <vt:variant>
        <vt:i4>1900604</vt:i4>
      </vt:variant>
      <vt:variant>
        <vt:i4>416</vt:i4>
      </vt:variant>
      <vt:variant>
        <vt:i4>0</vt:i4>
      </vt:variant>
      <vt:variant>
        <vt:i4>5</vt:i4>
      </vt:variant>
      <vt:variant>
        <vt:lpwstr/>
      </vt:variant>
      <vt:variant>
        <vt:lpwstr>_Toc341963845</vt:lpwstr>
      </vt:variant>
      <vt:variant>
        <vt:i4>1900604</vt:i4>
      </vt:variant>
      <vt:variant>
        <vt:i4>410</vt:i4>
      </vt:variant>
      <vt:variant>
        <vt:i4>0</vt:i4>
      </vt:variant>
      <vt:variant>
        <vt:i4>5</vt:i4>
      </vt:variant>
      <vt:variant>
        <vt:lpwstr/>
      </vt:variant>
      <vt:variant>
        <vt:lpwstr>_Toc341963844</vt:lpwstr>
      </vt:variant>
      <vt:variant>
        <vt:i4>1900604</vt:i4>
      </vt:variant>
      <vt:variant>
        <vt:i4>404</vt:i4>
      </vt:variant>
      <vt:variant>
        <vt:i4>0</vt:i4>
      </vt:variant>
      <vt:variant>
        <vt:i4>5</vt:i4>
      </vt:variant>
      <vt:variant>
        <vt:lpwstr/>
      </vt:variant>
      <vt:variant>
        <vt:lpwstr>_Toc341963843</vt:lpwstr>
      </vt:variant>
      <vt:variant>
        <vt:i4>1900604</vt:i4>
      </vt:variant>
      <vt:variant>
        <vt:i4>398</vt:i4>
      </vt:variant>
      <vt:variant>
        <vt:i4>0</vt:i4>
      </vt:variant>
      <vt:variant>
        <vt:i4>5</vt:i4>
      </vt:variant>
      <vt:variant>
        <vt:lpwstr/>
      </vt:variant>
      <vt:variant>
        <vt:lpwstr>_Toc341963842</vt:lpwstr>
      </vt:variant>
      <vt:variant>
        <vt:i4>1900604</vt:i4>
      </vt:variant>
      <vt:variant>
        <vt:i4>392</vt:i4>
      </vt:variant>
      <vt:variant>
        <vt:i4>0</vt:i4>
      </vt:variant>
      <vt:variant>
        <vt:i4>5</vt:i4>
      </vt:variant>
      <vt:variant>
        <vt:lpwstr/>
      </vt:variant>
      <vt:variant>
        <vt:lpwstr>_Toc341963841</vt:lpwstr>
      </vt:variant>
      <vt:variant>
        <vt:i4>1900604</vt:i4>
      </vt:variant>
      <vt:variant>
        <vt:i4>386</vt:i4>
      </vt:variant>
      <vt:variant>
        <vt:i4>0</vt:i4>
      </vt:variant>
      <vt:variant>
        <vt:i4>5</vt:i4>
      </vt:variant>
      <vt:variant>
        <vt:lpwstr/>
      </vt:variant>
      <vt:variant>
        <vt:lpwstr>_Toc341963840</vt:lpwstr>
      </vt:variant>
      <vt:variant>
        <vt:i4>1703996</vt:i4>
      </vt:variant>
      <vt:variant>
        <vt:i4>380</vt:i4>
      </vt:variant>
      <vt:variant>
        <vt:i4>0</vt:i4>
      </vt:variant>
      <vt:variant>
        <vt:i4>5</vt:i4>
      </vt:variant>
      <vt:variant>
        <vt:lpwstr/>
      </vt:variant>
      <vt:variant>
        <vt:lpwstr>_Toc341963839</vt:lpwstr>
      </vt:variant>
      <vt:variant>
        <vt:i4>1703996</vt:i4>
      </vt:variant>
      <vt:variant>
        <vt:i4>374</vt:i4>
      </vt:variant>
      <vt:variant>
        <vt:i4>0</vt:i4>
      </vt:variant>
      <vt:variant>
        <vt:i4>5</vt:i4>
      </vt:variant>
      <vt:variant>
        <vt:lpwstr/>
      </vt:variant>
      <vt:variant>
        <vt:lpwstr>_Toc341963838</vt:lpwstr>
      </vt:variant>
      <vt:variant>
        <vt:i4>1703996</vt:i4>
      </vt:variant>
      <vt:variant>
        <vt:i4>368</vt:i4>
      </vt:variant>
      <vt:variant>
        <vt:i4>0</vt:i4>
      </vt:variant>
      <vt:variant>
        <vt:i4>5</vt:i4>
      </vt:variant>
      <vt:variant>
        <vt:lpwstr/>
      </vt:variant>
      <vt:variant>
        <vt:lpwstr>_Toc341963837</vt:lpwstr>
      </vt:variant>
      <vt:variant>
        <vt:i4>1703996</vt:i4>
      </vt:variant>
      <vt:variant>
        <vt:i4>362</vt:i4>
      </vt:variant>
      <vt:variant>
        <vt:i4>0</vt:i4>
      </vt:variant>
      <vt:variant>
        <vt:i4>5</vt:i4>
      </vt:variant>
      <vt:variant>
        <vt:lpwstr/>
      </vt:variant>
      <vt:variant>
        <vt:lpwstr>_Toc341963836</vt:lpwstr>
      </vt:variant>
      <vt:variant>
        <vt:i4>1703996</vt:i4>
      </vt:variant>
      <vt:variant>
        <vt:i4>356</vt:i4>
      </vt:variant>
      <vt:variant>
        <vt:i4>0</vt:i4>
      </vt:variant>
      <vt:variant>
        <vt:i4>5</vt:i4>
      </vt:variant>
      <vt:variant>
        <vt:lpwstr/>
      </vt:variant>
      <vt:variant>
        <vt:lpwstr>_Toc341963835</vt:lpwstr>
      </vt:variant>
      <vt:variant>
        <vt:i4>1703996</vt:i4>
      </vt:variant>
      <vt:variant>
        <vt:i4>350</vt:i4>
      </vt:variant>
      <vt:variant>
        <vt:i4>0</vt:i4>
      </vt:variant>
      <vt:variant>
        <vt:i4>5</vt:i4>
      </vt:variant>
      <vt:variant>
        <vt:lpwstr/>
      </vt:variant>
      <vt:variant>
        <vt:lpwstr>_Toc341963834</vt:lpwstr>
      </vt:variant>
      <vt:variant>
        <vt:i4>1703996</vt:i4>
      </vt:variant>
      <vt:variant>
        <vt:i4>344</vt:i4>
      </vt:variant>
      <vt:variant>
        <vt:i4>0</vt:i4>
      </vt:variant>
      <vt:variant>
        <vt:i4>5</vt:i4>
      </vt:variant>
      <vt:variant>
        <vt:lpwstr/>
      </vt:variant>
      <vt:variant>
        <vt:lpwstr>_Toc341963833</vt:lpwstr>
      </vt:variant>
      <vt:variant>
        <vt:i4>1703996</vt:i4>
      </vt:variant>
      <vt:variant>
        <vt:i4>338</vt:i4>
      </vt:variant>
      <vt:variant>
        <vt:i4>0</vt:i4>
      </vt:variant>
      <vt:variant>
        <vt:i4>5</vt:i4>
      </vt:variant>
      <vt:variant>
        <vt:lpwstr/>
      </vt:variant>
      <vt:variant>
        <vt:lpwstr>_Toc341963832</vt:lpwstr>
      </vt:variant>
      <vt:variant>
        <vt:i4>1638460</vt:i4>
      </vt:variant>
      <vt:variant>
        <vt:i4>332</vt:i4>
      </vt:variant>
      <vt:variant>
        <vt:i4>0</vt:i4>
      </vt:variant>
      <vt:variant>
        <vt:i4>5</vt:i4>
      </vt:variant>
      <vt:variant>
        <vt:lpwstr/>
      </vt:variant>
      <vt:variant>
        <vt:lpwstr>_Toc341963809</vt:lpwstr>
      </vt:variant>
      <vt:variant>
        <vt:i4>1638460</vt:i4>
      </vt:variant>
      <vt:variant>
        <vt:i4>326</vt:i4>
      </vt:variant>
      <vt:variant>
        <vt:i4>0</vt:i4>
      </vt:variant>
      <vt:variant>
        <vt:i4>5</vt:i4>
      </vt:variant>
      <vt:variant>
        <vt:lpwstr/>
      </vt:variant>
      <vt:variant>
        <vt:lpwstr>_Toc341963808</vt:lpwstr>
      </vt:variant>
      <vt:variant>
        <vt:i4>1638460</vt:i4>
      </vt:variant>
      <vt:variant>
        <vt:i4>320</vt:i4>
      </vt:variant>
      <vt:variant>
        <vt:i4>0</vt:i4>
      </vt:variant>
      <vt:variant>
        <vt:i4>5</vt:i4>
      </vt:variant>
      <vt:variant>
        <vt:lpwstr/>
      </vt:variant>
      <vt:variant>
        <vt:lpwstr>_Toc341963807</vt:lpwstr>
      </vt:variant>
      <vt:variant>
        <vt:i4>1638460</vt:i4>
      </vt:variant>
      <vt:variant>
        <vt:i4>314</vt:i4>
      </vt:variant>
      <vt:variant>
        <vt:i4>0</vt:i4>
      </vt:variant>
      <vt:variant>
        <vt:i4>5</vt:i4>
      </vt:variant>
      <vt:variant>
        <vt:lpwstr/>
      </vt:variant>
      <vt:variant>
        <vt:lpwstr>_Toc341963806</vt:lpwstr>
      </vt:variant>
      <vt:variant>
        <vt:i4>1638460</vt:i4>
      </vt:variant>
      <vt:variant>
        <vt:i4>308</vt:i4>
      </vt:variant>
      <vt:variant>
        <vt:i4>0</vt:i4>
      </vt:variant>
      <vt:variant>
        <vt:i4>5</vt:i4>
      </vt:variant>
      <vt:variant>
        <vt:lpwstr/>
      </vt:variant>
      <vt:variant>
        <vt:lpwstr>_Toc341963805</vt:lpwstr>
      </vt:variant>
      <vt:variant>
        <vt:i4>1638460</vt:i4>
      </vt:variant>
      <vt:variant>
        <vt:i4>302</vt:i4>
      </vt:variant>
      <vt:variant>
        <vt:i4>0</vt:i4>
      </vt:variant>
      <vt:variant>
        <vt:i4>5</vt:i4>
      </vt:variant>
      <vt:variant>
        <vt:lpwstr/>
      </vt:variant>
      <vt:variant>
        <vt:lpwstr>_Toc341963804</vt:lpwstr>
      </vt:variant>
      <vt:variant>
        <vt:i4>1638460</vt:i4>
      </vt:variant>
      <vt:variant>
        <vt:i4>296</vt:i4>
      </vt:variant>
      <vt:variant>
        <vt:i4>0</vt:i4>
      </vt:variant>
      <vt:variant>
        <vt:i4>5</vt:i4>
      </vt:variant>
      <vt:variant>
        <vt:lpwstr/>
      </vt:variant>
      <vt:variant>
        <vt:lpwstr>_Toc341963803</vt:lpwstr>
      </vt:variant>
      <vt:variant>
        <vt:i4>1638460</vt:i4>
      </vt:variant>
      <vt:variant>
        <vt:i4>290</vt:i4>
      </vt:variant>
      <vt:variant>
        <vt:i4>0</vt:i4>
      </vt:variant>
      <vt:variant>
        <vt:i4>5</vt:i4>
      </vt:variant>
      <vt:variant>
        <vt:lpwstr/>
      </vt:variant>
      <vt:variant>
        <vt:lpwstr>_Toc341963802</vt:lpwstr>
      </vt:variant>
      <vt:variant>
        <vt:i4>1638460</vt:i4>
      </vt:variant>
      <vt:variant>
        <vt:i4>284</vt:i4>
      </vt:variant>
      <vt:variant>
        <vt:i4>0</vt:i4>
      </vt:variant>
      <vt:variant>
        <vt:i4>5</vt:i4>
      </vt:variant>
      <vt:variant>
        <vt:lpwstr/>
      </vt:variant>
      <vt:variant>
        <vt:lpwstr>_Toc341963801</vt:lpwstr>
      </vt:variant>
      <vt:variant>
        <vt:i4>1638460</vt:i4>
      </vt:variant>
      <vt:variant>
        <vt:i4>278</vt:i4>
      </vt:variant>
      <vt:variant>
        <vt:i4>0</vt:i4>
      </vt:variant>
      <vt:variant>
        <vt:i4>5</vt:i4>
      </vt:variant>
      <vt:variant>
        <vt:lpwstr/>
      </vt:variant>
      <vt:variant>
        <vt:lpwstr>_Toc341963800</vt:lpwstr>
      </vt:variant>
      <vt:variant>
        <vt:i4>1048627</vt:i4>
      </vt:variant>
      <vt:variant>
        <vt:i4>272</vt:i4>
      </vt:variant>
      <vt:variant>
        <vt:i4>0</vt:i4>
      </vt:variant>
      <vt:variant>
        <vt:i4>5</vt:i4>
      </vt:variant>
      <vt:variant>
        <vt:lpwstr/>
      </vt:variant>
      <vt:variant>
        <vt:lpwstr>_Toc341963799</vt:lpwstr>
      </vt:variant>
      <vt:variant>
        <vt:i4>1048627</vt:i4>
      </vt:variant>
      <vt:variant>
        <vt:i4>266</vt:i4>
      </vt:variant>
      <vt:variant>
        <vt:i4>0</vt:i4>
      </vt:variant>
      <vt:variant>
        <vt:i4>5</vt:i4>
      </vt:variant>
      <vt:variant>
        <vt:lpwstr/>
      </vt:variant>
      <vt:variant>
        <vt:lpwstr>_Toc341963798</vt:lpwstr>
      </vt:variant>
      <vt:variant>
        <vt:i4>1048627</vt:i4>
      </vt:variant>
      <vt:variant>
        <vt:i4>260</vt:i4>
      </vt:variant>
      <vt:variant>
        <vt:i4>0</vt:i4>
      </vt:variant>
      <vt:variant>
        <vt:i4>5</vt:i4>
      </vt:variant>
      <vt:variant>
        <vt:lpwstr/>
      </vt:variant>
      <vt:variant>
        <vt:lpwstr>_Toc341963797</vt:lpwstr>
      </vt:variant>
      <vt:variant>
        <vt:i4>1048627</vt:i4>
      </vt:variant>
      <vt:variant>
        <vt:i4>254</vt:i4>
      </vt:variant>
      <vt:variant>
        <vt:i4>0</vt:i4>
      </vt:variant>
      <vt:variant>
        <vt:i4>5</vt:i4>
      </vt:variant>
      <vt:variant>
        <vt:lpwstr/>
      </vt:variant>
      <vt:variant>
        <vt:lpwstr>_Toc341963796</vt:lpwstr>
      </vt:variant>
      <vt:variant>
        <vt:i4>1048627</vt:i4>
      </vt:variant>
      <vt:variant>
        <vt:i4>248</vt:i4>
      </vt:variant>
      <vt:variant>
        <vt:i4>0</vt:i4>
      </vt:variant>
      <vt:variant>
        <vt:i4>5</vt:i4>
      </vt:variant>
      <vt:variant>
        <vt:lpwstr/>
      </vt:variant>
      <vt:variant>
        <vt:lpwstr>_Toc341963795</vt:lpwstr>
      </vt:variant>
      <vt:variant>
        <vt:i4>1048627</vt:i4>
      </vt:variant>
      <vt:variant>
        <vt:i4>242</vt:i4>
      </vt:variant>
      <vt:variant>
        <vt:i4>0</vt:i4>
      </vt:variant>
      <vt:variant>
        <vt:i4>5</vt:i4>
      </vt:variant>
      <vt:variant>
        <vt:lpwstr/>
      </vt:variant>
      <vt:variant>
        <vt:lpwstr>_Toc341963794</vt:lpwstr>
      </vt:variant>
      <vt:variant>
        <vt:i4>1048627</vt:i4>
      </vt:variant>
      <vt:variant>
        <vt:i4>236</vt:i4>
      </vt:variant>
      <vt:variant>
        <vt:i4>0</vt:i4>
      </vt:variant>
      <vt:variant>
        <vt:i4>5</vt:i4>
      </vt:variant>
      <vt:variant>
        <vt:lpwstr/>
      </vt:variant>
      <vt:variant>
        <vt:lpwstr>_Toc341963793</vt:lpwstr>
      </vt:variant>
      <vt:variant>
        <vt:i4>1048627</vt:i4>
      </vt:variant>
      <vt:variant>
        <vt:i4>230</vt:i4>
      </vt:variant>
      <vt:variant>
        <vt:i4>0</vt:i4>
      </vt:variant>
      <vt:variant>
        <vt:i4>5</vt:i4>
      </vt:variant>
      <vt:variant>
        <vt:lpwstr/>
      </vt:variant>
      <vt:variant>
        <vt:lpwstr>_Toc341963792</vt:lpwstr>
      </vt:variant>
      <vt:variant>
        <vt:i4>1048627</vt:i4>
      </vt:variant>
      <vt:variant>
        <vt:i4>224</vt:i4>
      </vt:variant>
      <vt:variant>
        <vt:i4>0</vt:i4>
      </vt:variant>
      <vt:variant>
        <vt:i4>5</vt:i4>
      </vt:variant>
      <vt:variant>
        <vt:lpwstr/>
      </vt:variant>
      <vt:variant>
        <vt:lpwstr>_Toc341963791</vt:lpwstr>
      </vt:variant>
      <vt:variant>
        <vt:i4>1048627</vt:i4>
      </vt:variant>
      <vt:variant>
        <vt:i4>218</vt:i4>
      </vt:variant>
      <vt:variant>
        <vt:i4>0</vt:i4>
      </vt:variant>
      <vt:variant>
        <vt:i4>5</vt:i4>
      </vt:variant>
      <vt:variant>
        <vt:lpwstr/>
      </vt:variant>
      <vt:variant>
        <vt:lpwstr>_Toc341963790</vt:lpwstr>
      </vt:variant>
      <vt:variant>
        <vt:i4>1114163</vt:i4>
      </vt:variant>
      <vt:variant>
        <vt:i4>212</vt:i4>
      </vt:variant>
      <vt:variant>
        <vt:i4>0</vt:i4>
      </vt:variant>
      <vt:variant>
        <vt:i4>5</vt:i4>
      </vt:variant>
      <vt:variant>
        <vt:lpwstr/>
      </vt:variant>
      <vt:variant>
        <vt:lpwstr>_Toc341963789</vt:lpwstr>
      </vt:variant>
      <vt:variant>
        <vt:i4>1114163</vt:i4>
      </vt:variant>
      <vt:variant>
        <vt:i4>206</vt:i4>
      </vt:variant>
      <vt:variant>
        <vt:i4>0</vt:i4>
      </vt:variant>
      <vt:variant>
        <vt:i4>5</vt:i4>
      </vt:variant>
      <vt:variant>
        <vt:lpwstr/>
      </vt:variant>
      <vt:variant>
        <vt:lpwstr>_Toc341963788</vt:lpwstr>
      </vt:variant>
      <vt:variant>
        <vt:i4>1114163</vt:i4>
      </vt:variant>
      <vt:variant>
        <vt:i4>200</vt:i4>
      </vt:variant>
      <vt:variant>
        <vt:i4>0</vt:i4>
      </vt:variant>
      <vt:variant>
        <vt:i4>5</vt:i4>
      </vt:variant>
      <vt:variant>
        <vt:lpwstr/>
      </vt:variant>
      <vt:variant>
        <vt:lpwstr>_Toc341963787</vt:lpwstr>
      </vt:variant>
      <vt:variant>
        <vt:i4>1114163</vt:i4>
      </vt:variant>
      <vt:variant>
        <vt:i4>194</vt:i4>
      </vt:variant>
      <vt:variant>
        <vt:i4>0</vt:i4>
      </vt:variant>
      <vt:variant>
        <vt:i4>5</vt:i4>
      </vt:variant>
      <vt:variant>
        <vt:lpwstr/>
      </vt:variant>
      <vt:variant>
        <vt:lpwstr>_Toc341963786</vt:lpwstr>
      </vt:variant>
      <vt:variant>
        <vt:i4>1114163</vt:i4>
      </vt:variant>
      <vt:variant>
        <vt:i4>188</vt:i4>
      </vt:variant>
      <vt:variant>
        <vt:i4>0</vt:i4>
      </vt:variant>
      <vt:variant>
        <vt:i4>5</vt:i4>
      </vt:variant>
      <vt:variant>
        <vt:lpwstr/>
      </vt:variant>
      <vt:variant>
        <vt:lpwstr>_Toc341963785</vt:lpwstr>
      </vt:variant>
      <vt:variant>
        <vt:i4>1966131</vt:i4>
      </vt:variant>
      <vt:variant>
        <vt:i4>182</vt:i4>
      </vt:variant>
      <vt:variant>
        <vt:i4>0</vt:i4>
      </vt:variant>
      <vt:variant>
        <vt:i4>5</vt:i4>
      </vt:variant>
      <vt:variant>
        <vt:lpwstr/>
      </vt:variant>
      <vt:variant>
        <vt:lpwstr>_Toc341963778</vt:lpwstr>
      </vt:variant>
      <vt:variant>
        <vt:i4>1966131</vt:i4>
      </vt:variant>
      <vt:variant>
        <vt:i4>176</vt:i4>
      </vt:variant>
      <vt:variant>
        <vt:i4>0</vt:i4>
      </vt:variant>
      <vt:variant>
        <vt:i4>5</vt:i4>
      </vt:variant>
      <vt:variant>
        <vt:lpwstr/>
      </vt:variant>
      <vt:variant>
        <vt:lpwstr>_Toc341963777</vt:lpwstr>
      </vt:variant>
      <vt:variant>
        <vt:i4>1966131</vt:i4>
      </vt:variant>
      <vt:variant>
        <vt:i4>170</vt:i4>
      </vt:variant>
      <vt:variant>
        <vt:i4>0</vt:i4>
      </vt:variant>
      <vt:variant>
        <vt:i4>5</vt:i4>
      </vt:variant>
      <vt:variant>
        <vt:lpwstr/>
      </vt:variant>
      <vt:variant>
        <vt:lpwstr>_Toc341963776</vt:lpwstr>
      </vt:variant>
      <vt:variant>
        <vt:i4>1966131</vt:i4>
      </vt:variant>
      <vt:variant>
        <vt:i4>164</vt:i4>
      </vt:variant>
      <vt:variant>
        <vt:i4>0</vt:i4>
      </vt:variant>
      <vt:variant>
        <vt:i4>5</vt:i4>
      </vt:variant>
      <vt:variant>
        <vt:lpwstr/>
      </vt:variant>
      <vt:variant>
        <vt:lpwstr>_Toc341963775</vt:lpwstr>
      </vt:variant>
      <vt:variant>
        <vt:i4>1966131</vt:i4>
      </vt:variant>
      <vt:variant>
        <vt:i4>158</vt:i4>
      </vt:variant>
      <vt:variant>
        <vt:i4>0</vt:i4>
      </vt:variant>
      <vt:variant>
        <vt:i4>5</vt:i4>
      </vt:variant>
      <vt:variant>
        <vt:lpwstr/>
      </vt:variant>
      <vt:variant>
        <vt:lpwstr>_Toc341963774</vt:lpwstr>
      </vt:variant>
      <vt:variant>
        <vt:i4>1966131</vt:i4>
      </vt:variant>
      <vt:variant>
        <vt:i4>152</vt:i4>
      </vt:variant>
      <vt:variant>
        <vt:i4>0</vt:i4>
      </vt:variant>
      <vt:variant>
        <vt:i4>5</vt:i4>
      </vt:variant>
      <vt:variant>
        <vt:lpwstr/>
      </vt:variant>
      <vt:variant>
        <vt:lpwstr>_Toc341963773</vt:lpwstr>
      </vt:variant>
      <vt:variant>
        <vt:i4>1966131</vt:i4>
      </vt:variant>
      <vt:variant>
        <vt:i4>146</vt:i4>
      </vt:variant>
      <vt:variant>
        <vt:i4>0</vt:i4>
      </vt:variant>
      <vt:variant>
        <vt:i4>5</vt:i4>
      </vt:variant>
      <vt:variant>
        <vt:lpwstr/>
      </vt:variant>
      <vt:variant>
        <vt:lpwstr>_Toc341963771</vt:lpwstr>
      </vt:variant>
      <vt:variant>
        <vt:i4>1966131</vt:i4>
      </vt:variant>
      <vt:variant>
        <vt:i4>140</vt:i4>
      </vt:variant>
      <vt:variant>
        <vt:i4>0</vt:i4>
      </vt:variant>
      <vt:variant>
        <vt:i4>5</vt:i4>
      </vt:variant>
      <vt:variant>
        <vt:lpwstr/>
      </vt:variant>
      <vt:variant>
        <vt:lpwstr>_Toc341963770</vt:lpwstr>
      </vt:variant>
      <vt:variant>
        <vt:i4>2031667</vt:i4>
      </vt:variant>
      <vt:variant>
        <vt:i4>134</vt:i4>
      </vt:variant>
      <vt:variant>
        <vt:i4>0</vt:i4>
      </vt:variant>
      <vt:variant>
        <vt:i4>5</vt:i4>
      </vt:variant>
      <vt:variant>
        <vt:lpwstr/>
      </vt:variant>
      <vt:variant>
        <vt:lpwstr>_Toc341963769</vt:lpwstr>
      </vt:variant>
      <vt:variant>
        <vt:i4>2031667</vt:i4>
      </vt:variant>
      <vt:variant>
        <vt:i4>128</vt:i4>
      </vt:variant>
      <vt:variant>
        <vt:i4>0</vt:i4>
      </vt:variant>
      <vt:variant>
        <vt:i4>5</vt:i4>
      </vt:variant>
      <vt:variant>
        <vt:lpwstr/>
      </vt:variant>
      <vt:variant>
        <vt:lpwstr>_Toc341963768</vt:lpwstr>
      </vt:variant>
      <vt:variant>
        <vt:i4>2031667</vt:i4>
      </vt:variant>
      <vt:variant>
        <vt:i4>122</vt:i4>
      </vt:variant>
      <vt:variant>
        <vt:i4>0</vt:i4>
      </vt:variant>
      <vt:variant>
        <vt:i4>5</vt:i4>
      </vt:variant>
      <vt:variant>
        <vt:lpwstr/>
      </vt:variant>
      <vt:variant>
        <vt:lpwstr>_Toc341963767</vt:lpwstr>
      </vt:variant>
      <vt:variant>
        <vt:i4>2031667</vt:i4>
      </vt:variant>
      <vt:variant>
        <vt:i4>116</vt:i4>
      </vt:variant>
      <vt:variant>
        <vt:i4>0</vt:i4>
      </vt:variant>
      <vt:variant>
        <vt:i4>5</vt:i4>
      </vt:variant>
      <vt:variant>
        <vt:lpwstr/>
      </vt:variant>
      <vt:variant>
        <vt:lpwstr>_Toc341963766</vt:lpwstr>
      </vt:variant>
      <vt:variant>
        <vt:i4>2031667</vt:i4>
      </vt:variant>
      <vt:variant>
        <vt:i4>110</vt:i4>
      </vt:variant>
      <vt:variant>
        <vt:i4>0</vt:i4>
      </vt:variant>
      <vt:variant>
        <vt:i4>5</vt:i4>
      </vt:variant>
      <vt:variant>
        <vt:lpwstr/>
      </vt:variant>
      <vt:variant>
        <vt:lpwstr>_Toc341963765</vt:lpwstr>
      </vt:variant>
      <vt:variant>
        <vt:i4>2031667</vt:i4>
      </vt:variant>
      <vt:variant>
        <vt:i4>104</vt:i4>
      </vt:variant>
      <vt:variant>
        <vt:i4>0</vt:i4>
      </vt:variant>
      <vt:variant>
        <vt:i4>5</vt:i4>
      </vt:variant>
      <vt:variant>
        <vt:lpwstr/>
      </vt:variant>
      <vt:variant>
        <vt:lpwstr>_Toc341963764</vt:lpwstr>
      </vt:variant>
      <vt:variant>
        <vt:i4>2031667</vt:i4>
      </vt:variant>
      <vt:variant>
        <vt:i4>98</vt:i4>
      </vt:variant>
      <vt:variant>
        <vt:i4>0</vt:i4>
      </vt:variant>
      <vt:variant>
        <vt:i4>5</vt:i4>
      </vt:variant>
      <vt:variant>
        <vt:lpwstr/>
      </vt:variant>
      <vt:variant>
        <vt:lpwstr>_Toc341963763</vt:lpwstr>
      </vt:variant>
      <vt:variant>
        <vt:i4>2031667</vt:i4>
      </vt:variant>
      <vt:variant>
        <vt:i4>92</vt:i4>
      </vt:variant>
      <vt:variant>
        <vt:i4>0</vt:i4>
      </vt:variant>
      <vt:variant>
        <vt:i4>5</vt:i4>
      </vt:variant>
      <vt:variant>
        <vt:lpwstr/>
      </vt:variant>
      <vt:variant>
        <vt:lpwstr>_Toc341963762</vt:lpwstr>
      </vt:variant>
      <vt:variant>
        <vt:i4>2031667</vt:i4>
      </vt:variant>
      <vt:variant>
        <vt:i4>86</vt:i4>
      </vt:variant>
      <vt:variant>
        <vt:i4>0</vt:i4>
      </vt:variant>
      <vt:variant>
        <vt:i4>5</vt:i4>
      </vt:variant>
      <vt:variant>
        <vt:lpwstr/>
      </vt:variant>
      <vt:variant>
        <vt:lpwstr>_Toc341963761</vt:lpwstr>
      </vt:variant>
      <vt:variant>
        <vt:i4>1835059</vt:i4>
      </vt:variant>
      <vt:variant>
        <vt:i4>80</vt:i4>
      </vt:variant>
      <vt:variant>
        <vt:i4>0</vt:i4>
      </vt:variant>
      <vt:variant>
        <vt:i4>5</vt:i4>
      </vt:variant>
      <vt:variant>
        <vt:lpwstr/>
      </vt:variant>
      <vt:variant>
        <vt:lpwstr>_Toc341963759</vt:lpwstr>
      </vt:variant>
      <vt:variant>
        <vt:i4>1835059</vt:i4>
      </vt:variant>
      <vt:variant>
        <vt:i4>74</vt:i4>
      </vt:variant>
      <vt:variant>
        <vt:i4>0</vt:i4>
      </vt:variant>
      <vt:variant>
        <vt:i4>5</vt:i4>
      </vt:variant>
      <vt:variant>
        <vt:lpwstr/>
      </vt:variant>
      <vt:variant>
        <vt:lpwstr>_Toc341963758</vt:lpwstr>
      </vt:variant>
      <vt:variant>
        <vt:i4>1835059</vt:i4>
      </vt:variant>
      <vt:variant>
        <vt:i4>68</vt:i4>
      </vt:variant>
      <vt:variant>
        <vt:i4>0</vt:i4>
      </vt:variant>
      <vt:variant>
        <vt:i4>5</vt:i4>
      </vt:variant>
      <vt:variant>
        <vt:lpwstr/>
      </vt:variant>
      <vt:variant>
        <vt:lpwstr>_Toc341963757</vt:lpwstr>
      </vt:variant>
      <vt:variant>
        <vt:i4>1835059</vt:i4>
      </vt:variant>
      <vt:variant>
        <vt:i4>62</vt:i4>
      </vt:variant>
      <vt:variant>
        <vt:i4>0</vt:i4>
      </vt:variant>
      <vt:variant>
        <vt:i4>5</vt:i4>
      </vt:variant>
      <vt:variant>
        <vt:lpwstr/>
      </vt:variant>
      <vt:variant>
        <vt:lpwstr>_Toc341963756</vt:lpwstr>
      </vt:variant>
      <vt:variant>
        <vt:i4>1835059</vt:i4>
      </vt:variant>
      <vt:variant>
        <vt:i4>56</vt:i4>
      </vt:variant>
      <vt:variant>
        <vt:i4>0</vt:i4>
      </vt:variant>
      <vt:variant>
        <vt:i4>5</vt:i4>
      </vt:variant>
      <vt:variant>
        <vt:lpwstr/>
      </vt:variant>
      <vt:variant>
        <vt:lpwstr>_Toc341963755</vt:lpwstr>
      </vt:variant>
      <vt:variant>
        <vt:i4>1835059</vt:i4>
      </vt:variant>
      <vt:variant>
        <vt:i4>50</vt:i4>
      </vt:variant>
      <vt:variant>
        <vt:i4>0</vt:i4>
      </vt:variant>
      <vt:variant>
        <vt:i4>5</vt:i4>
      </vt:variant>
      <vt:variant>
        <vt:lpwstr/>
      </vt:variant>
      <vt:variant>
        <vt:lpwstr>_Toc341963754</vt:lpwstr>
      </vt:variant>
      <vt:variant>
        <vt:i4>1835059</vt:i4>
      </vt:variant>
      <vt:variant>
        <vt:i4>44</vt:i4>
      </vt:variant>
      <vt:variant>
        <vt:i4>0</vt:i4>
      </vt:variant>
      <vt:variant>
        <vt:i4>5</vt:i4>
      </vt:variant>
      <vt:variant>
        <vt:lpwstr/>
      </vt:variant>
      <vt:variant>
        <vt:lpwstr>_Toc341963753</vt:lpwstr>
      </vt:variant>
      <vt:variant>
        <vt:i4>1835059</vt:i4>
      </vt:variant>
      <vt:variant>
        <vt:i4>38</vt:i4>
      </vt:variant>
      <vt:variant>
        <vt:i4>0</vt:i4>
      </vt:variant>
      <vt:variant>
        <vt:i4>5</vt:i4>
      </vt:variant>
      <vt:variant>
        <vt:lpwstr/>
      </vt:variant>
      <vt:variant>
        <vt:lpwstr>_Toc341963752</vt:lpwstr>
      </vt:variant>
      <vt:variant>
        <vt:i4>1835059</vt:i4>
      </vt:variant>
      <vt:variant>
        <vt:i4>32</vt:i4>
      </vt:variant>
      <vt:variant>
        <vt:i4>0</vt:i4>
      </vt:variant>
      <vt:variant>
        <vt:i4>5</vt:i4>
      </vt:variant>
      <vt:variant>
        <vt:lpwstr/>
      </vt:variant>
      <vt:variant>
        <vt:lpwstr>_Toc341963751</vt:lpwstr>
      </vt:variant>
      <vt:variant>
        <vt:i4>1835059</vt:i4>
      </vt:variant>
      <vt:variant>
        <vt:i4>26</vt:i4>
      </vt:variant>
      <vt:variant>
        <vt:i4>0</vt:i4>
      </vt:variant>
      <vt:variant>
        <vt:i4>5</vt:i4>
      </vt:variant>
      <vt:variant>
        <vt:lpwstr/>
      </vt:variant>
      <vt:variant>
        <vt:lpwstr>_Toc341963750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Com'Module SW Specification</dc:title>
  <dc:subject>Com'Module SW Specification</dc:subject>
  <dc:creator>Jens Clauß</dc:creator>
  <cp:lastModifiedBy>Clauss, Jens (GDE-EDS9)</cp:lastModifiedBy>
  <cp:revision>26</cp:revision>
  <cp:lastPrinted>2014-08-26T11:47:00Z</cp:lastPrinted>
  <dcterms:created xsi:type="dcterms:W3CDTF">2021-06-22T01:25:00Z</dcterms:created>
  <dcterms:modified xsi:type="dcterms:W3CDTF">2021-11-22T19:08:00Z</dcterms:modified>
</cp:coreProperties>
</file>